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6EF6" w14:textId="254EAAFF" w:rsidR="00E5595A" w:rsidRPr="000A678E" w:rsidRDefault="00E5595A" w:rsidP="00543091">
      <w:pPr>
        <w:spacing w:line="480" w:lineRule="auto"/>
        <w:rPr>
          <w:rFonts w:ascii="Times New Roman" w:hAnsi="Times New Roman" w:cs="Times New Roman"/>
          <w:b/>
          <w:sz w:val="24"/>
          <w:szCs w:val="24"/>
        </w:rPr>
      </w:pPr>
      <w:del w:id="0" w:author="DrJamalUddin" w:date="2023-04-25T12:28:00Z">
        <w:r w:rsidRPr="000A678E" w:rsidDel="00EF4DEB">
          <w:rPr>
            <w:rFonts w:ascii="Times New Roman" w:hAnsi="Times New Roman" w:cs="Times New Roman"/>
            <w:b/>
            <w:sz w:val="24"/>
            <w:szCs w:val="24"/>
          </w:rPr>
          <w:delText>Prevalence of childhood diarrheal disease in Bangladesh and the a</w:delText>
        </w:r>
      </w:del>
      <w:del w:id="1" w:author="DrJamalUddin" w:date="2023-04-25T15:03:00Z">
        <w:r w:rsidRPr="000A678E" w:rsidDel="00B5424A">
          <w:rPr>
            <w:rFonts w:ascii="Times New Roman" w:hAnsi="Times New Roman" w:cs="Times New Roman"/>
            <w:b/>
            <w:sz w:val="24"/>
            <w:szCs w:val="24"/>
          </w:rPr>
          <w:delText xml:space="preserve">ssociation between </w:delText>
        </w:r>
        <w:r w:rsidRPr="000A678E" w:rsidDel="00B5424A">
          <w:rPr>
            <w:rFonts w:ascii="Times New Roman" w:hAnsi="Times New Roman" w:cs="Times New Roman"/>
            <w:b/>
            <w:i/>
            <w:iCs/>
            <w:sz w:val="24"/>
            <w:szCs w:val="24"/>
          </w:rPr>
          <w:delText>Escherichia coli (E. coli)</w:delText>
        </w:r>
        <w:r w:rsidRPr="000A678E" w:rsidDel="00B5424A">
          <w:rPr>
            <w:rFonts w:ascii="Times New Roman" w:hAnsi="Times New Roman" w:cs="Times New Roman"/>
            <w:b/>
            <w:sz w:val="24"/>
            <w:szCs w:val="24"/>
          </w:rPr>
          <w:delText xml:space="preserve"> contaminated household drinking water</w:delText>
        </w:r>
      </w:del>
      <w:ins w:id="2" w:author="DrJamalUddin" w:date="2023-04-25T15:03:00Z">
        <w:r w:rsidR="00B5424A" w:rsidRPr="000A678E">
          <w:rPr>
            <w:rFonts w:ascii="Times New Roman" w:hAnsi="Times New Roman" w:cs="Times New Roman"/>
            <w:b/>
            <w:sz w:val="24"/>
            <w:szCs w:val="24"/>
          </w:rPr>
          <w:t>E</w:t>
        </w:r>
      </w:ins>
      <w:ins w:id="3" w:author="DrJamalUddin" w:date="2023-04-25T15:02:00Z">
        <w:r w:rsidR="00B5424A" w:rsidRPr="000A678E">
          <w:rPr>
            <w:rFonts w:ascii="Times New Roman" w:hAnsi="Times New Roman" w:cs="Times New Roman"/>
            <w:b/>
            <w:sz w:val="24"/>
            <w:szCs w:val="24"/>
          </w:rPr>
          <w:t xml:space="preserve">xploring the association between </w:t>
        </w:r>
      </w:ins>
      <w:ins w:id="4" w:author="DrJamalUddin" w:date="2023-04-25T15:03:00Z">
        <w:r w:rsidR="00B5424A" w:rsidRPr="000A678E">
          <w:rPr>
            <w:rFonts w:ascii="Times New Roman" w:hAnsi="Times New Roman" w:cs="Times New Roman"/>
            <w:b/>
            <w:i/>
            <w:iCs/>
            <w:sz w:val="24"/>
            <w:szCs w:val="24"/>
          </w:rPr>
          <w:t>E</w:t>
        </w:r>
      </w:ins>
      <w:ins w:id="5" w:author="DrJamalUddin" w:date="2023-04-25T15:02:00Z">
        <w:r w:rsidR="00B5424A" w:rsidRPr="000A678E">
          <w:rPr>
            <w:rFonts w:ascii="Times New Roman" w:hAnsi="Times New Roman" w:cs="Times New Roman"/>
            <w:b/>
            <w:i/>
            <w:iCs/>
            <w:sz w:val="24"/>
            <w:szCs w:val="24"/>
          </w:rPr>
          <w:t>scherichia coli (</w:t>
        </w:r>
        <w:r w:rsidR="00B5424A" w:rsidRPr="000A678E">
          <w:rPr>
            <w:rFonts w:ascii="Times New Roman" w:hAnsi="Times New Roman" w:cs="Times New Roman"/>
            <w:b/>
            <w:sz w:val="24"/>
            <w:szCs w:val="24"/>
          </w:rPr>
          <w:t xml:space="preserve">e. coli) in household drinking water and childhood diarrhea in </w:t>
        </w:r>
      </w:ins>
      <w:ins w:id="6" w:author="DrJamalUddin" w:date="2023-04-25T15:03:00Z">
        <w:r w:rsidR="00B5424A" w:rsidRPr="000A678E">
          <w:rPr>
            <w:rFonts w:ascii="Times New Roman" w:hAnsi="Times New Roman" w:cs="Times New Roman"/>
            <w:b/>
            <w:sz w:val="24"/>
            <w:szCs w:val="24"/>
          </w:rPr>
          <w:t>B</w:t>
        </w:r>
      </w:ins>
      <w:ins w:id="7" w:author="DrJamalUddin" w:date="2023-04-25T15:02:00Z">
        <w:r w:rsidR="00B5424A" w:rsidRPr="000A678E">
          <w:rPr>
            <w:rFonts w:ascii="Times New Roman" w:hAnsi="Times New Roman" w:cs="Times New Roman"/>
            <w:b/>
            <w:sz w:val="24"/>
            <w:szCs w:val="24"/>
          </w:rPr>
          <w:t>angladesh</w:t>
        </w:r>
      </w:ins>
      <w:ins w:id="8" w:author="DrJamalUddin" w:date="2023-04-25T12:29:00Z">
        <w:r w:rsidR="00B5424A" w:rsidRPr="000A678E">
          <w:rPr>
            <w:rFonts w:ascii="Times New Roman" w:hAnsi="Times New Roman" w:cs="Times New Roman"/>
            <w:b/>
            <w:sz w:val="24"/>
            <w:szCs w:val="24"/>
          </w:rPr>
          <w:t>:</w:t>
        </w:r>
      </w:ins>
      <w:del w:id="9" w:author="DrJamalUddin" w:date="2023-04-25T12:29:00Z">
        <w:r w:rsidRPr="000A678E" w:rsidDel="00EF4DEB">
          <w:rPr>
            <w:rFonts w:ascii="Times New Roman" w:hAnsi="Times New Roman" w:cs="Times New Roman"/>
            <w:b/>
            <w:sz w:val="24"/>
            <w:szCs w:val="24"/>
          </w:rPr>
          <w:delText>,</w:delText>
        </w:r>
      </w:del>
      <w:r w:rsidR="00B5424A" w:rsidRPr="000A678E">
        <w:rPr>
          <w:rFonts w:ascii="Times New Roman" w:hAnsi="Times New Roman" w:cs="Times New Roman"/>
          <w:b/>
          <w:sz w:val="24"/>
          <w:szCs w:val="24"/>
        </w:rPr>
        <w:t xml:space="preserve"> evidence from two waves</w:t>
      </w:r>
      <w:ins w:id="10" w:author="DrJamalUddin" w:date="2023-04-25T12:28:00Z">
        <w:r w:rsidR="00B5424A" w:rsidRPr="000A678E">
          <w:rPr>
            <w:rFonts w:ascii="Times New Roman" w:hAnsi="Times New Roman" w:cs="Times New Roman"/>
            <w:b/>
            <w:sz w:val="24"/>
            <w:szCs w:val="24"/>
          </w:rPr>
          <w:t xml:space="preserve"> </w:t>
        </w:r>
      </w:ins>
      <w:del w:id="11" w:author="DrJamalUddin" w:date="2023-04-25T12:28:00Z">
        <w:r w:rsidRPr="000A678E" w:rsidDel="00EF4DEB">
          <w:rPr>
            <w:rFonts w:ascii="Times New Roman" w:hAnsi="Times New Roman" w:cs="Times New Roman"/>
            <w:b/>
            <w:sz w:val="24"/>
            <w:szCs w:val="24"/>
          </w:rPr>
          <w:delText xml:space="preserve"> </w:delText>
        </w:r>
      </w:del>
      <w:r w:rsidR="00B5424A" w:rsidRPr="000A678E">
        <w:rPr>
          <w:rFonts w:ascii="Times New Roman" w:hAnsi="Times New Roman" w:cs="Times New Roman"/>
          <w:b/>
          <w:sz w:val="24"/>
          <w:szCs w:val="24"/>
        </w:rPr>
        <w:t xml:space="preserve">of multiple indicator </w:t>
      </w:r>
      <w:r w:rsidRPr="000A678E">
        <w:rPr>
          <w:rFonts w:ascii="Times New Roman" w:hAnsi="Times New Roman" w:cs="Times New Roman"/>
          <w:b/>
          <w:sz w:val="24"/>
          <w:szCs w:val="24"/>
        </w:rPr>
        <w:t>cluster surveys</w:t>
      </w:r>
    </w:p>
    <w:p w14:paraId="0D3994DC" w14:textId="258461FB" w:rsidR="00E5595A" w:rsidRPr="000A678E" w:rsidRDefault="00E5595A" w:rsidP="00321F61">
      <w:pPr>
        <w:spacing w:line="480" w:lineRule="auto"/>
        <w:rPr>
          <w:rFonts w:ascii="Times New Roman" w:hAnsi="Times New Roman" w:cs="Times New Roman"/>
          <w:sz w:val="24"/>
          <w:szCs w:val="24"/>
          <w:vertAlign w:val="superscript"/>
        </w:rPr>
      </w:pPr>
      <w:r w:rsidRPr="000A678E">
        <w:rPr>
          <w:rFonts w:ascii="Times New Roman" w:hAnsi="Times New Roman" w:cs="Times New Roman"/>
          <w:sz w:val="24"/>
          <w:szCs w:val="24"/>
        </w:rPr>
        <w:t>Mohammad Nayeem Hasan</w:t>
      </w:r>
      <w:r w:rsidRPr="000A678E">
        <w:rPr>
          <w:rFonts w:ascii="Times New Roman" w:hAnsi="Times New Roman" w:cs="Times New Roman"/>
          <w:sz w:val="24"/>
          <w:szCs w:val="24"/>
          <w:vertAlign w:val="superscript"/>
        </w:rPr>
        <w:t>1</w:t>
      </w:r>
      <w:r w:rsidRPr="000A678E">
        <w:rPr>
          <w:rFonts w:ascii="Times New Roman" w:hAnsi="Times New Roman" w:cs="Times New Roman"/>
          <w:sz w:val="24"/>
          <w:szCs w:val="24"/>
        </w:rPr>
        <w:t xml:space="preserve">, </w:t>
      </w:r>
      <w:ins w:id="12" w:author="DrJamalUddin" w:date="2023-04-25T15:15:00Z">
        <w:r w:rsidR="00FB26A7" w:rsidRPr="000A678E">
          <w:rPr>
            <w:rFonts w:ascii="Times New Roman" w:hAnsi="Times New Roman" w:cs="Times New Roman"/>
            <w:sz w:val="24"/>
            <w:szCs w:val="24"/>
          </w:rPr>
          <w:t>Maya Biswas</w:t>
        </w:r>
      </w:ins>
      <w:ins w:id="13" w:author="DrJamalUddin" w:date="2023-04-25T15:16:00Z">
        <w:r w:rsidR="00FB26A7" w:rsidRPr="000A678E">
          <w:rPr>
            <w:rFonts w:ascii="Times New Roman" w:hAnsi="Times New Roman" w:cs="Times New Roman"/>
            <w:sz w:val="24"/>
            <w:szCs w:val="24"/>
            <w:vertAlign w:val="superscript"/>
          </w:rPr>
          <w:t>1</w:t>
        </w:r>
        <w:r w:rsidR="00FB26A7" w:rsidRPr="000A678E">
          <w:rPr>
            <w:rFonts w:ascii="Times New Roman" w:hAnsi="Times New Roman" w:cs="Times New Roman"/>
            <w:sz w:val="24"/>
            <w:szCs w:val="24"/>
          </w:rPr>
          <w:t>,</w:t>
        </w:r>
      </w:ins>
      <w:ins w:id="14" w:author="DrJamalUddin" w:date="2023-04-25T15:15:00Z">
        <w:r w:rsidR="00FB26A7" w:rsidRPr="000A678E">
          <w:rPr>
            <w:rFonts w:ascii="Times New Roman" w:hAnsi="Times New Roman" w:cs="Times New Roman"/>
            <w:sz w:val="24"/>
            <w:szCs w:val="24"/>
          </w:rPr>
          <w:t xml:space="preserve"> </w:t>
        </w:r>
        <w:proofErr w:type="spellStart"/>
        <w:r w:rsidR="00FB26A7" w:rsidRPr="000A678E">
          <w:rPr>
            <w:rFonts w:ascii="Times New Roman" w:hAnsi="Times New Roman" w:cs="Times New Roman"/>
            <w:sz w:val="24"/>
            <w:szCs w:val="24"/>
          </w:rPr>
          <w:t>Moumita</w:t>
        </w:r>
        <w:proofErr w:type="spellEnd"/>
        <w:r w:rsidR="00FB26A7" w:rsidRPr="000A678E">
          <w:rPr>
            <w:rFonts w:ascii="Times New Roman" w:hAnsi="Times New Roman" w:cs="Times New Roman"/>
            <w:sz w:val="24"/>
            <w:szCs w:val="24"/>
          </w:rPr>
          <w:t xml:space="preserve"> Paul</w:t>
        </w:r>
      </w:ins>
      <w:ins w:id="15" w:author="DrJamalUddin" w:date="2023-04-25T15:16:00Z">
        <w:r w:rsidR="00FB26A7" w:rsidRPr="000A678E">
          <w:rPr>
            <w:rFonts w:ascii="Times New Roman" w:hAnsi="Times New Roman" w:cs="Times New Roman"/>
            <w:sz w:val="24"/>
            <w:szCs w:val="24"/>
            <w:vertAlign w:val="superscript"/>
          </w:rPr>
          <w:t>1</w:t>
        </w:r>
      </w:ins>
      <w:ins w:id="16" w:author="DrJamalUddin" w:date="2023-04-25T15:15:00Z">
        <w:r w:rsidR="00FB26A7" w:rsidRPr="000A678E">
          <w:rPr>
            <w:rFonts w:ascii="Times New Roman" w:hAnsi="Times New Roman" w:cs="Times New Roman"/>
            <w:sz w:val="24"/>
            <w:szCs w:val="24"/>
          </w:rPr>
          <w:t xml:space="preserve">, </w:t>
        </w:r>
      </w:ins>
      <w:r w:rsidRPr="000A678E">
        <w:rPr>
          <w:rFonts w:ascii="Times New Roman" w:hAnsi="Times New Roman" w:cs="Times New Roman"/>
          <w:sz w:val="24"/>
          <w:szCs w:val="24"/>
        </w:rPr>
        <w:t>Tanvir Ahammed</w:t>
      </w:r>
      <w:r w:rsidRPr="000A678E">
        <w:rPr>
          <w:rFonts w:ascii="Times New Roman" w:hAnsi="Times New Roman" w:cs="Times New Roman"/>
          <w:sz w:val="24"/>
          <w:szCs w:val="24"/>
          <w:vertAlign w:val="superscript"/>
        </w:rPr>
        <w:t>1</w:t>
      </w:r>
      <w:r w:rsidRPr="000A678E">
        <w:rPr>
          <w:rFonts w:ascii="Times New Roman" w:hAnsi="Times New Roman" w:cs="Times New Roman"/>
          <w:sz w:val="24"/>
          <w:szCs w:val="24"/>
        </w:rPr>
        <w:t xml:space="preserve">, Muhammad Abdul Baker </w:t>
      </w:r>
      <w:del w:id="17" w:author="DrJamalUddin" w:date="2023-04-25T15:16:00Z">
        <w:r w:rsidRPr="000A678E" w:rsidDel="00FB26A7">
          <w:rPr>
            <w:rFonts w:ascii="Times New Roman" w:hAnsi="Times New Roman" w:cs="Times New Roman"/>
            <w:sz w:val="24"/>
            <w:szCs w:val="24"/>
          </w:rPr>
          <w:delText>Chowdhury</w:delText>
        </w:r>
        <w:r w:rsidRPr="000A678E" w:rsidDel="00FB26A7">
          <w:rPr>
            <w:rFonts w:ascii="Times New Roman" w:hAnsi="Times New Roman" w:cs="Times New Roman"/>
            <w:sz w:val="24"/>
            <w:szCs w:val="24"/>
            <w:vertAlign w:val="superscript"/>
          </w:rPr>
          <w:delText>2</w:delText>
        </w:r>
      </w:del>
      <w:ins w:id="18" w:author="DrJamalUddin" w:date="2023-04-25T15:16:00Z">
        <w:r w:rsidR="00FB26A7" w:rsidRPr="000A678E">
          <w:rPr>
            <w:rFonts w:ascii="Times New Roman" w:hAnsi="Times New Roman" w:cs="Times New Roman"/>
            <w:sz w:val="24"/>
            <w:szCs w:val="24"/>
          </w:rPr>
          <w:t>Chowdhury</w:t>
        </w:r>
        <w:r w:rsidR="00FB26A7" w:rsidRPr="000A678E">
          <w:rPr>
            <w:rFonts w:ascii="Times New Roman" w:hAnsi="Times New Roman" w:cs="Times New Roman"/>
            <w:sz w:val="24"/>
            <w:szCs w:val="24"/>
            <w:vertAlign w:val="superscript"/>
          </w:rPr>
          <w:t>1</w:t>
        </w:r>
      </w:ins>
      <w:r w:rsidRPr="000A678E">
        <w:rPr>
          <w:rFonts w:ascii="Times New Roman" w:hAnsi="Times New Roman" w:cs="Times New Roman"/>
          <w:sz w:val="24"/>
          <w:szCs w:val="24"/>
          <w:vertAlign w:val="superscript"/>
        </w:rPr>
        <w:t>, +</w:t>
      </w:r>
      <w:r w:rsidRPr="000A678E">
        <w:rPr>
          <w:rFonts w:ascii="Times New Roman" w:hAnsi="Times New Roman" w:cs="Times New Roman"/>
          <w:sz w:val="24"/>
          <w:szCs w:val="24"/>
        </w:rPr>
        <w:t>, Md Jamal Uddin</w:t>
      </w:r>
      <w:r w:rsidRPr="000A678E">
        <w:rPr>
          <w:rFonts w:ascii="Times New Roman" w:hAnsi="Times New Roman" w:cs="Times New Roman"/>
          <w:sz w:val="24"/>
          <w:szCs w:val="24"/>
          <w:vertAlign w:val="superscript"/>
        </w:rPr>
        <w:t>1, 3, +, *</w:t>
      </w:r>
    </w:p>
    <w:p w14:paraId="75107CF5" w14:textId="77777777" w:rsidR="00E5595A" w:rsidRPr="000A678E" w:rsidRDefault="00E5595A" w:rsidP="00543091">
      <w:pPr>
        <w:spacing w:line="480" w:lineRule="auto"/>
        <w:ind w:firstLine="720"/>
        <w:rPr>
          <w:rFonts w:ascii="Times New Roman" w:hAnsi="Times New Roman" w:cs="Times New Roman"/>
          <w:sz w:val="24"/>
          <w:szCs w:val="24"/>
        </w:rPr>
      </w:pPr>
      <w:r w:rsidRPr="000A678E">
        <w:rPr>
          <w:rFonts w:ascii="Times New Roman" w:hAnsi="Times New Roman" w:cs="Times New Roman"/>
          <w:sz w:val="24"/>
          <w:szCs w:val="24"/>
          <w:vertAlign w:val="superscript"/>
        </w:rPr>
        <w:t xml:space="preserve">1 </w:t>
      </w:r>
      <w:r w:rsidRPr="000A678E">
        <w:rPr>
          <w:rFonts w:ascii="Times New Roman" w:hAnsi="Times New Roman" w:cs="Times New Roman"/>
          <w:sz w:val="24"/>
          <w:szCs w:val="24"/>
        </w:rPr>
        <w:t>Department of Statistics, Shahjalal University of Science &amp; Technology, Sylhet-3114, Bangladesh</w:t>
      </w:r>
    </w:p>
    <w:p w14:paraId="1496B652" w14:textId="3216768C" w:rsidR="00E5595A" w:rsidRPr="000A678E" w:rsidDel="00FB26A7" w:rsidRDefault="00E5595A" w:rsidP="00543091">
      <w:pPr>
        <w:spacing w:line="480" w:lineRule="auto"/>
        <w:ind w:firstLine="720"/>
        <w:rPr>
          <w:del w:id="19" w:author="DrJamalUddin" w:date="2023-04-25T15:16:00Z"/>
          <w:rFonts w:ascii="Times New Roman" w:hAnsi="Times New Roman" w:cs="Times New Roman"/>
          <w:sz w:val="24"/>
          <w:szCs w:val="24"/>
        </w:rPr>
      </w:pPr>
      <w:del w:id="20" w:author="DrJamalUddin" w:date="2023-04-25T15:16:00Z">
        <w:r w:rsidRPr="000A678E" w:rsidDel="00FB26A7">
          <w:rPr>
            <w:rFonts w:ascii="Times New Roman" w:hAnsi="Times New Roman" w:cs="Times New Roman"/>
            <w:sz w:val="24"/>
            <w:szCs w:val="24"/>
            <w:vertAlign w:val="superscript"/>
          </w:rPr>
          <w:delText>2</w:delText>
        </w:r>
        <w:r w:rsidRPr="000A678E" w:rsidDel="00FB26A7">
          <w:rPr>
            <w:rFonts w:ascii="Times New Roman" w:hAnsi="Times New Roman" w:cs="Times New Roman"/>
            <w:sz w:val="24"/>
            <w:szCs w:val="24"/>
          </w:rPr>
          <w:delText xml:space="preserve"> Department of Neurosurgery, University of Florida College of Medicine, Gainesville, FL, USA. </w:delText>
        </w:r>
      </w:del>
    </w:p>
    <w:p w14:paraId="74DD303E" w14:textId="5B21B4D9" w:rsidR="00E5595A" w:rsidRPr="000A678E" w:rsidRDefault="00E5595A" w:rsidP="00543091">
      <w:pPr>
        <w:spacing w:line="480" w:lineRule="auto"/>
        <w:ind w:firstLine="720"/>
        <w:rPr>
          <w:rFonts w:ascii="Times New Roman" w:hAnsi="Times New Roman" w:cs="Times New Roman"/>
          <w:sz w:val="24"/>
          <w:szCs w:val="24"/>
        </w:rPr>
      </w:pPr>
      <w:del w:id="21" w:author="DrJamalUddin" w:date="2023-04-25T15:16:00Z">
        <w:r w:rsidRPr="000A678E" w:rsidDel="00FB26A7">
          <w:rPr>
            <w:rFonts w:ascii="Times New Roman" w:hAnsi="Times New Roman" w:cs="Times New Roman"/>
            <w:sz w:val="24"/>
            <w:szCs w:val="24"/>
            <w:vertAlign w:val="superscript"/>
          </w:rPr>
          <w:delText>3</w:delText>
        </w:r>
      </w:del>
      <w:ins w:id="22" w:author="DrJamalUddin" w:date="2023-04-25T15:16:00Z">
        <w:r w:rsidR="00FB26A7" w:rsidRPr="000A678E">
          <w:rPr>
            <w:rFonts w:ascii="Times New Roman" w:hAnsi="Times New Roman" w:cs="Times New Roman"/>
            <w:sz w:val="24"/>
            <w:szCs w:val="24"/>
            <w:vertAlign w:val="superscript"/>
          </w:rPr>
          <w:t>2</w:t>
        </w:r>
      </w:ins>
      <w:r w:rsidRPr="000A678E">
        <w:rPr>
          <w:rFonts w:ascii="Times New Roman" w:hAnsi="Times New Roman" w:cs="Times New Roman"/>
          <w:sz w:val="24"/>
          <w:szCs w:val="24"/>
        </w:rPr>
        <w:t xml:space="preserve"> Department of General Educational and Development, Daffodil International University, Dhaka, Bangladesh</w:t>
      </w:r>
    </w:p>
    <w:p w14:paraId="6490AD29" w14:textId="77777777" w:rsidR="00E5595A" w:rsidRPr="000A678E" w:rsidRDefault="00E5595A" w:rsidP="00543091">
      <w:pPr>
        <w:spacing w:line="480" w:lineRule="auto"/>
        <w:ind w:firstLine="720"/>
        <w:rPr>
          <w:rFonts w:ascii="Times New Roman" w:hAnsi="Times New Roman" w:cs="Times New Roman"/>
          <w:sz w:val="24"/>
          <w:szCs w:val="24"/>
        </w:rPr>
      </w:pPr>
    </w:p>
    <w:p w14:paraId="1D4FFACD" w14:textId="77777777" w:rsidR="00E5595A" w:rsidRPr="000A678E" w:rsidRDefault="00E5595A" w:rsidP="00543091">
      <w:pPr>
        <w:spacing w:line="480" w:lineRule="auto"/>
        <w:ind w:firstLine="720"/>
        <w:rPr>
          <w:rFonts w:ascii="Times New Roman" w:hAnsi="Times New Roman" w:cs="Times New Roman"/>
          <w:sz w:val="24"/>
          <w:szCs w:val="24"/>
        </w:rPr>
      </w:pPr>
      <w:r w:rsidRPr="000A678E">
        <w:rPr>
          <w:rFonts w:ascii="Times New Roman" w:hAnsi="Times New Roman" w:cs="Times New Roman"/>
          <w:sz w:val="24"/>
          <w:szCs w:val="24"/>
          <w:vertAlign w:val="superscript"/>
        </w:rPr>
        <w:t>+</w:t>
      </w:r>
      <w:r w:rsidRPr="000A678E">
        <w:rPr>
          <w:rFonts w:ascii="Times New Roman" w:hAnsi="Times New Roman" w:cs="Times New Roman"/>
          <w:sz w:val="24"/>
          <w:szCs w:val="24"/>
        </w:rPr>
        <w:t>Senior authors</w:t>
      </w:r>
    </w:p>
    <w:p w14:paraId="20555C72" w14:textId="77777777" w:rsidR="00E5595A" w:rsidRPr="00965DCF" w:rsidRDefault="00E5595A" w:rsidP="00543091">
      <w:pPr>
        <w:spacing w:line="480" w:lineRule="auto"/>
        <w:ind w:firstLine="720"/>
        <w:rPr>
          <w:rFonts w:ascii="Times New Roman" w:hAnsi="Times New Roman" w:cs="Times New Roman"/>
          <w:sz w:val="24"/>
          <w:szCs w:val="24"/>
        </w:rPr>
      </w:pPr>
      <w:r w:rsidRPr="000A678E">
        <w:rPr>
          <w:rFonts w:ascii="Times New Roman" w:hAnsi="Times New Roman" w:cs="Times New Roman"/>
          <w:sz w:val="24"/>
          <w:szCs w:val="24"/>
        </w:rPr>
        <w:t>*Corresponding Author: Md Jamal Uddin;</w:t>
      </w:r>
      <w:r w:rsidRPr="000A678E">
        <w:t xml:space="preserve"> </w:t>
      </w:r>
      <w:r w:rsidR="00EF4DEB" w:rsidRPr="000A678E">
        <w:fldChar w:fldCharType="begin"/>
      </w:r>
      <w:r w:rsidR="00EF4DEB" w:rsidRPr="000A678E">
        <w:instrText xml:space="preserve"> HYPERLINK "mailto:jamal-sta@sust.edu" </w:instrText>
      </w:r>
      <w:r w:rsidR="00EF4DEB" w:rsidRPr="000A678E">
        <w:rPr>
          <w:rPrChange w:id="23" w:author="DrJamalUddin" w:date="2023-04-27T12:20:00Z">
            <w:rPr>
              <w:rStyle w:val="Hyperlink"/>
              <w:rFonts w:ascii="Times New Roman" w:hAnsi="Times New Roman" w:cs="Times New Roman"/>
              <w:sz w:val="24"/>
              <w:szCs w:val="24"/>
            </w:rPr>
          </w:rPrChange>
        </w:rPr>
        <w:fldChar w:fldCharType="separate"/>
      </w:r>
      <w:r w:rsidRPr="000A678E">
        <w:rPr>
          <w:rStyle w:val="Hyperlink"/>
          <w:rFonts w:ascii="Times New Roman" w:hAnsi="Times New Roman" w:cs="Times New Roman"/>
          <w:sz w:val="24"/>
          <w:szCs w:val="24"/>
        </w:rPr>
        <w:t>jamal-sta@sust.edu</w:t>
      </w:r>
      <w:r w:rsidR="00EF4DEB" w:rsidRPr="000A678E">
        <w:rPr>
          <w:rStyle w:val="Hyperlink"/>
          <w:rFonts w:ascii="Times New Roman" w:hAnsi="Times New Roman" w:cs="Times New Roman"/>
          <w:sz w:val="24"/>
          <w:szCs w:val="24"/>
        </w:rPr>
        <w:fldChar w:fldCharType="end"/>
      </w:r>
      <w:r w:rsidRPr="000A678E">
        <w:rPr>
          <w:rFonts w:ascii="Times New Roman" w:hAnsi="Times New Roman" w:cs="Times New Roman"/>
          <w:sz w:val="24"/>
          <w:szCs w:val="24"/>
        </w:rPr>
        <w:t xml:space="preserve">; Department of Statistics, Shahjalal </w:t>
      </w:r>
      <w:r w:rsidRPr="00965DCF">
        <w:rPr>
          <w:rFonts w:ascii="Times New Roman" w:hAnsi="Times New Roman" w:cs="Times New Roman"/>
          <w:sz w:val="24"/>
          <w:szCs w:val="24"/>
        </w:rPr>
        <w:t>University of Science and Technology, Sylhet 3114, Bangladesh.</w:t>
      </w:r>
    </w:p>
    <w:p w14:paraId="05C85051" w14:textId="77777777" w:rsidR="00E5595A" w:rsidRPr="00193E10" w:rsidRDefault="00E5595A" w:rsidP="00543091">
      <w:pPr>
        <w:spacing w:line="480" w:lineRule="auto"/>
        <w:rPr>
          <w:rFonts w:ascii="Times New Roman" w:hAnsi="Times New Roman" w:cs="Times New Roman"/>
          <w:b/>
          <w:sz w:val="24"/>
          <w:szCs w:val="24"/>
        </w:rPr>
      </w:pPr>
    </w:p>
    <w:p w14:paraId="70BDF12A" w14:textId="77777777" w:rsidR="00E5595A" w:rsidRPr="00193E10" w:rsidRDefault="00E5595A" w:rsidP="00543091">
      <w:pPr>
        <w:spacing w:line="480" w:lineRule="auto"/>
        <w:rPr>
          <w:rFonts w:ascii="Times New Roman" w:hAnsi="Times New Roman" w:cs="Times New Roman"/>
          <w:b/>
          <w:sz w:val="24"/>
          <w:szCs w:val="24"/>
        </w:rPr>
      </w:pPr>
    </w:p>
    <w:p w14:paraId="41D9CBDF" w14:textId="77777777" w:rsidR="00E5595A" w:rsidRPr="000D5752" w:rsidRDefault="00E5595A" w:rsidP="00543091">
      <w:pPr>
        <w:spacing w:line="480" w:lineRule="auto"/>
        <w:rPr>
          <w:rFonts w:ascii="Times New Roman" w:hAnsi="Times New Roman" w:cs="Times New Roman"/>
          <w:b/>
          <w:sz w:val="24"/>
          <w:szCs w:val="24"/>
        </w:rPr>
      </w:pPr>
    </w:p>
    <w:p w14:paraId="5B6F0E57" w14:textId="77777777" w:rsidR="00E5595A" w:rsidRPr="000A678E" w:rsidRDefault="00E5595A" w:rsidP="00543091">
      <w:pPr>
        <w:spacing w:line="480" w:lineRule="auto"/>
        <w:rPr>
          <w:rFonts w:ascii="Times New Roman" w:hAnsi="Times New Roman" w:cs="Times New Roman"/>
          <w:b/>
          <w:bCs/>
          <w:sz w:val="24"/>
          <w:szCs w:val="24"/>
        </w:rPr>
      </w:pPr>
    </w:p>
    <w:p w14:paraId="519111EB" w14:textId="77777777" w:rsidR="00FB26A7" w:rsidRPr="000A678E" w:rsidRDefault="00FB26A7" w:rsidP="00543091">
      <w:pPr>
        <w:spacing w:line="480" w:lineRule="auto"/>
        <w:rPr>
          <w:ins w:id="24" w:author="DrJamalUddin" w:date="2023-04-25T15:17:00Z"/>
          <w:rFonts w:ascii="Times New Roman" w:hAnsi="Times New Roman" w:cs="Times New Roman"/>
          <w:b/>
          <w:bCs/>
          <w:sz w:val="24"/>
          <w:szCs w:val="24"/>
        </w:rPr>
      </w:pPr>
    </w:p>
    <w:p w14:paraId="3AF4C160" w14:textId="77777777" w:rsidR="00FB26A7" w:rsidRPr="000A678E" w:rsidRDefault="00FB26A7" w:rsidP="00543091">
      <w:pPr>
        <w:spacing w:line="480" w:lineRule="auto"/>
        <w:rPr>
          <w:ins w:id="25" w:author="DrJamalUddin" w:date="2023-04-25T15:17:00Z"/>
          <w:rFonts w:ascii="Times New Roman" w:hAnsi="Times New Roman" w:cs="Times New Roman"/>
          <w:b/>
          <w:bCs/>
          <w:sz w:val="24"/>
          <w:szCs w:val="24"/>
        </w:rPr>
      </w:pPr>
    </w:p>
    <w:p w14:paraId="4E8601C3" w14:textId="089443AC" w:rsidR="00E5595A" w:rsidRPr="000A678E" w:rsidRDefault="00E5595A" w:rsidP="00543091">
      <w:pPr>
        <w:spacing w:line="480" w:lineRule="auto"/>
        <w:rPr>
          <w:rFonts w:ascii="Times New Roman" w:hAnsi="Times New Roman" w:cs="Times New Roman"/>
          <w:b/>
          <w:bCs/>
          <w:sz w:val="24"/>
          <w:szCs w:val="24"/>
        </w:rPr>
      </w:pPr>
      <w:r w:rsidRPr="000A678E">
        <w:rPr>
          <w:rFonts w:ascii="Times New Roman" w:hAnsi="Times New Roman" w:cs="Times New Roman"/>
          <w:b/>
          <w:bCs/>
          <w:sz w:val="24"/>
          <w:szCs w:val="24"/>
        </w:rPr>
        <w:lastRenderedPageBreak/>
        <w:t>Abstract:</w:t>
      </w:r>
    </w:p>
    <w:p w14:paraId="05FE6DBC" w14:textId="4FE571C3"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Background: </w:t>
      </w:r>
      <w:ins w:id="26" w:author="DrJamalUddin" w:date="2023-04-25T15:19:00Z">
        <w:r w:rsidR="00FB26A7" w:rsidRPr="000A678E">
          <w:rPr>
            <w:rFonts w:ascii="Times New Roman" w:hAnsi="Times New Roman" w:cs="Times New Roman"/>
            <w:i/>
            <w:iCs/>
            <w:sz w:val="24"/>
            <w:szCs w:val="24"/>
          </w:rPr>
          <w:t xml:space="preserve">Escherichia coli (E. coli) </w:t>
        </w:r>
        <w:r w:rsidR="00FB26A7" w:rsidRPr="000A678E">
          <w:rPr>
            <w:rFonts w:ascii="Times New Roman" w:hAnsi="Times New Roman" w:cs="Times New Roman"/>
            <w:sz w:val="24"/>
            <w:szCs w:val="24"/>
          </w:rPr>
          <w:t xml:space="preserve">contamination of home drinking water can have a severe impact on children's health, especially by increasing the incidences of childhood diarrhea. </w:t>
        </w:r>
      </w:ins>
      <w:del w:id="27" w:author="DrJamalUddin" w:date="2023-04-25T15:20:00Z">
        <w:r w:rsidRPr="000A678E" w:rsidDel="00FB26A7">
          <w:rPr>
            <w:rFonts w:ascii="Times New Roman" w:hAnsi="Times New Roman" w:cs="Times New Roman"/>
            <w:sz w:val="24"/>
            <w:szCs w:val="24"/>
          </w:rPr>
          <w:delText xml:space="preserve">Fecal contamination of household drinking water by </w:delText>
        </w:r>
        <w:r w:rsidRPr="000A678E" w:rsidDel="00FB26A7">
          <w:rPr>
            <w:rFonts w:ascii="Times New Roman" w:hAnsi="Times New Roman" w:cs="Times New Roman"/>
            <w:i/>
            <w:iCs/>
            <w:sz w:val="24"/>
            <w:szCs w:val="24"/>
          </w:rPr>
          <w:delText xml:space="preserve">Escherichia coli [E. coli] </w:delText>
        </w:r>
        <w:r w:rsidRPr="000A678E" w:rsidDel="00FB26A7">
          <w:rPr>
            <w:rFonts w:ascii="Times New Roman" w:hAnsi="Times New Roman" w:cs="Times New Roman"/>
            <w:sz w:val="24"/>
            <w:szCs w:val="24"/>
          </w:rPr>
          <w:delText xml:space="preserve">can have negative impacts on children's health, especially increasing the occurrences of childhood diarrhea. </w:delText>
        </w:r>
      </w:del>
      <w:ins w:id="28" w:author="DrJamalUddin" w:date="2023-04-27T12:10:00Z">
        <w:r w:rsidR="00163139" w:rsidRPr="000A678E">
          <w:rPr>
            <w:rFonts w:ascii="Times New Roman" w:hAnsi="Times New Roman" w:cs="Times New Roman"/>
            <w:sz w:val="24"/>
            <w:szCs w:val="24"/>
          </w:rPr>
          <w:t>We aimed</w:t>
        </w:r>
      </w:ins>
      <w:ins w:id="29" w:author="DrJamalUddin" w:date="2023-04-27T11:12:00Z">
        <w:r w:rsidR="00042917" w:rsidRPr="000A678E">
          <w:rPr>
            <w:rFonts w:ascii="Times New Roman" w:hAnsi="Times New Roman" w:cs="Times New Roman"/>
            <w:sz w:val="24"/>
            <w:szCs w:val="24"/>
          </w:rPr>
          <w:t xml:space="preserve"> to determine the </w:t>
        </w:r>
        <w:r w:rsidR="00042917" w:rsidRPr="000A678E">
          <w:rPr>
            <w:rFonts w:ascii="Times New Roman" w:hAnsi="Times New Roman" w:cs="Times New Roman"/>
            <w:sz w:val="24"/>
            <w:szCs w:val="24"/>
            <w:rPrChange w:id="30" w:author="DrJamalUddin" w:date="2023-04-27T12:20:00Z">
              <w:rPr>
                <w:rFonts w:ascii="Times New Roman" w:hAnsi="Times New Roman" w:cs="Times New Roman"/>
                <w:sz w:val="24"/>
                <w:szCs w:val="24"/>
                <w:lang w:val="en-GB"/>
              </w:rPr>
            </w:rPrChange>
          </w:rPr>
          <w:t xml:space="preserve">association between </w:t>
        </w:r>
      </w:ins>
      <w:ins w:id="31" w:author="DrJamalUddin" w:date="2023-04-27T12:10:00Z">
        <w:r w:rsidR="00163139" w:rsidRPr="000A678E">
          <w:rPr>
            <w:rFonts w:ascii="Times New Roman" w:hAnsi="Times New Roman" w:cs="Times New Roman"/>
            <w:sz w:val="24"/>
            <w:szCs w:val="24"/>
          </w:rPr>
          <w:t>the concentration of E. coli present in household drinking water a</w:t>
        </w:r>
        <w:r w:rsidR="00163139" w:rsidRPr="00965DCF">
          <w:rPr>
            <w:rFonts w:ascii="Times New Roman" w:hAnsi="Times New Roman" w:cs="Times New Roman"/>
            <w:sz w:val="24"/>
            <w:szCs w:val="24"/>
          </w:rPr>
          <w:t xml:space="preserve">nd </w:t>
        </w:r>
      </w:ins>
      <w:ins w:id="32" w:author="DrJamalUddin" w:date="2023-04-27T11:12:00Z">
        <w:r w:rsidR="00042917" w:rsidRPr="000A678E">
          <w:rPr>
            <w:rFonts w:ascii="Times New Roman" w:hAnsi="Times New Roman" w:cs="Times New Roman"/>
            <w:sz w:val="24"/>
            <w:szCs w:val="24"/>
          </w:rPr>
          <w:t xml:space="preserve">the </w:t>
        </w:r>
      </w:ins>
      <w:ins w:id="33" w:author="DrJamalUddin" w:date="2023-04-27T11:13:00Z">
        <w:r w:rsidR="00042917" w:rsidRPr="000A678E">
          <w:rPr>
            <w:rFonts w:ascii="Times New Roman" w:hAnsi="Times New Roman" w:cs="Times New Roman"/>
            <w:sz w:val="24"/>
            <w:szCs w:val="24"/>
            <w:rPrChange w:id="34" w:author="DrJamalUddin" w:date="2023-04-27T12:20:00Z">
              <w:rPr>
                <w:rFonts w:ascii="Times New Roman" w:hAnsi="Times New Roman" w:cs="Times New Roman"/>
                <w:sz w:val="24"/>
                <w:szCs w:val="24"/>
                <w:lang w:val="en-GB"/>
              </w:rPr>
            </w:rPrChange>
          </w:rPr>
          <w:t>episodes</w:t>
        </w:r>
      </w:ins>
      <w:ins w:id="35" w:author="DrJamalUddin" w:date="2023-04-27T11:12:00Z">
        <w:r w:rsidR="00042917" w:rsidRPr="000A678E">
          <w:rPr>
            <w:rFonts w:ascii="Times New Roman" w:hAnsi="Times New Roman" w:cs="Times New Roman"/>
            <w:sz w:val="24"/>
            <w:szCs w:val="24"/>
            <w:rPrChange w:id="36" w:author="DrJamalUddin" w:date="2023-04-27T12:20:00Z">
              <w:rPr>
                <w:rFonts w:ascii="Times New Roman" w:hAnsi="Times New Roman" w:cs="Times New Roman"/>
                <w:sz w:val="24"/>
                <w:szCs w:val="24"/>
                <w:lang w:val="en-GB"/>
              </w:rPr>
            </w:rPrChange>
          </w:rPr>
          <w:t xml:space="preserve"> of diarrhea in children under five years of age in Bangladesh</w:t>
        </w:r>
      </w:ins>
      <w:del w:id="37" w:author="DrJamalUddin" w:date="2023-04-27T11:12:00Z">
        <w:r w:rsidRPr="000A678E" w:rsidDel="00042917">
          <w:rPr>
            <w:rFonts w:ascii="Times New Roman" w:hAnsi="Times New Roman" w:cs="Times New Roman"/>
            <w:sz w:val="24"/>
            <w:szCs w:val="24"/>
          </w:rPr>
          <w:delText xml:space="preserve">We aimed to find out the association between diarrheal episodes in Bangladeshi children under the age of five and the concentration of </w:delText>
        </w:r>
        <w:r w:rsidRPr="000A678E" w:rsidDel="00042917">
          <w:rPr>
            <w:rFonts w:ascii="Times New Roman" w:hAnsi="Times New Roman" w:cs="Times New Roman"/>
            <w:i/>
            <w:iCs/>
            <w:sz w:val="24"/>
            <w:szCs w:val="24"/>
          </w:rPr>
          <w:delText>E. coli</w:delText>
        </w:r>
        <w:r w:rsidRPr="000A678E" w:rsidDel="00042917">
          <w:rPr>
            <w:rFonts w:ascii="Times New Roman" w:hAnsi="Times New Roman" w:cs="Times New Roman"/>
            <w:sz w:val="24"/>
            <w:szCs w:val="24"/>
          </w:rPr>
          <w:delText xml:space="preserve"> in household drinking water</w:delText>
        </w:r>
      </w:del>
      <w:r w:rsidRPr="000A678E">
        <w:rPr>
          <w:rFonts w:ascii="Times New Roman" w:hAnsi="Times New Roman" w:cs="Times New Roman"/>
          <w:sz w:val="24"/>
          <w:szCs w:val="24"/>
        </w:rPr>
        <w:t>.</w:t>
      </w:r>
    </w:p>
    <w:p w14:paraId="0CC47B40" w14:textId="49886A88"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Methods: Two waves of Multiple Indicator Cluster Survey (MICS), MICS-2012 and MICS-2019 were used in this </w:t>
      </w:r>
      <w:ins w:id="38" w:author="DrJamalUddin" w:date="2023-04-27T11:13:00Z">
        <w:r w:rsidR="00042917" w:rsidRPr="000A678E">
          <w:rPr>
            <w:rFonts w:ascii="Times New Roman" w:hAnsi="Times New Roman" w:cs="Times New Roman"/>
            <w:sz w:val="24"/>
            <w:szCs w:val="24"/>
          </w:rPr>
          <w:t>s</w:t>
        </w:r>
        <w:r w:rsidR="00042917" w:rsidRPr="000A678E">
          <w:rPr>
            <w:rFonts w:ascii="Times New Roman" w:hAnsi="Times New Roman" w:cs="Times New Roman"/>
            <w:sz w:val="24"/>
            <w:szCs w:val="24"/>
            <w:rPrChange w:id="39" w:author="DrJamalUddin" w:date="2023-04-27T12:20:00Z">
              <w:rPr>
                <w:rFonts w:ascii="Times New Roman" w:hAnsi="Times New Roman" w:cs="Times New Roman"/>
                <w:sz w:val="24"/>
                <w:szCs w:val="24"/>
                <w:lang w:val="en-GB"/>
              </w:rPr>
            </w:rPrChange>
          </w:rPr>
          <w:t>tudy</w:t>
        </w:r>
      </w:ins>
      <w:del w:id="40" w:author="DrJamalUddin" w:date="2023-04-27T11:13:00Z">
        <w:r w:rsidRPr="000A678E" w:rsidDel="00042917">
          <w:rPr>
            <w:rFonts w:ascii="Times New Roman" w:hAnsi="Times New Roman" w:cs="Times New Roman"/>
            <w:sz w:val="24"/>
            <w:szCs w:val="24"/>
          </w:rPr>
          <w:delText>analysis</w:delText>
        </w:r>
      </w:del>
      <w:r w:rsidRPr="000A678E">
        <w:rPr>
          <w:rFonts w:ascii="Times New Roman" w:hAnsi="Times New Roman" w:cs="Times New Roman"/>
          <w:sz w:val="24"/>
          <w:szCs w:val="24"/>
        </w:rPr>
        <w:t xml:space="preserve">.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colonies were quantified as colony-forming units (CFUs) per 100 ml of water and were then categorized into three risk groups. Greater than ten (&gt;10) CFU/100 ml is regarded as high risk, one to ten (1-10) CFU/100 ml is regarded as moderate risk, and less than one (&lt;1) CFU/100 ml of </w:t>
      </w:r>
      <w:r w:rsidR="0064700D" w:rsidRPr="000A678E">
        <w:rPr>
          <w:rFonts w:ascii="Times New Roman" w:hAnsi="Times New Roman" w:cs="Times New Roman"/>
          <w:i/>
          <w:iCs/>
          <w:sz w:val="24"/>
          <w:szCs w:val="24"/>
        </w:rPr>
        <w:t>E. coli</w:t>
      </w:r>
      <w:r w:rsidR="0064700D" w:rsidRPr="000A678E">
        <w:rPr>
          <w:rFonts w:ascii="Times New Roman" w:hAnsi="Times New Roman" w:cs="Times New Roman"/>
          <w:sz w:val="24"/>
          <w:szCs w:val="24"/>
        </w:rPr>
        <w:t xml:space="preserve"> </w:t>
      </w:r>
      <w:r w:rsidRPr="000A678E">
        <w:rPr>
          <w:rFonts w:ascii="Times New Roman" w:hAnsi="Times New Roman" w:cs="Times New Roman"/>
          <w:sz w:val="24"/>
          <w:szCs w:val="24"/>
        </w:rPr>
        <w:t>concentration is regarded as low risk of contamination. Unadjusted and adjusted logistic regression models were used to analyze the data considering the complex survey design.</w:t>
      </w:r>
    </w:p>
    <w:p w14:paraId="68B8F155" w14:textId="4A425696" w:rsidR="00E5595A" w:rsidRPr="000A678E" w:rsidDel="00826191" w:rsidRDefault="00E5595A" w:rsidP="00543091">
      <w:pPr>
        <w:spacing w:line="480" w:lineRule="auto"/>
        <w:rPr>
          <w:del w:id="41" w:author="DrJamalUddin" w:date="2023-04-27T11:47:00Z"/>
          <w:rFonts w:ascii="Times New Roman" w:hAnsi="Times New Roman" w:cs="Times New Roman"/>
          <w:sz w:val="24"/>
          <w:szCs w:val="24"/>
        </w:rPr>
      </w:pPr>
      <w:r w:rsidRPr="000A678E">
        <w:rPr>
          <w:rFonts w:ascii="Times New Roman" w:hAnsi="Times New Roman" w:cs="Times New Roman"/>
          <w:sz w:val="24"/>
          <w:szCs w:val="24"/>
        </w:rPr>
        <w:t xml:space="preserve">Results: </w:t>
      </w:r>
      <w:ins w:id="42" w:author="DrJamalUddin" w:date="2023-04-27T11:50:00Z">
        <w:r w:rsidR="00826191" w:rsidRPr="000A678E">
          <w:rPr>
            <w:rFonts w:ascii="Times New Roman" w:hAnsi="Times New Roman" w:cs="Times New Roman"/>
            <w:sz w:val="24"/>
            <w:szCs w:val="24"/>
          </w:rPr>
          <w:t xml:space="preserve">Based on data from MICS in 2012 and 2019, we observed that children from households with moderate E. coli contamination risk in drinking water were 1.01 and 1.46 times more likely to experience diarrhea than those from households with low contamination risk, respectively (adjusted odds ratios (AORs) of 1.01 (95% CI: 0.45-2.28; P = 0.981) and 1.46 (95% CI: 0.71-3.01; P = 0.301)). Moreover, for MICS in 2012 and 2019, children from households with high E. coli contamination risk in drinking water were 1.07 and 1.96 times more likely to experience diarrhea than those from households with low contamination risk, respectively (AORs of 1.07 (95% CI: 0.53-2.16; P = 0.847) and 1.96 (95% CI: 1.06-3.63; P = 0.032)). Notably, </w:t>
        </w:r>
      </w:ins>
      <w:ins w:id="43" w:author="DrJamalUddin" w:date="2023-04-27T11:51:00Z">
        <w:r w:rsidR="00826191" w:rsidRPr="000A678E">
          <w:rPr>
            <w:rFonts w:ascii="Times New Roman" w:hAnsi="Times New Roman" w:cs="Times New Roman"/>
            <w:sz w:val="24"/>
            <w:szCs w:val="24"/>
          </w:rPr>
          <w:t>o</w:t>
        </w:r>
      </w:ins>
      <w:ins w:id="44" w:author="DrJamalUddin" w:date="2023-04-27T11:47:00Z">
        <w:r w:rsidR="00826191" w:rsidRPr="000A678E">
          <w:rPr>
            <w:rFonts w:ascii="Times New Roman" w:hAnsi="Times New Roman" w:cs="Times New Roman"/>
            <w:sz w:val="24"/>
            <w:szCs w:val="24"/>
          </w:rPr>
          <w:t>ur analysis revealed a significant correlation between E. coli contamination in household drinking water (high-risk group) and child diarrheal episodes in MICS-2019 data, but not in MICS-2012 data.</w:t>
        </w:r>
      </w:ins>
      <w:del w:id="45" w:author="DrJamalUddin" w:date="2023-04-27T11:47:00Z">
        <w:r w:rsidRPr="000A678E" w:rsidDel="00826191">
          <w:rPr>
            <w:rFonts w:ascii="Times New Roman" w:hAnsi="Times New Roman" w:cs="Times New Roman"/>
            <w:sz w:val="24"/>
            <w:szCs w:val="24"/>
          </w:rPr>
          <w:delText xml:space="preserve">According to MICS data from 2019 and 2012, respectively, we found that children from households with a moderate risk of </w:delText>
        </w:r>
        <w:r w:rsidR="0064700D" w:rsidRPr="000A678E" w:rsidDel="00826191">
          <w:rPr>
            <w:rFonts w:ascii="Times New Roman" w:hAnsi="Times New Roman" w:cs="Times New Roman"/>
            <w:i/>
            <w:iCs/>
            <w:sz w:val="24"/>
            <w:szCs w:val="24"/>
          </w:rPr>
          <w:delText>E. coli</w:delText>
        </w:r>
        <w:r w:rsidR="0064700D" w:rsidRPr="000A678E" w:rsidDel="00826191">
          <w:rPr>
            <w:rFonts w:ascii="Times New Roman" w:hAnsi="Times New Roman" w:cs="Times New Roman"/>
            <w:sz w:val="24"/>
            <w:szCs w:val="24"/>
          </w:rPr>
          <w:delText xml:space="preserve"> </w:delText>
        </w:r>
        <w:r w:rsidRPr="000A678E" w:rsidDel="00826191">
          <w:rPr>
            <w:rFonts w:ascii="Times New Roman" w:hAnsi="Times New Roman" w:cs="Times New Roman"/>
            <w:sz w:val="24"/>
            <w:szCs w:val="24"/>
          </w:rPr>
          <w:delText xml:space="preserve">contamination in drinking water were 1.46 times (adjusted odds ratio, AOR = 1.46, 95% confidence interval, 95% CI: 0.71 - 3.01; P-value = 0.301) and 1.01 times (AOR = 1.01, 95% CI: 0.45 – 2.28; P-value = 0.981) more likely to experience diarrhea than children from the household with a low risk of </w:delText>
        </w:r>
        <w:r w:rsidRPr="000A678E" w:rsidDel="00826191">
          <w:rPr>
            <w:rFonts w:ascii="Times New Roman" w:hAnsi="Times New Roman" w:cs="Times New Roman"/>
            <w:i/>
            <w:iCs/>
            <w:sz w:val="24"/>
            <w:szCs w:val="24"/>
          </w:rPr>
          <w:delText>E. coli</w:delText>
        </w:r>
        <w:r w:rsidRPr="000A678E" w:rsidDel="00826191">
          <w:rPr>
            <w:rFonts w:ascii="Times New Roman" w:hAnsi="Times New Roman" w:cs="Times New Roman"/>
            <w:sz w:val="24"/>
            <w:szCs w:val="24"/>
          </w:rPr>
          <w:delText xml:space="preserve"> contamination. Also, for MICS 2019 and 2012, children from households with a high risk of </w:delText>
        </w:r>
        <w:r w:rsidR="0064700D" w:rsidRPr="000A678E" w:rsidDel="00826191">
          <w:rPr>
            <w:rFonts w:ascii="Times New Roman" w:hAnsi="Times New Roman" w:cs="Times New Roman"/>
            <w:i/>
            <w:iCs/>
            <w:sz w:val="24"/>
            <w:szCs w:val="24"/>
          </w:rPr>
          <w:delText>E. coli</w:delText>
        </w:r>
        <w:r w:rsidR="0064700D" w:rsidRPr="000A678E" w:rsidDel="00826191">
          <w:rPr>
            <w:rFonts w:ascii="Times New Roman" w:hAnsi="Times New Roman" w:cs="Times New Roman"/>
            <w:sz w:val="24"/>
            <w:szCs w:val="24"/>
          </w:rPr>
          <w:delText xml:space="preserve"> </w:delText>
        </w:r>
        <w:r w:rsidRPr="000A678E" w:rsidDel="00826191">
          <w:rPr>
            <w:rFonts w:ascii="Times New Roman" w:hAnsi="Times New Roman" w:cs="Times New Roman"/>
            <w:sz w:val="24"/>
            <w:szCs w:val="24"/>
          </w:rPr>
          <w:delText xml:space="preserve">contamination in drinking water were 1.96 (AOR = 1.96, 95% CI: 1.06 - 3.63; P-value = 0.032) and 1.07 (AOR = 1.07, 95% CI: 0.53 - 2.16; P-value = 0.847) times more likely to experience diarrhea than children from households with a low risk of </w:delText>
        </w:r>
        <w:r w:rsidR="0064700D" w:rsidRPr="000A678E" w:rsidDel="00826191">
          <w:rPr>
            <w:rFonts w:ascii="Times New Roman" w:hAnsi="Times New Roman" w:cs="Times New Roman"/>
            <w:i/>
            <w:iCs/>
            <w:sz w:val="24"/>
            <w:szCs w:val="24"/>
          </w:rPr>
          <w:delText>E. coli</w:delText>
        </w:r>
        <w:r w:rsidR="0064700D" w:rsidRPr="000A678E" w:rsidDel="00826191">
          <w:rPr>
            <w:rFonts w:ascii="Times New Roman" w:hAnsi="Times New Roman" w:cs="Times New Roman"/>
            <w:sz w:val="24"/>
            <w:szCs w:val="24"/>
          </w:rPr>
          <w:delText xml:space="preserve"> </w:delText>
        </w:r>
        <w:r w:rsidRPr="000A678E" w:rsidDel="00826191">
          <w:rPr>
            <w:rFonts w:ascii="Times New Roman" w:hAnsi="Times New Roman" w:cs="Times New Roman"/>
            <w:sz w:val="24"/>
            <w:szCs w:val="24"/>
          </w:rPr>
          <w:delText xml:space="preserve">contamination, respectively. However, using MICS-2019 data, we found a strong correlation between </w:delText>
        </w:r>
        <w:r w:rsidR="0064700D" w:rsidRPr="000A678E" w:rsidDel="00826191">
          <w:rPr>
            <w:rFonts w:ascii="Times New Roman" w:hAnsi="Times New Roman" w:cs="Times New Roman"/>
            <w:i/>
            <w:iCs/>
            <w:sz w:val="24"/>
            <w:szCs w:val="24"/>
          </w:rPr>
          <w:delText>E. coli</w:delText>
        </w:r>
        <w:r w:rsidR="0064700D" w:rsidRPr="000A678E" w:rsidDel="00826191">
          <w:rPr>
            <w:rFonts w:ascii="Times New Roman" w:hAnsi="Times New Roman" w:cs="Times New Roman"/>
            <w:sz w:val="24"/>
            <w:szCs w:val="24"/>
          </w:rPr>
          <w:delText xml:space="preserve"> </w:delText>
        </w:r>
        <w:r w:rsidRPr="000A678E" w:rsidDel="00826191">
          <w:rPr>
            <w:rFonts w:ascii="Times New Roman" w:hAnsi="Times New Roman" w:cs="Times New Roman"/>
            <w:sz w:val="24"/>
            <w:szCs w:val="24"/>
          </w:rPr>
          <w:delText>contamination (high-risk group) of household drinking water and child diarrheal episodes, but not in MICS-2012 data.</w:delText>
        </w:r>
      </w:del>
    </w:p>
    <w:p w14:paraId="60564ED2" w14:textId="77777777" w:rsidR="00826191" w:rsidRPr="000A678E" w:rsidRDefault="00826191" w:rsidP="00826191">
      <w:pPr>
        <w:spacing w:line="480" w:lineRule="auto"/>
        <w:rPr>
          <w:ins w:id="46" w:author="DrJamalUddin" w:date="2023-04-27T11:48:00Z"/>
          <w:rFonts w:ascii="Times New Roman" w:hAnsi="Times New Roman" w:cs="Times New Roman"/>
          <w:sz w:val="24"/>
          <w:szCs w:val="24"/>
        </w:rPr>
      </w:pPr>
    </w:p>
    <w:p w14:paraId="1A0F34BB" w14:textId="0D2FD106" w:rsidR="00E5595A" w:rsidRPr="000A678E" w:rsidDel="00C1648C" w:rsidRDefault="00E5595A" w:rsidP="00543091">
      <w:pPr>
        <w:spacing w:line="480" w:lineRule="auto"/>
        <w:rPr>
          <w:del w:id="47" w:author="DrJamalUddin" w:date="2023-04-27T12:03:00Z"/>
          <w:rFonts w:ascii="Times New Roman" w:hAnsi="Times New Roman" w:cs="Times New Roman"/>
          <w:sz w:val="24"/>
          <w:szCs w:val="24"/>
        </w:rPr>
      </w:pPr>
      <w:r w:rsidRPr="000A678E">
        <w:rPr>
          <w:rFonts w:ascii="Times New Roman" w:hAnsi="Times New Roman" w:cs="Times New Roman"/>
          <w:sz w:val="24"/>
          <w:szCs w:val="24"/>
        </w:rPr>
        <w:lastRenderedPageBreak/>
        <w:t xml:space="preserve">Conclusions: </w:t>
      </w:r>
      <w:ins w:id="48" w:author="DrJamalUddin" w:date="2023-04-27T11:57:00Z">
        <w:r w:rsidR="00C1648C" w:rsidRPr="000A678E">
          <w:rPr>
            <w:rFonts w:ascii="Times New Roman" w:hAnsi="Times New Roman" w:cs="Times New Roman"/>
            <w:sz w:val="24"/>
            <w:szCs w:val="24"/>
          </w:rPr>
          <w:t>The study shows that p</w:t>
        </w:r>
        <w:r w:rsidR="00826191" w:rsidRPr="000A678E">
          <w:rPr>
            <w:rFonts w:ascii="Times New Roman" w:hAnsi="Times New Roman" w:cs="Times New Roman"/>
            <w:sz w:val="24"/>
            <w:szCs w:val="24"/>
          </w:rPr>
          <w:t xml:space="preserve">reventing childhood diarrhea requires minimizing E. coli contamination in drinking water and developing good hygiene habits. </w:t>
        </w:r>
      </w:ins>
      <w:ins w:id="49" w:author="DrJamalUddin" w:date="2023-04-27T12:03:00Z">
        <w:r w:rsidR="00C1648C" w:rsidRPr="000A678E">
          <w:rPr>
            <w:rFonts w:ascii="Times New Roman" w:hAnsi="Times New Roman" w:cs="Times New Roman"/>
            <w:sz w:val="24"/>
            <w:szCs w:val="24"/>
          </w:rPr>
          <w:t>Public health professionals, community-based organizations, and policymakers should focus on educating the public on the necessity of proper hygiene practices and the risks of E. coli contamination to aid in the prevention of its spread.</w:t>
        </w:r>
      </w:ins>
      <w:del w:id="50" w:author="DrJamalUddin" w:date="2023-04-27T11:57:00Z">
        <w:r w:rsidRPr="000A678E" w:rsidDel="00C1648C">
          <w:rPr>
            <w:rFonts w:ascii="Times New Roman" w:hAnsi="Times New Roman" w:cs="Times New Roman"/>
            <w:sz w:val="24"/>
            <w:szCs w:val="24"/>
          </w:rPr>
          <w:delText xml:space="preserve">Health outcomes can be improved by lowering fecal contamination of drinking water sources and successfully maintaining good water quality. </w:delText>
        </w:r>
        <w:r w:rsidRPr="000A678E" w:rsidDel="00C1648C">
          <w:rPr>
            <w:rFonts w:ascii="Times New Roman" w:hAnsi="Times New Roman" w:cs="Times New Roman"/>
            <w:i/>
            <w:iCs/>
            <w:sz w:val="24"/>
            <w:szCs w:val="24"/>
          </w:rPr>
          <w:delText>E. coli</w:delText>
        </w:r>
        <w:r w:rsidRPr="000A678E" w:rsidDel="00C1648C">
          <w:rPr>
            <w:rFonts w:ascii="Times New Roman" w:hAnsi="Times New Roman" w:cs="Times New Roman"/>
            <w:sz w:val="24"/>
            <w:szCs w:val="24"/>
          </w:rPr>
          <w:delText xml:space="preserve"> contamination in drinking water should be kept to a minimum, and good hygiene habits should be developed to stop childhood diarrhea.</w:delText>
        </w:r>
      </w:del>
    </w:p>
    <w:p w14:paraId="7E727FAF" w14:textId="77777777" w:rsidR="00C1648C" w:rsidRPr="000A678E" w:rsidRDefault="00C1648C" w:rsidP="00543091">
      <w:pPr>
        <w:spacing w:line="480" w:lineRule="auto"/>
        <w:rPr>
          <w:ins w:id="51" w:author="DrJamalUddin" w:date="2023-04-27T12:03:00Z"/>
          <w:rFonts w:ascii="Times New Roman" w:hAnsi="Times New Roman" w:cs="Times New Roman"/>
          <w:sz w:val="24"/>
          <w:szCs w:val="24"/>
        </w:rPr>
      </w:pPr>
    </w:p>
    <w:p w14:paraId="54669E28" w14:textId="77777777"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b/>
          <w:bCs/>
          <w:sz w:val="24"/>
          <w:szCs w:val="24"/>
        </w:rPr>
        <w:t>Key Words:</w:t>
      </w:r>
      <w:r w:rsidRPr="000A678E">
        <w:rPr>
          <w:rFonts w:ascii="Times New Roman" w:hAnsi="Times New Roman" w:cs="Times New Roman"/>
          <w:sz w:val="24"/>
          <w:szCs w:val="24"/>
        </w:rPr>
        <w:t xml:space="preserve"> </w:t>
      </w:r>
      <w:r w:rsidRPr="000A678E">
        <w:rPr>
          <w:rFonts w:ascii="Times New Roman" w:hAnsi="Times New Roman" w:cs="Times New Roman"/>
          <w:i/>
          <w:iCs/>
          <w:sz w:val="24"/>
          <w:szCs w:val="24"/>
        </w:rPr>
        <w:t>Escherichia coli</w:t>
      </w:r>
      <w:r w:rsidRPr="000A678E">
        <w:rPr>
          <w:rFonts w:ascii="Times New Roman" w:hAnsi="Times New Roman" w:cs="Times New Roman"/>
          <w:sz w:val="24"/>
          <w:szCs w:val="24"/>
        </w:rPr>
        <w:t>, Drinking water, Childhood disease, Diarrhea, Under-5 children, Bangladesh</w:t>
      </w:r>
    </w:p>
    <w:p w14:paraId="7FCE5585" w14:textId="77777777" w:rsidR="00E5595A" w:rsidRPr="00965DCF" w:rsidRDefault="00E5595A" w:rsidP="00965DCF">
      <w:pPr>
        <w:spacing w:line="480" w:lineRule="auto"/>
        <w:rPr>
          <w:rFonts w:ascii="Times New Roman" w:hAnsi="Times New Roman" w:cs="Times New Roman"/>
          <w:b/>
          <w:sz w:val="24"/>
          <w:szCs w:val="24"/>
        </w:rPr>
      </w:pPr>
      <w:r w:rsidRPr="00965DCF">
        <w:rPr>
          <w:rFonts w:ascii="Times New Roman" w:hAnsi="Times New Roman" w:cs="Times New Roman"/>
          <w:sz w:val="24"/>
          <w:szCs w:val="24"/>
        </w:rPr>
        <w:br w:type="page"/>
      </w:r>
      <w:r w:rsidRPr="00965DCF">
        <w:rPr>
          <w:rFonts w:ascii="Times New Roman" w:hAnsi="Times New Roman" w:cs="Times New Roman"/>
          <w:b/>
          <w:sz w:val="24"/>
          <w:szCs w:val="24"/>
        </w:rPr>
        <w:lastRenderedPageBreak/>
        <w:t>Background</w:t>
      </w:r>
    </w:p>
    <w:p w14:paraId="29B3CC39" w14:textId="57B77BC3" w:rsidR="00E5595A" w:rsidRPr="000A678E" w:rsidRDefault="000A678E" w:rsidP="000A678E">
      <w:pPr>
        <w:spacing w:line="480" w:lineRule="auto"/>
        <w:rPr>
          <w:rFonts w:ascii="Times New Roman" w:hAnsi="Times New Roman" w:cs="Times New Roman"/>
          <w:sz w:val="24"/>
          <w:szCs w:val="24"/>
        </w:rPr>
      </w:pPr>
      <w:r w:rsidRPr="000A678E">
        <w:rPr>
          <w:rFonts w:ascii="Times New Roman" w:hAnsi="Times New Roman" w:cs="Times New Roman"/>
          <w:sz w:val="24"/>
          <w:szCs w:val="24"/>
        </w:rPr>
        <w:t>Diarrhea is caused by a wide range of bacterial, viral, and parasitic species, the majority of which are transferred through contaminated water. Diarrhea is defined as the passage of three or more liquid or loose stools per day (or more frequent passage than is normal for the individual). Regularly passing formed feces is not diarrhea, and a breastfed baby passing loose, "pasty" stools is not diarrhea</w:t>
      </w:r>
      <w:sdt>
        <w:sdtPr>
          <w:rPr>
            <w:color w:val="000000"/>
            <w:vertAlign w:val="superscript"/>
          </w:rPr>
          <w:tag w:val="MENDELEY_CITATION_v3_eyJjaXRhdGlvbklEIjoiTUVOREVMRVlfQ0lUQVRJT05fYzI0YWM5MWItZmRlZC00ZGRlLTk2ZWItNzhjNDQ4Njk3MjRl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
          <w:id w:val="-1557767665"/>
          <w:placeholder>
            <w:docPart w:val="DefaultPlaceholder_-1854013440"/>
          </w:placeholder>
        </w:sdtPr>
        <w:sdtContent>
          <w:r w:rsidR="002B1D29" w:rsidRPr="000A678E">
            <w:rPr>
              <w:color w:val="000000"/>
              <w:vertAlign w:val="superscript"/>
            </w:rPr>
            <w:t>1</w:t>
          </w:r>
        </w:sdtContent>
      </w:sdt>
      <w:r w:rsidR="00E5595A" w:rsidRPr="000A678E">
        <w:rPr>
          <w:rFonts w:ascii="Times New Roman" w:hAnsi="Times New Roman" w:cs="Times New Roman"/>
          <w:sz w:val="24"/>
          <w:szCs w:val="24"/>
        </w:rPr>
        <w:t xml:space="preserve">. Diarrhea may be acute, persistent, or chronic. </w:t>
      </w:r>
      <w:moveToRangeStart w:id="52" w:author="DrJamalUddin" w:date="2023-04-27T12:25:00Z" w:name="move133490739"/>
      <w:moveTo w:id="53" w:author="DrJamalUddin" w:date="2023-04-27T12:25:00Z">
        <w:del w:id="54" w:author="DrJamalUddin" w:date="2023-04-27T12:26:00Z">
          <w:r w:rsidRPr="000A678E" w:rsidDel="000A678E">
            <w:rPr>
              <w:rFonts w:ascii="Times New Roman" w:hAnsi="Times New Roman" w:cs="Times New Roman"/>
              <w:sz w:val="24"/>
              <w:szCs w:val="24"/>
            </w:rPr>
            <w:delText>Diarrhea</w:delText>
          </w:r>
        </w:del>
      </w:moveTo>
      <w:ins w:id="55" w:author="DrJamalUddin" w:date="2023-04-27T12:26:00Z">
        <w:r>
          <w:rPr>
            <w:rFonts w:ascii="Times New Roman" w:hAnsi="Times New Roman" w:cs="Times New Roman"/>
            <w:sz w:val="24"/>
            <w:szCs w:val="24"/>
          </w:rPr>
          <w:t>It</w:t>
        </w:r>
      </w:ins>
      <w:moveTo w:id="56" w:author="DrJamalUddin" w:date="2023-04-27T12:25:00Z">
        <w:r w:rsidRPr="000A678E">
          <w:rPr>
            <w:rFonts w:ascii="Times New Roman" w:hAnsi="Times New Roman" w:cs="Times New Roman"/>
            <w:sz w:val="24"/>
            <w:szCs w:val="24"/>
          </w:rPr>
          <w:t xml:space="preserve"> is the second most common cause of death in children under five </w:t>
        </w:r>
      </w:moveTo>
      <w:sdt>
        <w:sdtPr>
          <w:rPr>
            <w:color w:val="000000"/>
            <w:vertAlign w:val="superscript"/>
          </w:rPr>
          <w:tag w:val="MENDELEY_CITATION_v3_eyJjaXRhdGlvbklEIjoiTUVOREVMRVlfQ0lUQVRJT05fM2FmZmE4ZTktYjEzNi00MDgyLWJiNjctY2RlMTY1OGQwYTIy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
          <w:id w:val="29627050"/>
          <w:placeholder>
            <w:docPart w:val="3E574192A4B30742A5365EED153354E3"/>
          </w:placeholder>
        </w:sdtPr>
        <w:sdtContent>
          <w:moveTo w:id="57" w:author="DrJamalUddin" w:date="2023-04-27T12:25:00Z">
            <w:r w:rsidRPr="000A678E">
              <w:rPr>
                <w:color w:val="000000"/>
                <w:vertAlign w:val="superscript"/>
              </w:rPr>
              <w:t>3</w:t>
            </w:r>
          </w:moveTo>
        </w:sdtContent>
      </w:sdt>
      <w:moveTo w:id="58" w:author="DrJamalUddin" w:date="2023-04-27T12:25:00Z">
        <w:r w:rsidRPr="000A678E">
          <w:rPr>
            <w:rFonts w:ascii="Times New Roman" w:hAnsi="Times New Roman" w:cs="Times New Roman"/>
            <w:sz w:val="24"/>
            <w:szCs w:val="24"/>
          </w:rPr>
          <w:t xml:space="preserve">. </w:t>
        </w:r>
      </w:moveTo>
      <w:moveToRangeEnd w:id="52"/>
      <w:del w:id="59" w:author="DrJamalUddin" w:date="2023-04-27T12:25:00Z">
        <w:r w:rsidR="00E5595A" w:rsidRPr="000A678E" w:rsidDel="000A678E">
          <w:rPr>
            <w:rFonts w:ascii="Times New Roman" w:hAnsi="Times New Roman" w:cs="Times New Roman"/>
            <w:sz w:val="24"/>
            <w:szCs w:val="24"/>
          </w:rPr>
          <w:delText xml:space="preserve">It is one of the leading causes of pediatric sickness and mortality </w:delText>
        </w:r>
      </w:del>
      <w:customXmlDelRangeStart w:id="60" w:author="DrJamalUddin" w:date="2023-04-27T12:25:00Z"/>
      <w:sdt>
        <w:sdtPr>
          <w:rPr>
            <w:color w:val="000000"/>
            <w:vertAlign w:val="superscript"/>
          </w:rPr>
          <w:tag w:val="MENDELEY_CITATION_v3_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"/>
          <w:id w:val="-2036494607"/>
          <w:placeholder>
            <w:docPart w:val="DefaultPlaceholder_-1854013440"/>
          </w:placeholder>
        </w:sdtPr>
        <w:sdtContent>
          <w:customXmlDelRangeEnd w:id="60"/>
          <w:del w:id="61" w:author="DrJamalUddin" w:date="2023-04-27T12:25:00Z">
            <w:r w:rsidR="002B1D29" w:rsidRPr="000A678E" w:rsidDel="000A678E">
              <w:rPr>
                <w:color w:val="000000"/>
                <w:vertAlign w:val="superscript"/>
              </w:rPr>
              <w:delText>2</w:delText>
            </w:r>
          </w:del>
          <w:customXmlDelRangeStart w:id="62" w:author="DrJamalUddin" w:date="2023-04-27T12:25:00Z"/>
        </w:sdtContent>
      </w:sdt>
      <w:customXmlDelRangeEnd w:id="62"/>
      <w:del w:id="63" w:author="DrJamalUddin" w:date="2023-04-27T12:25:00Z">
        <w:r w:rsidR="00E5595A" w:rsidRPr="000A678E" w:rsidDel="000A678E">
          <w:rPr>
            <w:rFonts w:ascii="Times New Roman" w:hAnsi="Times New Roman" w:cs="Times New Roman"/>
            <w:sz w:val="24"/>
            <w:szCs w:val="24"/>
          </w:rPr>
          <w:delText xml:space="preserve">. </w:delText>
        </w:r>
      </w:del>
      <w:r w:rsidR="00E5595A" w:rsidRPr="000A678E">
        <w:rPr>
          <w:rFonts w:ascii="Times New Roman" w:hAnsi="Times New Roman" w:cs="Times New Roman"/>
          <w:sz w:val="24"/>
          <w:szCs w:val="24"/>
        </w:rPr>
        <w:t xml:space="preserve">Every year, there are around 1.7 billion cases of childhood diarrhea worldwide </w:t>
      </w:r>
      <w:sdt>
        <w:sdtPr>
          <w:rPr>
            <w:color w:val="000000"/>
            <w:vertAlign w:val="superscript"/>
          </w:rPr>
          <w:tag w:val="MENDELEY_CITATION_v3_eyJjaXRhdGlvbklEIjoiTUVOREVMRVlfQ0lUQVRJT05fMThkODZmYzAtMmI4Ni00YTM4LWE1ZjEtYmE5YjM5N2ZhNDg3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
          <w:id w:val="-228999261"/>
          <w:placeholder>
            <w:docPart w:val="DefaultPlaceholder_-1854013440"/>
          </w:placeholder>
        </w:sdtPr>
        <w:sdtContent>
          <w:r w:rsidR="002B1D29" w:rsidRPr="000A678E">
            <w:rPr>
              <w:color w:val="000000"/>
              <w:vertAlign w:val="superscript"/>
            </w:rPr>
            <w:t>3</w:t>
          </w:r>
        </w:sdtContent>
      </w:sdt>
      <w:r w:rsidR="00E5595A" w:rsidRPr="000A678E">
        <w:rPr>
          <w:rFonts w:ascii="Times New Roman" w:hAnsi="Times New Roman" w:cs="Times New Roman"/>
          <w:sz w:val="24"/>
          <w:szCs w:val="24"/>
        </w:rPr>
        <w:t xml:space="preserve">. In children under the age of five, diarrhea is one of the main causes of malnutrition. </w:t>
      </w:r>
      <w:commentRangeStart w:id="64"/>
      <w:del w:id="65" w:author="DrJamalUddin" w:date="2023-04-27T12:26:00Z">
        <w:r w:rsidR="00E5595A" w:rsidRPr="000A678E" w:rsidDel="000A678E">
          <w:rPr>
            <w:rFonts w:ascii="Times New Roman" w:hAnsi="Times New Roman" w:cs="Times New Roman"/>
            <w:sz w:val="24"/>
            <w:szCs w:val="24"/>
          </w:rPr>
          <w:delText>Approximately 8% of all fatalities among children under the age of five globally in 2017 were due to diarrhea</w:delText>
        </w:r>
        <w:commentRangeEnd w:id="64"/>
        <w:r w:rsidDel="000A678E">
          <w:rPr>
            <w:rStyle w:val="CommentReference"/>
          </w:rPr>
          <w:commentReference w:id="64"/>
        </w:r>
        <w:r w:rsidR="00E5595A" w:rsidRPr="000A678E" w:rsidDel="000A678E">
          <w:rPr>
            <w:rFonts w:ascii="Times New Roman" w:hAnsi="Times New Roman" w:cs="Times New Roman"/>
            <w:sz w:val="24"/>
            <w:szCs w:val="24"/>
          </w:rPr>
          <w:delText xml:space="preserve">. Around 525,000 children every year or over 1400 young children per day are dying </w:delText>
        </w:r>
      </w:del>
      <w:customXmlDelRangeStart w:id="66" w:author="DrJamalUddin" w:date="2023-04-27T12:26:00Z"/>
      <w:sdt>
        <w:sdtPr>
          <w:rPr>
            <w:color w:val="000000"/>
            <w:vertAlign w:val="superscript"/>
          </w:rPr>
          <w:tag w:val="MENDELEY_CITATION_v3_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"/>
          <w:id w:val="-1836066376"/>
          <w:placeholder>
            <w:docPart w:val="DefaultPlaceholder_-1854013440"/>
          </w:placeholder>
        </w:sdtPr>
        <w:sdtContent>
          <w:customXmlDelRangeEnd w:id="66"/>
          <w:del w:id="67" w:author="DrJamalUddin" w:date="2023-04-27T12:26:00Z">
            <w:r w:rsidR="002B1D29" w:rsidRPr="000A678E" w:rsidDel="000A678E">
              <w:rPr>
                <w:color w:val="000000"/>
                <w:vertAlign w:val="superscript"/>
              </w:rPr>
              <w:delText>4</w:delText>
            </w:r>
          </w:del>
          <w:customXmlDelRangeStart w:id="68" w:author="DrJamalUddin" w:date="2023-04-27T12:26:00Z"/>
        </w:sdtContent>
      </w:sdt>
      <w:customXmlDelRangeEnd w:id="68"/>
      <w:del w:id="69" w:author="DrJamalUddin" w:date="2023-04-27T12:26:00Z">
        <w:r w:rsidR="00E5595A" w:rsidRPr="000A678E" w:rsidDel="000A678E">
          <w:rPr>
            <w:rFonts w:ascii="Times New Roman" w:hAnsi="Times New Roman" w:cs="Times New Roman"/>
            <w:sz w:val="24"/>
            <w:szCs w:val="24"/>
          </w:rPr>
          <w:delText xml:space="preserve">. </w:delText>
        </w:r>
      </w:del>
      <w:moveFromRangeStart w:id="70" w:author="DrJamalUddin" w:date="2023-04-27T12:25:00Z" w:name="move133490739"/>
      <w:moveFrom w:id="71" w:author="DrJamalUddin" w:date="2023-04-27T12:25:00Z">
        <w:r w:rsidR="00E5595A" w:rsidRPr="000A678E" w:rsidDel="000A678E">
          <w:rPr>
            <w:rFonts w:ascii="Times New Roman" w:hAnsi="Times New Roman" w:cs="Times New Roman"/>
            <w:sz w:val="24"/>
            <w:szCs w:val="24"/>
          </w:rPr>
          <w:t xml:space="preserve">Diarrhea is the second most common cause of death in children under five </w:t>
        </w:r>
      </w:moveFrom>
      <w:sdt>
        <w:sdtPr>
          <w:rPr>
            <w:color w:val="000000"/>
            <w:vertAlign w:val="superscript"/>
          </w:rPr>
          <w:tag w:val="MENDELEY_CITATION_v3_eyJjaXRhdGlvbklEIjoiTUVOREVMRVlfQ0lUQVRJT05fM2FmZmE4ZTktYjEzNi00MDgyLWJiNjctY2RlMTY1OGQwYTIy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
          <w:id w:val="168219696"/>
          <w:placeholder>
            <w:docPart w:val="DefaultPlaceholder_-1854013440"/>
          </w:placeholder>
        </w:sdtPr>
        <w:sdtContent>
          <w:moveFrom w:id="72" w:author="DrJamalUddin" w:date="2023-04-27T12:25:00Z">
            <w:r w:rsidR="002B1D29" w:rsidRPr="000A678E" w:rsidDel="000A678E">
              <w:rPr>
                <w:color w:val="000000"/>
                <w:vertAlign w:val="superscript"/>
              </w:rPr>
              <w:t>3</w:t>
            </w:r>
          </w:moveFrom>
        </w:sdtContent>
      </w:sdt>
      <w:moveFrom w:id="73" w:author="DrJamalUddin" w:date="2023-04-27T12:25:00Z">
        <w:r w:rsidR="00E5595A" w:rsidRPr="000A678E" w:rsidDel="000A678E">
          <w:rPr>
            <w:rFonts w:ascii="Times New Roman" w:hAnsi="Times New Roman" w:cs="Times New Roman"/>
            <w:sz w:val="24"/>
            <w:szCs w:val="24"/>
          </w:rPr>
          <w:t xml:space="preserve">. </w:t>
        </w:r>
      </w:moveFrom>
      <w:moveFromRangeEnd w:id="70"/>
      <w:r w:rsidR="00E5595A" w:rsidRPr="000A678E">
        <w:rPr>
          <w:rFonts w:ascii="Times New Roman" w:hAnsi="Times New Roman" w:cs="Times New Roman"/>
          <w:sz w:val="24"/>
          <w:szCs w:val="24"/>
        </w:rPr>
        <w:t xml:space="preserve">It is, however, both treatable and preventable by using clean water, maintaining proper sanitation, and practicing good hygiene </w:t>
      </w:r>
      <w:sdt>
        <w:sdtPr>
          <w:rPr>
            <w:color w:val="000000"/>
            <w:vertAlign w:val="superscript"/>
          </w:rPr>
          <w:tag w:val="MENDELEY_CITATION_v3_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"/>
          <w:id w:val="188959374"/>
          <w:placeholder>
            <w:docPart w:val="DefaultPlaceholder_-1854013440"/>
          </w:placeholder>
        </w:sdtPr>
        <w:sdtContent>
          <w:r w:rsidR="002B1D29" w:rsidRPr="000A678E">
            <w:rPr>
              <w:color w:val="000000"/>
              <w:vertAlign w:val="superscript"/>
            </w:rPr>
            <w:t>5</w:t>
          </w:r>
        </w:sdtContent>
      </w:sdt>
      <w:r w:rsidR="00E5595A" w:rsidRPr="000A678E">
        <w:rPr>
          <w:rFonts w:ascii="Times New Roman" w:hAnsi="Times New Roman" w:cs="Times New Roman"/>
          <w:sz w:val="24"/>
          <w:szCs w:val="24"/>
        </w:rPr>
        <w:t>.</w:t>
      </w:r>
    </w:p>
    <w:p w14:paraId="1E3BC3E4" w14:textId="24CCF2B8" w:rsidR="001E7512" w:rsidRPr="000A678E" w:rsidRDefault="00520115" w:rsidP="00543091">
      <w:pPr>
        <w:spacing w:line="480" w:lineRule="auto"/>
        <w:rPr>
          <w:rFonts w:ascii="Times New Roman" w:hAnsi="Times New Roman" w:cs="Times New Roman"/>
          <w:sz w:val="24"/>
          <w:szCs w:val="24"/>
        </w:rPr>
      </w:pPr>
      <w:ins w:id="74" w:author="DrJamalUddin" w:date="2023-04-27T12:31:00Z">
        <w:r w:rsidRPr="00520115">
          <w:rPr>
            <w:rFonts w:ascii="Times New Roman" w:hAnsi="Times New Roman" w:cs="Times New Roman"/>
            <w:sz w:val="24"/>
            <w:szCs w:val="24"/>
          </w:rPr>
          <w:t>Poor water quality may hinder efforts to minimize preventable enteric infections and chronic illnesses that cripple and kill children. Exposure to fecal pollution in drinking water has been related to diarrheal infections, which are a prominent cause of child mortality in low-income countries such as Bangladesh. Point-of-use water treatment has been proven in systematic reviews and meta-analyses to be one of the most successful interventions for lowering diarrheal illnesses as part of water, sanitation, and hygiene (WASH) programs</w:t>
        </w:r>
      </w:ins>
      <w:del w:id="75" w:author="DrJamalUddin" w:date="2023-04-27T12:31:00Z">
        <w:r w:rsidR="00E5595A" w:rsidRPr="000A678E" w:rsidDel="00520115">
          <w:rPr>
            <w:rFonts w:ascii="Times New Roman" w:hAnsi="Times New Roman" w:cs="Times New Roman"/>
            <w:sz w:val="24"/>
            <w:szCs w:val="24"/>
          </w:rPr>
          <w:delText xml:space="preserve">Reducing preventable enteric infections and sometimes chronic illnesses that cripple and kill children is obstructed by poor water quality. In low-income countries like Bangladesh, diarrheal diseases—which are a major cause of child mortality—have mostly been related to exposure to fecal contaminations in drinking water. Point-of-use water treatment is one of the most efficient water, sanitation, and hygiene (WASH) interventions for lowering diarrheal disease, according to systematic reviews and meta-analyses on the efficiency of WASH programs </w:delText>
        </w:r>
      </w:del>
      <w:sdt>
        <w:sdtPr>
          <w:rPr>
            <w:rFonts w:ascii="Times New Roman" w:hAnsi="Times New Roman" w:cs="Times New Roman"/>
            <w:color w:val="000000"/>
            <w:sz w:val="24"/>
            <w:szCs w:val="24"/>
            <w:vertAlign w:val="superscript"/>
          </w:rPr>
          <w:tag w:val="MENDELEY_CITATION_v3_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
          <w:id w:val="-2022466347"/>
          <w:placeholder>
            <w:docPart w:val="DefaultPlaceholder_-1854013440"/>
          </w:placeholder>
        </w:sdtPr>
        <w:sdtContent>
          <w:r w:rsidR="002B1D29" w:rsidRPr="000A678E">
            <w:rPr>
              <w:rFonts w:ascii="Times New Roman" w:hAnsi="Times New Roman" w:cs="Times New Roman"/>
              <w:color w:val="000000"/>
              <w:sz w:val="24"/>
              <w:szCs w:val="24"/>
              <w:vertAlign w:val="superscript"/>
            </w:rPr>
            <w:t>6,7</w:t>
          </w:r>
        </w:sdtContent>
      </w:sdt>
      <w:r w:rsidR="00E5595A" w:rsidRPr="000A678E">
        <w:rPr>
          <w:rFonts w:ascii="Times New Roman" w:hAnsi="Times New Roman" w:cs="Times New Roman"/>
          <w:sz w:val="24"/>
          <w:szCs w:val="24"/>
        </w:rPr>
        <w:t xml:space="preserve">. </w:t>
      </w:r>
      <w:r w:rsidR="005A3BF7" w:rsidRPr="000A678E">
        <w:rPr>
          <w:rFonts w:ascii="Times New Roman" w:hAnsi="Times New Roman" w:cs="Times New Roman"/>
          <w:sz w:val="24"/>
          <w:szCs w:val="24"/>
        </w:rPr>
        <w:t xml:space="preserve">Globally, it is likely that massive expansions in access to oral rehydration therapy, water, and sanitation have reduced the number of children dying from diarrheal illnesses </w:t>
      </w:r>
      <w:sdt>
        <w:sdtPr>
          <w:rPr>
            <w:rFonts w:ascii="Times New Roman" w:hAnsi="Times New Roman" w:cs="Times New Roman"/>
            <w:color w:val="000000"/>
            <w:sz w:val="24"/>
            <w:szCs w:val="24"/>
            <w:vertAlign w:val="superscript"/>
          </w:rPr>
          <w:tag w:val="MENDELEY_CITATION_v3_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"/>
          <w:id w:val="-1049602338"/>
          <w:placeholder>
            <w:docPart w:val="DefaultPlaceholder_-1854013440"/>
          </w:placeholder>
        </w:sdtPr>
        <w:sdtContent>
          <w:r w:rsidR="002B1D29" w:rsidRPr="000A678E">
            <w:rPr>
              <w:rFonts w:ascii="Times New Roman" w:hAnsi="Times New Roman" w:cs="Times New Roman"/>
              <w:color w:val="000000"/>
              <w:sz w:val="24"/>
              <w:szCs w:val="24"/>
              <w:vertAlign w:val="superscript"/>
            </w:rPr>
            <w:t>8</w:t>
          </w:r>
        </w:sdtContent>
      </w:sdt>
      <w:r w:rsidR="00E5595A" w:rsidRPr="000A678E">
        <w:rPr>
          <w:rFonts w:ascii="Times New Roman" w:hAnsi="Times New Roman" w:cs="Times New Roman"/>
          <w:sz w:val="24"/>
          <w:szCs w:val="24"/>
        </w:rPr>
        <w:t>.</w:t>
      </w:r>
      <w:r w:rsidR="00E5595A" w:rsidRPr="000A678E">
        <w:t xml:space="preserve"> </w:t>
      </w:r>
      <w:r w:rsidR="005A3BF7" w:rsidRPr="000A678E">
        <w:rPr>
          <w:rFonts w:ascii="Times New Roman" w:hAnsi="Times New Roman" w:cs="Times New Roman"/>
          <w:sz w:val="24"/>
          <w:szCs w:val="24"/>
        </w:rPr>
        <w:t xml:space="preserve">Poor WASH practices could raise the risk of diarrheal illnesses, parasitic enteric infections, illnesses spread by mosquitoes, and environmental enteric dysfunction (EED), all of which can have an impact on children's health outcomes </w:t>
      </w:r>
      <w:sdt>
        <w:sdtPr>
          <w:rPr>
            <w:rFonts w:ascii="Times New Roman" w:hAnsi="Times New Roman" w:cs="Times New Roman"/>
            <w:color w:val="000000"/>
            <w:sz w:val="24"/>
            <w:szCs w:val="24"/>
            <w:vertAlign w:val="superscript"/>
          </w:rPr>
          <w:tag w:val="MENDELEY_CITATION_v3_eyJjaXRhdGlvbklEIjoiTUVOREVMRVlfQ0lUQVRJT05fMGYwNDI1Y2UtZTFlZS00MDQ0LWExODctZDY0MTM1NjcyNTA0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
          <w:id w:val="183259967"/>
          <w:placeholder>
            <w:docPart w:val="DefaultPlaceholder_-1854013440"/>
          </w:placeholder>
        </w:sdtPr>
        <w:sdtContent>
          <w:r w:rsidR="002B1D29" w:rsidRPr="000A678E">
            <w:rPr>
              <w:rFonts w:ascii="Times New Roman" w:hAnsi="Times New Roman" w:cs="Times New Roman"/>
              <w:color w:val="000000"/>
              <w:sz w:val="24"/>
              <w:szCs w:val="24"/>
              <w:vertAlign w:val="superscript"/>
            </w:rPr>
            <w:t>9</w:t>
          </w:r>
        </w:sdtContent>
      </w:sdt>
      <w:r w:rsidR="00E5595A" w:rsidRPr="000A678E">
        <w:rPr>
          <w:rFonts w:ascii="Times New Roman" w:hAnsi="Times New Roman" w:cs="Times New Roman"/>
          <w:sz w:val="24"/>
          <w:szCs w:val="24"/>
        </w:rPr>
        <w:t>.</w:t>
      </w:r>
      <w:r w:rsidR="001E7512" w:rsidRPr="000A678E">
        <w:rPr>
          <w:rFonts w:ascii="Times New Roman" w:hAnsi="Times New Roman" w:cs="Times New Roman"/>
          <w:sz w:val="24"/>
          <w:szCs w:val="24"/>
        </w:rPr>
        <w:t xml:space="preserve"> </w:t>
      </w:r>
    </w:p>
    <w:p w14:paraId="4497D251" w14:textId="13BD5207" w:rsidR="00E5595A" w:rsidRPr="00537173" w:rsidDel="00537173" w:rsidRDefault="00537173" w:rsidP="00543091">
      <w:pPr>
        <w:spacing w:line="480" w:lineRule="auto"/>
        <w:rPr>
          <w:del w:id="76" w:author="DrJamalUddin" w:date="2023-04-27T12:42:00Z"/>
          <w:rFonts w:ascii="Times New Roman" w:hAnsi="Times New Roman" w:cs="Times New Roman"/>
          <w:sz w:val="24"/>
          <w:szCs w:val="24"/>
          <w:rPrChange w:id="77" w:author="DrJamalUddin" w:date="2023-04-27T12:42:00Z">
            <w:rPr>
              <w:del w:id="78" w:author="DrJamalUddin" w:date="2023-04-27T12:42:00Z"/>
              <w:rFonts w:ascii="Times New Roman" w:hAnsi="Times New Roman" w:cs="Times New Roman"/>
              <w:i/>
              <w:iCs/>
              <w:sz w:val="24"/>
              <w:szCs w:val="24"/>
            </w:rPr>
          </w:rPrChange>
        </w:rPr>
      </w:pPr>
      <w:commentRangeStart w:id="79"/>
      <w:ins w:id="80" w:author="DrJamalUddin" w:date="2023-04-27T12:42:00Z">
        <w:r w:rsidRPr="00537173">
          <w:rPr>
            <w:rFonts w:ascii="Times New Roman" w:hAnsi="Times New Roman" w:cs="Times New Roman"/>
            <w:i/>
            <w:iCs/>
            <w:sz w:val="24"/>
            <w:szCs w:val="24"/>
          </w:rPr>
          <w:lastRenderedPageBreak/>
          <w:t xml:space="preserve">E. coli </w:t>
        </w:r>
        <w:r w:rsidRPr="00965DCF">
          <w:rPr>
            <w:rFonts w:ascii="Times New Roman" w:hAnsi="Times New Roman" w:cs="Times New Roman"/>
            <w:sz w:val="24"/>
            <w:szCs w:val="24"/>
          </w:rPr>
          <w:t>is a commonly used fecal indicator bacterium that can be found in the intestines of mammals, including humans</w:t>
        </w:r>
      </w:ins>
      <w:ins w:id="81" w:author="Mohammad Nayeem Hasan" w:date="2023-05-16T12:16:00Z">
        <w:r w:rsidR="00F971ED" w:rsidRPr="00F971ED">
          <w:rPr>
            <w:rFonts w:ascii="Times New Roman" w:hAnsi="Times New Roman" w:cs="Times New Roman"/>
            <w:color w:val="000000"/>
            <w:sz w:val="24"/>
            <w:szCs w:val="24"/>
            <w:vertAlign w:val="superscript"/>
          </w:rPr>
          <w:t xml:space="preserve"> </w:t>
        </w:r>
      </w:ins>
      <w:customXmlInsRangeStart w:id="82" w:author="Mohammad Nayeem Hasan" w:date="2023-05-16T12:16:00Z"/>
      <w:sdt>
        <w:sdtPr>
          <w:rPr>
            <w:rFonts w:ascii="Times New Roman" w:hAnsi="Times New Roman" w:cs="Times New Roman"/>
            <w:color w:val="000000"/>
            <w:sz w:val="24"/>
            <w:szCs w:val="24"/>
            <w:vertAlign w:val="superscript"/>
          </w:rPr>
          <w:tag w:val="MENDELEY_CITATION_v3_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"/>
          <w:id w:val="52357703"/>
          <w:placeholder>
            <w:docPart w:val="BC1B76457B534FA09F9BC6C2C1DE2596"/>
          </w:placeholder>
        </w:sdtPr>
        <w:sdtEndPr>
          <w:rPr>
            <w:rFonts w:asciiTheme="minorHAnsi" w:hAnsiTheme="minorHAnsi" w:cstheme="minorBidi"/>
            <w:sz w:val="22"/>
            <w:szCs w:val="22"/>
          </w:rPr>
        </w:sdtEndPr>
        <w:sdtContent>
          <w:customXmlInsRangeEnd w:id="82"/>
          <w:ins w:id="83" w:author="Mohammad Nayeem Hasan" w:date="2023-05-16T12:16:00Z">
            <w:r w:rsidR="00F971ED" w:rsidRPr="002B1D29">
              <w:rPr>
                <w:color w:val="000000"/>
                <w:vertAlign w:val="superscript"/>
              </w:rPr>
              <w:t>11</w:t>
            </w:r>
          </w:ins>
          <w:customXmlInsRangeStart w:id="84" w:author="Mohammad Nayeem Hasan" w:date="2023-05-16T12:16:00Z"/>
        </w:sdtContent>
      </w:sdt>
      <w:customXmlInsRangeEnd w:id="84"/>
      <w:ins w:id="85" w:author="DrJamalUddin" w:date="2023-04-27T12:42:00Z">
        <w:r w:rsidRPr="00965DCF">
          <w:rPr>
            <w:rFonts w:ascii="Times New Roman" w:hAnsi="Times New Roman" w:cs="Times New Roman"/>
            <w:sz w:val="24"/>
            <w:szCs w:val="24"/>
          </w:rPr>
          <w:t>. The concentration of E. coli in drinking water is significant in terms of human health, as diarrheal illness is linked to E. coli indicators in household drinking water</w:t>
        </w:r>
      </w:ins>
      <w:ins w:id="86" w:author="Mohammad Nayeem Hasan" w:date="2023-05-16T12:16:00Z">
        <w:r w:rsidR="00F971ED" w:rsidRPr="00F971ED">
          <w:rPr>
            <w:rFonts w:ascii="Times New Roman" w:hAnsi="Times New Roman" w:cs="Times New Roman"/>
            <w:color w:val="000000"/>
            <w:sz w:val="24"/>
            <w:szCs w:val="24"/>
            <w:vertAlign w:val="superscript"/>
          </w:rPr>
          <w:t xml:space="preserve"> </w:t>
        </w:r>
      </w:ins>
      <w:customXmlInsRangeStart w:id="87" w:author="Mohammad Nayeem Hasan" w:date="2023-05-16T12:16:00Z"/>
      <w:sdt>
        <w:sdtPr>
          <w:rPr>
            <w:rFonts w:ascii="Times New Roman" w:hAnsi="Times New Roman" w:cs="Times New Roman"/>
            <w:color w:val="000000"/>
            <w:sz w:val="24"/>
            <w:szCs w:val="24"/>
            <w:vertAlign w:val="superscript"/>
          </w:rPr>
          <w:tag w:val="MENDELEY_CITATION_v3_eyJjaXRhdGlvbklEIjoiTUVOREVMRVlfQ0lUQVRJT05fMzk1ZWQ2NzAtMzgyYS00MGM5LTkwYWMtMDI4OTNiYjYyNDhlIiwicHJvcGVydGllcyI6eyJub3RlSW5kZXgiOjB9LCJpc0VkaXRlZCI6ZmFsc2UsIm1hbnVhbE92ZXJyaWRlIjp7ImlzTWFudWFsbHlPdmVycmlkZGVuIjpmYWxzZSwiY2l0ZXByb2NUZXh0IjoiPHN1cD43PC9zdXA+IiwibWFudWFsT3ZlcnJpZGVUZXh0IjoiIn0sImNpdGF0aW9uSXRlbXMiOlt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
          <w:id w:val="2054412122"/>
          <w:placeholder>
            <w:docPart w:val="A30CF13EED8D4AE081ECEA9EA884D312"/>
          </w:placeholder>
        </w:sdtPr>
        <w:sdtContent>
          <w:customXmlInsRangeEnd w:id="87"/>
          <w:ins w:id="88" w:author="Mohammad Nayeem Hasan" w:date="2023-05-16T12:16:00Z">
            <w:r w:rsidR="00F971ED" w:rsidRPr="002B1D29">
              <w:rPr>
                <w:rFonts w:ascii="Times New Roman" w:hAnsi="Times New Roman" w:cs="Times New Roman"/>
                <w:color w:val="000000"/>
                <w:sz w:val="24"/>
                <w:szCs w:val="24"/>
                <w:vertAlign w:val="superscript"/>
              </w:rPr>
              <w:t>7</w:t>
            </w:r>
          </w:ins>
          <w:customXmlInsRangeStart w:id="89" w:author="Mohammad Nayeem Hasan" w:date="2023-05-16T12:16:00Z"/>
        </w:sdtContent>
      </w:sdt>
      <w:customXmlInsRangeEnd w:id="89"/>
      <w:ins w:id="90" w:author="DrJamalUddin" w:date="2023-04-27T12:42:00Z">
        <w:r w:rsidRPr="00965DCF">
          <w:rPr>
            <w:rFonts w:ascii="Times New Roman" w:hAnsi="Times New Roman" w:cs="Times New Roman"/>
            <w:sz w:val="24"/>
            <w:szCs w:val="24"/>
          </w:rPr>
          <w:t>. Drinking water with an E. coli concentration of more than 100 CFU/100 ml presents a serious health risk to the consumer. Exposure to E. coli through drinking water can impact children's health status through a variety of biological mechanisms, such as frequent episodes of diarrhea and other barriers to nutrient uptake and absorption</w:t>
        </w:r>
      </w:ins>
      <w:ins w:id="91" w:author="Mohammad Nayeem Hasan" w:date="2023-05-16T12:17:00Z">
        <w:r w:rsidR="00F971ED" w:rsidRPr="00F971ED">
          <w:rPr>
            <w:rFonts w:ascii="Times New Roman" w:hAnsi="Times New Roman" w:cs="Times New Roman"/>
            <w:color w:val="000000"/>
            <w:sz w:val="24"/>
            <w:szCs w:val="24"/>
            <w:vertAlign w:val="superscript"/>
          </w:rPr>
          <w:t xml:space="preserve"> </w:t>
        </w:r>
      </w:ins>
      <w:customXmlInsRangeStart w:id="92" w:author="Mohammad Nayeem Hasan" w:date="2023-05-16T12:17:00Z"/>
      <w:sdt>
        <w:sdtPr>
          <w:rPr>
            <w:rFonts w:ascii="Times New Roman" w:hAnsi="Times New Roman" w:cs="Times New Roman"/>
            <w:color w:val="000000"/>
            <w:sz w:val="24"/>
            <w:szCs w:val="24"/>
            <w:vertAlign w:val="superscript"/>
          </w:rPr>
          <w:tag w:val="MENDELEY_CITATION_v3_eyJjaXRhdGlvbklEIjoiTUVOREVMRVlfQ0lUQVRJT05fYmQzN2M2OTMtYTRlOS00NjIxLWJhMmEtMDVhODFiY2ZhNzMx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
          <w:id w:val="-639880556"/>
          <w:placeholder>
            <w:docPart w:val="BFF5DC0BA3BD4569B38D4396D8FFBE40"/>
          </w:placeholder>
        </w:sdtPr>
        <w:sdtContent>
          <w:customXmlInsRangeEnd w:id="92"/>
          <w:ins w:id="93" w:author="Mohammad Nayeem Hasan" w:date="2023-05-16T12:17:00Z">
            <w:r w:rsidR="00F971ED" w:rsidRPr="002B1D29">
              <w:rPr>
                <w:rFonts w:ascii="Times New Roman" w:hAnsi="Times New Roman" w:cs="Times New Roman"/>
                <w:color w:val="000000"/>
                <w:sz w:val="24"/>
                <w:szCs w:val="24"/>
                <w:vertAlign w:val="superscript"/>
              </w:rPr>
              <w:t>9</w:t>
            </w:r>
          </w:ins>
          <w:customXmlInsRangeStart w:id="94" w:author="Mohammad Nayeem Hasan" w:date="2023-05-16T12:17:00Z"/>
        </w:sdtContent>
      </w:sdt>
      <w:customXmlInsRangeEnd w:id="94"/>
      <w:ins w:id="95" w:author="DrJamalUddin" w:date="2023-04-27T12:42:00Z">
        <w:r w:rsidRPr="00965DCF">
          <w:rPr>
            <w:rFonts w:ascii="Times New Roman" w:hAnsi="Times New Roman" w:cs="Times New Roman"/>
            <w:sz w:val="24"/>
            <w:szCs w:val="24"/>
          </w:rPr>
          <w:t>. A meta-analysis of 14 studies on various WASH interventions discovered that interventions with solar water disinfection, provision of soap, and improvement of water quality had some benefit on the linear growth of children under 5 years old</w:t>
        </w:r>
      </w:ins>
      <w:ins w:id="96" w:author="Mohammad Nayeem Hasan" w:date="2023-05-16T12:18:00Z">
        <w:r w:rsidR="00F971ED">
          <w:rPr>
            <w:rFonts w:ascii="Times New Roman" w:hAnsi="Times New Roman" w:cs="Times New Roman"/>
            <w:sz w:val="24"/>
            <w:szCs w:val="24"/>
          </w:rPr>
          <w:t xml:space="preserve"> </w:t>
        </w:r>
      </w:ins>
      <w:customXmlInsRangeStart w:id="97" w:author="Mohammad Nayeem Hasan" w:date="2023-05-16T12:18:00Z"/>
      <w:sdt>
        <w:sdtPr>
          <w:rPr>
            <w:rFonts w:ascii="Times New Roman" w:hAnsi="Times New Roman" w:cs="Times New Roman"/>
            <w:color w:val="000000"/>
            <w:sz w:val="24"/>
            <w:szCs w:val="24"/>
            <w:vertAlign w:val="superscript"/>
          </w:rPr>
          <w:tag w:val="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"/>
          <w:id w:val="975335508"/>
          <w:placeholder>
            <w:docPart w:val="A0D1ADE1DBE344D492E3834CDEDB420A"/>
          </w:placeholder>
        </w:sdtPr>
        <w:sdtContent>
          <w:customXmlInsRangeEnd w:id="97"/>
          <w:ins w:id="98" w:author="Mohammad Nayeem Hasan" w:date="2023-05-16T12:18:00Z">
            <w:r w:rsidR="00F971ED" w:rsidRPr="002B1D29">
              <w:rPr>
                <w:rFonts w:ascii="Times New Roman" w:hAnsi="Times New Roman" w:cs="Times New Roman"/>
                <w:color w:val="000000"/>
                <w:sz w:val="24"/>
                <w:szCs w:val="24"/>
                <w:vertAlign w:val="superscript"/>
              </w:rPr>
              <w:t>12</w:t>
            </w:r>
          </w:ins>
          <w:customXmlInsRangeStart w:id="99" w:author="Mohammad Nayeem Hasan" w:date="2023-05-16T12:18:00Z"/>
        </w:sdtContent>
      </w:sdt>
      <w:customXmlInsRangeEnd w:id="99"/>
      <w:ins w:id="100" w:author="DrJamalUddin" w:date="2023-04-27T12:42:00Z">
        <w:r w:rsidRPr="00965DCF">
          <w:rPr>
            <w:rFonts w:ascii="Times New Roman" w:hAnsi="Times New Roman" w:cs="Times New Roman"/>
            <w:sz w:val="24"/>
            <w:szCs w:val="24"/>
          </w:rPr>
          <w:t>. In addition, a study conducted in Tehran found that diarrhea caused by E. coli occurs often in children under the age of five in Eastern Ethiopia</w:t>
        </w:r>
      </w:ins>
      <w:ins w:id="101" w:author="Mohammad Nayeem Hasan" w:date="2023-05-16T12:18:00Z">
        <w:r w:rsidR="00F971ED" w:rsidRPr="00F971ED">
          <w:rPr>
            <w:rFonts w:ascii="Times New Roman" w:hAnsi="Times New Roman" w:cs="Times New Roman"/>
            <w:color w:val="000000"/>
            <w:sz w:val="24"/>
            <w:szCs w:val="24"/>
            <w:vertAlign w:val="superscript"/>
          </w:rPr>
          <w:t xml:space="preserve"> </w:t>
        </w:r>
      </w:ins>
      <w:customXmlInsRangeStart w:id="102" w:author="Mohammad Nayeem Hasan" w:date="2023-05-16T12:18:00Z"/>
      <w:sdt>
        <w:sdtPr>
          <w:rPr>
            <w:rFonts w:ascii="Times New Roman" w:hAnsi="Times New Roman" w:cs="Times New Roman"/>
            <w:color w:val="000000"/>
            <w:sz w:val="24"/>
            <w:szCs w:val="24"/>
            <w:vertAlign w:val="superscript"/>
          </w:rPr>
          <w:tag w:val="MENDELEY_CITATION_v3_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"/>
          <w:id w:val="-1844780392"/>
          <w:placeholder>
            <w:docPart w:val="79D6BD92C94B4EF58876FCBBC63ABBBC"/>
          </w:placeholder>
        </w:sdtPr>
        <w:sdtEndPr>
          <w:rPr>
            <w:rFonts w:asciiTheme="minorHAnsi" w:hAnsiTheme="minorHAnsi" w:cstheme="minorBidi"/>
            <w:sz w:val="22"/>
            <w:szCs w:val="22"/>
          </w:rPr>
        </w:sdtEndPr>
        <w:sdtContent>
          <w:customXmlInsRangeEnd w:id="102"/>
          <w:ins w:id="103" w:author="Mohammad Nayeem Hasan" w:date="2023-05-16T12:18:00Z">
            <w:r w:rsidR="00F971ED" w:rsidRPr="002B1D29">
              <w:rPr>
                <w:color w:val="000000"/>
                <w:vertAlign w:val="superscript"/>
              </w:rPr>
              <w:t>14</w:t>
            </w:r>
          </w:ins>
          <w:customXmlInsRangeStart w:id="104" w:author="Mohammad Nayeem Hasan" w:date="2023-05-16T12:18:00Z"/>
        </w:sdtContent>
      </w:sdt>
      <w:customXmlInsRangeEnd w:id="104"/>
      <w:ins w:id="105" w:author="DrJamalUddin" w:date="2023-04-27T12:42:00Z">
        <w:r w:rsidRPr="00965DCF">
          <w:rPr>
            <w:rFonts w:ascii="Times New Roman" w:hAnsi="Times New Roman" w:cs="Times New Roman"/>
            <w:sz w:val="24"/>
            <w:szCs w:val="24"/>
          </w:rPr>
          <w:t>.</w:t>
        </w:r>
      </w:ins>
      <w:del w:id="106" w:author="DrJamalUddin" w:date="2023-04-27T12:42:00Z">
        <w:r w:rsidR="0064700D" w:rsidRPr="00965DCF" w:rsidDel="00537173">
          <w:rPr>
            <w:rFonts w:ascii="Times New Roman" w:hAnsi="Times New Roman" w:cs="Times New Roman"/>
            <w:sz w:val="24"/>
            <w:szCs w:val="24"/>
          </w:rPr>
          <w:delText>E. coli</w:delText>
        </w:r>
        <w:r w:rsidR="0064700D" w:rsidRPr="00537173" w:rsidDel="00537173">
          <w:rPr>
            <w:rFonts w:ascii="Times New Roman" w:hAnsi="Times New Roman" w:cs="Times New Roman"/>
            <w:sz w:val="24"/>
            <w:szCs w:val="24"/>
          </w:rPr>
          <w:delText xml:space="preserve"> </w:delText>
        </w:r>
        <w:r w:rsidR="00E5595A" w:rsidRPr="00537173" w:rsidDel="00537173">
          <w:rPr>
            <w:rFonts w:ascii="Times New Roman" w:hAnsi="Times New Roman" w:cs="Times New Roman"/>
            <w:sz w:val="24"/>
            <w:szCs w:val="24"/>
          </w:rPr>
          <w:delText xml:space="preserve">is widely used as a fecal indicator organism. </w:delText>
        </w:r>
        <w:r w:rsidR="001E7512" w:rsidRPr="00537173" w:rsidDel="00537173">
          <w:rPr>
            <w:rFonts w:ascii="Times New Roman" w:hAnsi="Times New Roman" w:cs="Times New Roman"/>
            <w:sz w:val="24"/>
            <w:szCs w:val="24"/>
          </w:rPr>
          <w:delText xml:space="preserve">A common fecal indicator bacterium is </w:delText>
        </w:r>
        <w:r w:rsidR="0064700D" w:rsidRPr="00537173" w:rsidDel="00537173">
          <w:rPr>
            <w:rFonts w:ascii="Times New Roman" w:hAnsi="Times New Roman" w:cs="Times New Roman"/>
            <w:sz w:val="24"/>
            <w:szCs w:val="24"/>
            <w:rPrChange w:id="107" w:author="DrJamalUddin" w:date="2023-04-27T12:42:00Z">
              <w:rPr>
                <w:rFonts w:ascii="Times New Roman" w:hAnsi="Times New Roman" w:cs="Times New Roman"/>
                <w:i/>
                <w:iCs/>
                <w:sz w:val="24"/>
                <w:szCs w:val="24"/>
              </w:rPr>
            </w:rPrChange>
          </w:rPr>
          <w:delText>E. coli</w:delText>
        </w:r>
        <w:r w:rsidR="001E7512" w:rsidRPr="00537173" w:rsidDel="00537173">
          <w:rPr>
            <w:rFonts w:ascii="Times New Roman" w:hAnsi="Times New Roman" w:cs="Times New Roman"/>
            <w:sz w:val="24"/>
            <w:szCs w:val="24"/>
          </w:rPr>
          <w:delText xml:space="preserve">. Temperature, solar insolation, hydrologic conditions, water chemistry, nutritional conditions, suspended and settled particles, and land-use patterns are only a few of the variables that affect their ability to spread and survive in the environment </w:delText>
        </w:r>
      </w:del>
      <w:customXmlDelRangeStart w:id="108" w:author="DrJamalUddin" w:date="2023-04-27T12:42:00Z"/>
      <w:sdt>
        <w:sdtPr>
          <w:rPr>
            <w:rFonts w:ascii="Times New Roman" w:hAnsi="Times New Roman" w:cs="Times New Roman"/>
            <w:color w:val="000000"/>
            <w:sz w:val="24"/>
            <w:szCs w:val="24"/>
            <w:vertAlign w:val="superscript"/>
          </w:rPr>
          <w:tag w:val="MENDELEY_CITATION_v3_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"/>
          <w:id w:val="1200281544"/>
          <w:placeholder>
            <w:docPart w:val="DefaultPlaceholder_-1854013440"/>
          </w:placeholder>
        </w:sdtPr>
        <w:sdtContent>
          <w:customXmlDelRangeEnd w:id="108"/>
          <w:del w:id="109" w:author="DrJamalUddin" w:date="2023-04-27T12:42:00Z">
            <w:r w:rsidR="002B1D29" w:rsidRPr="00537173" w:rsidDel="00537173">
              <w:rPr>
                <w:rFonts w:ascii="Times New Roman" w:hAnsi="Times New Roman" w:cs="Times New Roman"/>
                <w:color w:val="000000"/>
                <w:sz w:val="24"/>
                <w:szCs w:val="24"/>
                <w:vertAlign w:val="superscript"/>
              </w:rPr>
              <w:delText>10</w:delText>
            </w:r>
          </w:del>
          <w:customXmlDelRangeStart w:id="110" w:author="DrJamalUddin" w:date="2023-04-27T12:42:00Z"/>
        </w:sdtContent>
      </w:sdt>
      <w:customXmlDelRangeEnd w:id="110"/>
      <w:del w:id="111" w:author="DrJamalUddin" w:date="2023-04-27T12:42:00Z">
        <w:r w:rsidR="00E5595A" w:rsidRPr="00537173" w:rsidDel="00537173">
          <w:rPr>
            <w:rFonts w:ascii="Times New Roman" w:hAnsi="Times New Roman" w:cs="Times New Roman"/>
            <w:sz w:val="24"/>
            <w:szCs w:val="24"/>
          </w:rPr>
          <w:delText xml:space="preserve">. It can be found in the intestines of mammals, including humans </w:delText>
        </w:r>
      </w:del>
      <w:customXmlDelRangeStart w:id="112" w:author="DrJamalUddin" w:date="2023-04-27T12:42:00Z"/>
      <w:sdt>
        <w:sdtPr>
          <w:rPr>
            <w:rFonts w:ascii="Times New Roman" w:hAnsi="Times New Roman" w:cs="Times New Roman"/>
            <w:color w:val="000000"/>
            <w:sz w:val="24"/>
            <w:szCs w:val="24"/>
            <w:vertAlign w:val="superscript"/>
          </w:rPr>
          <w:tag w:val="MENDELEY_CITATION_v3_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"/>
          <w:id w:val="1562986594"/>
          <w:placeholder>
            <w:docPart w:val="DefaultPlaceholder_-1854013440"/>
          </w:placeholder>
        </w:sdtPr>
        <w:sdtEndPr>
          <w:rPr>
            <w:rFonts w:asciiTheme="minorHAnsi" w:hAnsiTheme="minorHAnsi" w:cstheme="minorBidi"/>
            <w:sz w:val="22"/>
            <w:szCs w:val="22"/>
          </w:rPr>
        </w:sdtEndPr>
        <w:sdtContent>
          <w:customXmlDelRangeEnd w:id="112"/>
          <w:del w:id="113" w:author="DrJamalUddin" w:date="2023-04-27T12:42:00Z">
            <w:r w:rsidR="002B1D29" w:rsidRPr="00537173" w:rsidDel="00537173">
              <w:rPr>
                <w:color w:val="000000"/>
                <w:vertAlign w:val="superscript"/>
              </w:rPr>
              <w:delText>11</w:delText>
            </w:r>
          </w:del>
          <w:customXmlDelRangeStart w:id="114" w:author="DrJamalUddin" w:date="2023-04-27T12:42:00Z"/>
        </w:sdtContent>
      </w:sdt>
      <w:customXmlDelRangeEnd w:id="114"/>
      <w:del w:id="115" w:author="DrJamalUddin" w:date="2023-04-27T12:42:00Z">
        <w:r w:rsidR="00E5595A" w:rsidRPr="00537173" w:rsidDel="00537173">
          <w:rPr>
            <w:rFonts w:ascii="Times New Roman" w:hAnsi="Times New Roman" w:cs="Times New Roman"/>
            <w:sz w:val="24"/>
            <w:szCs w:val="24"/>
          </w:rPr>
          <w:delText>.</w:delText>
        </w:r>
        <w:r w:rsidR="001E7512" w:rsidRPr="00537173" w:rsidDel="00537173">
          <w:rPr>
            <w:rFonts w:ascii="Times New Roman" w:hAnsi="Times New Roman" w:cs="Times New Roman"/>
            <w:sz w:val="24"/>
            <w:szCs w:val="24"/>
          </w:rPr>
          <w:delText xml:space="preserve"> The concentration of </w:delText>
        </w:r>
        <w:r w:rsidR="0064700D" w:rsidRPr="00537173" w:rsidDel="00537173">
          <w:rPr>
            <w:rFonts w:ascii="Times New Roman" w:hAnsi="Times New Roman" w:cs="Times New Roman"/>
            <w:sz w:val="24"/>
            <w:szCs w:val="24"/>
            <w:rPrChange w:id="116" w:author="DrJamalUddin" w:date="2023-04-27T12:42:00Z">
              <w:rPr>
                <w:rFonts w:ascii="Times New Roman" w:hAnsi="Times New Roman" w:cs="Times New Roman"/>
                <w:i/>
                <w:iCs/>
                <w:sz w:val="24"/>
                <w:szCs w:val="24"/>
              </w:rPr>
            </w:rPrChange>
          </w:rPr>
          <w:delText>E. coli</w:delText>
        </w:r>
        <w:r w:rsidR="0064700D" w:rsidRPr="00537173" w:rsidDel="00537173">
          <w:rPr>
            <w:rFonts w:ascii="Times New Roman" w:hAnsi="Times New Roman" w:cs="Times New Roman"/>
            <w:sz w:val="24"/>
            <w:szCs w:val="24"/>
          </w:rPr>
          <w:delText xml:space="preserve"> </w:delText>
        </w:r>
        <w:r w:rsidR="001E7512" w:rsidRPr="00537173" w:rsidDel="00537173">
          <w:rPr>
            <w:rFonts w:ascii="Times New Roman" w:hAnsi="Times New Roman" w:cs="Times New Roman"/>
            <w:sz w:val="24"/>
            <w:szCs w:val="24"/>
          </w:rPr>
          <w:delText xml:space="preserve">is significant in terms of human health. Diarrheal illness is linked to </w:delText>
        </w:r>
        <w:r w:rsidR="0064700D" w:rsidRPr="00537173" w:rsidDel="00537173">
          <w:rPr>
            <w:rFonts w:ascii="Times New Roman" w:hAnsi="Times New Roman" w:cs="Times New Roman"/>
            <w:sz w:val="24"/>
            <w:szCs w:val="24"/>
            <w:rPrChange w:id="117" w:author="DrJamalUddin" w:date="2023-04-27T12:42:00Z">
              <w:rPr>
                <w:rFonts w:ascii="Times New Roman" w:hAnsi="Times New Roman" w:cs="Times New Roman"/>
                <w:i/>
                <w:iCs/>
                <w:sz w:val="24"/>
                <w:szCs w:val="24"/>
              </w:rPr>
            </w:rPrChange>
          </w:rPr>
          <w:delText>E. coli</w:delText>
        </w:r>
        <w:r w:rsidR="0064700D" w:rsidRPr="00537173" w:rsidDel="00537173">
          <w:rPr>
            <w:rFonts w:ascii="Times New Roman" w:hAnsi="Times New Roman" w:cs="Times New Roman"/>
            <w:sz w:val="24"/>
            <w:szCs w:val="24"/>
          </w:rPr>
          <w:delText xml:space="preserve"> </w:delText>
        </w:r>
        <w:r w:rsidR="001E7512" w:rsidRPr="00537173" w:rsidDel="00537173">
          <w:rPr>
            <w:rFonts w:ascii="Times New Roman" w:hAnsi="Times New Roman" w:cs="Times New Roman"/>
            <w:sz w:val="24"/>
            <w:szCs w:val="24"/>
          </w:rPr>
          <w:delText>indicators in household drinking water, an appropriate indicator of fecal contamination</w:delText>
        </w:r>
      </w:del>
      <w:customXmlDelRangeStart w:id="118" w:author="DrJamalUddin" w:date="2023-04-27T12:42:00Z"/>
      <w:sdt>
        <w:sdtPr>
          <w:rPr>
            <w:rFonts w:ascii="Times New Roman" w:hAnsi="Times New Roman" w:cs="Times New Roman"/>
            <w:color w:val="000000"/>
            <w:sz w:val="24"/>
            <w:szCs w:val="24"/>
            <w:vertAlign w:val="superscript"/>
          </w:rPr>
          <w:tag w:val="MENDELEY_CITATION_v3_eyJjaXRhdGlvbklEIjoiTUVOREVMRVlfQ0lUQVRJT05fMzk1ZWQ2NzAtMzgyYS00MGM5LTkwYWMtMDI4OTNiYjYyNDhlIiwicHJvcGVydGllcyI6eyJub3RlSW5kZXgiOjB9LCJpc0VkaXRlZCI6ZmFsc2UsIm1hbnVhbE92ZXJyaWRlIjp7ImlzTWFudWFsbHlPdmVycmlkZGVuIjpmYWxzZSwiY2l0ZXByb2NUZXh0IjoiPHN1cD43PC9zdXA+IiwibWFudWFsT3ZlcnJpZGVUZXh0IjoiIn0sImNpdGF0aW9uSXRlbXMiOlt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
          <w:id w:val="-362676624"/>
          <w:placeholder>
            <w:docPart w:val="DefaultPlaceholder_-1854013440"/>
          </w:placeholder>
        </w:sdtPr>
        <w:sdtContent>
          <w:customXmlDelRangeEnd w:id="118"/>
          <w:del w:id="119" w:author="DrJamalUddin" w:date="2023-04-27T12:42:00Z">
            <w:r w:rsidR="002B1D29" w:rsidRPr="00537173" w:rsidDel="00537173">
              <w:rPr>
                <w:rFonts w:ascii="Times New Roman" w:hAnsi="Times New Roman" w:cs="Times New Roman"/>
                <w:color w:val="000000"/>
                <w:sz w:val="24"/>
                <w:szCs w:val="24"/>
                <w:vertAlign w:val="superscript"/>
              </w:rPr>
              <w:delText>7</w:delText>
            </w:r>
          </w:del>
          <w:customXmlDelRangeStart w:id="120" w:author="DrJamalUddin" w:date="2023-04-27T12:42:00Z"/>
        </w:sdtContent>
      </w:sdt>
      <w:customXmlDelRangeEnd w:id="120"/>
      <w:del w:id="121" w:author="DrJamalUddin" w:date="2023-04-27T12:42:00Z">
        <w:r w:rsidR="001E7512" w:rsidRPr="00537173" w:rsidDel="00537173">
          <w:rPr>
            <w:rFonts w:ascii="Times New Roman" w:hAnsi="Times New Roman" w:cs="Times New Roman"/>
            <w:sz w:val="24"/>
            <w:szCs w:val="24"/>
          </w:rPr>
          <w:delText xml:space="preserve">. Further, a meta-analysis of 14 studies on various WASH interventions (improved microbiological quality of drinking water, water quantity and supply, sanitation coverage, handwashing, and disposal of child feces) discovered that interventions with solar water disinfection, provision of soap, and improvement of water quality had some benefit on the linear growth of children under 5 years old </w:delText>
        </w:r>
      </w:del>
      <w:customXmlDelRangeStart w:id="122" w:author="DrJamalUddin" w:date="2023-04-27T12:42:00Z"/>
      <w:sdt>
        <w:sdtPr>
          <w:rPr>
            <w:rFonts w:ascii="Times New Roman" w:hAnsi="Times New Roman" w:cs="Times New Roman"/>
            <w:color w:val="000000"/>
            <w:sz w:val="24"/>
            <w:szCs w:val="24"/>
            <w:vertAlign w:val="superscript"/>
          </w:rPr>
          <w:tag w:val="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"/>
          <w:id w:val="-1652205540"/>
          <w:placeholder>
            <w:docPart w:val="DefaultPlaceholder_-1854013440"/>
          </w:placeholder>
        </w:sdtPr>
        <w:sdtContent>
          <w:customXmlDelRangeEnd w:id="122"/>
          <w:del w:id="123" w:author="DrJamalUddin" w:date="2023-04-27T12:42:00Z">
            <w:r w:rsidR="002B1D29" w:rsidRPr="00537173" w:rsidDel="00537173">
              <w:rPr>
                <w:rFonts w:ascii="Times New Roman" w:hAnsi="Times New Roman" w:cs="Times New Roman"/>
                <w:color w:val="000000"/>
                <w:sz w:val="24"/>
                <w:szCs w:val="24"/>
                <w:vertAlign w:val="superscript"/>
              </w:rPr>
              <w:delText>12</w:delText>
            </w:r>
          </w:del>
          <w:customXmlDelRangeStart w:id="124" w:author="DrJamalUddin" w:date="2023-04-27T12:42:00Z"/>
        </w:sdtContent>
      </w:sdt>
      <w:customXmlDelRangeEnd w:id="124"/>
      <w:del w:id="125" w:author="DrJamalUddin" w:date="2023-04-27T12:42:00Z">
        <w:r w:rsidR="00E5595A" w:rsidRPr="00537173" w:rsidDel="00537173">
          <w:rPr>
            <w:rFonts w:ascii="Times New Roman" w:hAnsi="Times New Roman" w:cs="Times New Roman"/>
            <w:sz w:val="24"/>
            <w:szCs w:val="24"/>
          </w:rPr>
          <w:delText xml:space="preserve">. </w:delText>
        </w:r>
        <w:r w:rsidR="0087062E" w:rsidRPr="00537173" w:rsidDel="00537173">
          <w:rPr>
            <w:rFonts w:ascii="Times New Roman" w:hAnsi="Times New Roman" w:cs="Times New Roman"/>
            <w:sz w:val="24"/>
            <w:szCs w:val="24"/>
          </w:rPr>
          <w:delText xml:space="preserve">The effect would be in line with the biological plausibility that enteric </w:delText>
        </w:r>
        <w:r w:rsidR="0064700D" w:rsidRPr="00537173" w:rsidDel="00537173">
          <w:rPr>
            <w:rFonts w:ascii="Times New Roman" w:hAnsi="Times New Roman" w:cs="Times New Roman"/>
            <w:sz w:val="24"/>
            <w:szCs w:val="24"/>
          </w:rPr>
          <w:delText>infection</w:delText>
        </w:r>
        <w:r w:rsidR="0087062E" w:rsidRPr="00537173" w:rsidDel="00537173">
          <w:rPr>
            <w:rFonts w:ascii="Times New Roman" w:hAnsi="Times New Roman" w:cs="Times New Roman"/>
            <w:sz w:val="24"/>
            <w:szCs w:val="24"/>
          </w:rPr>
          <w:delText xml:space="preserve"> in young infants can disrupt crucial growth phases if they are exposed to fecal contaminations. Additionally, the impact can be linked to quantifiable concentrations of </w:delText>
        </w:r>
        <w:r w:rsidR="0064700D" w:rsidRPr="00537173" w:rsidDel="00537173">
          <w:rPr>
            <w:rFonts w:ascii="Times New Roman" w:hAnsi="Times New Roman" w:cs="Times New Roman"/>
            <w:sz w:val="24"/>
            <w:szCs w:val="24"/>
            <w:rPrChange w:id="126" w:author="DrJamalUddin" w:date="2023-04-27T12:42:00Z">
              <w:rPr>
                <w:rFonts w:ascii="Times New Roman" w:hAnsi="Times New Roman" w:cs="Times New Roman"/>
                <w:i/>
                <w:iCs/>
                <w:sz w:val="24"/>
                <w:szCs w:val="24"/>
              </w:rPr>
            </w:rPrChange>
          </w:rPr>
          <w:delText>E. coli</w:delText>
        </w:r>
        <w:r w:rsidR="0064700D" w:rsidRPr="00537173" w:rsidDel="00537173">
          <w:rPr>
            <w:rFonts w:ascii="Times New Roman" w:hAnsi="Times New Roman" w:cs="Times New Roman"/>
            <w:sz w:val="24"/>
            <w:szCs w:val="24"/>
          </w:rPr>
          <w:delText xml:space="preserve"> </w:delText>
        </w:r>
        <w:r w:rsidR="0087062E" w:rsidRPr="00537173" w:rsidDel="00537173">
          <w:rPr>
            <w:rFonts w:ascii="Times New Roman" w:hAnsi="Times New Roman" w:cs="Times New Roman"/>
            <w:sz w:val="24"/>
            <w:szCs w:val="24"/>
          </w:rPr>
          <w:delText xml:space="preserve">bacteria that young children may undoubtedly regularly be exposed to through drinking water. Drinking water that has an </w:delText>
        </w:r>
        <w:r w:rsidR="0064700D" w:rsidRPr="00537173" w:rsidDel="00537173">
          <w:rPr>
            <w:rFonts w:ascii="Times New Roman" w:hAnsi="Times New Roman" w:cs="Times New Roman"/>
            <w:sz w:val="24"/>
            <w:szCs w:val="24"/>
            <w:rPrChange w:id="127" w:author="DrJamalUddin" w:date="2023-04-27T12:42:00Z">
              <w:rPr>
                <w:rFonts w:ascii="Times New Roman" w:hAnsi="Times New Roman" w:cs="Times New Roman"/>
                <w:i/>
                <w:iCs/>
                <w:sz w:val="24"/>
                <w:szCs w:val="24"/>
              </w:rPr>
            </w:rPrChange>
          </w:rPr>
          <w:delText>E. coli</w:delText>
        </w:r>
        <w:r w:rsidR="0064700D" w:rsidRPr="00537173" w:rsidDel="00537173">
          <w:rPr>
            <w:rFonts w:ascii="Times New Roman" w:hAnsi="Times New Roman" w:cs="Times New Roman"/>
            <w:sz w:val="24"/>
            <w:szCs w:val="24"/>
          </w:rPr>
          <w:delText xml:space="preserve"> </w:delText>
        </w:r>
        <w:r w:rsidR="0087062E" w:rsidRPr="00537173" w:rsidDel="00537173">
          <w:rPr>
            <w:rFonts w:ascii="Times New Roman" w:hAnsi="Times New Roman" w:cs="Times New Roman"/>
            <w:sz w:val="24"/>
            <w:szCs w:val="24"/>
          </w:rPr>
          <w:delText xml:space="preserve">concentration </w:delText>
        </w:r>
        <w:r w:rsidR="0064700D" w:rsidRPr="00537173" w:rsidDel="00537173">
          <w:rPr>
            <w:rFonts w:ascii="Times New Roman" w:hAnsi="Times New Roman" w:cs="Times New Roman"/>
            <w:sz w:val="24"/>
            <w:szCs w:val="24"/>
          </w:rPr>
          <w:delText xml:space="preserve">of </w:delText>
        </w:r>
        <w:r w:rsidR="0087062E" w:rsidRPr="00537173" w:rsidDel="00537173">
          <w:rPr>
            <w:rFonts w:ascii="Times New Roman" w:hAnsi="Times New Roman" w:cs="Times New Roman"/>
            <w:sz w:val="24"/>
            <w:szCs w:val="24"/>
          </w:rPr>
          <w:delText xml:space="preserve">more than 100 CFU/100 ml presents a serious health risk to the consumer. It is conceivable that drinking water tainted with </w:delText>
        </w:r>
        <w:r w:rsidR="0064700D" w:rsidRPr="00537173" w:rsidDel="00537173">
          <w:rPr>
            <w:rFonts w:ascii="Times New Roman" w:hAnsi="Times New Roman" w:cs="Times New Roman"/>
            <w:sz w:val="24"/>
            <w:szCs w:val="24"/>
            <w:rPrChange w:id="128" w:author="DrJamalUddin" w:date="2023-04-27T12:42:00Z">
              <w:rPr>
                <w:rFonts w:ascii="Times New Roman" w:hAnsi="Times New Roman" w:cs="Times New Roman"/>
                <w:i/>
                <w:iCs/>
                <w:sz w:val="24"/>
                <w:szCs w:val="24"/>
              </w:rPr>
            </w:rPrChange>
          </w:rPr>
          <w:delText>E. coli</w:delText>
        </w:r>
        <w:r w:rsidR="0087062E" w:rsidRPr="00537173" w:rsidDel="00537173">
          <w:rPr>
            <w:rFonts w:ascii="Times New Roman" w:hAnsi="Times New Roman" w:cs="Times New Roman"/>
            <w:sz w:val="24"/>
            <w:szCs w:val="24"/>
          </w:rPr>
          <w:delText xml:space="preserve"> could have an impact on children's health status through a variety of biological mechanisms, such as frequent episodes of diarrhea, environmental enteropathy, parasites, or other barriers to nutrient uptake and absorption </w:delText>
        </w:r>
      </w:del>
      <w:customXmlDelRangeStart w:id="129" w:author="DrJamalUddin" w:date="2023-04-27T12:42:00Z"/>
      <w:sdt>
        <w:sdtPr>
          <w:rPr>
            <w:rFonts w:ascii="Times New Roman" w:hAnsi="Times New Roman" w:cs="Times New Roman"/>
            <w:color w:val="000000"/>
            <w:sz w:val="24"/>
            <w:szCs w:val="24"/>
            <w:vertAlign w:val="superscript"/>
          </w:rPr>
          <w:tag w:val="MENDELEY_CITATION_v3_eyJjaXRhdGlvbklEIjoiTUVOREVMRVlfQ0lUQVRJT05fYmQzN2M2OTMtYTRlOS00NjIxLWJhMmEtMDVhODFiY2ZhNzMx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
          <w:id w:val="-658074918"/>
          <w:placeholder>
            <w:docPart w:val="DefaultPlaceholder_-1854013440"/>
          </w:placeholder>
        </w:sdtPr>
        <w:sdtContent>
          <w:customXmlDelRangeEnd w:id="129"/>
          <w:del w:id="130" w:author="DrJamalUddin" w:date="2023-04-27T12:42:00Z">
            <w:r w:rsidR="002B1D29" w:rsidRPr="00537173" w:rsidDel="00537173">
              <w:rPr>
                <w:rFonts w:ascii="Times New Roman" w:hAnsi="Times New Roman" w:cs="Times New Roman"/>
                <w:color w:val="000000"/>
                <w:sz w:val="24"/>
                <w:szCs w:val="24"/>
                <w:vertAlign w:val="superscript"/>
              </w:rPr>
              <w:delText>9</w:delText>
            </w:r>
          </w:del>
          <w:customXmlDelRangeStart w:id="131" w:author="DrJamalUddin" w:date="2023-04-27T12:42:00Z"/>
        </w:sdtContent>
      </w:sdt>
      <w:customXmlDelRangeEnd w:id="131"/>
      <w:del w:id="132" w:author="DrJamalUddin" w:date="2023-04-27T12:42:00Z">
        <w:r w:rsidR="00E5595A" w:rsidRPr="00537173" w:rsidDel="00537173">
          <w:rPr>
            <w:rFonts w:ascii="Times New Roman" w:hAnsi="Times New Roman" w:cs="Times New Roman"/>
            <w:sz w:val="24"/>
            <w:szCs w:val="24"/>
          </w:rPr>
          <w:delText xml:space="preserve">. </w:delText>
        </w:r>
        <w:r w:rsidR="00E5595A" w:rsidRPr="00537173" w:rsidDel="00537173">
          <w:rPr>
            <w:rFonts w:ascii="Times New Roman" w:hAnsi="Times New Roman" w:cs="Times New Roman"/>
            <w:noProof/>
            <w:sz w:val="24"/>
            <w:szCs w:val="24"/>
          </w:rPr>
          <w:delText xml:space="preserve">Salmanzadeh-Ahrabi et al. </w:delText>
        </w:r>
        <w:r w:rsidR="00E5595A" w:rsidRPr="00537173" w:rsidDel="00537173">
          <w:rPr>
            <w:rFonts w:ascii="Times New Roman" w:hAnsi="Times New Roman" w:cs="Times New Roman"/>
            <w:sz w:val="24"/>
            <w:szCs w:val="24"/>
          </w:rPr>
          <w:delText xml:space="preserve">investigated </w:delText>
        </w:r>
        <w:r w:rsidR="00E5595A" w:rsidRPr="00537173" w:rsidDel="00537173">
          <w:rPr>
            <w:rFonts w:ascii="Times New Roman" w:hAnsi="Times New Roman" w:cs="Times New Roman"/>
            <w:sz w:val="24"/>
            <w:szCs w:val="24"/>
            <w:rPrChange w:id="133" w:author="DrJamalUddin" w:date="2023-04-27T12:42:00Z">
              <w:rPr>
                <w:rFonts w:ascii="Times New Roman" w:hAnsi="Times New Roman" w:cs="Times New Roman"/>
                <w:i/>
                <w:iCs/>
                <w:sz w:val="24"/>
                <w:szCs w:val="24"/>
              </w:rPr>
            </w:rPrChange>
          </w:rPr>
          <w:delText>E. coli</w:delText>
        </w:r>
        <w:r w:rsidR="00E5595A" w:rsidRPr="00537173" w:rsidDel="00537173">
          <w:rPr>
            <w:rFonts w:ascii="Times New Roman" w:hAnsi="Times New Roman" w:cs="Times New Roman"/>
            <w:sz w:val="24"/>
            <w:szCs w:val="24"/>
          </w:rPr>
          <w:delText xml:space="preserve"> in youngsters from Tehran who had serious diarrhea </w:delText>
        </w:r>
      </w:del>
      <w:customXmlDelRangeStart w:id="134" w:author="DrJamalUddin" w:date="2023-04-27T12:42:00Z"/>
      <w:sdt>
        <w:sdtPr>
          <w:rPr>
            <w:rFonts w:ascii="Times New Roman" w:hAnsi="Times New Roman" w:cs="Times New Roman"/>
            <w:color w:val="000000"/>
            <w:sz w:val="24"/>
            <w:szCs w:val="24"/>
            <w:vertAlign w:val="superscript"/>
          </w:rPr>
          <w:tag w:val="MENDELEY_CITATION_v3_eyJjaXRhdGlvbklEIjoiTUVOREVMRVlfQ0lUQVRJT05fYjMwYjk1ODUtODkxNi00YTQyLWFjMjEtYTU4MzhjYzE2YzczIiwicHJvcGVydGllcyI6eyJub3RlSW5kZXgiOjB9LCJpc0VkaXRlZCI6ZmFsc2UsIm1hbnVhbE92ZXJyaWRlIjp7ImNpdGVwcm9jVGV4dCI6IjxzdXA+MTM8L3N1cD4iLCJpc01hbnVhbGx5T3ZlcnJpZGRlbiI6ZmFsc2UsIm1hbnVhbE92ZXJyaWRlVGV4dCI6IiJ9LCJjaXRhdGlvbkl0ZW1zIjpbeyJpZCI6IjUzYzEyNmUwLWU0ZTctM2IyMy04NTVlLWI4MDhmNjNjMGYxNSIsIml0ZW1EYXRhIjp7IkRPSSI6IjEwLjExNzkvMTQ2NTMyODA1WDIzMzM1IiwiSVNTTiI6IjAyNzItNDkzNiIsIlBNSUQiOiIxNTgxNDA0NyI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"/>
          <w:id w:val="791715439"/>
          <w:placeholder>
            <w:docPart w:val="DefaultPlaceholder_-1854013440"/>
          </w:placeholder>
        </w:sdtPr>
        <w:sdtEndPr>
          <w:rPr>
            <w:rFonts w:asciiTheme="minorHAnsi" w:hAnsiTheme="minorHAnsi" w:cstheme="minorBidi"/>
            <w:sz w:val="22"/>
            <w:szCs w:val="22"/>
          </w:rPr>
        </w:sdtEndPr>
        <w:sdtContent>
          <w:customXmlDelRangeEnd w:id="134"/>
          <w:del w:id="135" w:author="DrJamalUddin" w:date="2023-04-27T12:42:00Z">
            <w:r w:rsidR="002B1D29" w:rsidRPr="00537173" w:rsidDel="00537173">
              <w:rPr>
                <w:color w:val="000000"/>
                <w:vertAlign w:val="superscript"/>
              </w:rPr>
              <w:delText>13</w:delText>
            </w:r>
          </w:del>
          <w:customXmlDelRangeStart w:id="136" w:author="DrJamalUddin" w:date="2023-04-27T12:42:00Z"/>
        </w:sdtContent>
      </w:sdt>
      <w:customXmlDelRangeEnd w:id="136"/>
      <w:del w:id="137" w:author="DrJamalUddin" w:date="2023-04-27T12:42:00Z">
        <w:r w:rsidR="00E5595A" w:rsidRPr="00537173" w:rsidDel="00537173">
          <w:rPr>
            <w:rFonts w:ascii="Times New Roman" w:hAnsi="Times New Roman" w:cs="Times New Roman"/>
            <w:sz w:val="24"/>
            <w:szCs w:val="24"/>
          </w:rPr>
          <w:delText xml:space="preserve">. It was shown that diarrhea caused by </w:delText>
        </w:r>
        <w:r w:rsidR="00E5595A" w:rsidRPr="00537173" w:rsidDel="00537173">
          <w:rPr>
            <w:rFonts w:ascii="Times New Roman" w:hAnsi="Times New Roman" w:cs="Times New Roman"/>
            <w:sz w:val="24"/>
            <w:szCs w:val="24"/>
            <w:rPrChange w:id="138" w:author="DrJamalUddin" w:date="2023-04-27T12:42:00Z">
              <w:rPr>
                <w:rFonts w:ascii="Times New Roman" w:hAnsi="Times New Roman" w:cs="Times New Roman"/>
                <w:i/>
                <w:iCs/>
                <w:sz w:val="24"/>
                <w:szCs w:val="24"/>
              </w:rPr>
            </w:rPrChange>
          </w:rPr>
          <w:delText>E. coli</w:delText>
        </w:r>
        <w:r w:rsidR="00E5595A" w:rsidRPr="00537173" w:rsidDel="00537173">
          <w:rPr>
            <w:rFonts w:ascii="Times New Roman" w:hAnsi="Times New Roman" w:cs="Times New Roman"/>
            <w:sz w:val="24"/>
            <w:szCs w:val="24"/>
          </w:rPr>
          <w:delText xml:space="preserve"> occurs often in children under the age of five in Eastern Ethiopia </w:delText>
        </w:r>
      </w:del>
      <w:customXmlDelRangeStart w:id="139" w:author="DrJamalUddin" w:date="2023-04-27T12:42:00Z"/>
      <w:sdt>
        <w:sdtPr>
          <w:rPr>
            <w:rFonts w:ascii="Times New Roman" w:hAnsi="Times New Roman" w:cs="Times New Roman"/>
            <w:color w:val="000000"/>
            <w:sz w:val="24"/>
            <w:szCs w:val="24"/>
            <w:vertAlign w:val="superscript"/>
          </w:rPr>
          <w:tag w:val="MENDELEY_CITATION_v3_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"/>
          <w:id w:val="216017462"/>
          <w:placeholder>
            <w:docPart w:val="DefaultPlaceholder_-1854013440"/>
          </w:placeholder>
        </w:sdtPr>
        <w:sdtEndPr>
          <w:rPr>
            <w:rFonts w:asciiTheme="minorHAnsi" w:hAnsiTheme="minorHAnsi" w:cstheme="minorBidi"/>
            <w:sz w:val="22"/>
            <w:szCs w:val="22"/>
          </w:rPr>
        </w:sdtEndPr>
        <w:sdtContent>
          <w:customXmlDelRangeEnd w:id="139"/>
          <w:del w:id="140" w:author="DrJamalUddin" w:date="2023-04-27T12:42:00Z">
            <w:r w:rsidR="002B1D29" w:rsidRPr="00537173" w:rsidDel="00537173">
              <w:rPr>
                <w:color w:val="000000"/>
                <w:vertAlign w:val="superscript"/>
              </w:rPr>
              <w:delText>14</w:delText>
            </w:r>
          </w:del>
          <w:customXmlDelRangeStart w:id="141" w:author="DrJamalUddin" w:date="2023-04-27T12:42:00Z"/>
        </w:sdtContent>
      </w:sdt>
      <w:customXmlDelRangeEnd w:id="141"/>
      <w:del w:id="142" w:author="DrJamalUddin" w:date="2023-04-27T12:42:00Z">
        <w:r w:rsidR="00E5595A" w:rsidRPr="00537173" w:rsidDel="00537173">
          <w:rPr>
            <w:rFonts w:ascii="Times New Roman" w:hAnsi="Times New Roman" w:cs="Times New Roman"/>
            <w:sz w:val="24"/>
            <w:szCs w:val="24"/>
          </w:rPr>
          <w:delText xml:space="preserve">. In a different study, Yu et al. (2015) evaluated 2524 patients and found that 10.7% </w:delText>
        </w:r>
        <w:r w:rsidR="0087062E" w:rsidRPr="00537173" w:rsidDel="00537173">
          <w:rPr>
            <w:rFonts w:ascii="Times New Roman" w:hAnsi="Times New Roman" w:cs="Times New Roman"/>
            <w:sz w:val="24"/>
            <w:szCs w:val="24"/>
          </w:rPr>
          <w:delText xml:space="preserve">of </w:delText>
        </w:r>
        <w:r w:rsidR="00E5595A" w:rsidRPr="00537173" w:rsidDel="00537173">
          <w:rPr>
            <w:rFonts w:ascii="Times New Roman" w:hAnsi="Times New Roman" w:cs="Times New Roman"/>
            <w:sz w:val="24"/>
            <w:szCs w:val="24"/>
          </w:rPr>
          <w:delText xml:space="preserve">cases had diarrhea and 4.6% </w:delText>
        </w:r>
        <w:r w:rsidR="0087062E" w:rsidRPr="00537173" w:rsidDel="00537173">
          <w:rPr>
            <w:rFonts w:ascii="Times New Roman" w:hAnsi="Times New Roman" w:cs="Times New Roman"/>
            <w:sz w:val="24"/>
            <w:szCs w:val="24"/>
          </w:rPr>
          <w:delText>were caused</w:delText>
        </w:r>
        <w:r w:rsidR="00E5595A" w:rsidRPr="00537173" w:rsidDel="00537173">
          <w:rPr>
            <w:rFonts w:ascii="Times New Roman" w:hAnsi="Times New Roman" w:cs="Times New Roman"/>
            <w:sz w:val="24"/>
            <w:szCs w:val="24"/>
          </w:rPr>
          <w:delText xml:space="preserve"> </w:delText>
        </w:r>
        <w:r w:rsidR="0087062E" w:rsidRPr="00537173" w:rsidDel="00537173">
          <w:rPr>
            <w:rFonts w:ascii="Times New Roman" w:hAnsi="Times New Roman" w:cs="Times New Roman"/>
            <w:sz w:val="24"/>
            <w:szCs w:val="24"/>
          </w:rPr>
          <w:delText>by</w:delText>
        </w:r>
        <w:r w:rsidR="00E5595A" w:rsidRPr="00537173" w:rsidDel="00537173">
          <w:rPr>
            <w:rFonts w:ascii="Times New Roman" w:hAnsi="Times New Roman" w:cs="Times New Roman"/>
            <w:sz w:val="24"/>
            <w:szCs w:val="24"/>
          </w:rPr>
          <w:delText xml:space="preserve"> </w:delText>
        </w:r>
        <w:r w:rsidR="00E5595A" w:rsidRPr="00537173" w:rsidDel="00537173">
          <w:rPr>
            <w:rFonts w:ascii="Times New Roman" w:hAnsi="Times New Roman" w:cs="Times New Roman"/>
            <w:sz w:val="24"/>
            <w:szCs w:val="24"/>
            <w:rPrChange w:id="143" w:author="DrJamalUddin" w:date="2023-04-27T12:42:00Z">
              <w:rPr>
                <w:rFonts w:ascii="Times New Roman" w:hAnsi="Times New Roman" w:cs="Times New Roman"/>
                <w:i/>
                <w:iCs/>
                <w:sz w:val="24"/>
                <w:szCs w:val="24"/>
              </w:rPr>
            </w:rPrChange>
          </w:rPr>
          <w:delText>E. coli</w:delText>
        </w:r>
        <w:r w:rsidR="00E5595A" w:rsidRPr="00537173" w:rsidDel="00537173">
          <w:rPr>
            <w:rFonts w:ascii="Times New Roman" w:hAnsi="Times New Roman" w:cs="Times New Roman"/>
            <w:sz w:val="24"/>
            <w:szCs w:val="24"/>
          </w:rPr>
          <w:delText xml:space="preserve"> (4.6 percent) </w:delText>
        </w:r>
      </w:del>
      <w:customXmlDelRangeStart w:id="144" w:author="DrJamalUddin" w:date="2023-04-27T12:42:00Z"/>
      <w:sdt>
        <w:sdtPr>
          <w:rPr>
            <w:rFonts w:ascii="Times New Roman" w:hAnsi="Times New Roman" w:cs="Times New Roman"/>
            <w:color w:val="000000"/>
            <w:sz w:val="24"/>
            <w:szCs w:val="24"/>
            <w:vertAlign w:val="superscript"/>
          </w:rPr>
          <w:tag w:val="MENDELEY_CITATION_v3_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"/>
          <w:id w:val="-311639506"/>
          <w:placeholder>
            <w:docPart w:val="DefaultPlaceholder_-1854013440"/>
          </w:placeholder>
        </w:sdtPr>
        <w:sdtEndPr>
          <w:rPr>
            <w:rFonts w:asciiTheme="minorHAnsi" w:hAnsiTheme="minorHAnsi" w:cstheme="minorBidi"/>
            <w:sz w:val="22"/>
            <w:szCs w:val="22"/>
          </w:rPr>
        </w:sdtEndPr>
        <w:sdtContent>
          <w:customXmlDelRangeEnd w:id="144"/>
          <w:del w:id="145" w:author="DrJamalUddin" w:date="2023-04-27T12:42:00Z">
            <w:r w:rsidR="002B1D29" w:rsidRPr="00537173" w:rsidDel="00537173">
              <w:rPr>
                <w:color w:val="000000"/>
                <w:vertAlign w:val="superscript"/>
              </w:rPr>
              <w:delText>15</w:delText>
            </w:r>
          </w:del>
          <w:customXmlDelRangeStart w:id="146" w:author="DrJamalUddin" w:date="2023-04-27T12:42:00Z"/>
        </w:sdtContent>
      </w:sdt>
      <w:customXmlDelRangeEnd w:id="146"/>
      <w:del w:id="147" w:author="DrJamalUddin" w:date="2023-04-27T12:42:00Z">
        <w:r w:rsidR="00E5595A" w:rsidRPr="00537173" w:rsidDel="00537173">
          <w:rPr>
            <w:rFonts w:ascii="Times New Roman" w:hAnsi="Times New Roman" w:cs="Times New Roman"/>
            <w:sz w:val="24"/>
            <w:szCs w:val="24"/>
          </w:rPr>
          <w:delText xml:space="preserve">. </w:delText>
        </w:r>
        <w:r w:rsidR="0028762A" w:rsidRPr="00537173" w:rsidDel="00537173">
          <w:rPr>
            <w:rFonts w:ascii="Times New Roman" w:hAnsi="Times New Roman" w:cs="Times New Roman"/>
            <w:sz w:val="24"/>
            <w:szCs w:val="24"/>
          </w:rPr>
          <w:delText xml:space="preserve">The Bathing Water Directive emphasizes that bathers' health is seriously at risk if </w:delText>
        </w:r>
        <w:r w:rsidR="0064700D" w:rsidRPr="00537173" w:rsidDel="00537173">
          <w:rPr>
            <w:rFonts w:ascii="Times New Roman" w:hAnsi="Times New Roman" w:cs="Times New Roman"/>
            <w:sz w:val="24"/>
            <w:szCs w:val="24"/>
            <w:rPrChange w:id="148" w:author="DrJamalUddin" w:date="2023-04-27T12:42:00Z">
              <w:rPr>
                <w:rFonts w:ascii="Times New Roman" w:hAnsi="Times New Roman" w:cs="Times New Roman"/>
                <w:i/>
                <w:iCs/>
                <w:sz w:val="24"/>
                <w:szCs w:val="24"/>
              </w:rPr>
            </w:rPrChange>
          </w:rPr>
          <w:delText>E. coli</w:delText>
        </w:r>
        <w:r w:rsidR="0064700D" w:rsidRPr="00537173" w:rsidDel="00537173">
          <w:rPr>
            <w:rFonts w:ascii="Times New Roman" w:hAnsi="Times New Roman" w:cs="Times New Roman"/>
            <w:sz w:val="24"/>
            <w:szCs w:val="24"/>
          </w:rPr>
          <w:delText xml:space="preserve"> </w:delText>
        </w:r>
        <w:r w:rsidR="0028762A" w:rsidRPr="00537173" w:rsidDel="00537173">
          <w:rPr>
            <w:rFonts w:ascii="Times New Roman" w:hAnsi="Times New Roman" w:cs="Times New Roman"/>
            <w:sz w:val="24"/>
            <w:szCs w:val="24"/>
          </w:rPr>
          <w:delText xml:space="preserve">concentrations in bathing water reach 500 CFU/100 ml. According to Nag et al. (2021), there is a 10% probability that a digestive ailment will develop after one exposure to a substance with more than 500 CFU/100 ml </w:delText>
        </w:r>
      </w:del>
      <w:customXmlDelRangeStart w:id="149" w:author="DrJamalUddin" w:date="2023-04-27T12:42:00Z"/>
      <w:sdt>
        <w:sdtPr>
          <w:rPr>
            <w:rFonts w:ascii="Times New Roman" w:hAnsi="Times New Roman" w:cs="Times New Roman"/>
            <w:color w:val="000000"/>
            <w:sz w:val="24"/>
            <w:szCs w:val="24"/>
            <w:vertAlign w:val="superscript"/>
          </w:rPr>
          <w:tag w:val="MENDELEY_CITATION_v3_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"/>
          <w:id w:val="953374077"/>
          <w:placeholder>
            <w:docPart w:val="DefaultPlaceholder_-1854013440"/>
          </w:placeholder>
        </w:sdtPr>
        <w:sdtContent>
          <w:customXmlDelRangeEnd w:id="149"/>
          <w:del w:id="150" w:author="DrJamalUddin" w:date="2023-04-27T12:42:00Z">
            <w:r w:rsidR="002B1D29" w:rsidRPr="00537173" w:rsidDel="00537173">
              <w:rPr>
                <w:rFonts w:ascii="Times New Roman" w:hAnsi="Times New Roman" w:cs="Times New Roman"/>
                <w:color w:val="000000"/>
                <w:sz w:val="24"/>
                <w:szCs w:val="24"/>
                <w:vertAlign w:val="superscript"/>
              </w:rPr>
              <w:delText>16</w:delText>
            </w:r>
          </w:del>
          <w:customXmlDelRangeStart w:id="151" w:author="DrJamalUddin" w:date="2023-04-27T12:42:00Z"/>
        </w:sdtContent>
      </w:sdt>
      <w:customXmlDelRangeEnd w:id="151"/>
      <w:del w:id="152" w:author="DrJamalUddin" w:date="2023-04-27T12:42:00Z">
        <w:r w:rsidR="0028762A" w:rsidRPr="00537173" w:rsidDel="00537173">
          <w:rPr>
            <w:rFonts w:ascii="Times New Roman" w:hAnsi="Times New Roman" w:cs="Times New Roman"/>
            <w:sz w:val="24"/>
            <w:szCs w:val="24"/>
          </w:rPr>
          <w:delText>.</w:delText>
        </w:r>
      </w:del>
      <w:commentRangeEnd w:id="79"/>
      <w:r w:rsidR="00965DCF">
        <w:rPr>
          <w:rStyle w:val="CommentReference"/>
        </w:rPr>
        <w:commentReference w:id="79"/>
      </w:r>
    </w:p>
    <w:p w14:paraId="45823FE5" w14:textId="77777777" w:rsidR="00537173" w:rsidRPr="00537173" w:rsidRDefault="00537173" w:rsidP="00543091">
      <w:pPr>
        <w:spacing w:line="480" w:lineRule="auto"/>
        <w:rPr>
          <w:ins w:id="153" w:author="DrJamalUddin" w:date="2023-04-27T12:42:00Z"/>
          <w:rFonts w:ascii="Times New Roman" w:hAnsi="Times New Roman" w:cs="Times New Roman"/>
          <w:sz w:val="24"/>
          <w:szCs w:val="24"/>
        </w:rPr>
      </w:pPr>
    </w:p>
    <w:p w14:paraId="0F6C48FE" w14:textId="58F84E7F"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Around 7% of Bangladesh's children under five get affected by diarrhea </w:t>
      </w:r>
      <w:sdt>
        <w:sdtPr>
          <w:rPr>
            <w:rFonts w:ascii="Times New Roman" w:hAnsi="Times New Roman" w:cs="Times New Roman"/>
            <w:color w:val="000000"/>
            <w:sz w:val="24"/>
            <w:szCs w:val="24"/>
            <w:vertAlign w:val="superscript"/>
          </w:rPr>
          <w:tag w:val="MENDELEY_CITATION_v3_eyJjaXRhdGlvbklEIjoiTUVOREVMRVlfQ0lUQVRJT05fZWRhNjVjZGMtNjA4My00MTY0LTgyMDgtNTUyM2NjNjY4OWVm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
          <w:id w:val="116582724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w:t>
          </w:r>
        </w:sdtContent>
      </w:sdt>
      <w:r w:rsidRPr="000A678E">
        <w:rPr>
          <w:rFonts w:ascii="Times New Roman" w:hAnsi="Times New Roman" w:cs="Times New Roman"/>
          <w:sz w:val="24"/>
          <w:szCs w:val="24"/>
        </w:rPr>
        <w:t xml:space="preserve">. Around half of those surveyed claimed that diarrheal illness had cost them more than 10% of their income, with the cost of treating diarrhea in Bangladesh estimated to be $79 million in 2018 </w:t>
      </w:r>
      <w:sdt>
        <w:sdtPr>
          <w:rPr>
            <w:rFonts w:ascii="Times New Roman" w:hAnsi="Times New Roman" w:cs="Times New Roman"/>
            <w:color w:val="000000"/>
            <w:sz w:val="24"/>
            <w:szCs w:val="24"/>
            <w:vertAlign w:val="superscript"/>
          </w:rPr>
          <w:tag w:val="MENDELEY_CITATION_v3_eyJjaXRhdGlvbklEIjoiTUVOREVMRVlfQ0lUQVRJT05fODY5NmI5YWYtMzNkZi00ZDVkLWFjNmYtNTc4YTE0YmQwN2U4IiwicHJvcGVydGllcyI6eyJub3RlSW5kZXgiOjB9LCJpc0VkaXRlZCI6ZmFsc2UsIm1hbnVhbE92ZXJyaWRlIjp7ImNpdGVwcm9jVGV4dCI6IjxzdXA+MTg8L3N1cD4iLCJpc01hbnVhbGx5T3ZlcnJpZGRlbiI6ZmFsc2UsIm1hbnVhbE92ZXJyaWRlVGV4dCI6IiJ9LCJjaXRhdGlvbkl0ZW1zIjpbeyJpZCI6IjNlNDJhM2RkLTUzZDUtMzU2Yi1hNGE4LTFiNzllZTU1M2RjMSIsIml0ZW1EYXRhIjp7IkRPSSI6IjEwLjEwMTYvSi5JSklELjIwMjEuMDQuMDM4IiwiSVNTTiI6IjE4NzgtMzUxMSIsIlBNSUQiOiIzMzg2NDkxNCI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"/>
          <w:id w:val="113328776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18</w:t>
          </w:r>
        </w:sdtContent>
      </w:sdt>
      <w:r w:rsidRPr="000A678E">
        <w:rPr>
          <w:rFonts w:ascii="Times New Roman" w:hAnsi="Times New Roman" w:cs="Times New Roman"/>
          <w:sz w:val="24"/>
          <w:szCs w:val="24"/>
        </w:rPr>
        <w:t xml:space="preserve">. Higher episodes of diarrhea also pose a significant burden to the health system and exert an adverse economic consequence </w:t>
      </w:r>
      <w:r w:rsidR="0028762A" w:rsidRPr="000A678E">
        <w:rPr>
          <w:rFonts w:ascii="Times New Roman" w:hAnsi="Times New Roman" w:cs="Times New Roman"/>
          <w:sz w:val="24"/>
          <w:szCs w:val="24"/>
        </w:rPr>
        <w:t>on</w:t>
      </w:r>
      <w:r w:rsidRPr="000A678E">
        <w:rPr>
          <w:rFonts w:ascii="Times New Roman" w:hAnsi="Times New Roman" w:cs="Times New Roman"/>
          <w:sz w:val="24"/>
          <w:szCs w:val="24"/>
        </w:rPr>
        <w:t xml:space="preserve"> the children’s </w:t>
      </w:r>
      <w:r w:rsidR="0028762A" w:rsidRPr="000A678E">
        <w:rPr>
          <w:rFonts w:ascii="Times New Roman" w:hAnsi="Times New Roman" w:cs="Times New Roman"/>
          <w:sz w:val="24"/>
          <w:szCs w:val="24"/>
        </w:rPr>
        <w:t>families</w:t>
      </w:r>
      <w:r w:rsidRPr="000A678E">
        <w:rPr>
          <w:rFonts w:ascii="Times New Roman" w:hAnsi="Times New Roman" w:cs="Times New Roman"/>
          <w:sz w:val="24"/>
          <w:szCs w:val="24"/>
        </w:rPr>
        <w:t xml:space="preserve">, often requiring an out-of-pocket payment for treatment. According to MICS 2012 and MICS 2019, respectively, around 62% and 82% of people used contaminated drinking water with bacteria like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A3YjZjY2QtMDljZS00YTQ2LTg3M2ItZDIyMGVlNDkzNzZh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015065938"/>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Pr="000A678E">
        <w:rPr>
          <w:rFonts w:ascii="Times New Roman" w:hAnsi="Times New Roman" w:cs="Times New Roman"/>
          <w:sz w:val="24"/>
          <w:szCs w:val="24"/>
        </w:rPr>
        <w:t xml:space="preserve">. The spatial risk distribution and underlying causes of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household drinking water have been identified by a recent study conducted in Bangladesh </w:t>
      </w:r>
      <w:sdt>
        <w:sdtPr>
          <w:rPr>
            <w:rFonts w:ascii="Times New Roman" w:hAnsi="Times New Roman" w:cs="Times New Roman"/>
            <w:color w:val="000000"/>
            <w:sz w:val="24"/>
            <w:szCs w:val="24"/>
            <w:vertAlign w:val="superscript"/>
          </w:rPr>
          <w:tag w:val="MENDELEY_CITATION_v3_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"/>
          <w:id w:val="-27871508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20</w:t>
          </w:r>
        </w:sdtContent>
      </w:sdt>
      <w:r w:rsidRPr="000A678E">
        <w:rPr>
          <w:rFonts w:ascii="Times New Roman" w:hAnsi="Times New Roman" w:cs="Times New Roman"/>
          <w:sz w:val="24"/>
          <w:szCs w:val="24"/>
        </w:rPr>
        <w:t xml:space="preserve">. After examining data from fifty villages in rural Bangladesh, </w:t>
      </w:r>
      <w:proofErr w:type="spellStart"/>
      <w:r w:rsidRPr="000A678E">
        <w:rPr>
          <w:rFonts w:ascii="Times New Roman" w:hAnsi="Times New Roman" w:cs="Times New Roman"/>
          <w:sz w:val="24"/>
          <w:szCs w:val="24"/>
        </w:rPr>
        <w:t>Luby</w:t>
      </w:r>
      <w:proofErr w:type="spellEnd"/>
      <w:r w:rsidRPr="000A678E">
        <w:rPr>
          <w:rFonts w:ascii="Times New Roman" w:hAnsi="Times New Roman" w:cs="Times New Roman"/>
          <w:sz w:val="24"/>
          <w:szCs w:val="24"/>
        </w:rPr>
        <w:t xml:space="preserve"> et al. discovered an association between the severity of childhood diarrhea and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-polluted drinking water </w:t>
      </w:r>
      <w:sdt>
        <w:sdtPr>
          <w:rPr>
            <w:rFonts w:ascii="Times New Roman" w:hAnsi="Times New Roman" w:cs="Times New Roman"/>
            <w:color w:val="000000"/>
            <w:sz w:val="24"/>
            <w:szCs w:val="24"/>
            <w:vertAlign w:val="superscript"/>
          </w:rPr>
          <w:tag w:val="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"/>
          <w:id w:val="1173839732"/>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21</w:t>
          </w:r>
        </w:sdtContent>
      </w:sdt>
      <w:r w:rsidRPr="000A678E">
        <w:rPr>
          <w:rFonts w:ascii="Times New Roman" w:hAnsi="Times New Roman" w:cs="Times New Roman"/>
          <w:sz w:val="24"/>
          <w:szCs w:val="24"/>
        </w:rPr>
        <w:t>.</w:t>
      </w:r>
    </w:p>
    <w:p w14:paraId="4838EA66" w14:textId="138245EC" w:rsidR="00E5595A" w:rsidDel="00965DCF" w:rsidRDefault="00382932" w:rsidP="00965DCF">
      <w:pPr>
        <w:spacing w:line="480" w:lineRule="auto"/>
        <w:rPr>
          <w:del w:id="154" w:author="DrJamalUddin" w:date="2023-04-27T12:48:00Z"/>
          <w:rFonts w:ascii="Times New Roman" w:hAnsi="Times New Roman" w:cs="Times New Roman"/>
          <w:sz w:val="24"/>
          <w:szCs w:val="24"/>
        </w:rPr>
      </w:pPr>
      <w:r w:rsidRPr="000A678E">
        <w:rPr>
          <w:rFonts w:ascii="Times New Roman" w:hAnsi="Times New Roman" w:cs="Times New Roman"/>
          <w:sz w:val="24"/>
          <w:szCs w:val="24"/>
        </w:rPr>
        <w:lastRenderedPageBreak/>
        <w:t>The benefit of better household water microbiological quality on reducing childhood diarrhea has received fewer experimental studies</w:t>
      </w:r>
      <w:ins w:id="155" w:author="DrJamalUddin" w:date="2023-04-27T12:48:00Z">
        <w:r w:rsidR="00965DCF">
          <w:rPr>
            <w:rFonts w:ascii="Times New Roman" w:hAnsi="Times New Roman" w:cs="Times New Roman"/>
            <w:sz w:val="24"/>
            <w:szCs w:val="24"/>
          </w:rPr>
          <w:t>.</w:t>
        </w:r>
      </w:ins>
      <w:del w:id="156" w:author="DrJamalUddin" w:date="2023-04-27T12:48:00Z">
        <w:r w:rsidRPr="000A678E" w:rsidDel="00965DCF">
          <w:rPr>
            <w:rFonts w:ascii="Times New Roman" w:hAnsi="Times New Roman" w:cs="Times New Roman"/>
            <w:sz w:val="24"/>
            <w:szCs w:val="24"/>
          </w:rPr>
          <w:delText>, however</w:delText>
        </w:r>
        <w:r w:rsidR="0064700D" w:rsidRPr="000A678E" w:rsidDel="00965DCF">
          <w:rPr>
            <w:rFonts w:ascii="Times New Roman" w:hAnsi="Times New Roman" w:cs="Times New Roman"/>
            <w:sz w:val="24"/>
            <w:szCs w:val="24"/>
          </w:rPr>
          <w:delText>,</w:delText>
        </w:r>
        <w:r w:rsidRPr="000A678E" w:rsidDel="00965DCF">
          <w:rPr>
            <w:rFonts w:ascii="Times New Roman" w:hAnsi="Times New Roman" w:cs="Times New Roman"/>
            <w:sz w:val="24"/>
            <w:szCs w:val="24"/>
          </w:rPr>
          <w:delText xml:space="preserve"> there is some encouraging evidence for a potential influence.</w:delText>
        </w:r>
      </w:del>
      <w:r w:rsidRPr="000A678E">
        <w:rPr>
          <w:rFonts w:ascii="Times New Roman" w:hAnsi="Times New Roman" w:cs="Times New Roman"/>
          <w:sz w:val="24"/>
          <w:szCs w:val="24"/>
        </w:rPr>
        <w:t xml:space="preserve"> </w:t>
      </w:r>
      <w:ins w:id="157" w:author="DrJamalUddin" w:date="2023-04-27T12:48:00Z">
        <w:r w:rsidR="00965DCF" w:rsidRPr="00965DCF">
          <w:rPr>
            <w:rFonts w:ascii="Times New Roman" w:hAnsi="Times New Roman" w:cs="Times New Roman"/>
            <w:sz w:val="24"/>
            <w:szCs w:val="24"/>
          </w:rPr>
          <w:t xml:space="preserve">Furthermore, </w:t>
        </w:r>
        <w:commentRangeStart w:id="158"/>
        <w:r w:rsidR="00965DCF" w:rsidRPr="00965DCF">
          <w:rPr>
            <w:rFonts w:ascii="Times New Roman" w:hAnsi="Times New Roman" w:cs="Times New Roman"/>
            <w:sz w:val="24"/>
            <w:szCs w:val="24"/>
          </w:rPr>
          <w:t>no empirical studies comparing different survey data on the association between E. coli risk groups and diarrhea in young children have been conducted.</w:t>
        </w:r>
      </w:ins>
      <w:commentRangeEnd w:id="158"/>
      <w:ins w:id="159" w:author="DrJamalUddin" w:date="2023-04-27T14:20:00Z">
        <w:r w:rsidR="000D5752">
          <w:rPr>
            <w:rStyle w:val="CommentReference"/>
          </w:rPr>
          <w:commentReference w:id="158"/>
        </w:r>
      </w:ins>
      <w:ins w:id="160" w:author="DrJamalUddin" w:date="2023-04-27T12:48:00Z">
        <w:r w:rsidR="00965DCF" w:rsidRPr="00965DCF">
          <w:rPr>
            <w:rFonts w:ascii="Times New Roman" w:hAnsi="Times New Roman" w:cs="Times New Roman"/>
            <w:sz w:val="24"/>
            <w:szCs w:val="24"/>
          </w:rPr>
          <w:t xml:space="preserve"> To fill this void, we performed two consecutive Multiple Indicator Cluster Surveys (MICS) in Bangladesh to investigate the link between E. coli concentrations in household drinking water and diarrheal episodes in children under the age of five. Our findings will be valuable to decision-makers in Bangladesh in managing E. coli in drinking water and tackling the issue of childhood diarrhea.</w:t>
        </w:r>
      </w:ins>
      <w:del w:id="161" w:author="DrJamalUddin" w:date="2023-04-27T12:48:00Z">
        <w:r w:rsidRPr="000A678E" w:rsidDel="00965DCF">
          <w:rPr>
            <w:rFonts w:ascii="Times New Roman" w:hAnsi="Times New Roman" w:cs="Times New Roman"/>
            <w:sz w:val="24"/>
            <w:szCs w:val="24"/>
          </w:rPr>
          <w:delText xml:space="preserve">Also, there aren't any empirical studies comparing different survey data on the association between </w:delText>
        </w:r>
        <w:r w:rsidRPr="000A678E" w:rsidDel="00965DCF">
          <w:rPr>
            <w:rFonts w:ascii="Times New Roman" w:hAnsi="Times New Roman" w:cs="Times New Roman"/>
            <w:i/>
            <w:iCs/>
            <w:sz w:val="24"/>
            <w:szCs w:val="24"/>
          </w:rPr>
          <w:delText>E. coli</w:delText>
        </w:r>
        <w:r w:rsidRPr="000A678E" w:rsidDel="00965DCF">
          <w:rPr>
            <w:rFonts w:ascii="Times New Roman" w:hAnsi="Times New Roman" w:cs="Times New Roman"/>
            <w:sz w:val="24"/>
            <w:szCs w:val="24"/>
          </w:rPr>
          <w:delText xml:space="preserve"> risk groups and diarrhea in young infants. In two successive Multiple Indicator Cluster Surveys (MICS) in Bangladesh, we wanted to examine the association between </w:delText>
        </w:r>
        <w:r w:rsidRPr="000A678E" w:rsidDel="00965DCF">
          <w:rPr>
            <w:rFonts w:ascii="Times New Roman" w:hAnsi="Times New Roman" w:cs="Times New Roman"/>
            <w:i/>
            <w:iCs/>
            <w:sz w:val="24"/>
            <w:szCs w:val="24"/>
          </w:rPr>
          <w:delText>E. coli</w:delText>
        </w:r>
        <w:r w:rsidRPr="000A678E" w:rsidDel="00965DCF">
          <w:rPr>
            <w:rFonts w:ascii="Times New Roman" w:hAnsi="Times New Roman" w:cs="Times New Roman"/>
            <w:sz w:val="24"/>
            <w:szCs w:val="24"/>
          </w:rPr>
          <w:delText xml:space="preserve"> concentration in household drinking water and diarrheal episodes among children under the age of five. The findings of this study will provide information that will assist decision-makers in managing </w:delText>
        </w:r>
        <w:r w:rsidRPr="000A678E" w:rsidDel="00965DCF">
          <w:rPr>
            <w:rFonts w:ascii="Times New Roman" w:hAnsi="Times New Roman" w:cs="Times New Roman"/>
            <w:i/>
            <w:iCs/>
            <w:sz w:val="24"/>
            <w:szCs w:val="24"/>
          </w:rPr>
          <w:delText>E. coli</w:delText>
        </w:r>
        <w:r w:rsidRPr="000A678E" w:rsidDel="00965DCF">
          <w:rPr>
            <w:rFonts w:ascii="Times New Roman" w:hAnsi="Times New Roman" w:cs="Times New Roman"/>
            <w:sz w:val="24"/>
            <w:szCs w:val="24"/>
          </w:rPr>
          <w:delText xml:space="preserve"> in drinking water and how frequently childhood diarrhea is observed in Bangladesh.</w:delText>
        </w:r>
      </w:del>
    </w:p>
    <w:p w14:paraId="569A37C6" w14:textId="77777777" w:rsidR="00965DCF" w:rsidRDefault="00965DCF" w:rsidP="00965DCF">
      <w:pPr>
        <w:spacing w:line="480" w:lineRule="auto"/>
        <w:rPr>
          <w:rFonts w:ascii="Times New Roman" w:hAnsi="Times New Roman" w:cs="Times New Roman"/>
          <w:sz w:val="24"/>
          <w:szCs w:val="24"/>
        </w:rPr>
      </w:pPr>
    </w:p>
    <w:p w14:paraId="4A8538C0" w14:textId="5D490EBE" w:rsidR="00E5595A" w:rsidRPr="000A678E" w:rsidRDefault="00E5595A" w:rsidP="00965DCF">
      <w:pPr>
        <w:spacing w:line="480" w:lineRule="auto"/>
        <w:rPr>
          <w:rFonts w:ascii="Times New Roman" w:hAnsi="Times New Roman" w:cs="Times New Roman"/>
          <w:b/>
          <w:sz w:val="24"/>
          <w:szCs w:val="24"/>
        </w:rPr>
      </w:pPr>
      <w:r w:rsidRPr="000A678E">
        <w:rPr>
          <w:rFonts w:ascii="Times New Roman" w:hAnsi="Times New Roman" w:cs="Times New Roman"/>
          <w:b/>
          <w:sz w:val="24"/>
          <w:szCs w:val="24"/>
        </w:rPr>
        <w:t>Methods</w:t>
      </w:r>
    </w:p>
    <w:p w14:paraId="73DEF497" w14:textId="77777777"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To improve the reporting of observational cross-sectional studies in epidemiology, we adhered to the STROBE guideline (see Supplementary Materials for more details).</w:t>
      </w:r>
    </w:p>
    <w:p w14:paraId="4B5A32B3" w14:textId="77777777" w:rsidR="00E5595A" w:rsidRPr="00965DCF" w:rsidRDefault="00E5595A" w:rsidP="00965DCF">
      <w:pPr>
        <w:spacing w:line="480" w:lineRule="auto"/>
        <w:rPr>
          <w:rFonts w:ascii="Times New Roman" w:hAnsi="Times New Roman" w:cs="Times New Roman"/>
          <w:b/>
          <w:i/>
          <w:iCs/>
          <w:sz w:val="24"/>
          <w:szCs w:val="24"/>
        </w:rPr>
      </w:pPr>
      <w:r w:rsidRPr="00965DCF">
        <w:rPr>
          <w:rFonts w:ascii="Times New Roman" w:hAnsi="Times New Roman" w:cs="Times New Roman"/>
          <w:b/>
          <w:i/>
          <w:iCs/>
          <w:sz w:val="24"/>
          <w:szCs w:val="24"/>
        </w:rPr>
        <w:t>Data source and sampling design</w:t>
      </w:r>
    </w:p>
    <w:p w14:paraId="5E57E1F4" w14:textId="3941FDBA" w:rsidR="00E5595A" w:rsidRPr="000A678E" w:rsidRDefault="008D47E9"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The MICS-2012 and MICS-2019 surveys of Bangladesh, conducted consecutively (https://www.unicef.org/), were used in this study. For this nationwide survey, a two-stage stratified cluster sampling technique was utilized to collect data at the household level.  A specified number of census enumeration zones were systematically chosen within each stratum with a probability proportional to size. A systematic sample of 20 households was drawn in each sample PSU following the completion of a household listing within the chosen enumeration regions.</w:t>
      </w:r>
      <w:r w:rsidR="00E5595A" w:rsidRPr="000A678E">
        <w:rPr>
          <w:rFonts w:ascii="Times New Roman" w:hAnsi="Times New Roman" w:cs="Times New Roman"/>
          <w:sz w:val="24"/>
          <w:szCs w:val="24"/>
        </w:rPr>
        <w:t xml:space="preserve"> </w:t>
      </w:r>
      <w:r w:rsidRPr="000A678E">
        <w:rPr>
          <w:rFonts w:ascii="Times New Roman" w:hAnsi="Times New Roman" w:cs="Times New Roman"/>
          <w:sz w:val="24"/>
          <w:szCs w:val="24"/>
        </w:rPr>
        <w:t xml:space="preserve">For the purpose of reporting survey findings, sample weights are utilized since the sample is not self-weighting. Information on the thorough survey methodology can be found in the final report of the Bangladesh MICS surveys from 2012 and 2019. In MICS-2019, 64,400 households participated and 51,895 households participated in MICS-2012. In the survey, a total </w:t>
      </w:r>
      <w:r w:rsidRPr="000A678E">
        <w:rPr>
          <w:rFonts w:ascii="Times New Roman" w:hAnsi="Times New Roman" w:cs="Times New Roman"/>
          <w:sz w:val="24"/>
          <w:szCs w:val="24"/>
        </w:rPr>
        <w:lastRenderedPageBreak/>
        <w:t>of 2760 and 6440 households, one from each cluster in MICS-2012 and two from MICS-2019, were randomly selected for water quality testing</w:t>
      </w:r>
      <w:r w:rsidR="00E5595A"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zY4NjQxOGEtNDYwOC00MGVkLWE3MDItNjUwMDA4NDUzZjgz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081055933"/>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00E5595A" w:rsidRPr="000A678E">
        <w:rPr>
          <w:rFonts w:ascii="Times New Roman" w:hAnsi="Times New Roman" w:cs="Times New Roman"/>
          <w:sz w:val="24"/>
          <w:szCs w:val="24"/>
        </w:rPr>
        <w:t>.</w:t>
      </w:r>
    </w:p>
    <w:p w14:paraId="6C84412D" w14:textId="77777777" w:rsidR="00E5595A" w:rsidRPr="00965DCF" w:rsidRDefault="00E5595A" w:rsidP="00965DCF">
      <w:pPr>
        <w:spacing w:line="480" w:lineRule="auto"/>
        <w:rPr>
          <w:rFonts w:ascii="Times New Roman" w:hAnsi="Times New Roman" w:cs="Times New Roman"/>
          <w:b/>
          <w:i/>
          <w:iCs/>
          <w:sz w:val="24"/>
          <w:szCs w:val="24"/>
        </w:rPr>
      </w:pPr>
      <w:r w:rsidRPr="00965DCF">
        <w:rPr>
          <w:rFonts w:ascii="Times New Roman" w:hAnsi="Times New Roman" w:cs="Times New Roman"/>
          <w:b/>
          <w:i/>
          <w:iCs/>
          <w:sz w:val="24"/>
          <w:szCs w:val="24"/>
        </w:rPr>
        <w:t>Outcome variables</w:t>
      </w:r>
    </w:p>
    <w:p w14:paraId="28C55F00" w14:textId="6EE4B497" w:rsidR="00E5595A" w:rsidRPr="000A678E" w:rsidRDefault="00156378" w:rsidP="00965DCF">
      <w:pPr>
        <w:spacing w:line="480" w:lineRule="auto"/>
        <w:rPr>
          <w:rFonts w:ascii="Times New Roman" w:hAnsi="Times New Roman" w:cs="Times New Roman"/>
          <w:sz w:val="24"/>
          <w:szCs w:val="24"/>
        </w:rPr>
      </w:pPr>
      <w:r w:rsidRPr="000A678E">
        <w:rPr>
          <w:rFonts w:ascii="Times New Roman" w:hAnsi="Times New Roman" w:cs="Times New Roman"/>
          <w:sz w:val="24"/>
          <w:szCs w:val="24"/>
        </w:rPr>
        <w:t>Childhood diarrhea was the outcome variable; specifically, diarrhea in children under 5 years old was the outcome variable of interest. The mothers (or caretakers) report that the children had any type of diarrheal episode (according to the WHO definition</w:t>
      </w:r>
      <w:r w:rsidR="007F07DB"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E4YmU4NTUtYTA5Yy00YmE4LWI1NWUtNzM5Y2M0NTBmYzA5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
          <w:id w:val="1682550309"/>
          <w:placeholder>
            <w:docPart w:val="1B1DF53ABDE14954A45F011CD4976DB3"/>
          </w:placeholder>
        </w:sdtPr>
        <w:sdtEndPr>
          <w:rPr>
            <w:rFonts w:asciiTheme="minorHAnsi" w:hAnsiTheme="minorHAnsi" w:cstheme="minorBidi"/>
            <w:sz w:val="22"/>
            <w:szCs w:val="22"/>
          </w:rPr>
        </w:sdtEndPr>
        <w:sdtContent>
          <w:r w:rsidR="002B1D29" w:rsidRPr="000A678E">
            <w:rPr>
              <w:color w:val="000000"/>
              <w:vertAlign w:val="superscript"/>
            </w:rPr>
            <w:t>1</w:t>
          </w:r>
        </w:sdtContent>
      </w:sdt>
      <w:r w:rsidRPr="000A678E">
        <w:rPr>
          <w:rFonts w:ascii="Times New Roman" w:hAnsi="Times New Roman" w:cs="Times New Roman"/>
          <w:sz w:val="24"/>
          <w:szCs w:val="24"/>
        </w:rPr>
        <w:t>) with their children within two weeks before the survey was processed to collect the case of diarrhea in the MICS survey. When respondents said "yes," the diarrhea variable was coded as 1; otherwise, it was set to "0"</w:t>
      </w:r>
      <w:r w:rsidR="007F07DB" w:rsidRPr="000A678E">
        <w:rPr>
          <w:rFonts w:ascii="Times New Roman" w:hAnsi="Times New Roman" w:cs="Times New Roman"/>
          <w:sz w:val="24"/>
          <w:szCs w:val="24"/>
        </w:rPr>
        <w:t>, prior to the analysis</w:t>
      </w:r>
      <w:r w:rsidRPr="000A678E">
        <w:rPr>
          <w:rFonts w:ascii="Times New Roman" w:hAnsi="Times New Roman" w:cs="Times New Roman"/>
          <w:sz w:val="24"/>
          <w:szCs w:val="24"/>
        </w:rPr>
        <w:t xml:space="preserve"> </w:t>
      </w:r>
      <w:sdt>
        <w:sdtPr>
          <w:rPr>
            <w:color w:val="000000"/>
            <w:vertAlign w:val="superscript"/>
          </w:rPr>
          <w:tag w:val="MENDELEY_CITATION_v3_eyJjaXRhdGlvbklEIjoiTUVOREVMRVlfQ0lUQVRJT05fYTYwNDcyODAtMmM0ZC00YjI0LWEyOGItMzZhYzcyMmM0MWU0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870258683"/>
          <w:placeholder>
            <w:docPart w:val="DefaultPlaceholder_-1854013440"/>
          </w:placeholder>
        </w:sdtPr>
        <w:sdtContent>
          <w:r w:rsidR="002B1D29" w:rsidRPr="000A678E">
            <w:rPr>
              <w:color w:val="000000"/>
              <w:vertAlign w:val="superscript"/>
            </w:rPr>
            <w:t>17,19</w:t>
          </w:r>
        </w:sdtContent>
      </w:sdt>
      <w:r w:rsidR="00E5595A" w:rsidRPr="000A678E">
        <w:rPr>
          <w:rFonts w:ascii="Times New Roman" w:hAnsi="Times New Roman" w:cs="Times New Roman"/>
          <w:sz w:val="24"/>
          <w:szCs w:val="24"/>
        </w:rPr>
        <w:t>.</w:t>
      </w:r>
      <w:r w:rsidR="00E5595A" w:rsidRPr="000A678E">
        <w:t xml:space="preserve"> </w:t>
      </w:r>
    </w:p>
    <w:p w14:paraId="36DA3C05" w14:textId="77777777" w:rsidR="00E5595A" w:rsidRPr="00965DCF" w:rsidRDefault="00E5595A" w:rsidP="00965DCF">
      <w:pPr>
        <w:spacing w:line="480" w:lineRule="auto"/>
        <w:rPr>
          <w:rFonts w:ascii="Times New Roman" w:hAnsi="Times New Roman" w:cs="Times New Roman"/>
          <w:b/>
          <w:i/>
          <w:iCs/>
          <w:sz w:val="24"/>
          <w:szCs w:val="24"/>
        </w:rPr>
      </w:pPr>
      <w:r w:rsidRPr="00965DCF">
        <w:rPr>
          <w:rFonts w:ascii="Times New Roman" w:hAnsi="Times New Roman" w:cs="Times New Roman"/>
          <w:b/>
          <w:i/>
          <w:iCs/>
          <w:sz w:val="24"/>
          <w:szCs w:val="24"/>
        </w:rPr>
        <w:t>Exposure</w:t>
      </w:r>
    </w:p>
    <w:p w14:paraId="6D3D6E6B" w14:textId="33210838" w:rsidR="00E5595A" w:rsidRPr="000A678E" w:rsidRDefault="007F07DB"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The concentration of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found in drinking water was the exposure variable. The responders were asked to bring a glass of water for the water test that they frequently drank. A 100 ml sample of drinking water was examined in this investigation by incubating for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The test was performed within 30 minutes after the sample was collected, and the incubation period was between 24 and 48 hours. To classify the risk of contamination,</w:t>
      </w:r>
      <w:r w:rsidRPr="000A678E">
        <w:rPr>
          <w:rFonts w:ascii="Times New Roman" w:hAnsi="Times New Roman" w:cs="Times New Roman"/>
          <w:i/>
          <w:iCs/>
          <w:sz w:val="24"/>
          <w:szCs w:val="24"/>
        </w:rPr>
        <w:t xml:space="preserve"> E. coli</w:t>
      </w:r>
      <w:r w:rsidRPr="000A678E">
        <w:rPr>
          <w:rFonts w:ascii="Times New Roman" w:hAnsi="Times New Roman" w:cs="Times New Roman"/>
          <w:sz w:val="24"/>
          <w:szCs w:val="24"/>
        </w:rPr>
        <w:t xml:space="preserve"> colonies were quantified as colony-forming units (CFUs) per 100 ml of water. A more thorough explanation of the water quality test may be found in the MICS report</w:t>
      </w:r>
      <w:r w:rsidR="00E5595A"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c0YTkyNWItMDI2YS00MzczLThhZGMtMzczODMxZjAwNmRl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1145243113"/>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00E5595A" w:rsidRPr="000A678E">
        <w:rPr>
          <w:rFonts w:ascii="Times New Roman" w:hAnsi="Times New Roman" w:cs="Times New Roman"/>
          <w:sz w:val="24"/>
          <w:szCs w:val="24"/>
        </w:rPr>
        <w:t xml:space="preserve">. </w:t>
      </w:r>
      <w:r w:rsidR="00B66BEF" w:rsidRPr="000A678E">
        <w:rPr>
          <w:rFonts w:ascii="Times New Roman" w:hAnsi="Times New Roman" w:cs="Times New Roman"/>
          <w:sz w:val="24"/>
          <w:szCs w:val="24"/>
        </w:rPr>
        <w:t xml:space="preserve">Fecal coliforms are frequently utilized as a fundamental indicator or marker of bacteriological water pollution in sanitary surveys </w:t>
      </w:r>
      <w:sdt>
        <w:sdtPr>
          <w:rPr>
            <w:rFonts w:ascii="Times New Roman" w:hAnsi="Times New Roman" w:cs="Times New Roman"/>
            <w:color w:val="000000"/>
            <w:sz w:val="24"/>
            <w:szCs w:val="24"/>
            <w:vertAlign w:val="superscript"/>
          </w:rPr>
          <w:tag w:val="MENDELEY_CITATION_v3_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"/>
          <w:id w:val="1467774521"/>
          <w:placeholder>
            <w:docPart w:val="DefaultPlaceholder_-1854013440"/>
          </w:placeholder>
        </w:sdtPr>
        <w:sdtContent>
          <w:r w:rsidR="002B1D29" w:rsidRPr="000A678E">
            <w:rPr>
              <w:rFonts w:ascii="Times New Roman" w:hAnsi="Times New Roman" w:cs="Times New Roman"/>
              <w:color w:val="000000"/>
              <w:sz w:val="24"/>
              <w:szCs w:val="24"/>
              <w:vertAlign w:val="superscript"/>
            </w:rPr>
            <w:t>22</w:t>
          </w:r>
        </w:sdtContent>
      </w:sdt>
      <w:r w:rsidR="00E5595A" w:rsidRPr="000A678E">
        <w:rPr>
          <w:rFonts w:ascii="Times New Roman" w:hAnsi="Times New Roman" w:cs="Times New Roman"/>
          <w:sz w:val="24"/>
          <w:szCs w:val="24"/>
        </w:rPr>
        <w:t xml:space="preserve">. The </w:t>
      </w:r>
      <w:r w:rsidR="00E5595A" w:rsidRPr="000A678E">
        <w:rPr>
          <w:rFonts w:ascii="Times New Roman" w:hAnsi="Times New Roman" w:cs="Times New Roman"/>
          <w:i/>
          <w:iCs/>
          <w:sz w:val="24"/>
          <w:szCs w:val="24"/>
        </w:rPr>
        <w:t>E. coli</w:t>
      </w:r>
      <w:r w:rsidR="00E5595A" w:rsidRPr="000A678E">
        <w:rPr>
          <w:rFonts w:ascii="Times New Roman" w:hAnsi="Times New Roman" w:cs="Times New Roman"/>
          <w:sz w:val="24"/>
          <w:szCs w:val="24"/>
        </w:rPr>
        <w:t xml:space="preserve"> CFU data from household drinking water were categorized into different risk groups according to the WHO guidelines </w:t>
      </w:r>
      <w:sdt>
        <w:sdtPr>
          <w:rPr>
            <w:rFonts w:ascii="Times New Roman" w:hAnsi="Times New Roman" w:cs="Times New Roman"/>
            <w:color w:val="000000"/>
            <w:sz w:val="24"/>
            <w:szCs w:val="24"/>
            <w:vertAlign w:val="superscript"/>
          </w:rPr>
          <w:tag w:val="MENDELEY_CITATION_v3_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"/>
          <w:id w:val="-139648315"/>
          <w:placeholder>
            <w:docPart w:val="DefaultPlaceholder_-1854013440"/>
          </w:placeholder>
        </w:sdtPr>
        <w:sdtContent>
          <w:r w:rsidR="002B1D29" w:rsidRPr="000A678E">
            <w:rPr>
              <w:rFonts w:ascii="Times New Roman" w:hAnsi="Times New Roman" w:cs="Times New Roman"/>
              <w:color w:val="000000"/>
              <w:sz w:val="24"/>
              <w:szCs w:val="24"/>
              <w:vertAlign w:val="superscript"/>
            </w:rPr>
            <w:t>23</w:t>
          </w:r>
        </w:sdtContent>
      </w:sdt>
      <w:r w:rsidR="00E5595A" w:rsidRPr="000A678E">
        <w:rPr>
          <w:rFonts w:ascii="Times New Roman" w:hAnsi="Times New Roman" w:cs="Times New Roman"/>
          <w:sz w:val="24"/>
          <w:szCs w:val="24"/>
        </w:rPr>
        <w:t xml:space="preserve">. Less than one (&lt;1) CFU/100 ml of </w:t>
      </w:r>
      <w:r w:rsidR="00E5595A" w:rsidRPr="000A678E">
        <w:rPr>
          <w:rFonts w:ascii="Times New Roman" w:hAnsi="Times New Roman" w:cs="Times New Roman"/>
          <w:i/>
          <w:iCs/>
          <w:sz w:val="24"/>
          <w:szCs w:val="24"/>
        </w:rPr>
        <w:t>E. coli</w:t>
      </w:r>
      <w:r w:rsidR="00E5595A" w:rsidRPr="000A678E">
        <w:rPr>
          <w:rFonts w:ascii="Times New Roman" w:hAnsi="Times New Roman" w:cs="Times New Roman"/>
          <w:sz w:val="24"/>
          <w:szCs w:val="24"/>
        </w:rPr>
        <w:t xml:space="preserve"> contamination is considered low risk, one to ten (1-10) CFU/100 ml are considered moderate risk, and more than ten (&gt;10) CFU/100 ml are considered as </w:t>
      </w:r>
      <w:r w:rsidRPr="000A678E">
        <w:rPr>
          <w:rFonts w:ascii="Times New Roman" w:hAnsi="Times New Roman" w:cs="Times New Roman"/>
          <w:sz w:val="24"/>
          <w:szCs w:val="24"/>
        </w:rPr>
        <w:t xml:space="preserve">a </w:t>
      </w:r>
      <w:r w:rsidR="00E5595A" w:rsidRPr="000A678E">
        <w:rPr>
          <w:rFonts w:ascii="Times New Roman" w:hAnsi="Times New Roman" w:cs="Times New Roman"/>
          <w:sz w:val="24"/>
          <w:szCs w:val="24"/>
        </w:rPr>
        <w:t xml:space="preserve">high-risk category of contamination. A more detailed </w:t>
      </w:r>
      <w:r w:rsidR="00E5595A" w:rsidRPr="000A678E">
        <w:rPr>
          <w:rFonts w:ascii="Times New Roman" w:hAnsi="Times New Roman" w:cs="Times New Roman"/>
          <w:sz w:val="24"/>
          <w:szCs w:val="24"/>
        </w:rPr>
        <w:lastRenderedPageBreak/>
        <w:t xml:space="preserve">description of the water quality test can be found in the Bangladesh MICS reports </w:t>
      </w:r>
      <w:sdt>
        <w:sdtPr>
          <w:rPr>
            <w:rFonts w:ascii="Times New Roman" w:hAnsi="Times New Roman" w:cs="Times New Roman"/>
            <w:color w:val="000000"/>
            <w:sz w:val="24"/>
            <w:szCs w:val="24"/>
            <w:vertAlign w:val="superscript"/>
          </w:rPr>
          <w:tag w:val="MENDELEY_CITATION_v3_eyJjaXRhdGlvbklEIjoiTUVOREVMRVlfQ0lUQVRJT05fOTI1ODhmZDMtYjQ1NC00YWJhLThmYWQtMzIxNDUyODMwNzE4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63205108"/>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00E5595A" w:rsidRPr="000A678E">
        <w:rPr>
          <w:rFonts w:ascii="Times New Roman" w:hAnsi="Times New Roman" w:cs="Times New Roman"/>
          <w:sz w:val="24"/>
          <w:szCs w:val="24"/>
        </w:rPr>
        <w:t>.</w:t>
      </w:r>
      <w:r w:rsidR="00E5595A" w:rsidRPr="000A678E">
        <w:t xml:space="preserve"> </w:t>
      </w:r>
      <w:r w:rsidR="00746358" w:rsidRPr="000A678E">
        <w:rPr>
          <w:rFonts w:ascii="Times New Roman" w:hAnsi="Times New Roman" w:cs="Times New Roman"/>
          <w:sz w:val="24"/>
          <w:szCs w:val="24"/>
        </w:rPr>
        <w:t xml:space="preserve">A region's water is deemed highly contaminated if it contains more than 100 CFU/100 ml </w:t>
      </w:r>
      <w:sdt>
        <w:sdtPr>
          <w:rPr>
            <w:rFonts w:ascii="Times New Roman" w:hAnsi="Times New Roman" w:cs="Times New Roman"/>
            <w:color w:val="000000"/>
            <w:sz w:val="24"/>
            <w:szCs w:val="24"/>
            <w:vertAlign w:val="superscript"/>
          </w:rPr>
          <w:tag w:val="MENDELEY_CITATION_v3_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"/>
          <w:id w:val="323860586"/>
          <w:placeholder>
            <w:docPart w:val="DefaultPlaceholder_-1854013440"/>
          </w:placeholder>
        </w:sdtPr>
        <w:sdtContent>
          <w:r w:rsidR="002B1D29" w:rsidRPr="000A678E">
            <w:rPr>
              <w:rFonts w:ascii="Times New Roman" w:hAnsi="Times New Roman" w:cs="Times New Roman"/>
              <w:color w:val="000000"/>
              <w:sz w:val="24"/>
              <w:szCs w:val="24"/>
              <w:vertAlign w:val="superscript"/>
            </w:rPr>
            <w:t>24</w:t>
          </w:r>
        </w:sdtContent>
      </w:sdt>
      <w:r w:rsidR="00E5595A" w:rsidRPr="000A678E">
        <w:rPr>
          <w:rFonts w:ascii="Times New Roman" w:hAnsi="Times New Roman" w:cs="Times New Roman"/>
          <w:sz w:val="24"/>
          <w:szCs w:val="24"/>
        </w:rPr>
        <w:t xml:space="preserve">. </w:t>
      </w:r>
      <w:r w:rsidR="006D1774" w:rsidRPr="000A678E">
        <w:rPr>
          <w:rFonts w:ascii="Times New Roman" w:hAnsi="Times New Roman" w:cs="Times New Roman"/>
          <w:sz w:val="24"/>
          <w:szCs w:val="24"/>
        </w:rPr>
        <w:t xml:space="preserve">It has been demonstrated that the frequency of </w:t>
      </w:r>
      <w:r w:rsidR="006D1774" w:rsidRPr="000A678E">
        <w:rPr>
          <w:rFonts w:ascii="Times New Roman" w:hAnsi="Times New Roman" w:cs="Times New Roman"/>
          <w:i/>
          <w:iCs/>
          <w:sz w:val="24"/>
          <w:szCs w:val="24"/>
        </w:rPr>
        <w:t>E. coli</w:t>
      </w:r>
      <w:r w:rsidR="006D1774" w:rsidRPr="000A678E">
        <w:rPr>
          <w:rFonts w:ascii="Times New Roman" w:hAnsi="Times New Roman" w:cs="Times New Roman"/>
          <w:sz w:val="24"/>
          <w:szCs w:val="24"/>
        </w:rPr>
        <w:t xml:space="preserve"> detection is linked to a higher chance of contamination with pathogenic Shigella, </w:t>
      </w:r>
      <w:r w:rsidR="006D1774" w:rsidRPr="000A678E">
        <w:rPr>
          <w:rFonts w:ascii="Times New Roman" w:hAnsi="Times New Roman" w:cs="Times New Roman"/>
          <w:i/>
          <w:iCs/>
          <w:sz w:val="24"/>
          <w:szCs w:val="24"/>
        </w:rPr>
        <w:t>E. coli</w:t>
      </w:r>
      <w:r w:rsidR="006D1774" w:rsidRPr="000A678E">
        <w:rPr>
          <w:rFonts w:ascii="Times New Roman" w:hAnsi="Times New Roman" w:cs="Times New Roman"/>
          <w:sz w:val="24"/>
          <w:szCs w:val="24"/>
        </w:rPr>
        <w:t xml:space="preserve">, and Vibrio </w:t>
      </w:r>
      <w:sdt>
        <w:sdtPr>
          <w:rPr>
            <w:rFonts w:ascii="Times New Roman" w:hAnsi="Times New Roman" w:cs="Times New Roman"/>
            <w:color w:val="000000"/>
            <w:sz w:val="24"/>
            <w:szCs w:val="24"/>
            <w:vertAlign w:val="superscript"/>
          </w:rPr>
          <w:tag w:val="MENDELEY_CITATION_v3_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"/>
          <w:id w:val="664593023"/>
          <w:placeholder>
            <w:docPart w:val="DefaultPlaceholder_-1854013440"/>
          </w:placeholder>
        </w:sdtPr>
        <w:sdtContent>
          <w:r w:rsidR="002B1D29" w:rsidRPr="000A678E">
            <w:rPr>
              <w:rFonts w:ascii="Times New Roman" w:hAnsi="Times New Roman" w:cs="Times New Roman"/>
              <w:color w:val="000000"/>
              <w:sz w:val="24"/>
              <w:szCs w:val="24"/>
              <w:vertAlign w:val="superscript"/>
            </w:rPr>
            <w:t>25</w:t>
          </w:r>
        </w:sdtContent>
      </w:sdt>
      <w:r w:rsidR="00E5595A" w:rsidRPr="000A678E">
        <w:rPr>
          <w:rFonts w:ascii="Times New Roman" w:hAnsi="Times New Roman" w:cs="Times New Roman"/>
          <w:sz w:val="24"/>
          <w:szCs w:val="24"/>
        </w:rPr>
        <w:t xml:space="preserve">. </w:t>
      </w:r>
      <w:r w:rsidR="006D1774" w:rsidRPr="000A678E">
        <w:rPr>
          <w:rFonts w:ascii="Times New Roman" w:hAnsi="Times New Roman" w:cs="Times New Roman"/>
          <w:sz w:val="24"/>
          <w:szCs w:val="24"/>
        </w:rPr>
        <w:t xml:space="preserve">When </w:t>
      </w:r>
      <w:r w:rsidR="006D1774" w:rsidRPr="000A678E">
        <w:rPr>
          <w:rFonts w:ascii="Times New Roman" w:hAnsi="Times New Roman" w:cs="Times New Roman"/>
          <w:i/>
          <w:iCs/>
          <w:sz w:val="24"/>
          <w:szCs w:val="24"/>
        </w:rPr>
        <w:t>E. coli</w:t>
      </w:r>
      <w:r w:rsidR="006D1774" w:rsidRPr="000A678E">
        <w:rPr>
          <w:rFonts w:ascii="Times New Roman" w:hAnsi="Times New Roman" w:cs="Times New Roman"/>
          <w:sz w:val="24"/>
          <w:szCs w:val="24"/>
        </w:rPr>
        <w:t xml:space="preserve"> is found in water, it is likely that there are pathogens present that can cause cholera, typhoid, diarrhea, and dysentery. Bangladesh has a criterion that states that a 100 ml sample of drinking water cannot contain any </w:t>
      </w:r>
      <w:r w:rsidR="006D1774" w:rsidRPr="000A678E">
        <w:rPr>
          <w:rFonts w:ascii="Times New Roman" w:hAnsi="Times New Roman" w:cs="Times New Roman"/>
          <w:i/>
          <w:iCs/>
          <w:sz w:val="24"/>
          <w:szCs w:val="24"/>
        </w:rPr>
        <w:t>E. coli</w:t>
      </w:r>
      <w:r w:rsidR="0074250A"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"/>
          <w:id w:val="189882859"/>
          <w:placeholder>
            <w:docPart w:val="DefaultPlaceholder_-1854013440"/>
          </w:placeholder>
        </w:sdtPr>
        <w:sdtContent>
          <w:r w:rsidR="002B1D29" w:rsidRPr="000A678E">
            <w:rPr>
              <w:rFonts w:ascii="Times New Roman" w:hAnsi="Times New Roman" w:cs="Times New Roman"/>
              <w:color w:val="000000"/>
              <w:sz w:val="24"/>
              <w:szCs w:val="24"/>
              <w:vertAlign w:val="superscript"/>
            </w:rPr>
            <w:t>26</w:t>
          </w:r>
        </w:sdtContent>
      </w:sdt>
      <w:r w:rsidR="00E5595A" w:rsidRPr="000A678E">
        <w:rPr>
          <w:rFonts w:ascii="Times New Roman" w:hAnsi="Times New Roman" w:cs="Times New Roman"/>
          <w:sz w:val="24"/>
          <w:szCs w:val="24"/>
        </w:rPr>
        <w:t>.</w:t>
      </w:r>
    </w:p>
    <w:p w14:paraId="68C20092" w14:textId="77777777" w:rsidR="00E5595A" w:rsidRPr="00965DCF" w:rsidRDefault="00E5595A" w:rsidP="00965DCF">
      <w:pPr>
        <w:spacing w:line="480" w:lineRule="auto"/>
        <w:rPr>
          <w:rFonts w:ascii="Times New Roman" w:hAnsi="Times New Roman" w:cs="Times New Roman"/>
          <w:b/>
          <w:i/>
          <w:iCs/>
          <w:sz w:val="24"/>
          <w:szCs w:val="24"/>
        </w:rPr>
      </w:pPr>
      <w:r w:rsidRPr="00965DCF">
        <w:rPr>
          <w:rFonts w:ascii="Times New Roman" w:hAnsi="Times New Roman" w:cs="Times New Roman"/>
          <w:b/>
          <w:i/>
          <w:iCs/>
          <w:sz w:val="24"/>
          <w:szCs w:val="24"/>
        </w:rPr>
        <w:t>Confounding variables</w:t>
      </w:r>
    </w:p>
    <w:p w14:paraId="759CCB0F" w14:textId="177E33AA"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Based on the available data, the variables child age in months, sex of </w:t>
      </w:r>
      <w:r w:rsidR="000C7FA2"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child, and mother's educational status were included </w:t>
      </w:r>
      <w:r w:rsidR="000C7FA2" w:rsidRPr="000A678E">
        <w:rPr>
          <w:rFonts w:ascii="Times New Roman" w:hAnsi="Times New Roman" w:cs="Times New Roman"/>
          <w:sz w:val="24"/>
          <w:szCs w:val="24"/>
        </w:rPr>
        <w:t>in</w:t>
      </w:r>
      <w:r w:rsidRPr="000A678E">
        <w:rPr>
          <w:rFonts w:ascii="Times New Roman" w:hAnsi="Times New Roman" w:cs="Times New Roman"/>
          <w:sz w:val="24"/>
          <w:szCs w:val="24"/>
        </w:rPr>
        <w:t xml:space="preserve"> the study. Household size (&lt;5 or 5/5+), livestock ownership, household wealth status (Poor, middle</w:t>
      </w:r>
      <w:r w:rsidR="000C7FA2" w:rsidRPr="000A678E">
        <w:rPr>
          <w:rFonts w:ascii="Times New Roman" w:hAnsi="Times New Roman" w:cs="Times New Roman"/>
          <w:sz w:val="24"/>
          <w:szCs w:val="24"/>
        </w:rPr>
        <w:t>,</w:t>
      </w:r>
      <w:r w:rsidRPr="000A678E">
        <w:rPr>
          <w:rFonts w:ascii="Times New Roman" w:hAnsi="Times New Roman" w:cs="Times New Roman"/>
          <w:sz w:val="24"/>
          <w:szCs w:val="24"/>
        </w:rPr>
        <w:t xml:space="preserve"> or rich), and other factors were considered. </w:t>
      </w:r>
      <w:r w:rsidR="000C7FA2" w:rsidRPr="000A678E">
        <w:rPr>
          <w:rFonts w:ascii="Times New Roman" w:hAnsi="Times New Roman" w:cs="Times New Roman"/>
          <w:sz w:val="24"/>
          <w:szCs w:val="24"/>
        </w:rPr>
        <w:t xml:space="preserve">An all-encompassing measure of wealth is the wealth index. Principal components analysis is used to create weights (factor scores) for each of the elements used in the wealth index by using data on the ownership of consumer goods, housing characteristics, water and sanitation, and other qualities that are associated with the household's wealth. The survey household population is then divided into three equal quintiles based on the wealth score of the home they reside in, with the lowest quintile (poor) to the highest quintile being the wealthiest (rich) </w:t>
      </w:r>
      <w:sdt>
        <w:sdtPr>
          <w:rPr>
            <w:rFonts w:ascii="Times New Roman" w:hAnsi="Times New Roman" w:cs="Times New Roman"/>
            <w:color w:val="000000"/>
            <w:sz w:val="24"/>
            <w:szCs w:val="24"/>
            <w:vertAlign w:val="superscript"/>
          </w:rPr>
          <w:tag w:val="MENDELEY_CITATION_v3_eyJjaXRhdGlvbklEIjoiTUVOREVMRVlfQ0lUQVRJT05fYzNiYWRlZTItM2Q0OC00OWU1LTg2MzMtYzgxZmFkOWUyYWJk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2033762119"/>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Pr="000A678E">
        <w:rPr>
          <w:rFonts w:ascii="Times New Roman" w:hAnsi="Times New Roman" w:cs="Times New Roman"/>
          <w:sz w:val="24"/>
          <w:szCs w:val="24"/>
        </w:rPr>
        <w:t xml:space="preserve">. Place of residence (rural vs. urban) and administrative division were two variables at the community level (Barisal, Chattogram, Dhaka, Khulna, Mymensingh, </w:t>
      </w:r>
      <w:proofErr w:type="spellStart"/>
      <w:r w:rsidRPr="000A678E">
        <w:rPr>
          <w:rFonts w:ascii="Times New Roman" w:hAnsi="Times New Roman" w:cs="Times New Roman"/>
          <w:sz w:val="24"/>
          <w:szCs w:val="24"/>
        </w:rPr>
        <w:t>Rajshahi</w:t>
      </w:r>
      <w:proofErr w:type="spellEnd"/>
      <w:r w:rsidRPr="000A678E">
        <w:rPr>
          <w:rFonts w:ascii="Times New Roman" w:hAnsi="Times New Roman" w:cs="Times New Roman"/>
          <w:sz w:val="24"/>
          <w:szCs w:val="24"/>
        </w:rPr>
        <w:t>, Rangpur</w:t>
      </w:r>
      <w:r w:rsidR="000C7FA2" w:rsidRPr="000A678E">
        <w:rPr>
          <w:rFonts w:ascii="Times New Roman" w:hAnsi="Times New Roman" w:cs="Times New Roman"/>
          <w:sz w:val="24"/>
          <w:szCs w:val="24"/>
        </w:rPr>
        <w:t>,</w:t>
      </w:r>
      <w:r w:rsidRPr="000A678E">
        <w:rPr>
          <w:rFonts w:ascii="Times New Roman" w:hAnsi="Times New Roman" w:cs="Times New Roman"/>
          <w:sz w:val="24"/>
          <w:szCs w:val="24"/>
        </w:rPr>
        <w:t xml:space="preserve"> and Sylhet).</w:t>
      </w:r>
    </w:p>
    <w:p w14:paraId="1B26FF7A" w14:textId="5937E299" w:rsidR="00E5595A" w:rsidRPr="000A678E" w:rsidRDefault="00447520"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Additionally, source water type (the population using improved sources of drinking water is defined as those using any of the following types of supply: piped water (into a dwelling, compound, yard, or plot, to a neighbor, public tap/standpipe), tube well/borehole, protected dug well, protected spring, rainwater collection, and packaged or delivered water) (packaged water </w:t>
      </w:r>
      <w:r w:rsidRPr="000A678E">
        <w:rPr>
          <w:rFonts w:ascii="Times New Roman" w:hAnsi="Times New Roman" w:cs="Times New Roman"/>
          <w:sz w:val="24"/>
          <w:szCs w:val="24"/>
        </w:rPr>
        <w:lastRenderedPageBreak/>
        <w:t>(bottled water and sachet water) and delivered water (tanker truck and cart with a small drum/tank are treated as improved based in new SDG definition</w:t>
      </w:r>
      <w:sdt>
        <w:sdtPr>
          <w:rPr>
            <w:rFonts w:ascii="Times New Roman" w:hAnsi="Times New Roman" w:cs="Times New Roman"/>
            <w:color w:val="000000"/>
            <w:sz w:val="24"/>
            <w:szCs w:val="24"/>
            <w:vertAlign w:val="superscript"/>
          </w:rPr>
          <w:tag w:val="MENDELEY_CITATION_v3_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"/>
          <w:id w:val="1048727825"/>
          <w:placeholder>
            <w:docPart w:val="DefaultPlaceholder_-1854013440"/>
          </w:placeholder>
        </w:sdtPr>
        <w:sdtContent>
          <w:r w:rsidR="002B1D29" w:rsidRPr="000A678E">
            <w:rPr>
              <w:rFonts w:ascii="Times New Roman" w:hAnsi="Times New Roman" w:cs="Times New Roman"/>
              <w:color w:val="000000"/>
              <w:sz w:val="24"/>
              <w:szCs w:val="24"/>
              <w:vertAlign w:val="superscript"/>
            </w:rPr>
            <w:t>27</w:t>
          </w:r>
        </w:sdtContent>
      </w:sdt>
      <w:r w:rsidRPr="000A678E">
        <w:rPr>
          <w:rFonts w:ascii="Times New Roman" w:hAnsi="Times New Roman" w:cs="Times New Roman"/>
          <w:sz w:val="24"/>
          <w:szCs w:val="24"/>
        </w:rPr>
        <w:t>)</w:t>
      </w:r>
      <w:r w:rsidR="00E5595A" w:rsidRPr="000A678E">
        <w:rPr>
          <w:rFonts w:ascii="Times New Roman" w:hAnsi="Times New Roman" w:cs="Times New Roman"/>
          <w:sz w:val="24"/>
          <w:szCs w:val="24"/>
        </w:rPr>
        <w:t xml:space="preserve">, </w:t>
      </w:r>
      <w:r w:rsidRPr="000A678E">
        <w:rPr>
          <w:rFonts w:ascii="Times New Roman" w:hAnsi="Times New Roman" w:cs="Times New Roman"/>
          <w:sz w:val="24"/>
          <w:szCs w:val="24"/>
        </w:rPr>
        <w:t xml:space="preserve">types of toilet facilities (a facility that hygienically separates human interaction from human excreta is referred to as an improved sanitation facility). Shared toilet facilities, source water quality (low, moderate, and high), and improved sanitation facilities like a flush or pour-flush to piped sewer systems, septic tanks or pit latrines, ventilated improved pit latrines, pit latrines with slabs, and composting toilets should all be taken into account. </w:t>
      </w:r>
      <w:r w:rsidR="00E5595A" w:rsidRPr="000A678E">
        <w:rPr>
          <w:rFonts w:ascii="Times New Roman" w:hAnsi="Times New Roman" w:cs="Times New Roman"/>
          <w:sz w:val="24"/>
          <w:szCs w:val="24"/>
        </w:rPr>
        <w:t xml:space="preserve">Similar to an exposure sample test, </w:t>
      </w:r>
      <w:r w:rsidRPr="000A678E">
        <w:rPr>
          <w:rFonts w:ascii="Times New Roman" w:hAnsi="Times New Roman" w:cs="Times New Roman"/>
          <w:sz w:val="24"/>
          <w:szCs w:val="24"/>
        </w:rPr>
        <w:t xml:space="preserve">a </w:t>
      </w:r>
      <w:r w:rsidR="00E5595A" w:rsidRPr="000A678E">
        <w:rPr>
          <w:rFonts w:ascii="Times New Roman" w:hAnsi="Times New Roman" w:cs="Times New Roman"/>
          <w:sz w:val="24"/>
          <w:szCs w:val="24"/>
        </w:rPr>
        <w:t xml:space="preserve">source water </w:t>
      </w:r>
      <w:r w:rsidR="00E5595A" w:rsidRPr="000A678E">
        <w:rPr>
          <w:rFonts w:ascii="Times New Roman" w:hAnsi="Times New Roman" w:cs="Times New Roman"/>
          <w:i/>
          <w:iCs/>
          <w:sz w:val="24"/>
          <w:szCs w:val="24"/>
        </w:rPr>
        <w:t>E. coli</w:t>
      </w:r>
      <w:r w:rsidR="00E5595A" w:rsidRPr="000A678E">
        <w:rPr>
          <w:rFonts w:ascii="Times New Roman" w:hAnsi="Times New Roman" w:cs="Times New Roman"/>
          <w:sz w:val="24"/>
          <w:szCs w:val="24"/>
        </w:rPr>
        <w:t xml:space="preserve"> test was used to assess the risk of </w:t>
      </w:r>
      <w:r w:rsidR="00E5595A" w:rsidRPr="000A678E">
        <w:rPr>
          <w:rFonts w:ascii="Times New Roman" w:hAnsi="Times New Roman" w:cs="Times New Roman"/>
          <w:i/>
          <w:iCs/>
          <w:sz w:val="24"/>
          <w:szCs w:val="24"/>
        </w:rPr>
        <w:t>E. coli</w:t>
      </w:r>
      <w:r w:rsidR="00E5595A" w:rsidRPr="000A678E">
        <w:rPr>
          <w:rFonts w:ascii="Times New Roman" w:hAnsi="Times New Roman" w:cs="Times New Roman"/>
          <w:sz w:val="24"/>
          <w:szCs w:val="24"/>
        </w:rPr>
        <w:t xml:space="preserve"> contamination in the source water</w:t>
      </w:r>
      <w:r w:rsidRPr="000A678E">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zJmMjRmMmQtMTAwMC00OTg4LWE2OTYtODBkN2IzYzE0ODk3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
          <w:id w:val="59840446"/>
          <w:placeholder>
            <w:docPart w:val="EEA90BB2C35B4D5B909AF59D8CCEB00E"/>
          </w:placeholder>
        </w:sdtPr>
        <w:sdtEndPr>
          <w:rPr>
            <w:rFonts w:asciiTheme="minorHAnsi" w:hAnsiTheme="minorHAnsi" w:cstheme="minorBidi"/>
            <w:sz w:val="22"/>
            <w:szCs w:val="22"/>
          </w:rPr>
        </w:sdtEndPr>
        <w:sdtContent>
          <w:r w:rsidR="002B1D29" w:rsidRPr="000A678E">
            <w:rPr>
              <w:color w:val="000000"/>
              <w:vertAlign w:val="superscript"/>
            </w:rPr>
            <w:t>17,19</w:t>
          </w:r>
        </w:sdtContent>
      </w:sdt>
      <w:r w:rsidR="00E5595A" w:rsidRPr="000A678E">
        <w:rPr>
          <w:rFonts w:ascii="Times New Roman" w:hAnsi="Times New Roman" w:cs="Times New Roman"/>
          <w:sz w:val="24"/>
          <w:szCs w:val="24"/>
        </w:rPr>
        <w:t>.</w:t>
      </w:r>
    </w:p>
    <w:p w14:paraId="4223BD11" w14:textId="77777777" w:rsidR="00E5595A" w:rsidRPr="00965DCF" w:rsidRDefault="00E5595A" w:rsidP="00965DCF">
      <w:pPr>
        <w:spacing w:line="480" w:lineRule="auto"/>
        <w:rPr>
          <w:rFonts w:ascii="Times New Roman" w:hAnsi="Times New Roman" w:cs="Times New Roman"/>
          <w:b/>
          <w:i/>
          <w:iCs/>
          <w:sz w:val="24"/>
          <w:szCs w:val="24"/>
        </w:rPr>
      </w:pPr>
      <w:r w:rsidRPr="00965DCF">
        <w:rPr>
          <w:rFonts w:ascii="Times New Roman" w:hAnsi="Times New Roman" w:cs="Times New Roman"/>
          <w:b/>
          <w:i/>
          <w:iCs/>
          <w:sz w:val="24"/>
          <w:szCs w:val="24"/>
        </w:rPr>
        <w:t>Statistical analysis</w:t>
      </w:r>
    </w:p>
    <w:p w14:paraId="70191588" w14:textId="53DDC209"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In this study, the unadjusted and adjusted logistic regression models were fitted separately</w:t>
      </w:r>
      <w:del w:id="162" w:author="DrJamalUddin" w:date="2023-04-27T12:55:00Z">
        <w:r w:rsidRPr="000A678E" w:rsidDel="00193E10">
          <w:rPr>
            <w:rFonts w:ascii="Times New Roman" w:hAnsi="Times New Roman" w:cs="Times New Roman"/>
            <w:sz w:val="24"/>
            <w:szCs w:val="24"/>
          </w:rPr>
          <w:delText xml:space="preserve">. </w:delText>
        </w:r>
      </w:del>
      <w:del w:id="163" w:author="DrJamalUddin" w:date="2023-04-27T12:52:00Z">
        <w:r w:rsidRPr="000A678E" w:rsidDel="00FD0906">
          <w:rPr>
            <w:rFonts w:ascii="Times New Roman" w:hAnsi="Times New Roman" w:cs="Times New Roman"/>
            <w:sz w:val="24"/>
            <w:szCs w:val="24"/>
          </w:rPr>
          <w:delText xml:space="preserve">Unadjusted logistic regression analysis was utilized to assess the distribution of the diarrhea variable with other variables. </w:delText>
        </w:r>
      </w:del>
      <w:del w:id="164" w:author="DrJamalUddin" w:date="2023-04-27T12:55:00Z">
        <w:r w:rsidRPr="000A678E" w:rsidDel="00193E10">
          <w:rPr>
            <w:rFonts w:ascii="Times New Roman" w:hAnsi="Times New Roman" w:cs="Times New Roman"/>
            <w:sz w:val="24"/>
            <w:szCs w:val="24"/>
          </w:rPr>
          <w:delText xml:space="preserve">To find out the association, we also fitted the logistic regression model with </w:delText>
        </w:r>
        <w:r w:rsidR="00447520" w:rsidRPr="000A678E" w:rsidDel="00193E10">
          <w:rPr>
            <w:rFonts w:ascii="Times New Roman" w:hAnsi="Times New Roman" w:cs="Times New Roman"/>
            <w:sz w:val="24"/>
            <w:szCs w:val="24"/>
          </w:rPr>
          <w:delText xml:space="preserve">a </w:delText>
        </w:r>
        <w:r w:rsidRPr="000A678E" w:rsidDel="00193E10">
          <w:rPr>
            <w:rFonts w:ascii="Times New Roman" w:hAnsi="Times New Roman" w:cs="Times New Roman"/>
            <w:sz w:val="24"/>
            <w:szCs w:val="24"/>
          </w:rPr>
          <w:delText>complex survey design</w:delText>
        </w:r>
      </w:del>
      <w:r w:rsidRPr="000A678E">
        <w:rPr>
          <w:rFonts w:ascii="Times New Roman" w:hAnsi="Times New Roman" w:cs="Times New Roman"/>
          <w:sz w:val="24"/>
          <w:szCs w:val="24"/>
        </w:rPr>
        <w:t xml:space="preserve">. As the sampling of </w:t>
      </w:r>
      <w:r w:rsidR="00447520"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MICS survey </w:t>
      </w:r>
      <w:r w:rsidR="001F66D3" w:rsidRPr="000A678E">
        <w:rPr>
          <w:rFonts w:ascii="Times New Roman" w:hAnsi="Times New Roman" w:cs="Times New Roman"/>
          <w:sz w:val="24"/>
          <w:szCs w:val="24"/>
        </w:rPr>
        <w:t>considers</w:t>
      </w:r>
      <w:r w:rsidRPr="000A678E">
        <w:rPr>
          <w:rFonts w:ascii="Times New Roman" w:hAnsi="Times New Roman" w:cs="Times New Roman"/>
          <w:sz w:val="24"/>
          <w:szCs w:val="24"/>
        </w:rPr>
        <w:t xml:space="preserve"> two</w:t>
      </w:r>
      <w:r w:rsidR="00971C40" w:rsidRPr="000A678E">
        <w:rPr>
          <w:rFonts w:ascii="Times New Roman" w:hAnsi="Times New Roman" w:cs="Times New Roman"/>
          <w:sz w:val="24"/>
          <w:szCs w:val="24"/>
        </w:rPr>
        <w:t>-</w:t>
      </w:r>
      <w:r w:rsidRPr="000A678E">
        <w:rPr>
          <w:rFonts w:ascii="Times New Roman" w:hAnsi="Times New Roman" w:cs="Times New Roman"/>
          <w:sz w:val="24"/>
          <w:szCs w:val="24"/>
        </w:rPr>
        <w:t xml:space="preserve">stage cluster sampling, this analysis was </w:t>
      </w:r>
      <w:r w:rsidR="001F66D3" w:rsidRPr="000A678E">
        <w:rPr>
          <w:rFonts w:ascii="Times New Roman" w:hAnsi="Times New Roman" w:cs="Times New Roman"/>
          <w:sz w:val="24"/>
          <w:szCs w:val="24"/>
        </w:rPr>
        <w:t>considered</w:t>
      </w:r>
      <w:r w:rsidRPr="000A678E">
        <w:rPr>
          <w:rFonts w:ascii="Times New Roman" w:hAnsi="Times New Roman" w:cs="Times New Roman"/>
          <w:sz w:val="24"/>
          <w:szCs w:val="24"/>
        </w:rPr>
        <w:t xml:space="preserve"> </w:t>
      </w:r>
      <w:r w:rsidR="001F66D3" w:rsidRPr="000A678E">
        <w:rPr>
          <w:rFonts w:ascii="Times New Roman" w:hAnsi="Times New Roman" w:cs="Times New Roman"/>
          <w:sz w:val="24"/>
          <w:szCs w:val="24"/>
        </w:rPr>
        <w:t xml:space="preserve">a </w:t>
      </w:r>
      <w:r w:rsidRPr="000A678E">
        <w:rPr>
          <w:rFonts w:ascii="Times New Roman" w:hAnsi="Times New Roman" w:cs="Times New Roman"/>
          <w:sz w:val="24"/>
          <w:szCs w:val="24"/>
        </w:rPr>
        <w:t xml:space="preserve">complex survey design by taking into account, the sampling cluster/strata, PSU, and also sampling weight. All confounding variables are included </w:t>
      </w:r>
      <w:r w:rsidR="001F66D3" w:rsidRPr="000A678E">
        <w:rPr>
          <w:rFonts w:ascii="Times New Roman" w:hAnsi="Times New Roman" w:cs="Times New Roman"/>
          <w:sz w:val="24"/>
          <w:szCs w:val="24"/>
        </w:rPr>
        <w:t>in</w:t>
      </w:r>
      <w:r w:rsidRPr="000A678E">
        <w:rPr>
          <w:rFonts w:ascii="Times New Roman" w:hAnsi="Times New Roman" w:cs="Times New Roman"/>
          <w:sz w:val="24"/>
          <w:szCs w:val="24"/>
        </w:rPr>
        <w:t xml:space="preserve"> the adjusted logistic regression model. The 95% confidence interval (CI), the crude odds ratio (COR), and the adjusted odds ratio (AOR) were presented. All investigations were performed utilizing R software 4.2.1. </w:t>
      </w:r>
    </w:p>
    <w:p w14:paraId="0D5BF2E1" w14:textId="42AA2275" w:rsidR="00E5595A" w:rsidRPr="000A678E" w:rsidRDefault="00E5595A" w:rsidP="007B7337">
      <w:pPr>
        <w:spacing w:line="480" w:lineRule="auto"/>
        <w:rPr>
          <w:rFonts w:ascii="Times New Roman" w:hAnsi="Times New Roman" w:cs="Times New Roman"/>
          <w:sz w:val="24"/>
          <w:szCs w:val="24"/>
        </w:rPr>
      </w:pPr>
      <w:commentRangeStart w:id="165"/>
      <w:r w:rsidRPr="000A678E">
        <w:rPr>
          <w:rFonts w:ascii="Times New Roman" w:hAnsi="Times New Roman" w:cs="Times New Roman"/>
          <w:sz w:val="24"/>
          <w:szCs w:val="24"/>
        </w:rPr>
        <w:t xml:space="preserve">The propensity score (PS) approach was used to evaluate the reliability of the conclusions from our primary studies. By balancing observed baseline factors across treatment groups, PS approaches, widely used in observational studies with dichotomous variables, imitate the intended benefits of randomization </w:t>
      </w:r>
      <w:sdt>
        <w:sdtPr>
          <w:rPr>
            <w:rFonts w:ascii="Times New Roman" w:hAnsi="Times New Roman" w:cs="Times New Roman"/>
            <w:color w:val="000000"/>
            <w:sz w:val="24"/>
            <w:szCs w:val="24"/>
            <w:vertAlign w:val="superscript"/>
          </w:rPr>
          <w:tag w:val="MENDELEY_CITATION_v3_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"/>
          <w:id w:val="187465090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28</w:t>
          </w:r>
        </w:sdtContent>
      </w:sdt>
      <w:r w:rsidRPr="000A678E">
        <w:rPr>
          <w:rFonts w:ascii="Times New Roman" w:hAnsi="Times New Roman" w:cs="Times New Roman"/>
          <w:sz w:val="24"/>
          <w:szCs w:val="24"/>
        </w:rPr>
        <w:t xml:space="preserve">. All PS techniques seek to generate study populations that are comparable for the treated and untreated categories of target variable when changes in outcome risk may be attributable to the influence of treatment alone and risk factors for the desired result are balanced at baseline. To emulate a PS weighted population, we employed the </w:t>
      </w:r>
      <w:r w:rsidRPr="000A678E">
        <w:rPr>
          <w:rFonts w:ascii="Times New Roman" w:hAnsi="Times New Roman" w:cs="Times New Roman"/>
          <w:sz w:val="24"/>
          <w:szCs w:val="24"/>
        </w:rPr>
        <w:lastRenderedPageBreak/>
        <w:t xml:space="preserve">PS weighting to reweight both exposed (moderate and high) and unexposed (low) groups. A good covariate balancing (0.1) was determined between exposed and non-exposed by the standardized mean difference </w:t>
      </w:r>
      <w:sdt>
        <w:sdtPr>
          <w:rPr>
            <w:rFonts w:ascii="Times New Roman" w:hAnsi="Times New Roman" w:cs="Times New Roman"/>
            <w:color w:val="000000"/>
            <w:sz w:val="24"/>
            <w:szCs w:val="24"/>
            <w:vertAlign w:val="superscript"/>
          </w:rPr>
          <w:tag w:val="MENDELEY_CITATION_v3_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"/>
          <w:id w:val="490148783"/>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29</w:t>
          </w:r>
        </w:sdtContent>
      </w:sdt>
      <w:r w:rsidRPr="000A678E">
        <w:rPr>
          <w:rFonts w:ascii="Times New Roman" w:hAnsi="Times New Roman" w:cs="Times New Roman"/>
          <w:sz w:val="24"/>
          <w:szCs w:val="24"/>
        </w:rPr>
        <w:t xml:space="preserve">. Using the same covariates as the primary study, we computed the PS using multivariable logistic regression. To eliminate the residual covariate imbalance between the exposed and non-exposed groups, we changed the model by adding related confounders </w:t>
      </w:r>
      <w:sdt>
        <w:sdtPr>
          <w:rPr>
            <w:rFonts w:ascii="Times New Roman" w:hAnsi="Times New Roman" w:cs="Times New Roman"/>
            <w:color w:val="000000"/>
            <w:sz w:val="24"/>
            <w:szCs w:val="24"/>
            <w:vertAlign w:val="superscript"/>
          </w:rPr>
          <w:tag w:val="MENDELEY_CITATION_v3_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"/>
          <w:id w:val="-40884592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30</w:t>
          </w:r>
        </w:sdtContent>
      </w:sdt>
      <w:r w:rsidRPr="000A678E">
        <w:rPr>
          <w:rFonts w:ascii="Times New Roman" w:hAnsi="Times New Roman" w:cs="Times New Roman"/>
          <w:sz w:val="24"/>
          <w:szCs w:val="24"/>
        </w:rPr>
        <w:t>.</w:t>
      </w:r>
      <w:commentRangeEnd w:id="165"/>
      <w:r w:rsidR="00193E10">
        <w:rPr>
          <w:rStyle w:val="CommentReference"/>
        </w:rPr>
        <w:commentReference w:id="165"/>
      </w:r>
    </w:p>
    <w:p w14:paraId="1B814794" w14:textId="77777777" w:rsidR="00E5595A" w:rsidRPr="00965DCF" w:rsidRDefault="00E5595A" w:rsidP="00965DCF">
      <w:pPr>
        <w:spacing w:line="480" w:lineRule="auto"/>
        <w:rPr>
          <w:rFonts w:ascii="Times New Roman" w:hAnsi="Times New Roman" w:cs="Times New Roman"/>
          <w:b/>
          <w:sz w:val="24"/>
          <w:szCs w:val="24"/>
        </w:rPr>
      </w:pPr>
      <w:r w:rsidRPr="00965DCF">
        <w:rPr>
          <w:rFonts w:ascii="Times New Roman" w:hAnsi="Times New Roman" w:cs="Times New Roman"/>
          <w:b/>
          <w:sz w:val="24"/>
          <w:szCs w:val="24"/>
        </w:rPr>
        <w:t>Results</w:t>
      </w:r>
    </w:p>
    <w:p w14:paraId="49A3C830" w14:textId="672D1636" w:rsidR="00E5595A" w:rsidRDefault="00E5595A" w:rsidP="00543091">
      <w:pPr>
        <w:spacing w:line="480" w:lineRule="auto"/>
      </w:pPr>
      <w:r w:rsidRPr="000A678E">
        <w:rPr>
          <w:rFonts w:ascii="Times New Roman" w:hAnsi="Times New Roman" w:cs="Times New Roman"/>
          <w:sz w:val="24"/>
          <w:szCs w:val="24"/>
        </w:rPr>
        <w:t xml:space="preserve">In the 2019 MICS, among 2332 children, 10.88% of the 12- to 23-month-olds and had diarrhea. In comparison to all other age groups, the 12- to 23-month-old age group likewise had the greatest prevalence of diarrhea (5.49%) according to the 2012 MICS. Children of mothers with no education or primary incomplete education had diarrhea in 10.17% of MICS 2019 children and 3.30% of MICS 2012 children. In the MICS for 2019 and 2012, 3.81% and 9.12%, respectively, of children from low-wealth status families reported having diarrhea. In 2019 MICS, 7.47% of children drinking from improved sources suffered diarrhea, compared to 3.61% in 2012 MICS. Moreover, the proportion of children from </w:t>
      </w:r>
      <w:r w:rsidR="001F66D3"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household with high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w:t>
      </w:r>
      <w:r w:rsidR="001F66D3" w:rsidRPr="000A678E">
        <w:rPr>
          <w:rFonts w:ascii="Times New Roman" w:hAnsi="Times New Roman" w:cs="Times New Roman"/>
          <w:sz w:val="24"/>
          <w:szCs w:val="24"/>
        </w:rPr>
        <w:t>s</w:t>
      </w:r>
      <w:r w:rsidRPr="000A678E">
        <w:rPr>
          <w:rFonts w:ascii="Times New Roman" w:hAnsi="Times New Roman" w:cs="Times New Roman"/>
          <w:sz w:val="24"/>
          <w:szCs w:val="24"/>
        </w:rPr>
        <w:t xml:space="preserve"> was comparatively higher among those who had diarrhea. The 2019 MICS found that 8.48% of children came from households with high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the drinking water, compared to 3.59% in the 2012 MICS. Also</w:t>
      </w:r>
      <w:r w:rsidR="001F66D3" w:rsidRPr="000A678E">
        <w:rPr>
          <w:rFonts w:ascii="Times New Roman" w:hAnsi="Times New Roman" w:cs="Times New Roman"/>
          <w:sz w:val="24"/>
          <w:szCs w:val="24"/>
        </w:rPr>
        <w:t>,</w:t>
      </w:r>
      <w:r w:rsidRPr="000A678E">
        <w:rPr>
          <w:rFonts w:ascii="Times New Roman" w:hAnsi="Times New Roman" w:cs="Times New Roman"/>
          <w:sz w:val="24"/>
          <w:szCs w:val="24"/>
        </w:rPr>
        <w:t xml:space="preserve"> 7.85% and 2.67%, </w:t>
      </w:r>
      <w:r w:rsidR="001F66D3" w:rsidRPr="000A678E">
        <w:rPr>
          <w:rFonts w:ascii="Times New Roman" w:hAnsi="Times New Roman" w:cs="Times New Roman"/>
          <w:sz w:val="24"/>
          <w:szCs w:val="24"/>
        </w:rPr>
        <w:t xml:space="preserve">of the </w:t>
      </w:r>
      <w:r w:rsidRPr="000A678E">
        <w:rPr>
          <w:rFonts w:ascii="Times New Roman" w:hAnsi="Times New Roman" w:cs="Times New Roman"/>
          <w:sz w:val="24"/>
          <w:szCs w:val="24"/>
        </w:rPr>
        <w:t xml:space="preserve">household used water treatment </w:t>
      </w:r>
      <w:r w:rsidR="001F66D3" w:rsidRPr="000A678E">
        <w:rPr>
          <w:rFonts w:ascii="Times New Roman" w:hAnsi="Times New Roman" w:cs="Times New Roman"/>
          <w:sz w:val="24"/>
          <w:szCs w:val="24"/>
        </w:rPr>
        <w:t xml:space="preserve">in the </w:t>
      </w:r>
      <w:r w:rsidRPr="000A678E">
        <w:rPr>
          <w:rFonts w:ascii="Times New Roman" w:hAnsi="Times New Roman" w:cs="Times New Roman"/>
          <w:sz w:val="24"/>
          <w:szCs w:val="24"/>
        </w:rPr>
        <w:t>2019 MICS and 2012 MICS, respectively (Table 1).</w:t>
      </w:r>
      <w:r w:rsidRPr="000A678E">
        <w:t xml:space="preserve"> </w:t>
      </w:r>
    </w:p>
    <w:p w14:paraId="09156ED3" w14:textId="383A2606" w:rsidR="00193E10" w:rsidRPr="000A678E" w:rsidRDefault="00193E10" w:rsidP="00543091">
      <w:pPr>
        <w:spacing w:line="480" w:lineRule="auto"/>
        <w:rPr>
          <w:rFonts w:ascii="Times New Roman" w:hAnsi="Times New Roman" w:cs="Times New Roman"/>
          <w:sz w:val="24"/>
          <w:szCs w:val="24"/>
        </w:rPr>
      </w:pPr>
      <w:r>
        <w:t>[Table 1 here]</w:t>
      </w:r>
    </w:p>
    <w:p w14:paraId="0A1185F9" w14:textId="2F1B7592" w:rsidR="00E5595A" w:rsidRDefault="00E5595A" w:rsidP="00543091">
      <w:pPr>
        <w:spacing w:line="480" w:lineRule="auto"/>
        <w:rPr>
          <w:rFonts w:ascii="Times New Roman" w:hAnsi="Times New Roman" w:cs="Times New Roman"/>
          <w:sz w:val="24"/>
          <w:szCs w:val="24"/>
        </w:rPr>
      </w:pPr>
      <w:r w:rsidRPr="00193E10">
        <w:rPr>
          <w:rFonts w:ascii="Times New Roman" w:hAnsi="Times New Roman" w:cs="Times New Roman"/>
          <w:sz w:val="24"/>
          <w:szCs w:val="24"/>
        </w:rPr>
        <w:t xml:space="preserve">Table 2 </w:t>
      </w:r>
      <w:r w:rsidR="00EE6E2D" w:rsidRPr="00193E10">
        <w:rPr>
          <w:rFonts w:ascii="Times New Roman" w:hAnsi="Times New Roman" w:cs="Times New Roman"/>
          <w:sz w:val="24"/>
          <w:szCs w:val="24"/>
        </w:rPr>
        <w:t>shows</w:t>
      </w:r>
      <w:r w:rsidRPr="00193E10">
        <w:rPr>
          <w:rFonts w:ascii="Times New Roman" w:hAnsi="Times New Roman" w:cs="Times New Roman"/>
          <w:sz w:val="24"/>
          <w:szCs w:val="24"/>
        </w:rPr>
        <w:t xml:space="preserve"> the logistic regression model between </w:t>
      </w:r>
      <w:r w:rsidRPr="00193E10">
        <w:rPr>
          <w:rFonts w:ascii="Times New Roman" w:hAnsi="Times New Roman" w:cs="Times New Roman"/>
          <w:i/>
          <w:iCs/>
          <w:sz w:val="24"/>
          <w:szCs w:val="24"/>
        </w:rPr>
        <w:t>E. coli</w:t>
      </w:r>
      <w:r w:rsidRPr="00BA529D">
        <w:rPr>
          <w:rFonts w:ascii="Times New Roman" w:hAnsi="Times New Roman" w:cs="Times New Roman"/>
          <w:sz w:val="24"/>
          <w:szCs w:val="24"/>
        </w:rPr>
        <w:t xml:space="preserve"> concentration in drinking water and childhood diarrhea in Bangladesh by both crude and adjusted odds ratio</w:t>
      </w:r>
      <w:r w:rsidRPr="000D5752">
        <w:rPr>
          <w:rFonts w:ascii="Times New Roman" w:hAnsi="Times New Roman" w:cs="Times New Roman"/>
          <w:sz w:val="24"/>
          <w:szCs w:val="24"/>
        </w:rPr>
        <w:t xml:space="preserve">. According to the crude </w:t>
      </w:r>
      <w:r w:rsidRPr="000D5752">
        <w:rPr>
          <w:rFonts w:ascii="Times New Roman" w:hAnsi="Times New Roman" w:cs="Times New Roman"/>
          <w:sz w:val="24"/>
          <w:szCs w:val="24"/>
        </w:rPr>
        <w:lastRenderedPageBreak/>
        <w:t xml:space="preserve">odds ratio, high-risk </w:t>
      </w:r>
      <w:r w:rsidRPr="000D5752">
        <w:rPr>
          <w:rFonts w:ascii="Times New Roman" w:hAnsi="Times New Roman" w:cs="Times New Roman"/>
          <w:i/>
          <w:iCs/>
          <w:sz w:val="24"/>
          <w:szCs w:val="24"/>
        </w:rPr>
        <w:t>E. coli</w:t>
      </w:r>
      <w:r w:rsidRPr="000D5752">
        <w:rPr>
          <w:rFonts w:ascii="Times New Roman" w:hAnsi="Times New Roman" w:cs="Times New Roman"/>
          <w:sz w:val="24"/>
          <w:szCs w:val="24"/>
        </w:rPr>
        <w:t xml:space="preserve"> contamination in drinking water was associated with 2.09 (COR= 2.09; 95 percent CI: 1.17-3.72;</w:t>
      </w:r>
      <w:r w:rsidRPr="000A678E">
        <w:rPr>
          <w:rFonts w:ascii="Times New Roman" w:hAnsi="Times New Roman" w:cs="Times New Roman"/>
          <w:sz w:val="24"/>
          <w:szCs w:val="24"/>
        </w:rPr>
        <w:t xml:space="preserve"> P-value = 0.012) and 1.13 (COR= 1.13; 95% CI: 0.57–2.24; P-value = 0.727) times more often of diarrhea than </w:t>
      </w:r>
      <w:r w:rsidR="00EE6E2D" w:rsidRPr="000A678E">
        <w:rPr>
          <w:rFonts w:ascii="Times New Roman" w:hAnsi="Times New Roman" w:cs="Times New Roman"/>
          <w:sz w:val="24"/>
          <w:szCs w:val="24"/>
        </w:rPr>
        <w:t>low-risk</w:t>
      </w:r>
      <w:r w:rsidRPr="000A678E">
        <w:rPr>
          <w:rFonts w:ascii="Times New Roman" w:hAnsi="Times New Roman" w:cs="Times New Roman"/>
          <w:sz w:val="24"/>
          <w:szCs w:val="24"/>
        </w:rPr>
        <w:t xml:space="preserve"> group according to the 2019 MICS and 2012 MICS report, respectively. After adjusting for confounding variables in </w:t>
      </w:r>
      <w:r w:rsidR="00EE6E2D"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model with 2019 MICS data, we found that children from high-risk groups of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w:t>
      </w:r>
      <w:r w:rsidR="00EE6E2D" w:rsidRPr="000A678E">
        <w:rPr>
          <w:rFonts w:ascii="Times New Roman" w:hAnsi="Times New Roman" w:cs="Times New Roman"/>
          <w:sz w:val="24"/>
          <w:szCs w:val="24"/>
        </w:rPr>
        <w:t>were</w:t>
      </w:r>
      <w:r w:rsidRPr="000A678E">
        <w:rPr>
          <w:rFonts w:ascii="Times New Roman" w:hAnsi="Times New Roman" w:cs="Times New Roman"/>
          <w:sz w:val="24"/>
          <w:szCs w:val="24"/>
        </w:rPr>
        <w:t xml:space="preserve"> associated with 1.93 (AOR: 1.93; 95% CI: 1.02-3.63; P-value = 0.042) and children from moderate risk groups of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household drinking water was associated with 1.37 (AOR: 1.37; 95% CI: 0.66–2.84; P-value = 0.398) times higher odds of diarrhea in comparison from low-risk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groups. </w:t>
      </w:r>
    </w:p>
    <w:p w14:paraId="4B7A3B94" w14:textId="1946CB26" w:rsidR="00193E10" w:rsidRPr="00193E10" w:rsidRDefault="00193E10" w:rsidP="00543091">
      <w:pPr>
        <w:spacing w:line="480" w:lineRule="auto"/>
        <w:rPr>
          <w:rFonts w:ascii="Times New Roman" w:hAnsi="Times New Roman" w:cs="Times New Roman"/>
          <w:sz w:val="24"/>
          <w:szCs w:val="24"/>
        </w:rPr>
      </w:pPr>
      <w:r>
        <w:rPr>
          <w:rFonts w:ascii="Times New Roman" w:hAnsi="Times New Roman" w:cs="Times New Roman"/>
          <w:sz w:val="24"/>
          <w:szCs w:val="24"/>
        </w:rPr>
        <w:t>[Table 2 here]</w:t>
      </w:r>
    </w:p>
    <w:p w14:paraId="568B230F" w14:textId="77777777" w:rsidR="00E5595A" w:rsidRPr="000A678E" w:rsidRDefault="00E5595A" w:rsidP="00543091">
      <w:pPr>
        <w:spacing w:line="480" w:lineRule="auto"/>
        <w:rPr>
          <w:rFonts w:ascii="Times New Roman" w:hAnsi="Times New Roman" w:cs="Times New Roman"/>
          <w:sz w:val="24"/>
          <w:szCs w:val="24"/>
        </w:rPr>
      </w:pPr>
      <w:r w:rsidRPr="00193E10">
        <w:rPr>
          <w:rFonts w:ascii="Times New Roman" w:hAnsi="Times New Roman" w:cs="Times New Roman"/>
          <w:sz w:val="24"/>
          <w:szCs w:val="24"/>
        </w:rPr>
        <w:t xml:space="preserve">Briefly, according to crude and adjusted models, 12-23 months’ children were 1.41 (95% CI: 0.83-2.39; P-value = 0.200) and 1.29 (95% CI: 0.75-2.23; P-value = 0.351) times more likely to suffer diarrhea in 2019 than they were in 2012 [1.09 (95% CI: 0.60-2.00; P-value = 0.770) and 1.02 (95% CI: 0.56-1.86; P-value = 0.957)]. The crude MICS 2019 model indicates that diarrhea in female children is 1.02 (95% CI: 0.71 - 1.45; P-value = 0.916), which is higher than the crude MICS 2012 model's estimate of 1.27 (95% </w:t>
      </w:r>
      <w:r w:rsidRPr="000D5752">
        <w:rPr>
          <w:rFonts w:ascii="Times New Roman" w:hAnsi="Times New Roman" w:cs="Times New Roman"/>
          <w:sz w:val="24"/>
          <w:szCs w:val="24"/>
        </w:rPr>
        <w:t xml:space="preserve">CI: 0.76 - 2.12; P-value = 0.367). In the 2019 MICS adjusted model, children from livestock-owning families had a 1.09 (95% CI: 0.72-1.65; P-value = 0.675) times greater likelihood of developing diarrhea than children from non-livestock-owning families, a </w:t>
      </w:r>
      <w:r w:rsidRPr="000A678E">
        <w:rPr>
          <w:rFonts w:ascii="Times New Roman" w:hAnsi="Times New Roman" w:cs="Times New Roman"/>
          <w:sz w:val="24"/>
          <w:szCs w:val="24"/>
        </w:rPr>
        <w:t xml:space="preserve">difference that was less in the 2012 MICS adjusted model [0.61 (95% CI: 0.35-1.06; P-value = 0.078). In the 2019 MICS adjusted model, children who have access to unimproved toilet facilities had a 1.12 (95 percent CI: 0.39 – 3.23; P-value = 0.841) times higher risk of developing diarrhea than in the 2012 MICS adjusted model. When compared to families who used better toilet facilities, children who had unimproved toilet facility access had a 2.04 </w:t>
      </w:r>
      <w:r w:rsidRPr="000A678E">
        <w:rPr>
          <w:rFonts w:ascii="Times New Roman" w:hAnsi="Times New Roman" w:cs="Times New Roman"/>
          <w:sz w:val="24"/>
          <w:szCs w:val="24"/>
        </w:rPr>
        <w:lastRenderedPageBreak/>
        <w:t>(95% CI: 0.61-6.80; P-value = 0.245) times higher risk of developing diarrhea in 2012 MICS adjusted model. According to the 2019 MICS adjusted model, families with children who use water from covered containers have a 1.09 (95% CI: 0.52–2.33; P-value = 0.814) times higher risk of developing diarrhea than families who use water directly from the source, which is down from 1.38 (95% CI: 0.41–4.64; P-value = 0.599) in the 2012 MICS.</w:t>
      </w:r>
    </w:p>
    <w:p w14:paraId="32CCE3D8" w14:textId="592B5306"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In PS-weighted samples, supplementary Figure S1 shows the standardized mean difference between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concentrations in household drinking water with all other covariates. The covariates were unbalanced prior to weighing, but after weighting, we saw a reasonable balance as </w:t>
      </w:r>
      <w:r w:rsidR="001F66D3" w:rsidRPr="000A678E">
        <w:rPr>
          <w:rFonts w:ascii="Times New Roman" w:hAnsi="Times New Roman" w:cs="Times New Roman"/>
          <w:sz w:val="24"/>
          <w:szCs w:val="24"/>
        </w:rPr>
        <w:t xml:space="preserve">a </w:t>
      </w:r>
      <w:r w:rsidRPr="000A678E">
        <w:rPr>
          <w:rFonts w:ascii="Times New Roman" w:hAnsi="Times New Roman" w:cs="Times New Roman"/>
          <w:sz w:val="24"/>
          <w:szCs w:val="24"/>
        </w:rPr>
        <w:t xml:space="preserve">standardized mean difference </w:t>
      </w:r>
      <w:r w:rsidR="001F66D3" w:rsidRPr="000A678E">
        <w:rPr>
          <w:rFonts w:ascii="Times New Roman" w:hAnsi="Times New Roman" w:cs="Times New Roman"/>
          <w:sz w:val="24"/>
          <w:szCs w:val="24"/>
        </w:rPr>
        <w:t xml:space="preserve">of </w:t>
      </w:r>
      <w:r w:rsidRPr="000A678E">
        <w:rPr>
          <w:rFonts w:ascii="Times New Roman" w:hAnsi="Times New Roman" w:cs="Times New Roman"/>
          <w:sz w:val="24"/>
          <w:szCs w:val="24"/>
        </w:rPr>
        <w:t xml:space="preserve">less than 0.1. Table 3 </w:t>
      </w:r>
      <w:r w:rsidR="001F66D3" w:rsidRPr="000A678E">
        <w:rPr>
          <w:rFonts w:ascii="Times New Roman" w:hAnsi="Times New Roman" w:cs="Times New Roman"/>
          <w:sz w:val="24"/>
          <w:szCs w:val="24"/>
        </w:rPr>
        <w:t>shows</w:t>
      </w:r>
      <w:r w:rsidRPr="000A678E">
        <w:rPr>
          <w:rFonts w:ascii="Times New Roman" w:hAnsi="Times New Roman" w:cs="Times New Roman"/>
          <w:sz w:val="24"/>
          <w:szCs w:val="24"/>
        </w:rPr>
        <w:t xml:space="preserve"> the findings of a sensitivity analysis using the PS weighting method in relation to the association between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household drinking water and diarrhea.</w:t>
      </w:r>
    </w:p>
    <w:p w14:paraId="0F7C4B8A" w14:textId="2ADB85F7" w:rsidR="00E5595A" w:rsidRDefault="00E5595A" w:rsidP="00321F61">
      <w:pPr>
        <w:spacing w:line="480" w:lineRule="auto"/>
        <w:rPr>
          <w:rFonts w:ascii="Times New Roman" w:hAnsi="Times New Roman" w:cs="Times New Roman"/>
          <w:bCs/>
          <w:sz w:val="24"/>
          <w:szCs w:val="24"/>
        </w:rPr>
      </w:pPr>
      <w:r w:rsidRPr="000A678E">
        <w:rPr>
          <w:rFonts w:ascii="Times New Roman" w:hAnsi="Times New Roman" w:cs="Times New Roman"/>
          <w:sz w:val="24"/>
          <w:szCs w:val="24"/>
        </w:rPr>
        <w:t xml:space="preserve">Like the primary analysis, we observed approximately similar strength of association between household drinking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and diarrhea. </w:t>
      </w:r>
      <w:r w:rsidR="001F66D3" w:rsidRPr="000A678E">
        <w:rPr>
          <w:rFonts w:ascii="Times New Roman" w:hAnsi="Times New Roman" w:cs="Times New Roman"/>
          <w:sz w:val="24"/>
          <w:szCs w:val="24"/>
        </w:rPr>
        <w:t>High-risk</w:t>
      </w:r>
      <w:r w:rsidRPr="000A678E">
        <w:rPr>
          <w:rFonts w:ascii="Times New Roman" w:hAnsi="Times New Roman" w:cs="Times New Roman"/>
          <w:sz w:val="24"/>
          <w:szCs w:val="24"/>
        </w:rPr>
        <w:t xml:space="preserve"> group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drinking water was associated with 1.96 (95% CI: 1.06-3.63; P-value = 0.032) and 1.07 (95% CI: 0.53-2.16; P-value = 0.847) times higher odds of diarrhea than </w:t>
      </w:r>
      <w:r w:rsidR="001F66D3" w:rsidRPr="000A678E">
        <w:rPr>
          <w:rFonts w:ascii="Times New Roman" w:hAnsi="Times New Roman" w:cs="Times New Roman"/>
          <w:sz w:val="24"/>
          <w:szCs w:val="24"/>
        </w:rPr>
        <w:t>low-risk</w:t>
      </w:r>
      <w:r w:rsidRPr="000A678E">
        <w:rPr>
          <w:rFonts w:ascii="Times New Roman" w:hAnsi="Times New Roman" w:cs="Times New Roman"/>
          <w:sz w:val="24"/>
          <w:szCs w:val="24"/>
        </w:rPr>
        <w:t xml:space="preserve"> group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water in 2019 MICS and 2012 MICS data, respectively, according to sensitivity analysis using the PS weighting instead of sample weight in the multivariable logistic regression model. In 2019 MICS and 2012 MICS data,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the moderate risk group with 1.46 (95% CI: 0.71-3.01; P-value = 0.301) and 1.01 (95% CI: 0.45-2.28; P-value = 0.981) times higher odds of diarrhea than in the low-risk group, respectively.</w:t>
      </w:r>
      <w:r w:rsidRPr="000A678E">
        <w:rPr>
          <w:rFonts w:ascii="Times New Roman" w:hAnsi="Times New Roman" w:cs="Times New Roman"/>
          <w:bCs/>
          <w:sz w:val="24"/>
          <w:szCs w:val="24"/>
        </w:rPr>
        <w:t xml:space="preserve"> However, the association was not statistically significant in both </w:t>
      </w:r>
      <w:r w:rsidR="001F66D3" w:rsidRPr="000A678E">
        <w:rPr>
          <w:rFonts w:ascii="Times New Roman" w:hAnsi="Times New Roman" w:cs="Times New Roman"/>
          <w:bCs/>
          <w:sz w:val="24"/>
          <w:szCs w:val="24"/>
        </w:rPr>
        <w:t>surveys</w:t>
      </w:r>
      <w:r w:rsidRPr="000A678E">
        <w:rPr>
          <w:rFonts w:ascii="Times New Roman" w:hAnsi="Times New Roman" w:cs="Times New Roman"/>
          <w:bCs/>
          <w:sz w:val="24"/>
          <w:szCs w:val="24"/>
        </w:rPr>
        <w:t xml:space="preserve"> (P&gt;0.05).</w:t>
      </w:r>
    </w:p>
    <w:p w14:paraId="42AF249B" w14:textId="6F56E7ED" w:rsidR="00BA529D" w:rsidRPr="00BA529D" w:rsidRDefault="004705C0" w:rsidP="00321F61">
      <w:pPr>
        <w:spacing w:line="480" w:lineRule="auto"/>
        <w:rPr>
          <w:rFonts w:ascii="Times New Roman" w:hAnsi="Times New Roman" w:cs="Times New Roman"/>
          <w:bCs/>
          <w:sz w:val="24"/>
          <w:szCs w:val="24"/>
        </w:rPr>
      </w:pPr>
      <w:r>
        <w:rPr>
          <w:rFonts w:ascii="Times New Roman" w:hAnsi="Times New Roman" w:cs="Times New Roman"/>
          <w:bCs/>
          <w:sz w:val="24"/>
          <w:szCs w:val="24"/>
        </w:rPr>
        <w:t>[Table 3 here]</w:t>
      </w:r>
    </w:p>
    <w:p w14:paraId="2E6AA9D3" w14:textId="77777777" w:rsidR="00E5595A" w:rsidRPr="00BA529D" w:rsidRDefault="00E5595A" w:rsidP="00543091">
      <w:pPr>
        <w:pStyle w:val="ListParagraph"/>
        <w:numPr>
          <w:ilvl w:val="0"/>
          <w:numId w:val="1"/>
        </w:numPr>
        <w:spacing w:line="480" w:lineRule="auto"/>
        <w:rPr>
          <w:rFonts w:ascii="Times New Roman" w:hAnsi="Times New Roman" w:cs="Times New Roman"/>
          <w:b/>
          <w:sz w:val="24"/>
          <w:szCs w:val="24"/>
        </w:rPr>
      </w:pPr>
      <w:r w:rsidRPr="00BA529D">
        <w:rPr>
          <w:rFonts w:ascii="Times New Roman" w:hAnsi="Times New Roman" w:cs="Times New Roman"/>
          <w:b/>
          <w:sz w:val="24"/>
          <w:szCs w:val="24"/>
        </w:rPr>
        <w:lastRenderedPageBreak/>
        <w:t>Discussion</w:t>
      </w:r>
    </w:p>
    <w:p w14:paraId="4D01E270" w14:textId="77AD6A80" w:rsidR="00E5595A" w:rsidRPr="00220E24" w:rsidRDefault="00E5595A" w:rsidP="00543091">
      <w:pPr>
        <w:spacing w:line="480" w:lineRule="auto"/>
        <w:rPr>
          <w:rFonts w:ascii="Times New Roman" w:hAnsi="Times New Roman" w:cs="Times New Roman"/>
          <w:sz w:val="24"/>
          <w:szCs w:val="24"/>
        </w:rPr>
      </w:pPr>
      <w:r w:rsidRPr="00220E24">
        <w:rPr>
          <w:rFonts w:ascii="Times New Roman" w:hAnsi="Times New Roman" w:cs="Times New Roman"/>
          <w:sz w:val="24"/>
          <w:szCs w:val="24"/>
        </w:rPr>
        <w:t xml:space="preserve">The study investigated the relationship between </w:t>
      </w:r>
      <w:r w:rsidRPr="00220E24">
        <w:rPr>
          <w:rFonts w:ascii="Times New Roman" w:hAnsi="Times New Roman" w:cs="Times New Roman"/>
          <w:i/>
          <w:iCs/>
          <w:sz w:val="24"/>
          <w:szCs w:val="24"/>
        </w:rPr>
        <w:t>E. coli</w:t>
      </w:r>
      <w:r w:rsidRPr="00220E24">
        <w:rPr>
          <w:rFonts w:ascii="Times New Roman" w:hAnsi="Times New Roman" w:cs="Times New Roman"/>
          <w:sz w:val="24"/>
          <w:szCs w:val="24"/>
        </w:rPr>
        <w:t xml:space="preserve"> concentration in household drinking water and diarrheal episodes using data collected across the country. </w:t>
      </w:r>
      <w:commentRangeStart w:id="166"/>
      <w:r w:rsidRPr="00220E24">
        <w:rPr>
          <w:rFonts w:ascii="Times New Roman" w:hAnsi="Times New Roman" w:cs="Times New Roman"/>
          <w:sz w:val="24"/>
          <w:szCs w:val="24"/>
        </w:rPr>
        <w:t xml:space="preserve">This study discloses the </w:t>
      </w:r>
      <w:r w:rsidRPr="00220E24">
        <w:rPr>
          <w:rFonts w:ascii="Times New Roman" w:hAnsi="Times New Roman" w:cs="Times New Roman"/>
          <w:i/>
          <w:iCs/>
          <w:sz w:val="24"/>
          <w:szCs w:val="24"/>
        </w:rPr>
        <w:t>E. coli</w:t>
      </w:r>
      <w:r w:rsidRPr="00220E24">
        <w:rPr>
          <w:rFonts w:ascii="Times New Roman" w:hAnsi="Times New Roman" w:cs="Times New Roman"/>
          <w:sz w:val="24"/>
          <w:szCs w:val="24"/>
        </w:rPr>
        <w:t xml:space="preserve"> contamination in drinking water in Bangladesh which could also result from </w:t>
      </w:r>
      <w:r w:rsidR="001F66D3" w:rsidRPr="00220E24">
        <w:rPr>
          <w:rFonts w:ascii="Times New Roman" w:hAnsi="Times New Roman" w:cs="Times New Roman"/>
          <w:sz w:val="24"/>
          <w:szCs w:val="24"/>
        </w:rPr>
        <w:t xml:space="preserve">the </w:t>
      </w:r>
      <w:r w:rsidRPr="00220E24">
        <w:rPr>
          <w:rFonts w:ascii="Times New Roman" w:hAnsi="Times New Roman" w:cs="Times New Roman"/>
          <w:sz w:val="24"/>
          <w:szCs w:val="24"/>
        </w:rPr>
        <w:t xml:space="preserve">educational and wealth status of </w:t>
      </w:r>
      <w:r w:rsidR="002672AA" w:rsidRPr="00220E24">
        <w:rPr>
          <w:rFonts w:ascii="Times New Roman" w:hAnsi="Times New Roman" w:cs="Times New Roman"/>
          <w:sz w:val="24"/>
          <w:szCs w:val="24"/>
        </w:rPr>
        <w:t xml:space="preserve">the </w:t>
      </w:r>
      <w:r w:rsidRPr="00220E24">
        <w:rPr>
          <w:rFonts w:ascii="Times New Roman" w:hAnsi="Times New Roman" w:cs="Times New Roman"/>
          <w:sz w:val="24"/>
          <w:szCs w:val="24"/>
        </w:rPr>
        <w:t xml:space="preserve">household, source water type, storage status (unsafe and safe), </w:t>
      </w:r>
      <w:r w:rsidR="002672AA" w:rsidRPr="00220E24">
        <w:rPr>
          <w:rFonts w:ascii="Times New Roman" w:hAnsi="Times New Roman" w:cs="Times New Roman"/>
          <w:sz w:val="24"/>
          <w:szCs w:val="24"/>
        </w:rPr>
        <w:t xml:space="preserve">and </w:t>
      </w:r>
      <w:r w:rsidRPr="00220E24">
        <w:rPr>
          <w:rFonts w:ascii="Times New Roman" w:hAnsi="Times New Roman" w:cs="Times New Roman"/>
          <w:sz w:val="24"/>
          <w:szCs w:val="24"/>
        </w:rPr>
        <w:t xml:space="preserve">inadequate treatment. </w:t>
      </w:r>
      <w:commentRangeEnd w:id="166"/>
      <w:r w:rsidR="00220E24">
        <w:rPr>
          <w:rStyle w:val="CommentReference"/>
        </w:rPr>
        <w:commentReference w:id="166"/>
      </w:r>
    </w:p>
    <w:p w14:paraId="15AB2D32" w14:textId="36087021" w:rsidR="001E01CA" w:rsidRPr="000A678E" w:rsidRDefault="000D5752" w:rsidP="00543091">
      <w:pPr>
        <w:spacing w:line="480" w:lineRule="auto"/>
        <w:rPr>
          <w:rFonts w:ascii="Times New Roman" w:hAnsi="Times New Roman" w:cs="Times New Roman"/>
          <w:sz w:val="24"/>
          <w:szCs w:val="24"/>
        </w:rPr>
      </w:pPr>
      <w:ins w:id="167" w:author="DrJamalUddin" w:date="2023-04-27T14:18:00Z">
        <w:r w:rsidRPr="000D5752">
          <w:rPr>
            <w:rFonts w:ascii="Times New Roman" w:hAnsi="Times New Roman" w:cs="Times New Roman"/>
            <w:sz w:val="24"/>
            <w:szCs w:val="24"/>
          </w:rPr>
          <w:t xml:space="preserve">In the 2019 MICS </w:t>
        </w:r>
        <w:r>
          <w:rPr>
            <w:rFonts w:ascii="Times New Roman" w:hAnsi="Times New Roman" w:cs="Times New Roman"/>
            <w:sz w:val="24"/>
            <w:szCs w:val="24"/>
          </w:rPr>
          <w:t>data</w:t>
        </w:r>
        <w:r w:rsidRPr="000D5752">
          <w:rPr>
            <w:rFonts w:ascii="Times New Roman" w:hAnsi="Times New Roman" w:cs="Times New Roman"/>
            <w:sz w:val="24"/>
            <w:szCs w:val="24"/>
          </w:rPr>
          <w:t xml:space="preserve">, </w:t>
        </w:r>
        <w:r>
          <w:rPr>
            <w:rFonts w:ascii="Times New Roman" w:hAnsi="Times New Roman" w:cs="Times New Roman"/>
            <w:sz w:val="24"/>
            <w:szCs w:val="24"/>
          </w:rPr>
          <w:t>the analyses</w:t>
        </w:r>
        <w:r w:rsidRPr="000D5752">
          <w:rPr>
            <w:rFonts w:ascii="Times New Roman" w:hAnsi="Times New Roman" w:cs="Times New Roman"/>
            <w:sz w:val="24"/>
            <w:szCs w:val="24"/>
          </w:rPr>
          <w:t xml:space="preserve"> discovered strong </w:t>
        </w:r>
        <w:r>
          <w:rPr>
            <w:rFonts w:ascii="Times New Roman" w:hAnsi="Times New Roman" w:cs="Times New Roman"/>
            <w:sz w:val="24"/>
            <w:szCs w:val="24"/>
          </w:rPr>
          <w:t>association</w:t>
        </w:r>
        <w:r w:rsidRPr="000D5752">
          <w:rPr>
            <w:rFonts w:ascii="Times New Roman" w:hAnsi="Times New Roman" w:cs="Times New Roman"/>
            <w:sz w:val="24"/>
            <w:szCs w:val="24"/>
          </w:rPr>
          <w:t xml:space="preserve"> between E. coli contamination in drinking water and childhood diarrheal episodes</w:t>
        </w:r>
      </w:ins>
      <w:ins w:id="168" w:author="DrJamalUddin" w:date="2023-04-27T14:19:00Z">
        <w:r>
          <w:rPr>
            <w:rFonts w:ascii="Times New Roman" w:hAnsi="Times New Roman" w:cs="Times New Roman"/>
            <w:sz w:val="24"/>
            <w:szCs w:val="24"/>
          </w:rPr>
          <w:t xml:space="preserve">. </w:t>
        </w:r>
      </w:ins>
      <w:commentRangeStart w:id="169"/>
      <w:ins w:id="170" w:author="DrJamalUddin" w:date="2023-04-27T14:18:00Z">
        <w:r w:rsidRPr="000D5752">
          <w:rPr>
            <w:rFonts w:ascii="Times New Roman" w:hAnsi="Times New Roman" w:cs="Times New Roman"/>
            <w:sz w:val="24"/>
            <w:szCs w:val="24"/>
          </w:rPr>
          <w:t>Khan et al. 2022 used this data to do a similar analysis on under-5 children in Bangladesh and discovered that the use of E. coli-contaminated water was connected with the occurrence of childhood diarrhea</w:t>
        </w:r>
      </w:ins>
      <w:commentRangeEnd w:id="169"/>
      <w:ins w:id="171" w:author="DrJamalUddin" w:date="2023-04-27T14:19:00Z">
        <w:r>
          <w:rPr>
            <w:rStyle w:val="CommentReference"/>
          </w:rPr>
          <w:commentReference w:id="169"/>
        </w:r>
      </w:ins>
      <w:del w:id="172" w:author="DrJamalUddin" w:date="2023-04-27T14:18:00Z">
        <w:r w:rsidR="001E01CA" w:rsidRPr="00220E24" w:rsidDel="000D5752">
          <w:rPr>
            <w:rFonts w:ascii="Times New Roman" w:hAnsi="Times New Roman" w:cs="Times New Roman"/>
            <w:sz w:val="24"/>
            <w:szCs w:val="24"/>
          </w:rPr>
          <w:delText xml:space="preserve">The current study found strong correlations between E. coli contamination in drinking water and childhood diarrheal episodes in the 2019 MICS survey, as well as a high degree of </w:delText>
        </w:r>
        <w:r w:rsidR="001E01CA" w:rsidRPr="00220E24" w:rsidDel="000D5752">
          <w:rPr>
            <w:rFonts w:ascii="Times New Roman" w:hAnsi="Times New Roman" w:cs="Times New Roman"/>
            <w:i/>
            <w:iCs/>
            <w:sz w:val="24"/>
            <w:szCs w:val="24"/>
          </w:rPr>
          <w:delText>E. coli</w:delText>
        </w:r>
        <w:r w:rsidR="001E01CA" w:rsidRPr="00220E24" w:rsidDel="000D5752">
          <w:rPr>
            <w:rFonts w:ascii="Times New Roman" w:hAnsi="Times New Roman" w:cs="Times New Roman"/>
            <w:sz w:val="24"/>
            <w:szCs w:val="24"/>
          </w:rPr>
          <w:delText xml:space="preserve"> contamination in drinking water. Khan et al. 2022 conducted a similar analysis with this data among under-5 children from Bangladesh and found that the prevalence of childhood diarrhea was associated </w:delText>
        </w:r>
        <w:r w:rsidR="001F66D3" w:rsidRPr="00220E24" w:rsidDel="000D5752">
          <w:rPr>
            <w:rFonts w:ascii="Times New Roman" w:hAnsi="Times New Roman" w:cs="Times New Roman"/>
            <w:sz w:val="24"/>
            <w:szCs w:val="24"/>
          </w:rPr>
          <w:delText>with</w:delText>
        </w:r>
        <w:r w:rsidR="001E01CA" w:rsidRPr="00220E24" w:rsidDel="000D5752">
          <w:rPr>
            <w:rFonts w:ascii="Times New Roman" w:hAnsi="Times New Roman" w:cs="Times New Roman"/>
            <w:sz w:val="24"/>
            <w:szCs w:val="24"/>
          </w:rPr>
          <w:delText xml:space="preserve"> the use of </w:delText>
        </w:r>
        <w:r w:rsidR="001E01CA" w:rsidRPr="00220E24" w:rsidDel="000D5752">
          <w:rPr>
            <w:rFonts w:ascii="Times New Roman" w:hAnsi="Times New Roman" w:cs="Times New Roman"/>
            <w:i/>
            <w:iCs/>
            <w:sz w:val="24"/>
            <w:szCs w:val="24"/>
          </w:rPr>
          <w:delText>E. coli</w:delText>
        </w:r>
        <w:r w:rsidR="001E01CA" w:rsidRPr="00220E24" w:rsidDel="000D5752">
          <w:rPr>
            <w:rFonts w:ascii="Times New Roman" w:hAnsi="Times New Roman" w:cs="Times New Roman"/>
            <w:sz w:val="24"/>
            <w:szCs w:val="24"/>
          </w:rPr>
          <w:delText xml:space="preserve">-contaminated water </w:delText>
        </w:r>
      </w:del>
      <w:sdt>
        <w:sdtPr>
          <w:rPr>
            <w:rFonts w:ascii="Times New Roman" w:hAnsi="Times New Roman" w:cs="Times New Roman"/>
            <w:color w:val="000000"/>
            <w:sz w:val="24"/>
            <w:szCs w:val="24"/>
            <w:vertAlign w:val="superscript"/>
          </w:rPr>
          <w:tag w:val="MENDELEY_CITATION_v3_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"/>
          <w:id w:val="-1469661856"/>
          <w:placeholder>
            <w:docPart w:val="6C7CFA4F9D3A4F39953055E168294A38"/>
          </w:placeholder>
        </w:sdtPr>
        <w:sdtContent>
          <w:r w:rsidR="002B1D29" w:rsidRPr="000A678E">
            <w:rPr>
              <w:rFonts w:ascii="Times New Roman" w:hAnsi="Times New Roman" w:cs="Times New Roman"/>
              <w:color w:val="000000"/>
              <w:sz w:val="24"/>
              <w:szCs w:val="24"/>
              <w:vertAlign w:val="superscript"/>
            </w:rPr>
            <w:t>31</w:t>
          </w:r>
        </w:sdtContent>
      </w:sdt>
      <w:r w:rsidR="001E01CA" w:rsidRPr="000A678E">
        <w:rPr>
          <w:rFonts w:ascii="Times New Roman" w:hAnsi="Times New Roman" w:cs="Times New Roman"/>
          <w:sz w:val="24"/>
          <w:szCs w:val="24"/>
        </w:rPr>
        <w:t xml:space="preserve">. </w:t>
      </w:r>
      <w:del w:id="173" w:author="DrJamalUddin" w:date="2023-04-27T14:20:00Z">
        <w:r w:rsidR="001E01CA" w:rsidRPr="000A678E" w:rsidDel="000D5752">
          <w:rPr>
            <w:rFonts w:ascii="Times New Roman" w:hAnsi="Times New Roman" w:cs="Times New Roman"/>
            <w:sz w:val="24"/>
            <w:szCs w:val="24"/>
          </w:rPr>
          <w:delText>This finding is corroborated by their findings.</w:delText>
        </w:r>
      </w:del>
    </w:p>
    <w:p w14:paraId="36B6BCA7" w14:textId="67CBF58E" w:rsidR="001B4008" w:rsidRPr="00BA529D" w:rsidRDefault="001B4008" w:rsidP="00543091">
      <w:pPr>
        <w:spacing w:line="480" w:lineRule="auto"/>
        <w:rPr>
          <w:rFonts w:ascii="Times New Roman" w:hAnsi="Times New Roman" w:cs="Times New Roman"/>
          <w:sz w:val="24"/>
          <w:szCs w:val="24"/>
        </w:rPr>
      </w:pPr>
      <w:r w:rsidRPr="00965DCF">
        <w:rPr>
          <w:rFonts w:ascii="Times New Roman" w:hAnsi="Times New Roman" w:cs="Times New Roman"/>
          <w:sz w:val="24"/>
          <w:szCs w:val="24"/>
        </w:rPr>
        <w:t xml:space="preserve">Even after applying sensitivity analysis using the PS weighting approach, we were unable to detect any relation between E. coli contamination in drinking water and childhood diarrheal episodes in the 2012 MICS survey. But according to two newly published randomized controlled trials conducted in rural Bangladesh and Kenya, neither the incidence of diarrheal illness nor anthropometric measurements were impacted by the water quality </w:t>
      </w:r>
      <w:sdt>
        <w:sdtPr>
          <w:rPr>
            <w:rFonts w:ascii="Times New Roman" w:hAnsi="Times New Roman" w:cs="Times New Roman"/>
            <w:color w:val="000000"/>
            <w:sz w:val="24"/>
            <w:szCs w:val="24"/>
            <w:vertAlign w:val="superscript"/>
          </w:rPr>
          <w:tag w:val="MENDELEY_CITATION_v3_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"/>
          <w:id w:val="-1059627656"/>
          <w:placeholder>
            <w:docPart w:val="DefaultPlaceholder_-1854013440"/>
          </w:placeholder>
        </w:sdtPr>
        <w:sdtContent>
          <w:r w:rsidR="002B1D29" w:rsidRPr="000A678E">
            <w:rPr>
              <w:rFonts w:ascii="Times New Roman" w:hAnsi="Times New Roman" w:cs="Times New Roman"/>
              <w:color w:val="000000"/>
              <w:sz w:val="24"/>
              <w:szCs w:val="24"/>
              <w:vertAlign w:val="superscript"/>
            </w:rPr>
            <w:t>32,33</w:t>
          </w:r>
        </w:sdtContent>
      </w:sdt>
      <w:r w:rsidR="00E5595A" w:rsidRPr="000A678E">
        <w:rPr>
          <w:rFonts w:ascii="Times New Roman" w:hAnsi="Times New Roman" w:cs="Times New Roman"/>
          <w:sz w:val="24"/>
          <w:szCs w:val="24"/>
        </w:rPr>
        <w:t xml:space="preserve">. </w:t>
      </w:r>
      <w:r w:rsidRPr="000A678E">
        <w:rPr>
          <w:rFonts w:ascii="Times New Roman" w:hAnsi="Times New Roman" w:cs="Times New Roman"/>
          <w:sz w:val="24"/>
          <w:szCs w:val="24"/>
        </w:rPr>
        <w:t xml:space="preserve">The findings of </w:t>
      </w:r>
      <w:r w:rsidR="001F66D3" w:rsidRPr="000A678E">
        <w:rPr>
          <w:rFonts w:ascii="Times New Roman" w:hAnsi="Times New Roman" w:cs="Times New Roman"/>
          <w:sz w:val="24"/>
          <w:szCs w:val="24"/>
        </w:rPr>
        <w:t>this</w:t>
      </w:r>
      <w:r w:rsidRPr="000A678E">
        <w:rPr>
          <w:rFonts w:ascii="Times New Roman" w:hAnsi="Times New Roman" w:cs="Times New Roman"/>
          <w:sz w:val="24"/>
          <w:szCs w:val="24"/>
        </w:rPr>
        <w:t xml:space="preserve"> research do not necessarily mean that there is </w:t>
      </w:r>
      <w:r w:rsidRPr="00965DCF">
        <w:rPr>
          <w:rFonts w:ascii="Times New Roman" w:hAnsi="Times New Roman" w:cs="Times New Roman"/>
          <w:sz w:val="24"/>
          <w:szCs w:val="24"/>
        </w:rPr>
        <w:t xml:space="preserve">no relation between contaminated water and episodes of diarrhea; rather, it is more likely that the interventions failed to successfully and sustainably reduce exposure to feces. Understanding the relations between fecal exposure pathways and amounts and pediatric diarrheal episodes requires more study. The bacteria </w:t>
      </w:r>
      <w:r w:rsidRPr="00965DCF">
        <w:rPr>
          <w:rFonts w:ascii="Times New Roman" w:hAnsi="Times New Roman" w:cs="Times New Roman"/>
          <w:i/>
          <w:iCs/>
          <w:sz w:val="24"/>
          <w:szCs w:val="24"/>
        </w:rPr>
        <w:t>E. coli</w:t>
      </w:r>
      <w:r w:rsidRPr="00965DCF">
        <w:rPr>
          <w:rFonts w:ascii="Times New Roman" w:hAnsi="Times New Roman" w:cs="Times New Roman"/>
          <w:sz w:val="24"/>
          <w:szCs w:val="24"/>
        </w:rPr>
        <w:t xml:space="preserve"> is typically found in the digestive tracts of warm-blooded animals and humans. </w:t>
      </w:r>
      <w:r w:rsidRPr="00193E10">
        <w:rPr>
          <w:rFonts w:ascii="Times New Roman" w:hAnsi="Times New Roman" w:cs="Times New Roman"/>
          <w:i/>
          <w:iCs/>
          <w:sz w:val="24"/>
          <w:szCs w:val="24"/>
        </w:rPr>
        <w:t>E. coli</w:t>
      </w:r>
      <w:r w:rsidRPr="00193E10">
        <w:rPr>
          <w:rFonts w:ascii="Times New Roman" w:hAnsi="Times New Roman" w:cs="Times New Roman"/>
          <w:sz w:val="24"/>
          <w:szCs w:val="24"/>
        </w:rPr>
        <w:t xml:space="preserve"> strains in general are not harmful. However, some strains, such </w:t>
      </w:r>
      <w:r w:rsidR="001F66D3" w:rsidRPr="00193E10">
        <w:rPr>
          <w:rFonts w:ascii="Times New Roman" w:hAnsi="Times New Roman" w:cs="Times New Roman"/>
          <w:sz w:val="24"/>
          <w:szCs w:val="24"/>
        </w:rPr>
        <w:t xml:space="preserve">as </w:t>
      </w:r>
      <w:r w:rsidRPr="00193E10">
        <w:rPr>
          <w:rFonts w:ascii="Times New Roman" w:hAnsi="Times New Roman" w:cs="Times New Roman"/>
          <w:sz w:val="24"/>
          <w:szCs w:val="24"/>
        </w:rPr>
        <w:t xml:space="preserve">Shiga toxin-producing </w:t>
      </w:r>
      <w:r w:rsidRPr="00BA529D">
        <w:rPr>
          <w:rFonts w:ascii="Times New Roman" w:hAnsi="Times New Roman" w:cs="Times New Roman"/>
          <w:i/>
          <w:iCs/>
          <w:sz w:val="24"/>
          <w:szCs w:val="24"/>
        </w:rPr>
        <w:t>E. coli</w:t>
      </w:r>
      <w:r w:rsidRPr="00BA529D">
        <w:rPr>
          <w:rFonts w:ascii="Times New Roman" w:hAnsi="Times New Roman" w:cs="Times New Roman"/>
          <w:sz w:val="24"/>
          <w:szCs w:val="24"/>
        </w:rPr>
        <w:t xml:space="preserve"> (S</w:t>
      </w:r>
      <w:r w:rsidRPr="004705C0">
        <w:rPr>
          <w:rFonts w:ascii="Times New Roman" w:hAnsi="Times New Roman" w:cs="Times New Roman"/>
          <w:sz w:val="24"/>
          <w:szCs w:val="24"/>
        </w:rPr>
        <w:t xml:space="preserve">TEC), can result in serious foodborne illness. It is primarily spread to people by eating infected foods </w:t>
      </w:r>
      <w:r w:rsidRPr="004705C0">
        <w:rPr>
          <w:rFonts w:ascii="Times New Roman" w:hAnsi="Times New Roman" w:cs="Times New Roman"/>
          <w:sz w:val="24"/>
          <w:szCs w:val="24"/>
        </w:rPr>
        <w:lastRenderedPageBreak/>
        <w:t xml:space="preserve">such </w:t>
      </w:r>
      <w:r w:rsidR="001F66D3" w:rsidRPr="00220E24">
        <w:rPr>
          <w:rFonts w:ascii="Times New Roman" w:hAnsi="Times New Roman" w:cs="Times New Roman"/>
          <w:sz w:val="24"/>
          <w:szCs w:val="24"/>
        </w:rPr>
        <w:t xml:space="preserve">as </w:t>
      </w:r>
      <w:r w:rsidRPr="00220E24">
        <w:rPr>
          <w:rFonts w:ascii="Times New Roman" w:hAnsi="Times New Roman" w:cs="Times New Roman"/>
          <w:sz w:val="24"/>
          <w:szCs w:val="24"/>
        </w:rPr>
        <w:t>raw or undercooked ground beef, raw milk, contaminated raw vegetables, and sprouts</w:t>
      </w:r>
      <w:r w:rsidR="00E5595A" w:rsidRPr="00220E2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"/>
          <w:id w:val="1299194620"/>
          <w:placeholder>
            <w:docPart w:val="E37FFAAA04F545D69427FDF3A972E865"/>
          </w:placeholder>
        </w:sdtPr>
        <w:sdtContent>
          <w:r w:rsidR="002B1D29" w:rsidRPr="000A678E">
            <w:rPr>
              <w:rFonts w:ascii="Times New Roman" w:hAnsi="Times New Roman" w:cs="Times New Roman"/>
              <w:color w:val="000000"/>
              <w:sz w:val="24"/>
              <w:szCs w:val="24"/>
              <w:vertAlign w:val="superscript"/>
            </w:rPr>
            <w:t>34</w:t>
          </w:r>
        </w:sdtContent>
      </w:sdt>
      <w:r w:rsidR="00E5595A" w:rsidRPr="000A678E">
        <w:rPr>
          <w:rFonts w:ascii="Times New Roman" w:hAnsi="Times New Roman" w:cs="Times New Roman"/>
          <w:sz w:val="24"/>
          <w:szCs w:val="24"/>
        </w:rPr>
        <w:t xml:space="preserve">. </w:t>
      </w:r>
      <w:r w:rsidRPr="000A678E">
        <w:rPr>
          <w:rFonts w:ascii="Times New Roman" w:hAnsi="Times New Roman" w:cs="Times New Roman"/>
          <w:sz w:val="24"/>
          <w:szCs w:val="24"/>
        </w:rPr>
        <w:t xml:space="preserve">Not all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strains were taken into account in this </w:t>
      </w:r>
      <w:r w:rsidR="001F66D3" w:rsidRPr="000A678E">
        <w:rPr>
          <w:rFonts w:ascii="Times New Roman" w:hAnsi="Times New Roman" w:cs="Times New Roman"/>
          <w:sz w:val="24"/>
          <w:szCs w:val="24"/>
        </w:rPr>
        <w:t>survey’s</w:t>
      </w:r>
      <w:r w:rsidRPr="000A678E">
        <w:rPr>
          <w:rFonts w:ascii="Times New Roman" w:hAnsi="Times New Roman" w:cs="Times New Roman"/>
          <w:sz w:val="24"/>
          <w:szCs w:val="24"/>
        </w:rPr>
        <w:t xml:space="preserve"> water quality tests. </w:t>
      </w:r>
      <w:r w:rsidRPr="000A678E">
        <w:rPr>
          <w:rFonts w:ascii="Times New Roman" w:hAnsi="Times New Roman" w:cs="Times New Roman"/>
          <w:i/>
          <w:iCs/>
          <w:sz w:val="24"/>
          <w:szCs w:val="24"/>
        </w:rPr>
        <w:t>E. coli</w:t>
      </w:r>
      <w:r w:rsidRPr="00520115">
        <w:rPr>
          <w:rFonts w:ascii="Times New Roman" w:hAnsi="Times New Roman" w:cs="Times New Roman"/>
          <w:sz w:val="24"/>
          <w:szCs w:val="24"/>
        </w:rPr>
        <w:t xml:space="preserve"> may not be enough as a measure of water contamination to account for variations in diarrheal risk. Probably because,</w:t>
      </w:r>
      <w:r w:rsidRPr="00965DCF">
        <w:rPr>
          <w:rFonts w:ascii="Times New Roman" w:hAnsi="Times New Roman" w:cs="Times New Roman"/>
          <w:sz w:val="24"/>
          <w:szCs w:val="24"/>
        </w:rPr>
        <w:t xml:space="preserve"> in this study, bacterial CFU markers cannot be used to evaluate water contamination with other pathogens, such as viral pathogens. The prevalence of diarrhea is substantially higher in MICS 2019 data than in MICS 2012 data, which may be another explanation for the lack of a meaningful relationship. This could be the cause of the increasing occurrence of</w:t>
      </w:r>
      <w:r w:rsidRPr="00193E10">
        <w:rPr>
          <w:rFonts w:ascii="Times New Roman" w:hAnsi="Times New Roman" w:cs="Times New Roman"/>
          <w:sz w:val="24"/>
          <w:szCs w:val="24"/>
        </w:rPr>
        <w:t xml:space="preserve"> diarrhea infected with </w:t>
      </w:r>
      <w:r w:rsidRPr="00193E10">
        <w:rPr>
          <w:rFonts w:ascii="Times New Roman" w:hAnsi="Times New Roman" w:cs="Times New Roman"/>
          <w:i/>
          <w:iCs/>
          <w:sz w:val="24"/>
          <w:szCs w:val="24"/>
        </w:rPr>
        <w:t>E. coli</w:t>
      </w:r>
      <w:r w:rsidRPr="00193E10">
        <w:rPr>
          <w:rFonts w:ascii="Times New Roman" w:hAnsi="Times New Roman" w:cs="Times New Roman"/>
          <w:sz w:val="24"/>
          <w:szCs w:val="24"/>
        </w:rPr>
        <w:t xml:space="preserve">. Even Nevertheless, the probabilities of developing diarrhea were higher in the 2019 MICS data, despite the fact that we did not identify any relationship in </w:t>
      </w:r>
      <w:r w:rsidR="001F66D3" w:rsidRPr="00193E10">
        <w:rPr>
          <w:rFonts w:ascii="Times New Roman" w:hAnsi="Times New Roman" w:cs="Times New Roman"/>
          <w:sz w:val="24"/>
          <w:szCs w:val="24"/>
        </w:rPr>
        <w:t xml:space="preserve">the </w:t>
      </w:r>
      <w:r w:rsidRPr="00BA529D">
        <w:rPr>
          <w:rFonts w:ascii="Times New Roman" w:hAnsi="Times New Roman" w:cs="Times New Roman"/>
          <w:sz w:val="24"/>
          <w:szCs w:val="24"/>
        </w:rPr>
        <w:t>MICS-2012 data.</w:t>
      </w:r>
    </w:p>
    <w:p w14:paraId="51FAC796" w14:textId="5622FFD3" w:rsidR="00E5595A" w:rsidRPr="000A678E" w:rsidRDefault="00E5595A" w:rsidP="00543091">
      <w:pPr>
        <w:spacing w:line="480" w:lineRule="auto"/>
        <w:rPr>
          <w:rFonts w:ascii="Times New Roman" w:hAnsi="Times New Roman" w:cs="Times New Roman"/>
          <w:sz w:val="24"/>
          <w:szCs w:val="24"/>
        </w:rPr>
      </w:pPr>
      <w:r w:rsidRPr="00220E24">
        <w:rPr>
          <w:rFonts w:ascii="Times New Roman" w:hAnsi="Times New Roman" w:cs="Times New Roman"/>
          <w:sz w:val="24"/>
          <w:szCs w:val="24"/>
        </w:rPr>
        <w:t xml:space="preserve">According to the findings, children between the ages of 12 and 23 months and children older than 2 years have the highest chance of contracting </w:t>
      </w:r>
      <w:r w:rsidR="00EE6E2D" w:rsidRPr="000D5752">
        <w:rPr>
          <w:rFonts w:ascii="Times New Roman" w:hAnsi="Times New Roman" w:cs="Times New Roman"/>
          <w:sz w:val="24"/>
          <w:szCs w:val="24"/>
        </w:rPr>
        <w:t xml:space="preserve">the </w:t>
      </w:r>
      <w:r w:rsidRPr="000D5752">
        <w:rPr>
          <w:rFonts w:ascii="Times New Roman" w:hAnsi="Times New Roman" w:cs="Times New Roman"/>
          <w:sz w:val="24"/>
          <w:szCs w:val="24"/>
        </w:rPr>
        <w:t xml:space="preserve">diarrheal disease. The first two years of a </w:t>
      </w:r>
      <w:r w:rsidR="00EE6E2D" w:rsidRPr="000D5752">
        <w:rPr>
          <w:rFonts w:ascii="Times New Roman" w:hAnsi="Times New Roman" w:cs="Times New Roman"/>
          <w:sz w:val="24"/>
          <w:szCs w:val="24"/>
        </w:rPr>
        <w:t>child’s</w:t>
      </w:r>
      <w:r w:rsidRPr="000D5752">
        <w:rPr>
          <w:rFonts w:ascii="Times New Roman" w:hAnsi="Times New Roman" w:cs="Times New Roman"/>
          <w:sz w:val="24"/>
          <w:szCs w:val="24"/>
        </w:rPr>
        <w:t xml:space="preserve"> life are more common </w:t>
      </w:r>
      <w:r w:rsidR="00EE6E2D" w:rsidRPr="000D5752">
        <w:rPr>
          <w:rFonts w:ascii="Times New Roman" w:hAnsi="Times New Roman" w:cs="Times New Roman"/>
          <w:sz w:val="24"/>
          <w:szCs w:val="24"/>
        </w:rPr>
        <w:t>for</w:t>
      </w:r>
      <w:r w:rsidRPr="000D5752">
        <w:rPr>
          <w:rFonts w:ascii="Times New Roman" w:hAnsi="Times New Roman" w:cs="Times New Roman"/>
          <w:sz w:val="24"/>
          <w:szCs w:val="24"/>
        </w:rPr>
        <w:t xml:space="preserve"> diarrheal disease. Numerous pieces of evidence point to the first two years of a child's life as the time when diarrheal infections are most common, making infants less than 23 months more susceptible to them </w:t>
      </w:r>
      <w:sdt>
        <w:sdtPr>
          <w:rPr>
            <w:rFonts w:ascii="Times New Roman" w:hAnsi="Times New Roman" w:cs="Times New Roman"/>
            <w:color w:val="000000"/>
            <w:sz w:val="24"/>
            <w:szCs w:val="24"/>
            <w:vertAlign w:val="superscript"/>
          </w:rPr>
          <w:tag w:val="MENDELEY_CITATION_v3_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RmxheG1hbiIsImdpdmVuIjoiQWJyYWhhbSBELiIsIm5vbi1kcm9wcGluZy1wYXJ0aWNsZSI6IiIsInBhcnNlLW5hbWVzIjpmYWxzZSwic3VmZml4IjoiIn0seyJkcm9wcGluZy1wYXJ0aWNsZSI6IiIsImZhbWlseSI6Ik1pY2hhdWQiLCJnaXZlbiI6IkNhdGhlcmluZS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hdXRob3IiOlt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Sx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"/>
          <w:id w:val="1086661651"/>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35,36</w:t>
          </w:r>
        </w:sdtContent>
      </w:sdt>
      <w:r w:rsidRPr="000A678E">
        <w:rPr>
          <w:rFonts w:ascii="Times New Roman" w:hAnsi="Times New Roman" w:cs="Times New Roman"/>
          <w:sz w:val="24"/>
          <w:szCs w:val="24"/>
        </w:rPr>
        <w:t>. This could be explained by the fact t</w:t>
      </w:r>
      <w:r w:rsidRPr="00965DCF">
        <w:rPr>
          <w:rFonts w:ascii="Times New Roman" w:hAnsi="Times New Roman" w:cs="Times New Roman"/>
          <w:sz w:val="24"/>
          <w:szCs w:val="24"/>
        </w:rPr>
        <w:t xml:space="preserve">hat young children are typically very reliant on their mothers and hence require nutrition that is appropriate for their age </w:t>
      </w:r>
      <w:sdt>
        <w:sdtPr>
          <w:rPr>
            <w:rFonts w:ascii="Times New Roman" w:hAnsi="Times New Roman" w:cs="Times New Roman"/>
            <w:color w:val="000000"/>
            <w:sz w:val="24"/>
            <w:szCs w:val="24"/>
            <w:vertAlign w:val="superscript"/>
          </w:rPr>
          <w:tag w:val="MENDELEY_CITATION_v3_eyJjaXRhdGlvbklEIjoiTUVOREVMRVlfQ0lUQVRJT05fYjRkYjY2NzQtMDE1MC00Y2NhLWEwYjUtNTdhOTM2ZDIyYWU3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98746530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37</w:t>
          </w:r>
        </w:sdtContent>
      </w:sdt>
      <w:r w:rsidRPr="000A678E">
        <w:rPr>
          <w:rFonts w:ascii="Times New Roman" w:hAnsi="Times New Roman" w:cs="Times New Roman"/>
          <w:sz w:val="24"/>
          <w:szCs w:val="24"/>
        </w:rPr>
        <w:t xml:space="preserve">. The ingestion of food contaminated with germs that cause diarrhea during this time may expose children to unclean feeding methods, dirty water, filthy utensils, and unhealthy settings. Children over the age of six months are starting to be introduced to meals other than breast milk, which could compromise their immunizations against infectious agents that cause diarrhea </w:t>
      </w:r>
      <w:sdt>
        <w:sdtPr>
          <w:rPr>
            <w:rFonts w:ascii="Times New Roman" w:hAnsi="Times New Roman" w:cs="Times New Roman"/>
            <w:color w:val="000000"/>
            <w:sz w:val="24"/>
            <w:szCs w:val="24"/>
            <w:vertAlign w:val="superscript"/>
          </w:rPr>
          <w:tag w:val="MENDELEY_CITATION_v3_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"/>
          <w:id w:val="-1419626829"/>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38,39</w:t>
          </w:r>
        </w:sdtContent>
      </w:sdt>
      <w:r w:rsidRPr="000A678E">
        <w:rPr>
          <w:rFonts w:ascii="Times New Roman" w:hAnsi="Times New Roman" w:cs="Times New Roman"/>
          <w:sz w:val="24"/>
          <w:szCs w:val="24"/>
        </w:rPr>
        <w:t xml:space="preserve">. Additionally, toddlers at this age will begin to crawl, making it possible for them to pick up dirt or other contaminated objects and put them in their mouths </w:t>
      </w:r>
      <w:sdt>
        <w:sdtPr>
          <w:rPr>
            <w:rFonts w:ascii="Times New Roman" w:hAnsi="Times New Roman" w:cs="Times New Roman"/>
            <w:color w:val="000000"/>
            <w:sz w:val="24"/>
            <w:szCs w:val="24"/>
            <w:vertAlign w:val="superscript"/>
          </w:rPr>
          <w:tag w:val="MENDELEY_CITATION_v3_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"/>
          <w:id w:val="745914760"/>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40</w:t>
          </w:r>
        </w:sdtContent>
      </w:sdt>
      <w:r w:rsidRPr="000A678E">
        <w:rPr>
          <w:rFonts w:ascii="Times New Roman" w:hAnsi="Times New Roman" w:cs="Times New Roman"/>
          <w:sz w:val="24"/>
          <w:szCs w:val="24"/>
        </w:rPr>
        <w:t xml:space="preserve">. In Japan and the United States, outbreaks of diarrhea in adults have been linked to tainted food or water </w:t>
      </w:r>
      <w:r w:rsidRPr="000A678E">
        <w:rPr>
          <w:rFonts w:ascii="Times New Roman" w:hAnsi="Times New Roman" w:cs="Times New Roman"/>
          <w:sz w:val="24"/>
          <w:szCs w:val="24"/>
        </w:rPr>
        <w:lastRenderedPageBreak/>
        <w:t xml:space="preserve">sources </w:t>
      </w:r>
      <w:sdt>
        <w:sdtPr>
          <w:rPr>
            <w:rFonts w:ascii="Times New Roman" w:hAnsi="Times New Roman" w:cs="Times New Roman"/>
            <w:color w:val="000000"/>
            <w:sz w:val="24"/>
            <w:szCs w:val="24"/>
            <w:vertAlign w:val="superscript"/>
          </w:rPr>
          <w:tag w:val="MENDELEY_CITATION_v3_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"/>
          <w:id w:val="137079970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41</w:t>
          </w:r>
        </w:sdtContent>
      </w:sdt>
      <w:r w:rsidRPr="000A678E">
        <w:rPr>
          <w:rFonts w:ascii="Times New Roman" w:hAnsi="Times New Roman" w:cs="Times New Roman"/>
          <w:sz w:val="24"/>
          <w:szCs w:val="24"/>
        </w:rPr>
        <w:t>. Low levels of immunity and an increased risk of infection are contributory variables, yet this phenomenon is difficult to explain.</w:t>
      </w:r>
    </w:p>
    <w:p w14:paraId="1CC7AC72" w14:textId="4FEEF8CA"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In this study, households that drank water from covered containers had a higher incidence of ch</w:t>
      </w:r>
      <w:r w:rsidRPr="00965DCF">
        <w:rPr>
          <w:rFonts w:ascii="Times New Roman" w:hAnsi="Times New Roman" w:cs="Times New Roman"/>
          <w:sz w:val="24"/>
          <w:szCs w:val="24"/>
        </w:rPr>
        <w:t xml:space="preserve">ildhood diarrhea. According to a nationally representative water quality assessment, </w:t>
      </w:r>
      <w:r w:rsidRPr="00965DCF">
        <w:rPr>
          <w:rFonts w:ascii="Times New Roman" w:hAnsi="Times New Roman" w:cs="Times New Roman"/>
          <w:i/>
          <w:iCs/>
          <w:sz w:val="24"/>
          <w:szCs w:val="24"/>
        </w:rPr>
        <w:t>E. coli</w:t>
      </w:r>
      <w:r w:rsidRPr="00965DCF">
        <w:rPr>
          <w:rFonts w:ascii="Times New Roman" w:hAnsi="Times New Roman" w:cs="Times New Roman"/>
          <w:sz w:val="24"/>
          <w:szCs w:val="24"/>
        </w:rPr>
        <w:t xml:space="preserve"> was present in 41% of all improved water sources studied across Bangladesh </w:t>
      </w:r>
      <w:sdt>
        <w:sdtPr>
          <w:rPr>
            <w:rFonts w:ascii="Times New Roman" w:hAnsi="Times New Roman" w:cs="Times New Roman"/>
            <w:color w:val="000000"/>
            <w:sz w:val="24"/>
            <w:szCs w:val="24"/>
            <w:vertAlign w:val="superscript"/>
          </w:rPr>
          <w:tag w:val="MENDELEY_CITATION_v3_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"/>
          <w:id w:val="1045096728"/>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42</w:t>
          </w:r>
        </w:sdtContent>
      </w:sdt>
      <w:r w:rsidRPr="000A678E">
        <w:rPr>
          <w:rFonts w:ascii="Times New Roman" w:hAnsi="Times New Roman" w:cs="Times New Roman"/>
          <w:sz w:val="24"/>
          <w:szCs w:val="24"/>
        </w:rPr>
        <w:t xml:space="preserve">. The distribution system may become contaminated due to frequent pipe breaks and unauthorized connections, low or negative water pressure from intermittent service, insufficient household water storage facilities, all of the above, or any combination of the above </w:t>
      </w:r>
      <w:sdt>
        <w:sdtPr>
          <w:rPr>
            <w:rFonts w:ascii="Times New Roman" w:hAnsi="Times New Roman" w:cs="Times New Roman"/>
            <w:color w:val="000000"/>
            <w:sz w:val="24"/>
            <w:szCs w:val="24"/>
            <w:vertAlign w:val="superscript"/>
          </w:rPr>
          <w:tag w:val="MENDELEY_CITATION_v3_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"/>
          <w:id w:val="-803069112"/>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43</w:t>
          </w:r>
        </w:sdtContent>
      </w:sdt>
      <w:r w:rsidRPr="000A678E">
        <w:rPr>
          <w:rFonts w:ascii="Times New Roman" w:hAnsi="Times New Roman" w:cs="Times New Roman"/>
          <w:sz w:val="24"/>
          <w:szCs w:val="24"/>
        </w:rPr>
        <w:t>.</w:t>
      </w:r>
      <w:r w:rsidRPr="000A678E">
        <w:t xml:space="preserve"> </w:t>
      </w:r>
      <w:r w:rsidRPr="000A678E">
        <w:rPr>
          <w:rFonts w:ascii="Times New Roman" w:hAnsi="Times New Roman" w:cs="Times New Roman"/>
          <w:sz w:val="24"/>
          <w:szCs w:val="24"/>
        </w:rPr>
        <w:t xml:space="preserve">This study is congruent with research from the </w:t>
      </w:r>
      <w:r w:rsidRPr="00965DCF">
        <w:rPr>
          <w:rFonts w:ascii="Times New Roman" w:hAnsi="Times New Roman" w:cs="Times New Roman"/>
          <w:sz w:val="24"/>
          <w:szCs w:val="24"/>
        </w:rPr>
        <w:t>Pawi Special District in Benishangul-</w:t>
      </w:r>
      <w:proofErr w:type="spellStart"/>
      <w:r w:rsidRPr="00965DCF">
        <w:rPr>
          <w:rFonts w:ascii="Times New Roman" w:hAnsi="Times New Roman" w:cs="Times New Roman"/>
          <w:sz w:val="24"/>
          <w:szCs w:val="24"/>
        </w:rPr>
        <w:t>Gumuz</w:t>
      </w:r>
      <w:proofErr w:type="spellEnd"/>
      <w:r w:rsidRPr="00965DCF">
        <w:rPr>
          <w:rFonts w:ascii="Times New Roman" w:hAnsi="Times New Roman" w:cs="Times New Roman"/>
          <w:sz w:val="24"/>
          <w:szCs w:val="24"/>
        </w:rPr>
        <w:t xml:space="preserve"> Region and the </w:t>
      </w:r>
      <w:proofErr w:type="spellStart"/>
      <w:r w:rsidRPr="00965DCF">
        <w:rPr>
          <w:rFonts w:ascii="Times New Roman" w:hAnsi="Times New Roman" w:cs="Times New Roman"/>
          <w:sz w:val="24"/>
          <w:szCs w:val="24"/>
        </w:rPr>
        <w:t>Derashe</w:t>
      </w:r>
      <w:proofErr w:type="spellEnd"/>
      <w:r w:rsidRPr="00965DCF">
        <w:rPr>
          <w:rFonts w:ascii="Times New Roman" w:hAnsi="Times New Roman" w:cs="Times New Roman"/>
          <w:sz w:val="24"/>
          <w:szCs w:val="24"/>
        </w:rPr>
        <w:t xml:space="preserve"> district in Southern Ethiopia  </w:t>
      </w:r>
      <w:sdt>
        <w:sdtPr>
          <w:rPr>
            <w:rFonts w:ascii="Times New Roman" w:hAnsi="Times New Roman" w:cs="Times New Roman"/>
            <w:color w:val="000000"/>
            <w:sz w:val="24"/>
            <w:szCs w:val="24"/>
            <w:vertAlign w:val="superscript"/>
          </w:rPr>
          <w:tag w:val="MENDELEY_CITATION_v3_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"/>
          <w:id w:val="-1267230952"/>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44</w:t>
          </w:r>
        </w:sdtContent>
      </w:sdt>
      <w:r w:rsidRPr="000A678E">
        <w:rPr>
          <w:rFonts w:ascii="Times New Roman" w:hAnsi="Times New Roman" w:cs="Times New Roman"/>
          <w:sz w:val="24"/>
          <w:szCs w:val="24"/>
        </w:rPr>
        <w:t>. Unprotected sources, which are those without a barrier or other structure to shield the water from contamination, are more likely to get contaminated and to give rise to diarr</w:t>
      </w:r>
      <w:r w:rsidRPr="00965DCF">
        <w:rPr>
          <w:rFonts w:ascii="Times New Roman" w:hAnsi="Times New Roman" w:cs="Times New Roman"/>
          <w:sz w:val="24"/>
          <w:szCs w:val="24"/>
        </w:rPr>
        <w:t xml:space="preserve">hea when consumed. Unprotected water sources are a significant source of intestinal parasites like giardiasis  </w:t>
      </w:r>
      <w:sdt>
        <w:sdtPr>
          <w:rPr>
            <w:rFonts w:ascii="Times New Roman" w:hAnsi="Times New Roman" w:cs="Times New Roman"/>
            <w:color w:val="000000"/>
            <w:sz w:val="24"/>
            <w:szCs w:val="24"/>
            <w:vertAlign w:val="superscript"/>
          </w:rPr>
          <w:tag w:val="MENDELEY_CITATION_v3_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"/>
          <w:id w:val="-786900090"/>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45</w:t>
          </w:r>
        </w:sdtContent>
      </w:sdt>
      <w:r w:rsidRPr="000A678E">
        <w:rPr>
          <w:rFonts w:ascii="Times New Roman" w:hAnsi="Times New Roman" w:cs="Times New Roman"/>
          <w:sz w:val="24"/>
          <w:szCs w:val="24"/>
        </w:rPr>
        <w:t xml:space="preserve">, which cause diarrhea. Microbial contamination and a rise in the prevalence of diarrhea are both related to factors including improper storage, interrupted piped water delivery, an untreated source used for the supply, and irregular usage of the improved sources </w:t>
      </w:r>
      <w:sdt>
        <w:sdtPr>
          <w:rPr>
            <w:rFonts w:ascii="Times New Roman" w:hAnsi="Times New Roman" w:cs="Times New Roman"/>
            <w:color w:val="000000"/>
            <w:sz w:val="24"/>
            <w:szCs w:val="24"/>
            <w:vertAlign w:val="superscript"/>
          </w:rPr>
          <w:tag w:val="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"/>
          <w:id w:val="-1183895211"/>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46,47</w:t>
          </w:r>
        </w:sdtContent>
      </w:sdt>
      <w:r w:rsidRPr="000A678E">
        <w:rPr>
          <w:rFonts w:ascii="Times New Roman" w:hAnsi="Times New Roman" w:cs="Times New Roman"/>
          <w:sz w:val="24"/>
          <w:szCs w:val="24"/>
        </w:rPr>
        <w:t>.</w:t>
      </w:r>
    </w:p>
    <w:p w14:paraId="332F5AEB" w14:textId="20BDF884" w:rsidR="00E5595A" w:rsidRPr="000A678E" w:rsidRDefault="00E5595A" w:rsidP="00543091">
      <w:pPr>
        <w:spacing w:line="480" w:lineRule="auto"/>
        <w:rPr>
          <w:rFonts w:ascii="Times New Roman" w:hAnsi="Times New Roman" w:cs="Times New Roman"/>
          <w:sz w:val="24"/>
          <w:szCs w:val="24"/>
        </w:rPr>
      </w:pPr>
      <w:r w:rsidRPr="00965DCF">
        <w:rPr>
          <w:rFonts w:ascii="Times New Roman" w:hAnsi="Times New Roman" w:cs="Times New Roman"/>
          <w:sz w:val="24"/>
          <w:szCs w:val="24"/>
        </w:rPr>
        <w:t>Water source pollution may be caused by a variety of environmental factors, such as tube wells near ponds and latrines. And results from different study evince that, the establishment of tube wells near the latrines can be the major cause of contamination of drinking water at the source. In this case, water treatment can meager the risk of water contaminat</w:t>
      </w:r>
      <w:r w:rsidRPr="00193E10">
        <w:rPr>
          <w:rFonts w:ascii="Times New Roman" w:hAnsi="Times New Roman" w:cs="Times New Roman"/>
          <w:sz w:val="24"/>
          <w:szCs w:val="24"/>
        </w:rPr>
        <w:t xml:space="preserve">ion from difference sources. Water storage containers (such as a </w:t>
      </w:r>
      <w:proofErr w:type="spellStart"/>
      <w:r w:rsidRPr="00193E10">
        <w:rPr>
          <w:rFonts w:ascii="Times New Roman" w:hAnsi="Times New Roman" w:cs="Times New Roman"/>
          <w:sz w:val="24"/>
          <w:szCs w:val="24"/>
        </w:rPr>
        <w:t>kolshi</w:t>
      </w:r>
      <w:proofErr w:type="spellEnd"/>
      <w:r w:rsidRPr="00193E10">
        <w:rPr>
          <w:rFonts w:ascii="Times New Roman" w:hAnsi="Times New Roman" w:cs="Times New Roman"/>
          <w:sz w:val="24"/>
          <w:szCs w:val="24"/>
        </w:rPr>
        <w:t xml:space="preserve">, bucket, or jug) may get polluted when water from storage pots is touched with unclean hands. This is true even for very pristine water sources, such as tube wells, where contamination levels are sufficiently low </w:t>
      </w:r>
      <w:sdt>
        <w:sdtPr>
          <w:rPr>
            <w:rFonts w:ascii="Times New Roman" w:hAnsi="Times New Roman" w:cs="Times New Roman"/>
            <w:color w:val="000000"/>
            <w:sz w:val="24"/>
            <w:szCs w:val="24"/>
            <w:vertAlign w:val="superscript"/>
          </w:rPr>
          <w:tag w:val="MENDELEY_CITATION_v3_eyJjaXRhdGlvbklEIjoiTUVOREVMRVlfQ0lUQVRJT05fMGYzZDgxNTktZDFlNy00OTc0LTgyNDQtODRhYTViY2QxODZi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
          <w:id w:val="2088648074"/>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17</w:t>
          </w:r>
        </w:sdtContent>
      </w:sdt>
      <w:r w:rsidRPr="000A678E">
        <w:rPr>
          <w:rFonts w:ascii="Times New Roman" w:hAnsi="Times New Roman" w:cs="Times New Roman"/>
          <w:sz w:val="24"/>
          <w:szCs w:val="24"/>
        </w:rPr>
        <w:t xml:space="preserve">. The same conclusion—that </w:t>
      </w:r>
      <w:r w:rsidRPr="000A678E">
        <w:rPr>
          <w:rFonts w:ascii="Times New Roman" w:hAnsi="Times New Roman" w:cs="Times New Roman"/>
          <w:sz w:val="24"/>
          <w:szCs w:val="24"/>
        </w:rPr>
        <w:lastRenderedPageBreak/>
        <w:t xml:space="preserve">better water and sanitation facilities were linked to a lower risk of diarrheal disease—was also made in earlier studies—is repeated here  </w:t>
      </w:r>
      <w:sdt>
        <w:sdtPr>
          <w:rPr>
            <w:rFonts w:ascii="Times New Roman" w:hAnsi="Times New Roman" w:cs="Times New Roman"/>
            <w:color w:val="000000"/>
            <w:sz w:val="24"/>
            <w:szCs w:val="24"/>
            <w:vertAlign w:val="superscript"/>
          </w:rPr>
          <w:tag w:val="MENDELEY_CITATION_v3_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"/>
          <w:id w:val="-185046997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48</w:t>
          </w:r>
        </w:sdtContent>
      </w:sdt>
      <w:r w:rsidRPr="000A678E">
        <w:rPr>
          <w:rFonts w:ascii="Times New Roman" w:hAnsi="Times New Roman" w:cs="Times New Roman"/>
          <w:sz w:val="24"/>
          <w:szCs w:val="24"/>
        </w:rPr>
        <w:t>.</w:t>
      </w:r>
    </w:p>
    <w:p w14:paraId="3ABFCA7B" w14:textId="4B522F64"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This study looked into the possibility that children from poor households were more likely to </w:t>
      </w:r>
      <w:r w:rsidR="001F66D3" w:rsidRPr="00965DCF">
        <w:rPr>
          <w:rFonts w:ascii="Times New Roman" w:hAnsi="Times New Roman" w:cs="Times New Roman"/>
          <w:sz w:val="24"/>
          <w:szCs w:val="24"/>
        </w:rPr>
        <w:t>have</w:t>
      </w:r>
      <w:r w:rsidRPr="00965DCF">
        <w:rPr>
          <w:rFonts w:ascii="Times New Roman" w:hAnsi="Times New Roman" w:cs="Times New Roman"/>
          <w:sz w:val="24"/>
          <w:szCs w:val="24"/>
        </w:rPr>
        <w:t xml:space="preserve"> diarrhea. Similar studies revealed that middle or poor households had a 90% risk of having high levels of contamination in their household drinking water if there was high </w:t>
      </w:r>
      <w:r w:rsidRPr="00965DCF">
        <w:rPr>
          <w:rFonts w:ascii="Times New Roman" w:hAnsi="Times New Roman" w:cs="Times New Roman"/>
          <w:i/>
          <w:iCs/>
          <w:sz w:val="24"/>
          <w:szCs w:val="24"/>
        </w:rPr>
        <w:t>E. coli</w:t>
      </w:r>
      <w:r w:rsidRPr="00965DCF">
        <w:rPr>
          <w:rFonts w:ascii="Times New Roman" w:hAnsi="Times New Roman" w:cs="Times New Roman"/>
          <w:sz w:val="24"/>
          <w:szCs w:val="24"/>
        </w:rPr>
        <w:t xml:space="preserve"> contamination at source </w:t>
      </w:r>
      <w:sdt>
        <w:sdtPr>
          <w:rPr>
            <w:rFonts w:ascii="Times New Roman" w:hAnsi="Times New Roman" w:cs="Times New Roman"/>
            <w:color w:val="000000"/>
            <w:sz w:val="24"/>
            <w:szCs w:val="24"/>
            <w:vertAlign w:val="superscript"/>
          </w:rPr>
          <w:tag w:val="MENDELEY_CITATION_v3_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"/>
          <w:id w:val="1159040742"/>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49</w:t>
          </w:r>
        </w:sdtContent>
      </w:sdt>
      <w:r w:rsidRPr="000A678E">
        <w:rPr>
          <w:rFonts w:ascii="Times New Roman" w:hAnsi="Times New Roman" w:cs="Times New Roman"/>
          <w:sz w:val="24"/>
          <w:szCs w:val="24"/>
        </w:rPr>
        <w:t xml:space="preserve">. This supports other research from Bangladesh that were related to this and found that children from poor households had a higher risk of developing diarrhea </w:t>
      </w:r>
      <w:sdt>
        <w:sdtPr>
          <w:rPr>
            <w:rFonts w:ascii="Times New Roman" w:hAnsi="Times New Roman" w:cs="Times New Roman"/>
            <w:color w:val="000000"/>
            <w:sz w:val="24"/>
            <w:szCs w:val="24"/>
            <w:vertAlign w:val="superscript"/>
          </w:rPr>
          <w:tag w:val="MENDELEY_CITATION_v3_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"/>
          <w:id w:val="-54436813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50</w:t>
          </w:r>
        </w:sdtContent>
      </w:sdt>
      <w:r w:rsidRPr="000A678E">
        <w:rPr>
          <w:rFonts w:ascii="Times New Roman" w:hAnsi="Times New Roman" w:cs="Times New Roman"/>
          <w:sz w:val="24"/>
          <w:szCs w:val="24"/>
        </w:rPr>
        <w:t>. As a result, point-of-use pollution of water storage and middle-class or lower-class families' inability to maintain safe water storage are the mai</w:t>
      </w:r>
      <w:r w:rsidRPr="00965DCF">
        <w:rPr>
          <w:rFonts w:ascii="Times New Roman" w:hAnsi="Times New Roman" w:cs="Times New Roman"/>
          <w:sz w:val="24"/>
          <w:szCs w:val="24"/>
        </w:rPr>
        <w:t xml:space="preserve">n causes of the reduction in water quality. This could be supported by the fact that it can be difficult for poorer households to obtain clean water, which may increase their risk of developing </w:t>
      </w:r>
      <w:r w:rsidR="001F66D3" w:rsidRPr="00965DCF">
        <w:rPr>
          <w:rFonts w:ascii="Times New Roman" w:hAnsi="Times New Roman" w:cs="Times New Roman"/>
          <w:sz w:val="24"/>
          <w:szCs w:val="24"/>
        </w:rPr>
        <w:t xml:space="preserve">the </w:t>
      </w:r>
      <w:r w:rsidRPr="00965DCF">
        <w:rPr>
          <w:rFonts w:ascii="Times New Roman" w:hAnsi="Times New Roman" w:cs="Times New Roman"/>
          <w:sz w:val="24"/>
          <w:szCs w:val="24"/>
        </w:rPr>
        <w:t>diarrheal disease. The high level of pollution in drinking</w:t>
      </w:r>
      <w:r w:rsidRPr="00193E10">
        <w:rPr>
          <w:rFonts w:ascii="Times New Roman" w:hAnsi="Times New Roman" w:cs="Times New Roman"/>
          <w:sz w:val="24"/>
          <w:szCs w:val="24"/>
        </w:rPr>
        <w:t xml:space="preserve"> water caused by dangerous bacteria like </w:t>
      </w:r>
      <w:r w:rsidRPr="00193E10">
        <w:rPr>
          <w:rFonts w:ascii="Times New Roman" w:hAnsi="Times New Roman" w:cs="Times New Roman"/>
          <w:i/>
          <w:iCs/>
          <w:sz w:val="24"/>
          <w:szCs w:val="24"/>
        </w:rPr>
        <w:t>E. coli</w:t>
      </w:r>
      <w:r w:rsidRPr="00193E10">
        <w:rPr>
          <w:rFonts w:ascii="Times New Roman" w:hAnsi="Times New Roman" w:cs="Times New Roman"/>
          <w:sz w:val="24"/>
          <w:szCs w:val="24"/>
        </w:rPr>
        <w:t xml:space="preserve"> and other organisms that cause diarrhea may also have an effect on children </w:t>
      </w:r>
      <w:sdt>
        <w:sdtPr>
          <w:rPr>
            <w:rFonts w:ascii="Times New Roman" w:hAnsi="Times New Roman" w:cs="Times New Roman"/>
            <w:color w:val="000000"/>
            <w:sz w:val="24"/>
            <w:szCs w:val="24"/>
            <w:vertAlign w:val="superscript"/>
          </w:rPr>
          <w:tag w:val="MENDELEY_CITATION_v3_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"/>
          <w:id w:val="473186544"/>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51</w:t>
          </w:r>
        </w:sdtContent>
      </w:sdt>
      <w:r w:rsidRPr="000A678E">
        <w:rPr>
          <w:rFonts w:ascii="Times New Roman" w:hAnsi="Times New Roman" w:cs="Times New Roman"/>
          <w:sz w:val="24"/>
          <w:szCs w:val="24"/>
        </w:rPr>
        <w:t>.</w:t>
      </w:r>
    </w:p>
    <w:p w14:paraId="6AC793BE" w14:textId="588064EA" w:rsidR="00E5595A" w:rsidRPr="000A678E" w:rsidRDefault="00E5595A" w:rsidP="00543091">
      <w:pPr>
        <w:spacing w:line="480" w:lineRule="auto"/>
        <w:rPr>
          <w:rFonts w:ascii="Times New Roman" w:hAnsi="Times New Roman" w:cs="Times New Roman"/>
          <w:sz w:val="24"/>
          <w:szCs w:val="24"/>
        </w:rPr>
      </w:pPr>
      <w:r w:rsidRPr="00965DCF">
        <w:rPr>
          <w:rFonts w:ascii="Times New Roman" w:hAnsi="Times New Roman" w:cs="Times New Roman"/>
          <w:sz w:val="24"/>
          <w:szCs w:val="24"/>
        </w:rPr>
        <w:t xml:space="preserve">This study discovered a stronger link between diarrhea and place of residence, despite the fact that flooding during the summer is supposed to increase diarrhea transmission because contaminated matter can be moved from source sites to nearby locations more easily in </w:t>
      </w:r>
      <w:r w:rsidR="001F66D3" w:rsidRPr="00965DCF">
        <w:rPr>
          <w:rFonts w:ascii="Times New Roman" w:hAnsi="Times New Roman" w:cs="Times New Roman"/>
          <w:sz w:val="24"/>
          <w:szCs w:val="24"/>
        </w:rPr>
        <w:t xml:space="preserve">a </w:t>
      </w:r>
      <w:r w:rsidRPr="00965DCF">
        <w:rPr>
          <w:rFonts w:ascii="Times New Roman" w:hAnsi="Times New Roman" w:cs="Times New Roman"/>
          <w:sz w:val="24"/>
          <w:szCs w:val="24"/>
        </w:rPr>
        <w:t xml:space="preserve">rural area rather than </w:t>
      </w:r>
      <w:r w:rsidR="001F66D3" w:rsidRPr="00965DCF">
        <w:rPr>
          <w:rFonts w:ascii="Times New Roman" w:hAnsi="Times New Roman" w:cs="Times New Roman"/>
          <w:sz w:val="24"/>
          <w:szCs w:val="24"/>
        </w:rPr>
        <w:t xml:space="preserve">an </w:t>
      </w:r>
      <w:r w:rsidRPr="00FD0906">
        <w:rPr>
          <w:rFonts w:ascii="Times New Roman" w:hAnsi="Times New Roman" w:cs="Times New Roman"/>
          <w:sz w:val="24"/>
          <w:szCs w:val="24"/>
        </w:rPr>
        <w:t xml:space="preserve">urban area </w:t>
      </w:r>
      <w:sdt>
        <w:sdtPr>
          <w:rPr>
            <w:rFonts w:ascii="Times New Roman" w:hAnsi="Times New Roman" w:cs="Times New Roman"/>
            <w:color w:val="000000"/>
            <w:sz w:val="24"/>
            <w:szCs w:val="24"/>
            <w:vertAlign w:val="superscript"/>
          </w:rPr>
          <w:tag w:val="MENDELEY_CITATION_v3_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"/>
          <w:id w:val="-59786438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52</w:t>
          </w:r>
        </w:sdtContent>
      </w:sdt>
      <w:r w:rsidRPr="000A678E">
        <w:rPr>
          <w:rFonts w:ascii="Times New Roman" w:hAnsi="Times New Roman" w:cs="Times New Roman"/>
          <w:sz w:val="24"/>
          <w:szCs w:val="24"/>
        </w:rPr>
        <w:t xml:space="preserve">. Additionally, we discovered a statistically significant association </w:t>
      </w:r>
      <w:r w:rsidRPr="00965DCF">
        <w:rPr>
          <w:rFonts w:ascii="Times New Roman" w:hAnsi="Times New Roman" w:cs="Times New Roman"/>
          <w:sz w:val="24"/>
          <w:szCs w:val="24"/>
        </w:rPr>
        <w:t xml:space="preserve">between geographic location and the likelihood of developing diarrhea. The Barisal region was shown to have the highest risk of diarrheal illness in children, followed by Mymensingh, Chattogram, Dhaka, and so on. This is in line with earlier research from Bangladesh that discovered comparable results in respect to regional variations in the prevalence of diarrheal illness </w:t>
      </w:r>
      <w:sdt>
        <w:sdtPr>
          <w:rPr>
            <w:rFonts w:ascii="Times New Roman" w:hAnsi="Times New Roman" w:cs="Times New Roman"/>
            <w:color w:val="000000"/>
            <w:sz w:val="24"/>
            <w:szCs w:val="24"/>
            <w:vertAlign w:val="superscript"/>
          </w:rPr>
          <w:tag w:val="MENDELEY_CITATION_v3_eyJjaXRhdGlvbklEIjoiTUVOREVMRVlfQ0lUQVRJT05fMmM1MmJlN2UtZjZjYi00MDc5LWI4MDQtZWMxNWIxODFkZThl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799610107"/>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37</w:t>
          </w:r>
        </w:sdtContent>
      </w:sdt>
      <w:r w:rsidRPr="000A678E">
        <w:rPr>
          <w:rFonts w:ascii="Times New Roman" w:hAnsi="Times New Roman" w:cs="Times New Roman"/>
          <w:sz w:val="24"/>
          <w:szCs w:val="24"/>
        </w:rPr>
        <w:t xml:space="preserve">. Regions like Barisal, according to </w:t>
      </w:r>
      <w:proofErr w:type="spellStart"/>
      <w:r w:rsidRPr="000A678E">
        <w:rPr>
          <w:rFonts w:ascii="Times New Roman" w:hAnsi="Times New Roman" w:cs="Times New Roman"/>
          <w:sz w:val="24"/>
          <w:szCs w:val="24"/>
        </w:rPr>
        <w:t>Sarker</w:t>
      </w:r>
      <w:proofErr w:type="spellEnd"/>
      <w:r w:rsidRPr="000A678E">
        <w:rPr>
          <w:rFonts w:ascii="Times New Roman" w:hAnsi="Times New Roman" w:cs="Times New Roman"/>
          <w:sz w:val="24"/>
          <w:szCs w:val="24"/>
        </w:rPr>
        <w:t xml:space="preserve"> et al. </w:t>
      </w:r>
      <w:sdt>
        <w:sdtPr>
          <w:rPr>
            <w:rFonts w:ascii="Times New Roman" w:hAnsi="Times New Roman" w:cs="Times New Roman"/>
            <w:color w:val="000000"/>
            <w:sz w:val="24"/>
            <w:szCs w:val="24"/>
            <w:vertAlign w:val="superscript"/>
          </w:rPr>
          <w:tag w:val="MENDELEY_CITATION_v3_eyJjaXRhdGlvbklEIjoiTUVOREVMRVlfQ0lUQVRJT05fNmNmMzU5YzAtMDViZS00ODkzLWFiMjgtMzU1N2IzMzBjYWNi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443033848"/>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37</w:t>
          </w:r>
        </w:sdtContent>
      </w:sdt>
      <w:r w:rsidRPr="000A678E">
        <w:rPr>
          <w:rFonts w:ascii="Times New Roman" w:hAnsi="Times New Roman" w:cs="Times New Roman"/>
          <w:sz w:val="24"/>
          <w:szCs w:val="24"/>
        </w:rPr>
        <w:t>, are defined by being more densely populated and having more rivers and water</w:t>
      </w:r>
      <w:r w:rsidRPr="00965DCF">
        <w:rPr>
          <w:rFonts w:ascii="Times New Roman" w:hAnsi="Times New Roman" w:cs="Times New Roman"/>
          <w:sz w:val="24"/>
          <w:szCs w:val="24"/>
        </w:rPr>
        <w:t xml:space="preserve"> reservoirs, both of which promote an </w:t>
      </w:r>
      <w:r w:rsidRPr="00965DCF">
        <w:rPr>
          <w:rFonts w:ascii="Times New Roman" w:hAnsi="Times New Roman" w:cs="Times New Roman"/>
          <w:sz w:val="24"/>
          <w:szCs w:val="24"/>
        </w:rPr>
        <w:lastRenderedPageBreak/>
        <w:t>environment that is conducive to the spread of diarrheal disease among the inhabitants. The regions have more rivers, water reservoirs, and high populated areas than other places, especially those in the Barisal, Dhaka, and Chittagong divisions. The majority of the slums, however, are located in the Dhaka and Chittagong areas, which have already been shown to have a significant risk of diarrhea-related diseases due</w:t>
      </w:r>
      <w:r w:rsidRPr="00193E10">
        <w:rPr>
          <w:rFonts w:ascii="Times New Roman" w:hAnsi="Times New Roman" w:cs="Times New Roman"/>
          <w:sz w:val="24"/>
          <w:szCs w:val="24"/>
        </w:rPr>
        <w:t xml:space="preserve"> to the inadequate sanitation system and lack of drinkable water  </w:t>
      </w:r>
      <w:sdt>
        <w:sdtPr>
          <w:rPr>
            <w:rFonts w:ascii="Times New Roman" w:hAnsi="Times New Roman" w:cs="Times New Roman"/>
            <w:color w:val="000000"/>
            <w:sz w:val="24"/>
            <w:szCs w:val="24"/>
            <w:vertAlign w:val="superscript"/>
          </w:rPr>
          <w:tag w:val="MENDELEY_CITATION_v3_eyJjaXRhdGlvbklEIjoiTUVOREVMRVlfQ0lUQVRJT05fOGEzYWZlOGYtN2EyZi00N2QzLWJmMTEtZjNmNTc2NmY2NzA4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
          <w:id w:val="1708605131"/>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37</w:t>
          </w:r>
        </w:sdtContent>
      </w:sdt>
      <w:r w:rsidRPr="000A678E">
        <w:rPr>
          <w:rFonts w:ascii="Times New Roman" w:hAnsi="Times New Roman" w:cs="Times New Roman"/>
          <w:sz w:val="24"/>
          <w:szCs w:val="24"/>
        </w:rPr>
        <w:t>. High prevalence of diarrheal infections in these areas may have this as the more plausible cause.</w:t>
      </w:r>
    </w:p>
    <w:p w14:paraId="057BCFAC" w14:textId="59DC4AC9" w:rsidR="00E5595A" w:rsidRPr="000A678E" w:rsidRDefault="00E5595A" w:rsidP="00543091">
      <w:pPr>
        <w:spacing w:line="480" w:lineRule="auto"/>
        <w:rPr>
          <w:rFonts w:ascii="Times New Roman" w:hAnsi="Times New Roman" w:cs="Times New Roman"/>
          <w:sz w:val="24"/>
          <w:szCs w:val="24"/>
        </w:rPr>
      </w:pPr>
      <w:r w:rsidRPr="00965DCF">
        <w:rPr>
          <w:rFonts w:ascii="Times New Roman" w:hAnsi="Times New Roman" w:cs="Times New Roman"/>
          <w:sz w:val="24"/>
          <w:szCs w:val="24"/>
        </w:rPr>
        <w:t xml:space="preserve">As was already mentioned, there is a direct correlation between the likelihood of contracting </w:t>
      </w:r>
      <w:r w:rsidRPr="00965DCF">
        <w:rPr>
          <w:rFonts w:ascii="Times New Roman" w:hAnsi="Times New Roman" w:cs="Times New Roman"/>
          <w:i/>
          <w:iCs/>
          <w:sz w:val="24"/>
          <w:szCs w:val="24"/>
        </w:rPr>
        <w:t>E. coli</w:t>
      </w:r>
      <w:r w:rsidRPr="00965DCF">
        <w:rPr>
          <w:rFonts w:ascii="Times New Roman" w:hAnsi="Times New Roman" w:cs="Times New Roman"/>
          <w:sz w:val="24"/>
          <w:szCs w:val="24"/>
        </w:rPr>
        <w:t xml:space="preserve"> diarrhea and factors such as maternal education, wealth status, personal hygiene, and general sanitation. Begum and her colleagues discovered that providing mothers with information on water, sanitation, and hygiene was an effective way to </w:t>
      </w:r>
      <w:r w:rsidRPr="00193E10">
        <w:rPr>
          <w:rFonts w:ascii="Times New Roman" w:hAnsi="Times New Roman" w:cs="Times New Roman"/>
          <w:sz w:val="24"/>
          <w:szCs w:val="24"/>
        </w:rPr>
        <w:t xml:space="preserve">lessen the burden of diarrhea in children under the age of five, who had a greater prevalence of diarrhea </w:t>
      </w:r>
      <w:sdt>
        <w:sdtPr>
          <w:rPr>
            <w:rFonts w:ascii="Times New Roman" w:hAnsi="Times New Roman" w:cs="Times New Roman"/>
            <w:color w:val="000000"/>
            <w:sz w:val="24"/>
            <w:szCs w:val="24"/>
            <w:vertAlign w:val="superscript"/>
          </w:rPr>
          <w:tag w:val="MENDELEY_CITATION_v3_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"/>
          <w:id w:val="-464199425"/>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53</w:t>
          </w:r>
        </w:sdtContent>
      </w:sdt>
      <w:r w:rsidRPr="000A678E">
        <w:rPr>
          <w:rFonts w:ascii="Times New Roman" w:hAnsi="Times New Roman" w:cs="Times New Roman"/>
          <w:sz w:val="24"/>
          <w:szCs w:val="24"/>
        </w:rPr>
        <w:t xml:space="preserve">. Higher parental education levels are crucial for the prevention and control of morbidity because informed parents can lower their children's risk of contracting infectious diseases through education and other preventative measures </w:t>
      </w:r>
      <w:sdt>
        <w:sdtPr>
          <w:rPr>
            <w:rFonts w:ascii="Times New Roman" w:hAnsi="Times New Roman" w:cs="Times New Roman"/>
            <w:color w:val="000000"/>
            <w:sz w:val="24"/>
            <w:szCs w:val="24"/>
            <w:vertAlign w:val="superscript"/>
          </w:rPr>
          <w:tag w:val="MENDELEY_CITATION_v3_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"/>
          <w:id w:val="-56818853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54,55</w:t>
          </w:r>
        </w:sdtContent>
      </w:sdt>
      <w:r w:rsidRPr="000A678E">
        <w:rPr>
          <w:rFonts w:ascii="Times New Roman" w:hAnsi="Times New Roman" w:cs="Times New Roman"/>
          <w:sz w:val="24"/>
          <w:szCs w:val="24"/>
        </w:rPr>
        <w:t xml:space="preserve">. However, it was found that in Bangladesh, higher levels of education are also linked to better toilet facilities in both rural and urban settings, which means better access to sanitation and hygiene in the families </w:t>
      </w:r>
      <w:sdt>
        <w:sdtPr>
          <w:rPr>
            <w:rFonts w:ascii="Times New Roman" w:hAnsi="Times New Roman" w:cs="Times New Roman"/>
            <w:color w:val="000000"/>
            <w:sz w:val="24"/>
            <w:szCs w:val="24"/>
            <w:vertAlign w:val="superscript"/>
          </w:rPr>
          <w:tag w:val="MENDELEY_CITATION_v3_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"/>
          <w:id w:val="-2128158746"/>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56</w:t>
          </w:r>
        </w:sdtContent>
      </w:sdt>
      <w:r w:rsidRPr="000A678E">
        <w:rPr>
          <w:rFonts w:ascii="Times New Roman" w:hAnsi="Times New Roman" w:cs="Times New Roman"/>
          <w:sz w:val="24"/>
          <w:szCs w:val="24"/>
        </w:rPr>
        <w:t xml:space="preserve">. In line with other research conducted in Bangladesh, we discovered that the availability of better sanitary facilities decreased the prevalence of childhood diarrhea among children under the age of five </w:t>
      </w:r>
      <w:sdt>
        <w:sdtPr>
          <w:rPr>
            <w:rFonts w:ascii="Times New Roman" w:hAnsi="Times New Roman" w:cs="Times New Roman"/>
            <w:color w:val="000000"/>
            <w:sz w:val="24"/>
            <w:szCs w:val="24"/>
            <w:vertAlign w:val="superscript"/>
          </w:rPr>
          <w:tag w:val="MENDELEY_CITATION_v3_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"/>
          <w:id w:val="534164180"/>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57,58</w:t>
          </w:r>
        </w:sdtContent>
      </w:sdt>
      <w:r w:rsidRPr="000A678E">
        <w:rPr>
          <w:rFonts w:ascii="Times New Roman" w:hAnsi="Times New Roman" w:cs="Times New Roman"/>
          <w:sz w:val="24"/>
          <w:szCs w:val="24"/>
        </w:rPr>
        <w:t xml:space="preserve">. The most straightforward explanation would be that having access to latrines minimizes fecal contamination of the environment and the likelihood that mechanical vectors will come into contact with organisms that cause diarrhea, hence reducing diarrheal disease. This is because the majority of prevalent causes of diarrheal diseases in children under five are hygiene-related in terms of food serving and predation. In </w:t>
      </w:r>
      <w:r w:rsidRPr="000A678E">
        <w:rPr>
          <w:rFonts w:ascii="Times New Roman" w:hAnsi="Times New Roman" w:cs="Times New Roman"/>
          <w:sz w:val="24"/>
          <w:szCs w:val="24"/>
        </w:rPr>
        <w:lastRenderedPageBreak/>
        <w:t xml:space="preserve">order to reduce the spread of bacterial infections between children and the </w:t>
      </w:r>
      <w:r w:rsidRPr="00965DCF">
        <w:rPr>
          <w:rFonts w:ascii="Times New Roman" w:hAnsi="Times New Roman" w:cs="Times New Roman"/>
          <w:sz w:val="24"/>
          <w:szCs w:val="24"/>
        </w:rPr>
        <w:t xml:space="preserve">environment, sanitation infrastructure such as upgraded latrines and hand hygiene are also important </w:t>
      </w:r>
      <w:sdt>
        <w:sdtPr>
          <w:rPr>
            <w:rFonts w:ascii="Times New Roman" w:hAnsi="Times New Roman" w:cs="Times New Roman"/>
            <w:color w:val="000000"/>
            <w:sz w:val="24"/>
            <w:szCs w:val="24"/>
            <w:vertAlign w:val="superscript"/>
          </w:rPr>
          <w:tag w:val="MENDELEY_CITATION_v3_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"/>
          <w:id w:val="-77832484"/>
          <w:placeholder>
            <w:docPart w:val="DefaultPlaceholder_-1854013440"/>
          </w:placeholder>
        </w:sdtPr>
        <w:sdtEndPr>
          <w:rPr>
            <w:rFonts w:asciiTheme="minorHAnsi" w:hAnsiTheme="minorHAnsi" w:cstheme="minorBidi"/>
            <w:sz w:val="22"/>
            <w:szCs w:val="22"/>
          </w:rPr>
        </w:sdtEndPr>
        <w:sdtContent>
          <w:r w:rsidR="002B1D29" w:rsidRPr="000A678E">
            <w:rPr>
              <w:color w:val="000000"/>
              <w:vertAlign w:val="superscript"/>
            </w:rPr>
            <w:t>59</w:t>
          </w:r>
        </w:sdtContent>
      </w:sdt>
      <w:r w:rsidRPr="000A678E">
        <w:rPr>
          <w:rFonts w:ascii="Times New Roman" w:hAnsi="Times New Roman" w:cs="Times New Roman"/>
          <w:sz w:val="24"/>
          <w:szCs w:val="24"/>
        </w:rPr>
        <w:t>.</w:t>
      </w:r>
    </w:p>
    <w:p w14:paraId="79DA9F78" w14:textId="77777777" w:rsidR="00E5595A" w:rsidRPr="000A678E" w:rsidRDefault="00E5595A" w:rsidP="00543091">
      <w:pPr>
        <w:pStyle w:val="ListParagraph"/>
        <w:numPr>
          <w:ilvl w:val="0"/>
          <w:numId w:val="1"/>
        </w:numPr>
        <w:spacing w:line="480" w:lineRule="auto"/>
        <w:rPr>
          <w:rFonts w:ascii="Times New Roman" w:hAnsi="Times New Roman" w:cs="Times New Roman"/>
          <w:b/>
          <w:sz w:val="24"/>
          <w:szCs w:val="24"/>
        </w:rPr>
      </w:pPr>
      <w:r w:rsidRPr="000A678E">
        <w:rPr>
          <w:rFonts w:ascii="Times New Roman" w:hAnsi="Times New Roman" w:cs="Times New Roman"/>
          <w:b/>
          <w:sz w:val="24"/>
          <w:szCs w:val="24"/>
        </w:rPr>
        <w:t xml:space="preserve">Strengths and limitations </w:t>
      </w:r>
    </w:p>
    <w:p w14:paraId="5324C251" w14:textId="77777777" w:rsidR="00E5595A" w:rsidRPr="00193E10" w:rsidRDefault="00E5595A" w:rsidP="00543091">
      <w:pPr>
        <w:spacing w:line="480" w:lineRule="auto"/>
        <w:rPr>
          <w:rFonts w:ascii="Times New Roman" w:hAnsi="Times New Roman" w:cs="Times New Roman"/>
          <w:sz w:val="24"/>
          <w:szCs w:val="24"/>
        </w:rPr>
      </w:pPr>
      <w:r w:rsidRPr="00965DCF">
        <w:rPr>
          <w:rFonts w:ascii="Times New Roman" w:hAnsi="Times New Roman" w:cs="Times New Roman"/>
          <w:sz w:val="24"/>
          <w:szCs w:val="24"/>
        </w:rPr>
        <w:t xml:space="preserve">This study basically based on recent MICS data in the context on developmental status of Bangladeshi children. We used a sufficiently large nationally representative dataset, which represents the respective children and women of Bangladesh. We considered a great variety of influential factors that affect the dependent variable. </w:t>
      </w:r>
    </w:p>
    <w:p w14:paraId="3F1971F5" w14:textId="1DFE68D4" w:rsidR="002B1D29" w:rsidRPr="00193E10" w:rsidRDefault="00E5595A" w:rsidP="00543091">
      <w:pPr>
        <w:spacing w:line="480" w:lineRule="auto"/>
        <w:rPr>
          <w:rFonts w:ascii="Times New Roman" w:hAnsi="Times New Roman" w:cs="Times New Roman"/>
          <w:sz w:val="24"/>
          <w:szCs w:val="24"/>
        </w:rPr>
      </w:pPr>
      <w:r w:rsidRPr="00193E10">
        <w:rPr>
          <w:rFonts w:ascii="Times New Roman" w:hAnsi="Times New Roman" w:cs="Times New Roman"/>
          <w:sz w:val="24"/>
          <w:szCs w:val="24"/>
        </w:rPr>
        <w:t>This study however is not devoid of some drawbacks. The select</w:t>
      </w:r>
      <w:r w:rsidRPr="00BA529D">
        <w:rPr>
          <w:rFonts w:ascii="Times New Roman" w:hAnsi="Times New Roman" w:cs="Times New Roman"/>
          <w:sz w:val="24"/>
          <w:szCs w:val="24"/>
        </w:rPr>
        <w:t>ion variables, data quality, and indicator measurement were out of control because the data was secondary data. Furthermore, it is challenging to determine the relationship between the exposure and the outcome variable due to the cross-secti</w:t>
      </w:r>
      <w:r w:rsidRPr="00220E24">
        <w:rPr>
          <w:rFonts w:ascii="Times New Roman" w:hAnsi="Times New Roman" w:cs="Times New Roman"/>
          <w:sz w:val="24"/>
          <w:szCs w:val="24"/>
        </w:rPr>
        <w:t>onal data. To d</w:t>
      </w:r>
      <w:r w:rsidRPr="000D5752">
        <w:rPr>
          <w:rFonts w:ascii="Times New Roman" w:hAnsi="Times New Roman" w:cs="Times New Roman"/>
          <w:sz w:val="24"/>
          <w:szCs w:val="24"/>
        </w:rPr>
        <w:t xml:space="preserve">istinguish between pathogenic and non-pathogenic </w:t>
      </w:r>
      <w:r w:rsidRPr="000D5752">
        <w:rPr>
          <w:rFonts w:ascii="Times New Roman" w:hAnsi="Times New Roman" w:cs="Times New Roman"/>
          <w:i/>
          <w:iCs/>
          <w:sz w:val="24"/>
          <w:szCs w:val="24"/>
        </w:rPr>
        <w:t>E. coli</w:t>
      </w:r>
      <w:r w:rsidRPr="000D5752">
        <w:rPr>
          <w:rFonts w:ascii="Times New Roman" w:hAnsi="Times New Roman" w:cs="Times New Roman"/>
          <w:sz w:val="24"/>
          <w:szCs w:val="24"/>
        </w:rPr>
        <w:t xml:space="preserve">, our </w:t>
      </w:r>
      <w:r w:rsidRPr="000D5752">
        <w:rPr>
          <w:rFonts w:ascii="Times New Roman" w:hAnsi="Times New Roman" w:cs="Times New Roman"/>
          <w:i/>
          <w:iCs/>
          <w:sz w:val="24"/>
          <w:szCs w:val="24"/>
        </w:rPr>
        <w:t>E. coli</w:t>
      </w:r>
      <w:r w:rsidRPr="000D5752">
        <w:rPr>
          <w:rFonts w:ascii="Times New Roman" w:hAnsi="Times New Roman" w:cs="Times New Roman"/>
          <w:sz w:val="24"/>
          <w:szCs w:val="24"/>
        </w:rPr>
        <w:t xml:space="preserve"> definition falls short. However, we don’t get any potential contaminants other than </w:t>
      </w:r>
      <w:r w:rsidRPr="000D5752">
        <w:rPr>
          <w:rFonts w:ascii="Times New Roman" w:hAnsi="Times New Roman" w:cs="Times New Roman"/>
          <w:i/>
          <w:iCs/>
          <w:sz w:val="24"/>
          <w:szCs w:val="24"/>
        </w:rPr>
        <w:t>E. coli</w:t>
      </w:r>
      <w:r w:rsidRPr="000D5752">
        <w:rPr>
          <w:rFonts w:ascii="Times New Roman" w:hAnsi="Times New Roman" w:cs="Times New Roman"/>
          <w:sz w:val="24"/>
          <w:szCs w:val="24"/>
        </w:rPr>
        <w:t xml:space="preserve"> bact</w:t>
      </w:r>
      <w:r w:rsidRPr="000A678E">
        <w:rPr>
          <w:rFonts w:ascii="Times New Roman" w:hAnsi="Times New Roman" w:cs="Times New Roman"/>
          <w:sz w:val="24"/>
          <w:szCs w:val="24"/>
        </w:rPr>
        <w:t xml:space="preserve">eria that result in childhood diarrhea. Yet, in low-income countries, the two most common etiological agents of diarrhea are rotavirus and </w:t>
      </w:r>
      <w:r w:rsidRPr="000A678E">
        <w:rPr>
          <w:rFonts w:ascii="Times New Roman" w:hAnsi="Times New Roman" w:cs="Times New Roman"/>
          <w:i/>
          <w:iCs/>
          <w:sz w:val="24"/>
          <w:szCs w:val="24"/>
        </w:rPr>
        <w:t>E. coli</w:t>
      </w:r>
      <w:r w:rsidR="002B1D29" w:rsidRPr="000A678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"/>
          <w:id w:val="198447408"/>
          <w:placeholder>
            <w:docPart w:val="548A9A4B34364B619E7B6FF8B33726D4"/>
          </w:placeholder>
        </w:sdtPr>
        <w:sdtContent>
          <w:r w:rsidR="002B1D29" w:rsidRPr="000A678E">
            <w:rPr>
              <w:rFonts w:ascii="Times New Roman" w:hAnsi="Times New Roman" w:cs="Times New Roman"/>
              <w:color w:val="000000"/>
              <w:sz w:val="24"/>
              <w:szCs w:val="24"/>
              <w:vertAlign w:val="superscript"/>
            </w:rPr>
            <w:t>60</w:t>
          </w:r>
        </w:sdtContent>
      </w:sdt>
      <w:r w:rsidRPr="000A678E">
        <w:rPr>
          <w:rFonts w:ascii="Times New Roman" w:hAnsi="Times New Roman" w:cs="Times New Roman"/>
          <w:sz w:val="24"/>
          <w:szCs w:val="24"/>
        </w:rPr>
        <w:t xml:space="preserve">. </w:t>
      </w:r>
      <w:r w:rsidR="002B1D29" w:rsidRPr="000A678E">
        <w:rPr>
          <w:rFonts w:ascii="Times New Roman" w:hAnsi="Times New Roman" w:cs="Times New Roman"/>
          <w:sz w:val="24"/>
          <w:szCs w:val="24"/>
        </w:rPr>
        <w:t xml:space="preserve">But, aside from </w:t>
      </w:r>
      <w:r w:rsidR="002B1D29" w:rsidRPr="000A678E">
        <w:rPr>
          <w:rFonts w:ascii="Times New Roman" w:hAnsi="Times New Roman" w:cs="Times New Roman"/>
          <w:i/>
          <w:iCs/>
          <w:sz w:val="24"/>
          <w:szCs w:val="24"/>
        </w:rPr>
        <w:t>E. coli</w:t>
      </w:r>
      <w:r w:rsidR="002B1D29" w:rsidRPr="000A678E">
        <w:rPr>
          <w:rFonts w:ascii="Times New Roman" w:hAnsi="Times New Roman" w:cs="Times New Roman"/>
          <w:sz w:val="24"/>
          <w:szCs w:val="24"/>
        </w:rPr>
        <w:t xml:space="preserve">, which can cause diarrhea in children, lack </w:t>
      </w:r>
      <w:r w:rsidR="00EE6E2D" w:rsidRPr="00965DCF">
        <w:rPr>
          <w:rFonts w:ascii="Times New Roman" w:hAnsi="Times New Roman" w:cs="Times New Roman"/>
          <w:sz w:val="24"/>
          <w:szCs w:val="24"/>
        </w:rPr>
        <w:t>of information</w:t>
      </w:r>
      <w:r w:rsidR="002B1D29" w:rsidRPr="00965DCF">
        <w:rPr>
          <w:rFonts w:ascii="Times New Roman" w:hAnsi="Times New Roman" w:cs="Times New Roman"/>
          <w:sz w:val="24"/>
          <w:szCs w:val="24"/>
        </w:rPr>
        <w:t xml:space="preserve"> on other possible pollutants. The absence of these concentrations can result in severe miscalculations in the model results because they can vary by an order of magnitude during very brief times. The scenario is further complicated by the fact that there are numerous sources of biological contamination coming in, even though most strains of </w:t>
      </w:r>
      <w:r w:rsidR="002B1D29" w:rsidRPr="00193E10">
        <w:rPr>
          <w:rFonts w:ascii="Times New Roman" w:hAnsi="Times New Roman" w:cs="Times New Roman"/>
          <w:i/>
          <w:iCs/>
          <w:sz w:val="24"/>
          <w:szCs w:val="24"/>
        </w:rPr>
        <w:t>E. coli</w:t>
      </w:r>
      <w:r w:rsidR="002B1D29" w:rsidRPr="00193E10">
        <w:rPr>
          <w:rFonts w:ascii="Times New Roman" w:hAnsi="Times New Roman" w:cs="Times New Roman"/>
          <w:sz w:val="24"/>
          <w:szCs w:val="24"/>
        </w:rPr>
        <w:t xml:space="preserve"> are not harmful.</w:t>
      </w:r>
    </w:p>
    <w:p w14:paraId="53B227A6" w14:textId="77777777" w:rsidR="00E5595A" w:rsidRPr="00193E10" w:rsidRDefault="00E5595A" w:rsidP="00543091">
      <w:pPr>
        <w:pStyle w:val="ListParagraph"/>
        <w:numPr>
          <w:ilvl w:val="0"/>
          <w:numId w:val="1"/>
        </w:numPr>
        <w:spacing w:line="480" w:lineRule="auto"/>
        <w:rPr>
          <w:rFonts w:ascii="Times New Roman" w:hAnsi="Times New Roman" w:cs="Times New Roman"/>
          <w:b/>
          <w:sz w:val="24"/>
          <w:szCs w:val="24"/>
        </w:rPr>
      </w:pPr>
      <w:r w:rsidRPr="00193E10">
        <w:rPr>
          <w:rFonts w:ascii="Times New Roman" w:hAnsi="Times New Roman" w:cs="Times New Roman"/>
          <w:b/>
          <w:sz w:val="24"/>
          <w:szCs w:val="24"/>
        </w:rPr>
        <w:t xml:space="preserve">Recommendations </w:t>
      </w:r>
    </w:p>
    <w:p w14:paraId="74A7E2E5" w14:textId="003FA92F" w:rsidR="00E5595A" w:rsidRPr="000A678E" w:rsidRDefault="00E5595A" w:rsidP="00543091">
      <w:pPr>
        <w:spacing w:line="480" w:lineRule="auto"/>
        <w:rPr>
          <w:rFonts w:ascii="Times New Roman" w:hAnsi="Times New Roman" w:cs="Times New Roman"/>
          <w:sz w:val="24"/>
          <w:szCs w:val="24"/>
        </w:rPr>
      </w:pPr>
      <w:r w:rsidRPr="00BA529D">
        <w:rPr>
          <w:rFonts w:ascii="Times New Roman" w:hAnsi="Times New Roman" w:cs="Times New Roman"/>
          <w:sz w:val="24"/>
          <w:szCs w:val="24"/>
        </w:rPr>
        <w:t xml:space="preserve">The findings of our study have some potential implications for our </w:t>
      </w:r>
      <w:r w:rsidR="00EE6E2D" w:rsidRPr="00220E24">
        <w:rPr>
          <w:rFonts w:ascii="Times New Roman" w:hAnsi="Times New Roman" w:cs="Times New Roman"/>
          <w:sz w:val="24"/>
          <w:szCs w:val="24"/>
        </w:rPr>
        <w:t>policymakers</w:t>
      </w:r>
      <w:r w:rsidRPr="00220E24">
        <w:rPr>
          <w:rFonts w:ascii="Times New Roman" w:hAnsi="Times New Roman" w:cs="Times New Roman"/>
          <w:sz w:val="24"/>
          <w:szCs w:val="24"/>
        </w:rPr>
        <w:t>. Different government and non-government organizations, international agencies</w:t>
      </w:r>
      <w:r w:rsidR="00EE6E2D" w:rsidRPr="00220E24">
        <w:rPr>
          <w:rFonts w:ascii="Times New Roman" w:hAnsi="Times New Roman" w:cs="Times New Roman"/>
          <w:sz w:val="24"/>
          <w:szCs w:val="24"/>
        </w:rPr>
        <w:t>,</w:t>
      </w:r>
      <w:r w:rsidRPr="000D5752">
        <w:rPr>
          <w:rFonts w:ascii="Times New Roman" w:hAnsi="Times New Roman" w:cs="Times New Roman"/>
          <w:sz w:val="24"/>
          <w:szCs w:val="24"/>
        </w:rPr>
        <w:t xml:space="preserve"> and public health </w:t>
      </w:r>
      <w:r w:rsidR="00EE6E2D" w:rsidRPr="000D5752">
        <w:rPr>
          <w:rFonts w:ascii="Times New Roman" w:hAnsi="Times New Roman" w:cs="Times New Roman"/>
          <w:sz w:val="24"/>
          <w:szCs w:val="24"/>
        </w:rPr>
        <w:lastRenderedPageBreak/>
        <w:t>professionals</w:t>
      </w:r>
      <w:r w:rsidRPr="000D5752">
        <w:rPr>
          <w:rFonts w:ascii="Times New Roman" w:hAnsi="Times New Roman" w:cs="Times New Roman"/>
          <w:sz w:val="24"/>
          <w:szCs w:val="24"/>
        </w:rPr>
        <w:t xml:space="preserve"> who work for the betterment of </w:t>
      </w:r>
      <w:r w:rsidR="00EE6E2D" w:rsidRPr="000D5752">
        <w:rPr>
          <w:rFonts w:ascii="Times New Roman" w:hAnsi="Times New Roman" w:cs="Times New Roman"/>
          <w:sz w:val="24"/>
          <w:szCs w:val="24"/>
        </w:rPr>
        <w:t>children’s</w:t>
      </w:r>
      <w:r w:rsidRPr="000A678E">
        <w:rPr>
          <w:rFonts w:ascii="Times New Roman" w:hAnsi="Times New Roman" w:cs="Times New Roman"/>
          <w:sz w:val="24"/>
          <w:szCs w:val="24"/>
        </w:rPr>
        <w:t xml:space="preserve"> health can initiate </w:t>
      </w:r>
      <w:r w:rsidR="00EE6E2D" w:rsidRPr="000A678E">
        <w:rPr>
          <w:rFonts w:ascii="Times New Roman" w:hAnsi="Times New Roman" w:cs="Times New Roman"/>
          <w:sz w:val="24"/>
          <w:szCs w:val="24"/>
        </w:rPr>
        <w:t>awareness-raising</w:t>
      </w:r>
      <w:r w:rsidRPr="000A678E">
        <w:rPr>
          <w:rFonts w:ascii="Times New Roman" w:hAnsi="Times New Roman" w:cs="Times New Roman"/>
          <w:sz w:val="24"/>
          <w:szCs w:val="24"/>
        </w:rPr>
        <w:t xml:space="preserve"> activities to make </w:t>
      </w:r>
      <w:r w:rsidR="00EE6E2D" w:rsidRPr="000A678E">
        <w:rPr>
          <w:rFonts w:ascii="Times New Roman" w:hAnsi="Times New Roman" w:cs="Times New Roman"/>
          <w:sz w:val="24"/>
          <w:szCs w:val="24"/>
        </w:rPr>
        <w:t xml:space="preserve">them </w:t>
      </w:r>
      <w:r w:rsidRPr="000A678E">
        <w:rPr>
          <w:rFonts w:ascii="Times New Roman" w:hAnsi="Times New Roman" w:cs="Times New Roman"/>
          <w:sz w:val="24"/>
          <w:szCs w:val="24"/>
        </w:rPr>
        <w:t xml:space="preserve">aware </w:t>
      </w:r>
      <w:r w:rsidR="00EE6E2D" w:rsidRPr="000A678E">
        <w:rPr>
          <w:rFonts w:ascii="Times New Roman" w:hAnsi="Times New Roman" w:cs="Times New Roman"/>
          <w:sz w:val="24"/>
          <w:szCs w:val="24"/>
        </w:rPr>
        <w:t xml:space="preserve">of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contamination in drinking water. For this, the awareness-raising campaign should also emphasize educating people </w:t>
      </w:r>
      <w:r w:rsidR="00EE6E2D" w:rsidRPr="000A678E">
        <w:rPr>
          <w:rFonts w:ascii="Times New Roman" w:hAnsi="Times New Roman" w:cs="Times New Roman"/>
          <w:sz w:val="24"/>
          <w:szCs w:val="24"/>
        </w:rPr>
        <w:t xml:space="preserve">on </w:t>
      </w:r>
      <w:r w:rsidRPr="000A678E">
        <w:rPr>
          <w:rFonts w:ascii="Times New Roman" w:hAnsi="Times New Roman" w:cs="Times New Roman"/>
          <w:sz w:val="24"/>
          <w:szCs w:val="24"/>
        </w:rPr>
        <w:t>how to use water that has been tested or inspected by the appropriate authorities. The relevant authorities must carry out awareness-raising initiatives. In Bangladesh</w:t>
      </w:r>
      <w:r w:rsidR="00EE6E2D" w:rsidRPr="000A678E">
        <w:rPr>
          <w:rFonts w:ascii="Times New Roman" w:hAnsi="Times New Roman" w:cs="Times New Roman"/>
          <w:sz w:val="24"/>
          <w:szCs w:val="24"/>
        </w:rPr>
        <w:t>,</w:t>
      </w:r>
      <w:r w:rsidRPr="000A678E">
        <w:rPr>
          <w:rFonts w:ascii="Times New Roman" w:hAnsi="Times New Roman" w:cs="Times New Roman"/>
          <w:sz w:val="24"/>
          <w:szCs w:val="24"/>
        </w:rPr>
        <w:t xml:space="preserve"> it is found that </w:t>
      </w:r>
      <w:r w:rsidR="00EE6E2D"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high education level of parents has </w:t>
      </w:r>
      <w:r w:rsidR="00EE6E2D" w:rsidRPr="000A678E">
        <w:rPr>
          <w:rFonts w:ascii="Times New Roman" w:hAnsi="Times New Roman" w:cs="Times New Roman"/>
          <w:sz w:val="24"/>
          <w:szCs w:val="24"/>
        </w:rPr>
        <w:t xml:space="preserve">a </w:t>
      </w:r>
      <w:r w:rsidRPr="000A678E">
        <w:rPr>
          <w:rFonts w:ascii="Times New Roman" w:hAnsi="Times New Roman" w:cs="Times New Roman"/>
          <w:sz w:val="24"/>
          <w:szCs w:val="24"/>
        </w:rPr>
        <w:t xml:space="preserve">sense </w:t>
      </w:r>
      <w:r w:rsidR="00EE6E2D" w:rsidRPr="000A678E">
        <w:rPr>
          <w:rFonts w:ascii="Times New Roman" w:hAnsi="Times New Roman" w:cs="Times New Roman"/>
          <w:sz w:val="24"/>
          <w:szCs w:val="24"/>
        </w:rPr>
        <w:t>of</w:t>
      </w:r>
      <w:r w:rsidRPr="000A678E">
        <w:rPr>
          <w:rFonts w:ascii="Times New Roman" w:hAnsi="Times New Roman" w:cs="Times New Roman"/>
          <w:sz w:val="24"/>
          <w:szCs w:val="24"/>
        </w:rPr>
        <w:t xml:space="preserve"> the sanitation and hygiene of their children. </w:t>
      </w:r>
      <w:r w:rsidR="00EE6E2D" w:rsidRPr="000A678E">
        <w:rPr>
          <w:rFonts w:ascii="Times New Roman" w:hAnsi="Times New Roman" w:cs="Times New Roman"/>
          <w:sz w:val="24"/>
          <w:szCs w:val="24"/>
        </w:rPr>
        <w:t>Household</w:t>
      </w:r>
      <w:r w:rsidRPr="000A678E">
        <w:rPr>
          <w:rFonts w:ascii="Times New Roman" w:hAnsi="Times New Roman" w:cs="Times New Roman"/>
          <w:sz w:val="24"/>
          <w:szCs w:val="24"/>
        </w:rPr>
        <w:t xml:space="preserve"> access to electronic media can seek concern </w:t>
      </w:r>
      <w:r w:rsidR="00EE6E2D" w:rsidRPr="000A678E">
        <w:rPr>
          <w:rFonts w:ascii="Times New Roman" w:hAnsi="Times New Roman" w:cs="Times New Roman"/>
          <w:sz w:val="24"/>
          <w:szCs w:val="24"/>
        </w:rPr>
        <w:t>from</w:t>
      </w:r>
      <w:r w:rsidRPr="000A678E">
        <w:rPr>
          <w:rFonts w:ascii="Times New Roman" w:hAnsi="Times New Roman" w:cs="Times New Roman"/>
          <w:sz w:val="24"/>
          <w:szCs w:val="24"/>
        </w:rPr>
        <w:t xml:space="preserve"> </w:t>
      </w:r>
      <w:r w:rsidR="00EE6E2D" w:rsidRPr="000A678E">
        <w:rPr>
          <w:rFonts w:ascii="Times New Roman" w:hAnsi="Times New Roman" w:cs="Times New Roman"/>
          <w:sz w:val="24"/>
          <w:szCs w:val="24"/>
        </w:rPr>
        <w:t xml:space="preserve">the </w:t>
      </w:r>
      <w:r w:rsidRPr="000A678E">
        <w:rPr>
          <w:rFonts w:ascii="Times New Roman" w:hAnsi="Times New Roman" w:cs="Times New Roman"/>
          <w:sz w:val="24"/>
          <w:szCs w:val="24"/>
        </w:rPr>
        <w:t xml:space="preserve">public for childhood diarrhea. Particularly, the young mother is more likely to be exposed than the older mother due to the older mother's superior health-seeking behaviors. Future research should concentrate on both the amount and quality of water in Bangladesh’s rural villages. Water storage capabilities play a role in how much water is available for washing and cleaning in the home. </w:t>
      </w:r>
    </w:p>
    <w:p w14:paraId="67B851FE" w14:textId="77777777" w:rsidR="00E5595A" w:rsidRPr="000A678E" w:rsidRDefault="00E5595A" w:rsidP="00543091">
      <w:pPr>
        <w:pStyle w:val="ListParagraph"/>
        <w:numPr>
          <w:ilvl w:val="0"/>
          <w:numId w:val="1"/>
        </w:numPr>
        <w:spacing w:line="480" w:lineRule="auto"/>
        <w:rPr>
          <w:rFonts w:ascii="Times New Roman" w:hAnsi="Times New Roman" w:cs="Times New Roman"/>
          <w:b/>
          <w:sz w:val="24"/>
          <w:szCs w:val="24"/>
        </w:rPr>
      </w:pPr>
      <w:r w:rsidRPr="000A678E">
        <w:rPr>
          <w:rFonts w:ascii="Times New Roman" w:hAnsi="Times New Roman" w:cs="Times New Roman"/>
          <w:b/>
          <w:sz w:val="24"/>
          <w:szCs w:val="24"/>
        </w:rPr>
        <w:t xml:space="preserve">Conclusion </w:t>
      </w:r>
    </w:p>
    <w:p w14:paraId="7F07373C" w14:textId="2F452276"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In Bangladesh, children under the age of five still frequently experience diarrhea as a serious public health issue. Current investigation revealed a substantial relationship between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 in household drinking water and diarrheal episodes among children aged under-5 years in Bangladesh. The mothers of low-income countries like Bangladesh should be the main target because the prevalence of diarrhea and the behavior of mothers in that nation are influenced by factors like age, wealth, and educational attainment. Public health professionals, community-based organizations, and policymakers should concentrate on educating the public about the use of safe drinking water. Additionally, appropriate authorities should improve drinking water management (such as handling practices, treatment, and storage) and make sure that water supplies are safe, help modify personal hygiene behavior, improve health literacy and </w:t>
      </w:r>
      <w:r w:rsidRPr="000A678E">
        <w:rPr>
          <w:rFonts w:ascii="Times New Roman" w:hAnsi="Times New Roman" w:cs="Times New Roman"/>
          <w:sz w:val="24"/>
          <w:szCs w:val="24"/>
        </w:rPr>
        <w:lastRenderedPageBreak/>
        <w:t xml:space="preserve">engaging community health workers in the prevention of diarrhea prevention, control, and treatment.  </w:t>
      </w:r>
    </w:p>
    <w:p w14:paraId="52DF07D6"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 xml:space="preserve">Abbreviations </w:t>
      </w:r>
    </w:p>
    <w:p w14:paraId="513C6D24"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AOR: Adjusted Odds Ratio</w:t>
      </w:r>
    </w:p>
    <w:p w14:paraId="1633D419"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CI: Confidence Interval</w:t>
      </w:r>
    </w:p>
    <w:p w14:paraId="5D5C8AA3"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COR: Crude Odds Ratio</w:t>
      </w:r>
    </w:p>
    <w:p w14:paraId="423F7AF6" w14:textId="77777777" w:rsidR="00E5595A" w:rsidRPr="000A678E" w:rsidRDefault="00E5595A" w:rsidP="00543091">
      <w:pPr>
        <w:spacing w:after="160" w:line="480" w:lineRule="auto"/>
        <w:rPr>
          <w:rFonts w:ascii="Times New Roman" w:hAnsi="Times New Roman" w:cs="Times New Roman"/>
          <w:i/>
          <w:iCs/>
          <w:sz w:val="24"/>
          <w:szCs w:val="24"/>
        </w:rPr>
      </w:pPr>
      <w:r w:rsidRPr="000A678E">
        <w:rPr>
          <w:rFonts w:ascii="Times New Roman" w:hAnsi="Times New Roman" w:cs="Times New Roman"/>
          <w:i/>
          <w:iCs/>
          <w:sz w:val="24"/>
          <w:szCs w:val="24"/>
        </w:rPr>
        <w:t xml:space="preserve">E. coli: Escherichia coli </w:t>
      </w:r>
    </w:p>
    <w:p w14:paraId="185D10DA"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MICS: Multiple Indicator Cluster Surveys</w:t>
      </w:r>
    </w:p>
    <w:p w14:paraId="7E461955" w14:textId="1D2E3C5B"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 xml:space="preserve">PS: Propensity Score </w:t>
      </w:r>
    </w:p>
    <w:p w14:paraId="6246C651"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Declarations</w:t>
      </w:r>
    </w:p>
    <w:p w14:paraId="5032F5C1"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Ethics approval and consent to participate</w:t>
      </w:r>
    </w:p>
    <w:p w14:paraId="4E0ACF45"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No ethics approval was required as this study used secondary analysis of the cross-sectional data obtained from the 2019 and 2012 Bangladesh Multiple Indicator Cluster Surveys (MICS), which is available freely and publicly with all identifier information removed. Bangladesh Government's technical committee, led by the Bangladesh Bureau of Statistics (BBS), approved the survey protocol. In addition, informed consent was obtained from a parent and/or legal guardian for study participation in the survey by the MICS team during fieldwork. The interviewers explained that taking part in the survey was entirely voluntary and that the information would be kept confidential and private. Participants may also refuse to answer any or all questions, and the interview may be terminated at any moment. All methods were carried out in accordance with the relevant guidelines and regulations.</w:t>
      </w:r>
    </w:p>
    <w:p w14:paraId="0FBE61F6"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lastRenderedPageBreak/>
        <w:t>Consent for publication</w:t>
      </w:r>
    </w:p>
    <w:p w14:paraId="15C0D052"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Not applicable.</w:t>
      </w:r>
    </w:p>
    <w:p w14:paraId="210484E0"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Availability of data and materials</w:t>
      </w:r>
    </w:p>
    <w:p w14:paraId="456A49DC"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The datasets generated and analyzed during this study are available from the corresponding author on reasonable request.</w:t>
      </w:r>
    </w:p>
    <w:p w14:paraId="19A05783"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Competing interests</w:t>
      </w:r>
    </w:p>
    <w:p w14:paraId="374A0738"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The authors declare that they have no competing interests.</w:t>
      </w:r>
    </w:p>
    <w:p w14:paraId="2E03C5E3"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Funding</w:t>
      </w:r>
    </w:p>
    <w:p w14:paraId="61CB676F"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This research did not receive any specific grant from funding agencies in the public, commercial, or not-for-profit sectors.</w:t>
      </w:r>
    </w:p>
    <w:p w14:paraId="534C0296"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Authors' contributions</w:t>
      </w:r>
    </w:p>
    <w:p w14:paraId="260C1899" w14:textId="77777777" w:rsidR="00E5595A" w:rsidRPr="000A678E" w:rsidRDefault="00E5595A" w:rsidP="00543091">
      <w:pPr>
        <w:spacing w:line="480" w:lineRule="auto"/>
        <w:rPr>
          <w:rFonts w:ascii="Times New Roman" w:hAnsi="Times New Roman" w:cs="Times New Roman"/>
          <w:sz w:val="24"/>
          <w:szCs w:val="24"/>
        </w:rPr>
      </w:pPr>
      <w:r w:rsidRPr="000A678E">
        <w:rPr>
          <w:rFonts w:ascii="Times New Roman" w:hAnsi="Times New Roman" w:cs="Times New Roman"/>
          <w:sz w:val="24"/>
          <w:szCs w:val="24"/>
        </w:rPr>
        <w:t xml:space="preserve">Mohammad Nayeem Hasan: Methodology, Formal Analysis, Writing-original draft. Maya Biswas: Methodology, Data curation, </w:t>
      </w:r>
      <w:proofErr w:type="spellStart"/>
      <w:r w:rsidRPr="000A678E">
        <w:rPr>
          <w:rFonts w:ascii="Times New Roman" w:hAnsi="Times New Roman" w:cs="Times New Roman"/>
          <w:sz w:val="24"/>
          <w:szCs w:val="24"/>
        </w:rPr>
        <w:t>Moumita</w:t>
      </w:r>
      <w:proofErr w:type="spellEnd"/>
      <w:r w:rsidRPr="000A678E">
        <w:rPr>
          <w:rFonts w:ascii="Times New Roman" w:hAnsi="Times New Roman" w:cs="Times New Roman"/>
          <w:sz w:val="24"/>
          <w:szCs w:val="24"/>
        </w:rPr>
        <w:t xml:space="preserve"> Paul: Methodology, Data curation, Tanvir </w:t>
      </w:r>
      <w:proofErr w:type="spellStart"/>
      <w:r w:rsidRPr="000A678E">
        <w:rPr>
          <w:rFonts w:ascii="Times New Roman" w:hAnsi="Times New Roman" w:cs="Times New Roman"/>
          <w:sz w:val="24"/>
          <w:szCs w:val="24"/>
        </w:rPr>
        <w:t>Ahammed</w:t>
      </w:r>
      <w:proofErr w:type="spellEnd"/>
      <w:r w:rsidRPr="000A678E">
        <w:rPr>
          <w:rFonts w:ascii="Times New Roman" w:hAnsi="Times New Roman" w:cs="Times New Roman"/>
          <w:sz w:val="24"/>
          <w:szCs w:val="24"/>
        </w:rPr>
        <w:t>: Methodology, Data curation, Writing-Reviewing and Editing. Muhammad Abdul Baker Chowdhury: Supervision, Methodology, Writing-Reviewing and Editing. Md Jamal Uddin: Conceptualization, Supervision, Writing-Reviewing and Editing.</w:t>
      </w:r>
    </w:p>
    <w:p w14:paraId="391872D5" w14:textId="77777777" w:rsidR="00E5595A" w:rsidRPr="000A678E" w:rsidRDefault="00E5595A" w:rsidP="00543091">
      <w:pPr>
        <w:spacing w:after="160" w:line="480" w:lineRule="auto"/>
        <w:rPr>
          <w:rFonts w:ascii="Times New Roman" w:hAnsi="Times New Roman" w:cs="Times New Roman"/>
          <w:b/>
          <w:bCs/>
          <w:sz w:val="24"/>
          <w:szCs w:val="24"/>
        </w:rPr>
      </w:pPr>
      <w:r w:rsidRPr="000A678E">
        <w:rPr>
          <w:rFonts w:ascii="Times New Roman" w:hAnsi="Times New Roman" w:cs="Times New Roman"/>
          <w:b/>
          <w:bCs/>
          <w:sz w:val="24"/>
          <w:szCs w:val="24"/>
        </w:rPr>
        <w:t>Acknowledgements</w:t>
      </w:r>
    </w:p>
    <w:p w14:paraId="79FA39A1"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t>None.</w:t>
      </w:r>
    </w:p>
    <w:p w14:paraId="0F81D70B" w14:textId="77777777" w:rsidR="00E5595A" w:rsidRPr="000A678E" w:rsidRDefault="00E5595A" w:rsidP="00543091">
      <w:pPr>
        <w:spacing w:after="160" w:line="480" w:lineRule="auto"/>
        <w:rPr>
          <w:rFonts w:ascii="Times New Roman" w:hAnsi="Times New Roman" w:cs="Times New Roman"/>
          <w:sz w:val="24"/>
          <w:szCs w:val="24"/>
        </w:rPr>
      </w:pPr>
      <w:r w:rsidRPr="000A678E">
        <w:rPr>
          <w:rFonts w:ascii="Times New Roman" w:hAnsi="Times New Roman" w:cs="Times New Roman"/>
          <w:sz w:val="24"/>
          <w:szCs w:val="24"/>
        </w:rPr>
        <w:br w:type="page"/>
      </w:r>
    </w:p>
    <w:p w14:paraId="032376B9" w14:textId="77777777" w:rsidR="00E5595A" w:rsidRPr="000A678E" w:rsidRDefault="00E5595A" w:rsidP="00543091">
      <w:pPr>
        <w:spacing w:line="480" w:lineRule="auto"/>
        <w:rPr>
          <w:rFonts w:ascii="Times New Roman" w:hAnsi="Times New Roman" w:cs="Times New Roman"/>
          <w:b/>
          <w:bCs/>
          <w:sz w:val="24"/>
          <w:szCs w:val="24"/>
        </w:rPr>
      </w:pPr>
      <w:r w:rsidRPr="000A678E">
        <w:rPr>
          <w:rFonts w:ascii="Times New Roman" w:hAnsi="Times New Roman" w:cs="Times New Roman"/>
          <w:b/>
          <w:bCs/>
          <w:sz w:val="24"/>
          <w:szCs w:val="24"/>
        </w:rPr>
        <w:lastRenderedPageBreak/>
        <w:t>References</w:t>
      </w:r>
    </w:p>
    <w:sdt>
      <w:sdtPr>
        <w:tag w:val="MENDELEY_BIBLIOGRAPHY"/>
        <w:id w:val="-2081366013"/>
        <w:placeholder>
          <w:docPart w:val="DefaultPlaceholder_-1854013440"/>
        </w:placeholder>
      </w:sdtPr>
      <w:sdtContent>
        <w:p w14:paraId="3FDA269B" w14:textId="77777777" w:rsidR="002B1D29" w:rsidRPr="000A678E" w:rsidRDefault="002B1D29">
          <w:pPr>
            <w:autoSpaceDE w:val="0"/>
            <w:autoSpaceDN w:val="0"/>
            <w:ind w:hanging="640"/>
            <w:divId w:val="1604653208"/>
            <w:rPr>
              <w:rFonts w:eastAsia="Times New Roman"/>
              <w:sz w:val="24"/>
              <w:szCs w:val="24"/>
            </w:rPr>
          </w:pPr>
          <w:r w:rsidRPr="000A678E">
            <w:rPr>
              <w:rFonts w:eastAsia="Times New Roman"/>
            </w:rPr>
            <w:t>1.</w:t>
          </w:r>
          <w:r w:rsidRPr="000A678E">
            <w:rPr>
              <w:rFonts w:eastAsia="Times New Roman"/>
            </w:rPr>
            <w:tab/>
            <w:t xml:space="preserve">WHO. </w:t>
          </w:r>
          <w:proofErr w:type="spellStart"/>
          <w:r w:rsidRPr="000A678E">
            <w:rPr>
              <w:rFonts w:eastAsia="Times New Roman"/>
            </w:rPr>
            <w:t>Diarrhoea</w:t>
          </w:r>
          <w:proofErr w:type="spellEnd"/>
          <w:r w:rsidRPr="000A678E">
            <w:rPr>
              <w:rFonts w:eastAsia="Times New Roman"/>
            </w:rPr>
            <w:t xml:space="preserve">, </w:t>
          </w:r>
          <w:proofErr w:type="spellStart"/>
          <w:r w:rsidRPr="000A678E">
            <w:rPr>
              <w:rFonts w:eastAsia="Times New Roman"/>
            </w:rPr>
            <w:t>Diarrhoeal</w:t>
          </w:r>
          <w:proofErr w:type="spellEnd"/>
          <w:r w:rsidRPr="000A678E">
            <w:rPr>
              <w:rFonts w:eastAsia="Times New Roman"/>
            </w:rPr>
            <w:t xml:space="preserve"> diseases, diarrhea, acute watery </w:t>
          </w:r>
          <w:proofErr w:type="spellStart"/>
          <w:r w:rsidRPr="000A678E">
            <w:rPr>
              <w:rFonts w:eastAsia="Times New Roman"/>
            </w:rPr>
            <w:t>diarrhoea</w:t>
          </w:r>
          <w:proofErr w:type="spellEnd"/>
          <w:r w:rsidRPr="000A678E">
            <w:rPr>
              <w:rFonts w:eastAsia="Times New Roman"/>
            </w:rPr>
            <w:t>. Published 2022. Accessed June 27, 2022. https://www.who.int/westernpacific/health-topics/diarrhoea</w:t>
          </w:r>
        </w:p>
        <w:p w14:paraId="2F07D1BD" w14:textId="77777777" w:rsidR="002B1D29" w:rsidRPr="00965DCF" w:rsidRDefault="002B1D29">
          <w:pPr>
            <w:autoSpaceDE w:val="0"/>
            <w:autoSpaceDN w:val="0"/>
            <w:ind w:hanging="640"/>
            <w:divId w:val="886989645"/>
            <w:rPr>
              <w:rFonts w:eastAsia="Times New Roman"/>
            </w:rPr>
          </w:pPr>
          <w:r w:rsidRPr="00965DCF">
            <w:rPr>
              <w:rFonts w:eastAsia="Times New Roman"/>
            </w:rPr>
            <w:t>2.</w:t>
          </w:r>
          <w:r w:rsidRPr="00965DCF">
            <w:rPr>
              <w:rFonts w:eastAsia="Times New Roman"/>
            </w:rPr>
            <w:tab/>
          </w:r>
          <w:proofErr w:type="spellStart"/>
          <w:r w:rsidRPr="00965DCF">
            <w:rPr>
              <w:rFonts w:eastAsia="Times New Roman"/>
            </w:rPr>
            <w:t>Keusch</w:t>
          </w:r>
          <w:proofErr w:type="spellEnd"/>
          <w:r w:rsidRPr="00965DCF">
            <w:rPr>
              <w:rFonts w:eastAsia="Times New Roman"/>
            </w:rPr>
            <w:t xml:space="preserve"> GT, Walker CF, Das JK, Horton S, Habte D. Diarrheal Diseases. </w:t>
          </w:r>
          <w:r w:rsidRPr="00965DCF">
            <w:rPr>
              <w:rFonts w:eastAsia="Times New Roman"/>
              <w:i/>
              <w:iCs/>
            </w:rPr>
            <w:t>Disease Control Priorities, Third Edition (Volume 2): Reproductive, Maternal, Newborn, and Child Health</w:t>
          </w:r>
          <w:r w:rsidRPr="00965DCF">
            <w:rPr>
              <w:rFonts w:eastAsia="Times New Roman"/>
            </w:rPr>
            <w:t>. Published online April 5, 2016:163-185. doi:10.1596/978-1-4648-0348-2_CH9</w:t>
          </w:r>
        </w:p>
        <w:p w14:paraId="5A0619CC" w14:textId="77777777" w:rsidR="002B1D29" w:rsidRPr="00193E10" w:rsidRDefault="002B1D29">
          <w:pPr>
            <w:autoSpaceDE w:val="0"/>
            <w:autoSpaceDN w:val="0"/>
            <w:ind w:hanging="640"/>
            <w:divId w:val="488910820"/>
            <w:rPr>
              <w:rFonts w:eastAsia="Times New Roman"/>
            </w:rPr>
          </w:pPr>
          <w:r w:rsidRPr="00193E10">
            <w:rPr>
              <w:rFonts w:eastAsia="Times New Roman"/>
            </w:rPr>
            <w:t>3.</w:t>
          </w:r>
          <w:r w:rsidRPr="00193E10">
            <w:rPr>
              <w:rFonts w:eastAsia="Times New Roman"/>
            </w:rPr>
            <w:tab/>
            <w:t xml:space="preserve">WHO. </w:t>
          </w:r>
          <w:proofErr w:type="spellStart"/>
          <w:r w:rsidRPr="00193E10">
            <w:rPr>
              <w:rFonts w:eastAsia="Times New Roman"/>
            </w:rPr>
            <w:t>Diarrhoeal</w:t>
          </w:r>
          <w:proofErr w:type="spellEnd"/>
          <w:r w:rsidRPr="00193E10">
            <w:rPr>
              <w:rFonts w:eastAsia="Times New Roman"/>
            </w:rPr>
            <w:t xml:space="preserve"> disease. Published 2017. Accessed June 27, 2022. https://www.who.int/news-room/fact-sheets/detail/diarrhoeal-disease</w:t>
          </w:r>
        </w:p>
        <w:p w14:paraId="371894A8" w14:textId="77777777" w:rsidR="002B1D29" w:rsidRPr="00220E24" w:rsidRDefault="002B1D29">
          <w:pPr>
            <w:autoSpaceDE w:val="0"/>
            <w:autoSpaceDN w:val="0"/>
            <w:ind w:hanging="640"/>
            <w:divId w:val="1239705369"/>
            <w:rPr>
              <w:rFonts w:eastAsia="Times New Roman"/>
            </w:rPr>
          </w:pPr>
          <w:r w:rsidRPr="00193E10">
            <w:rPr>
              <w:rFonts w:eastAsia="Times New Roman"/>
            </w:rPr>
            <w:t>4.</w:t>
          </w:r>
          <w:r w:rsidRPr="00193E10">
            <w:rPr>
              <w:rFonts w:eastAsia="Times New Roman"/>
            </w:rPr>
            <w:tab/>
            <w:t xml:space="preserve">UNICEF. </w:t>
          </w:r>
          <w:proofErr w:type="spellStart"/>
          <w:r w:rsidRPr="00BA529D">
            <w:rPr>
              <w:rFonts w:eastAsia="Times New Roman"/>
            </w:rPr>
            <w:t>Diarrhoea</w:t>
          </w:r>
          <w:proofErr w:type="spellEnd"/>
          <w:r w:rsidRPr="00BA529D">
            <w:rPr>
              <w:rFonts w:eastAsia="Times New Roman"/>
            </w:rPr>
            <w:t>. Published 2021. Accessed June 27, 2022. https://data.unicef.org/topic/child-health/diarrhoeal-disease/</w:t>
          </w:r>
        </w:p>
        <w:p w14:paraId="450BB9F0" w14:textId="77777777" w:rsidR="002B1D29" w:rsidRPr="000D5752" w:rsidRDefault="002B1D29">
          <w:pPr>
            <w:autoSpaceDE w:val="0"/>
            <w:autoSpaceDN w:val="0"/>
            <w:ind w:hanging="640"/>
            <w:divId w:val="1232081441"/>
            <w:rPr>
              <w:rFonts w:eastAsia="Times New Roman"/>
            </w:rPr>
          </w:pPr>
          <w:r w:rsidRPr="00220E24">
            <w:rPr>
              <w:rFonts w:eastAsia="Times New Roman"/>
            </w:rPr>
            <w:t>5.</w:t>
          </w:r>
          <w:r w:rsidRPr="00220E24">
            <w:rPr>
              <w:rFonts w:eastAsia="Times New Roman"/>
            </w:rPr>
            <w:tab/>
            <w:t xml:space="preserve">Hutton G, Chase C. Water Supply, Sanitation, and Hygiene. </w:t>
          </w:r>
          <w:r w:rsidRPr="000D5752">
            <w:rPr>
              <w:rFonts w:eastAsia="Times New Roman"/>
              <w:i/>
              <w:iCs/>
            </w:rPr>
            <w:t>Disease Control Priorities, Third Edition (Volume 7): Injury Prevention and Environmental Health</w:t>
          </w:r>
          <w:r w:rsidRPr="000D5752">
            <w:rPr>
              <w:rFonts w:eastAsia="Times New Roman"/>
            </w:rPr>
            <w:t>. Published online October 27, 2017:171-198. doi:10.1596/978-1-4648-0522-6_CH9</w:t>
          </w:r>
        </w:p>
        <w:p w14:paraId="6DE8FBE9" w14:textId="77777777" w:rsidR="002B1D29" w:rsidRPr="000A678E" w:rsidRDefault="002B1D29">
          <w:pPr>
            <w:autoSpaceDE w:val="0"/>
            <w:autoSpaceDN w:val="0"/>
            <w:ind w:hanging="640"/>
            <w:divId w:val="115491264"/>
            <w:rPr>
              <w:rFonts w:eastAsia="Times New Roman"/>
            </w:rPr>
          </w:pPr>
          <w:r w:rsidRPr="000D5752">
            <w:rPr>
              <w:rFonts w:eastAsia="Times New Roman"/>
            </w:rPr>
            <w:t>6.</w:t>
          </w:r>
          <w:r w:rsidRPr="000D5752">
            <w:rPr>
              <w:rFonts w:eastAsia="Times New Roman"/>
            </w:rPr>
            <w:tab/>
            <w:t xml:space="preserve">Wolf J, Hunter PR, Freeman MC, et al. Impact of drinking water, sanitation and handwashing with soap on childhood </w:t>
          </w:r>
          <w:proofErr w:type="spellStart"/>
          <w:r w:rsidRPr="000D5752">
            <w:rPr>
              <w:rFonts w:eastAsia="Times New Roman"/>
            </w:rPr>
            <w:t>diarrhoeal</w:t>
          </w:r>
          <w:proofErr w:type="spellEnd"/>
          <w:r w:rsidRPr="000D5752">
            <w:rPr>
              <w:rFonts w:eastAsia="Times New Roman"/>
            </w:rPr>
            <w:t xml:space="preserve"> disease: updated meta-analysis and meta-regression. </w:t>
          </w:r>
          <w:r w:rsidRPr="000D5752">
            <w:rPr>
              <w:rFonts w:eastAsia="Times New Roman"/>
              <w:i/>
              <w:iCs/>
            </w:rPr>
            <w:t>Tropical Medicine &amp; International He</w:t>
          </w:r>
          <w:r w:rsidRPr="000A678E">
            <w:rPr>
              <w:rFonts w:eastAsia="Times New Roman"/>
              <w:i/>
              <w:iCs/>
            </w:rPr>
            <w:t>alth</w:t>
          </w:r>
          <w:r w:rsidRPr="000A678E">
            <w:rPr>
              <w:rFonts w:eastAsia="Times New Roman"/>
            </w:rPr>
            <w:t>. 2018;23(5):508-525. doi:10.1111/TMI.13051</w:t>
          </w:r>
        </w:p>
        <w:p w14:paraId="1E14FDAD" w14:textId="77777777" w:rsidR="002B1D29" w:rsidRPr="000A678E" w:rsidRDefault="002B1D29">
          <w:pPr>
            <w:autoSpaceDE w:val="0"/>
            <w:autoSpaceDN w:val="0"/>
            <w:ind w:hanging="640"/>
            <w:divId w:val="1954706176"/>
            <w:rPr>
              <w:rFonts w:eastAsia="Times New Roman"/>
            </w:rPr>
          </w:pPr>
          <w:r w:rsidRPr="000A678E">
            <w:rPr>
              <w:rFonts w:eastAsia="Times New Roman"/>
            </w:rPr>
            <w:t>7.</w:t>
          </w:r>
          <w:r w:rsidRPr="000A678E">
            <w:rPr>
              <w:rFonts w:eastAsia="Times New Roman"/>
            </w:rPr>
            <w:tab/>
            <w:t xml:space="preserve">Gruber JS, </w:t>
          </w:r>
          <w:proofErr w:type="spellStart"/>
          <w:r w:rsidRPr="000A678E">
            <w:rPr>
              <w:rFonts w:eastAsia="Times New Roman"/>
            </w:rPr>
            <w:t>Ercumen</w:t>
          </w:r>
          <w:proofErr w:type="spellEnd"/>
          <w:r w:rsidRPr="000A678E">
            <w:rPr>
              <w:rFonts w:eastAsia="Times New Roman"/>
            </w:rPr>
            <w:t xml:space="preserve"> A, </w:t>
          </w:r>
          <w:proofErr w:type="spellStart"/>
          <w:r w:rsidRPr="000A678E">
            <w:rPr>
              <w:rFonts w:eastAsia="Times New Roman"/>
            </w:rPr>
            <w:t>Colford</w:t>
          </w:r>
          <w:proofErr w:type="spellEnd"/>
          <w:r w:rsidRPr="000A678E">
            <w:rPr>
              <w:rFonts w:eastAsia="Times New Roman"/>
            </w:rPr>
            <w:t xml:space="preserve"> JM. Coliform Bacteria as Indicators of Diarrheal Risk in Household Drinking Water: Systematic Review and Meta-Analysis. </w:t>
          </w:r>
          <w:proofErr w:type="spellStart"/>
          <w:r w:rsidRPr="000A678E">
            <w:rPr>
              <w:rFonts w:eastAsia="Times New Roman"/>
              <w:i/>
              <w:iCs/>
            </w:rPr>
            <w:t>PLoS</w:t>
          </w:r>
          <w:proofErr w:type="spellEnd"/>
          <w:r w:rsidRPr="000A678E">
            <w:rPr>
              <w:rFonts w:eastAsia="Times New Roman"/>
              <w:i/>
              <w:iCs/>
            </w:rPr>
            <w:t xml:space="preserve"> One</w:t>
          </w:r>
          <w:r w:rsidRPr="000A678E">
            <w:rPr>
              <w:rFonts w:eastAsia="Times New Roman"/>
            </w:rPr>
            <w:t>. 2014;9(9</w:t>
          </w:r>
          <w:proofErr w:type="gramStart"/>
          <w:r w:rsidRPr="000A678E">
            <w:rPr>
              <w:rFonts w:eastAsia="Times New Roman"/>
            </w:rPr>
            <w:t>):e</w:t>
          </w:r>
          <w:proofErr w:type="gramEnd"/>
          <w:r w:rsidRPr="000A678E">
            <w:rPr>
              <w:rFonts w:eastAsia="Times New Roman"/>
            </w:rPr>
            <w:t xml:space="preserve">107429. </w:t>
          </w:r>
          <w:proofErr w:type="gramStart"/>
          <w:r w:rsidRPr="000A678E">
            <w:rPr>
              <w:rFonts w:eastAsia="Times New Roman"/>
            </w:rPr>
            <w:t>doi:10.1371/JOURNAL.PONE</w:t>
          </w:r>
          <w:proofErr w:type="gramEnd"/>
          <w:r w:rsidRPr="000A678E">
            <w:rPr>
              <w:rFonts w:eastAsia="Times New Roman"/>
            </w:rPr>
            <w:t>.0107429</w:t>
          </w:r>
        </w:p>
        <w:p w14:paraId="26549C35" w14:textId="77777777" w:rsidR="002B1D29" w:rsidRPr="000A678E" w:rsidRDefault="002B1D29">
          <w:pPr>
            <w:autoSpaceDE w:val="0"/>
            <w:autoSpaceDN w:val="0"/>
            <w:ind w:hanging="640"/>
            <w:divId w:val="2017347549"/>
            <w:rPr>
              <w:rFonts w:eastAsia="Times New Roman"/>
            </w:rPr>
          </w:pPr>
          <w:r w:rsidRPr="000A678E">
            <w:rPr>
              <w:rFonts w:eastAsia="Times New Roman"/>
            </w:rPr>
            <w:t>8.</w:t>
          </w:r>
          <w:r w:rsidRPr="000A678E">
            <w:rPr>
              <w:rFonts w:eastAsia="Times New Roman"/>
            </w:rPr>
            <w:tab/>
          </w:r>
          <w:proofErr w:type="spellStart"/>
          <w:r w:rsidRPr="000A678E">
            <w:rPr>
              <w:rFonts w:eastAsia="Times New Roman"/>
            </w:rPr>
            <w:t>Akseer</w:t>
          </w:r>
          <w:proofErr w:type="spellEnd"/>
          <w:r w:rsidRPr="000A678E">
            <w:rPr>
              <w:rFonts w:eastAsia="Times New Roman"/>
            </w:rPr>
            <w:t xml:space="preserve"> N, </w:t>
          </w:r>
          <w:proofErr w:type="spellStart"/>
          <w:r w:rsidRPr="000A678E">
            <w:rPr>
              <w:rFonts w:eastAsia="Times New Roman"/>
            </w:rPr>
            <w:t>Kamali</w:t>
          </w:r>
          <w:proofErr w:type="spellEnd"/>
          <w:r w:rsidRPr="000A678E">
            <w:rPr>
              <w:rFonts w:eastAsia="Times New Roman"/>
            </w:rPr>
            <w:t xml:space="preserve"> M, </w:t>
          </w:r>
          <w:proofErr w:type="spellStart"/>
          <w:r w:rsidRPr="000A678E">
            <w:rPr>
              <w:rFonts w:eastAsia="Times New Roman"/>
            </w:rPr>
            <w:t>Arifeen</w:t>
          </w:r>
          <w:proofErr w:type="spellEnd"/>
          <w:r w:rsidRPr="000A678E">
            <w:rPr>
              <w:rFonts w:eastAsia="Times New Roman"/>
            </w:rPr>
            <w:t xml:space="preserve"> SE, et al. Progress in maternal and child health: how has South Asia fared? </w:t>
          </w:r>
          <w:r w:rsidRPr="000A678E">
            <w:rPr>
              <w:rFonts w:eastAsia="Times New Roman"/>
              <w:i/>
              <w:iCs/>
            </w:rPr>
            <w:t>BMJ</w:t>
          </w:r>
          <w:r w:rsidRPr="000A678E">
            <w:rPr>
              <w:rFonts w:eastAsia="Times New Roman"/>
            </w:rPr>
            <w:t>. 2017;357. doi:10.1136/BMJ.J1608</w:t>
          </w:r>
        </w:p>
        <w:p w14:paraId="16F9663D" w14:textId="77777777" w:rsidR="002B1D29" w:rsidRPr="000A678E" w:rsidRDefault="002B1D29">
          <w:pPr>
            <w:autoSpaceDE w:val="0"/>
            <w:autoSpaceDN w:val="0"/>
            <w:ind w:hanging="640"/>
            <w:divId w:val="2899807"/>
            <w:rPr>
              <w:rFonts w:eastAsia="Times New Roman"/>
            </w:rPr>
          </w:pPr>
          <w:r w:rsidRPr="000A678E">
            <w:rPr>
              <w:rFonts w:eastAsia="Times New Roman"/>
            </w:rPr>
            <w:t>9.</w:t>
          </w:r>
          <w:r w:rsidRPr="000A678E">
            <w:rPr>
              <w:rFonts w:eastAsia="Times New Roman"/>
            </w:rPr>
            <w:tab/>
            <w:t xml:space="preserve">Joseph G, Haque SS, </w:t>
          </w:r>
          <w:proofErr w:type="spellStart"/>
          <w:r w:rsidRPr="000A678E">
            <w:rPr>
              <w:rFonts w:eastAsia="Times New Roman"/>
            </w:rPr>
            <w:t>Moqueet</w:t>
          </w:r>
          <w:proofErr w:type="spellEnd"/>
          <w:r w:rsidRPr="000A678E">
            <w:rPr>
              <w:rFonts w:eastAsia="Times New Roman"/>
            </w:rPr>
            <w:t xml:space="preserve"> N, </w:t>
          </w:r>
          <w:proofErr w:type="spellStart"/>
          <w:r w:rsidRPr="000A678E">
            <w:rPr>
              <w:rFonts w:eastAsia="Times New Roman"/>
            </w:rPr>
            <w:t>Hoo</w:t>
          </w:r>
          <w:proofErr w:type="spellEnd"/>
          <w:r w:rsidRPr="000A678E">
            <w:rPr>
              <w:rFonts w:eastAsia="Times New Roman"/>
            </w:rPr>
            <w:t xml:space="preserve"> YR. Children Need Clean Water to Grow E. Coli Contamination of Drinking Water and Childhood Nutrition in Bangladesh. Published online 2019. Accessed February 25, 2023. http://www.worldbank.org/prwp.</w:t>
          </w:r>
        </w:p>
        <w:p w14:paraId="78D3E27C" w14:textId="77777777" w:rsidR="002B1D29" w:rsidRPr="000A678E" w:rsidRDefault="002B1D29">
          <w:pPr>
            <w:autoSpaceDE w:val="0"/>
            <w:autoSpaceDN w:val="0"/>
            <w:ind w:hanging="640"/>
            <w:divId w:val="962493735"/>
            <w:rPr>
              <w:rFonts w:eastAsia="Times New Roman"/>
            </w:rPr>
          </w:pPr>
          <w:r w:rsidRPr="000A678E">
            <w:rPr>
              <w:rFonts w:eastAsia="Times New Roman"/>
            </w:rPr>
            <w:t>10.</w:t>
          </w:r>
          <w:r w:rsidRPr="000A678E">
            <w:rPr>
              <w:rFonts w:eastAsia="Times New Roman"/>
            </w:rPr>
            <w:tab/>
            <w:t xml:space="preserve">Petersen F, </w:t>
          </w:r>
          <w:proofErr w:type="spellStart"/>
          <w:r w:rsidRPr="000A678E">
            <w:rPr>
              <w:rFonts w:eastAsia="Times New Roman"/>
            </w:rPr>
            <w:t>Hubbart</w:t>
          </w:r>
          <w:proofErr w:type="spellEnd"/>
          <w:r w:rsidRPr="000A678E">
            <w:rPr>
              <w:rFonts w:eastAsia="Times New Roman"/>
            </w:rPr>
            <w:t xml:space="preserve"> JA. Physical Factors Impacting the Survival and Occurrence of Escherichia coli in Secondary Habitats. </w:t>
          </w:r>
          <w:r w:rsidRPr="000A678E">
            <w:rPr>
              <w:rFonts w:eastAsia="Times New Roman"/>
              <w:i/>
              <w:iCs/>
            </w:rPr>
            <w:t>Water 2020, Vol 12, Page 1796</w:t>
          </w:r>
          <w:r w:rsidRPr="000A678E">
            <w:rPr>
              <w:rFonts w:eastAsia="Times New Roman"/>
            </w:rPr>
            <w:t>. 2020;12(6):1796. doi:10.3390/W12061796</w:t>
          </w:r>
        </w:p>
        <w:p w14:paraId="73A4B551" w14:textId="77777777" w:rsidR="002B1D29" w:rsidRPr="000A678E" w:rsidRDefault="002B1D29">
          <w:pPr>
            <w:autoSpaceDE w:val="0"/>
            <w:autoSpaceDN w:val="0"/>
            <w:ind w:hanging="640"/>
            <w:divId w:val="1895266612"/>
            <w:rPr>
              <w:rFonts w:eastAsia="Times New Roman"/>
            </w:rPr>
          </w:pPr>
          <w:r w:rsidRPr="000A678E">
            <w:rPr>
              <w:rFonts w:eastAsia="Times New Roman"/>
            </w:rPr>
            <w:t>11.</w:t>
          </w:r>
          <w:r w:rsidRPr="000A678E">
            <w:rPr>
              <w:rFonts w:eastAsia="Times New Roman"/>
            </w:rPr>
            <w:tab/>
          </w:r>
          <w:proofErr w:type="spellStart"/>
          <w:r w:rsidRPr="000A678E">
            <w:rPr>
              <w:rFonts w:eastAsia="Times New Roman"/>
            </w:rPr>
            <w:t>Braz</w:t>
          </w:r>
          <w:proofErr w:type="spellEnd"/>
          <w:r w:rsidRPr="000A678E">
            <w:rPr>
              <w:rFonts w:eastAsia="Times New Roman"/>
            </w:rPr>
            <w:t xml:space="preserve"> VS, Melchior K, Moreira CG. Escherichia coli as a Multifaceted Pathogenic and Versatile Bacterium. </w:t>
          </w:r>
          <w:r w:rsidRPr="000A678E">
            <w:rPr>
              <w:rFonts w:eastAsia="Times New Roman"/>
              <w:i/>
              <w:iCs/>
            </w:rPr>
            <w:t>Front Cell Infect Microbiol</w:t>
          </w:r>
          <w:r w:rsidRPr="000A678E">
            <w:rPr>
              <w:rFonts w:eastAsia="Times New Roman"/>
            </w:rPr>
            <w:t xml:space="preserve">. </w:t>
          </w:r>
          <w:proofErr w:type="gramStart"/>
          <w:r w:rsidRPr="000A678E">
            <w:rPr>
              <w:rFonts w:eastAsia="Times New Roman"/>
            </w:rPr>
            <w:t>2020;10:793</w:t>
          </w:r>
          <w:proofErr w:type="gramEnd"/>
          <w:r w:rsidRPr="000A678E">
            <w:rPr>
              <w:rFonts w:eastAsia="Times New Roman"/>
            </w:rPr>
            <w:t>. doi:10.3389/FCIMB.2020.548492/BIBTEX</w:t>
          </w:r>
        </w:p>
        <w:p w14:paraId="10CCD173" w14:textId="77777777" w:rsidR="002B1D29" w:rsidRPr="000A678E" w:rsidRDefault="002B1D29">
          <w:pPr>
            <w:autoSpaceDE w:val="0"/>
            <w:autoSpaceDN w:val="0"/>
            <w:ind w:hanging="640"/>
            <w:divId w:val="1811052799"/>
            <w:rPr>
              <w:rFonts w:eastAsia="Times New Roman"/>
            </w:rPr>
          </w:pPr>
          <w:r w:rsidRPr="000A678E">
            <w:rPr>
              <w:rFonts w:eastAsia="Times New Roman"/>
            </w:rPr>
            <w:t>12.</w:t>
          </w:r>
          <w:r w:rsidRPr="000A678E">
            <w:rPr>
              <w:rFonts w:eastAsia="Times New Roman"/>
            </w:rPr>
            <w:tab/>
          </w:r>
          <w:proofErr w:type="spellStart"/>
          <w:r w:rsidRPr="000A678E">
            <w:rPr>
              <w:rFonts w:eastAsia="Times New Roman"/>
            </w:rPr>
            <w:t>Dangour</w:t>
          </w:r>
          <w:proofErr w:type="spellEnd"/>
          <w:r w:rsidRPr="000A678E">
            <w:rPr>
              <w:rFonts w:eastAsia="Times New Roman"/>
            </w:rPr>
            <w:t xml:space="preserve"> AD, Watson L, Cumming O, et al. Interventions to improve water quality and supply, sanitation and hygiene practices, and their effects on the nutritional status of children. </w:t>
          </w:r>
          <w:r w:rsidRPr="000A678E">
            <w:rPr>
              <w:rFonts w:eastAsia="Times New Roman"/>
              <w:i/>
              <w:iCs/>
            </w:rPr>
            <w:t>Cochrane Database Syst Rev</w:t>
          </w:r>
          <w:r w:rsidRPr="000A678E">
            <w:rPr>
              <w:rFonts w:eastAsia="Times New Roman"/>
            </w:rPr>
            <w:t xml:space="preserve">. 2013;2013(8). </w:t>
          </w:r>
          <w:proofErr w:type="gramStart"/>
          <w:r w:rsidRPr="000A678E">
            <w:rPr>
              <w:rFonts w:eastAsia="Times New Roman"/>
            </w:rPr>
            <w:t>doi:10.1002/14651858.CD009382.PUB2</w:t>
          </w:r>
          <w:proofErr w:type="gramEnd"/>
        </w:p>
        <w:p w14:paraId="1C8BE758" w14:textId="77777777" w:rsidR="002B1D29" w:rsidRPr="000A678E" w:rsidRDefault="002B1D29">
          <w:pPr>
            <w:autoSpaceDE w:val="0"/>
            <w:autoSpaceDN w:val="0"/>
            <w:ind w:hanging="640"/>
            <w:divId w:val="1901625198"/>
            <w:rPr>
              <w:rFonts w:eastAsia="Times New Roman"/>
            </w:rPr>
          </w:pPr>
          <w:r w:rsidRPr="000A678E">
            <w:rPr>
              <w:rFonts w:eastAsia="Times New Roman"/>
            </w:rPr>
            <w:lastRenderedPageBreak/>
            <w:t>13.</w:t>
          </w:r>
          <w:r w:rsidRPr="000A678E">
            <w:rPr>
              <w:rFonts w:eastAsia="Times New Roman"/>
            </w:rPr>
            <w:tab/>
          </w:r>
          <w:proofErr w:type="spellStart"/>
          <w:r w:rsidRPr="000A678E">
            <w:rPr>
              <w:rFonts w:eastAsia="Times New Roman"/>
            </w:rPr>
            <w:t>Salmanzadeh-Ahrabi</w:t>
          </w:r>
          <w:proofErr w:type="spellEnd"/>
          <w:r w:rsidRPr="000A678E">
            <w:rPr>
              <w:rFonts w:eastAsia="Times New Roman"/>
            </w:rPr>
            <w:t xml:space="preserve"> S, Habibi E, </w:t>
          </w:r>
          <w:proofErr w:type="spellStart"/>
          <w:r w:rsidRPr="000A678E">
            <w:rPr>
              <w:rFonts w:eastAsia="Times New Roman"/>
            </w:rPr>
            <w:t>Jaafari</w:t>
          </w:r>
          <w:proofErr w:type="spellEnd"/>
          <w:r w:rsidRPr="000A678E">
            <w:rPr>
              <w:rFonts w:eastAsia="Times New Roman"/>
            </w:rPr>
            <w:t xml:space="preserve"> F, Zali MR. Molecular epidemiology of Escherichia coli </w:t>
          </w:r>
          <w:proofErr w:type="spellStart"/>
          <w:r w:rsidRPr="000A678E">
            <w:rPr>
              <w:rFonts w:eastAsia="Times New Roman"/>
            </w:rPr>
            <w:t>diarrhoea</w:t>
          </w:r>
          <w:proofErr w:type="spellEnd"/>
          <w:r w:rsidRPr="000A678E">
            <w:rPr>
              <w:rFonts w:eastAsia="Times New Roman"/>
            </w:rPr>
            <w:t xml:space="preserve"> in children in Tehran. </w:t>
          </w:r>
          <w:r w:rsidRPr="000A678E">
            <w:rPr>
              <w:rFonts w:eastAsia="Times New Roman"/>
              <w:i/>
              <w:iCs/>
            </w:rPr>
            <w:t xml:space="preserve">Ann Trop </w:t>
          </w:r>
          <w:proofErr w:type="spellStart"/>
          <w:r w:rsidRPr="000A678E">
            <w:rPr>
              <w:rFonts w:eastAsia="Times New Roman"/>
              <w:i/>
              <w:iCs/>
            </w:rPr>
            <w:t>Paediatr</w:t>
          </w:r>
          <w:proofErr w:type="spellEnd"/>
          <w:r w:rsidRPr="000A678E">
            <w:rPr>
              <w:rFonts w:eastAsia="Times New Roman"/>
            </w:rPr>
            <w:t>. 2005;25(1):35-39. doi:10.1179/146532805X23335</w:t>
          </w:r>
        </w:p>
        <w:p w14:paraId="3E36E825" w14:textId="77777777" w:rsidR="002B1D29" w:rsidRPr="000A678E" w:rsidRDefault="002B1D29">
          <w:pPr>
            <w:autoSpaceDE w:val="0"/>
            <w:autoSpaceDN w:val="0"/>
            <w:ind w:hanging="640"/>
            <w:divId w:val="1223716601"/>
            <w:rPr>
              <w:rFonts w:eastAsia="Times New Roman"/>
            </w:rPr>
          </w:pPr>
          <w:r w:rsidRPr="000A678E">
            <w:rPr>
              <w:rFonts w:eastAsia="Times New Roman"/>
            </w:rPr>
            <w:t>14.</w:t>
          </w:r>
          <w:r w:rsidRPr="000A678E">
            <w:rPr>
              <w:rFonts w:eastAsia="Times New Roman"/>
            </w:rPr>
            <w:tab/>
          </w:r>
          <w:proofErr w:type="spellStart"/>
          <w:r w:rsidRPr="000A678E">
            <w:rPr>
              <w:rFonts w:eastAsia="Times New Roman"/>
            </w:rPr>
            <w:t>Getaneh</w:t>
          </w:r>
          <w:proofErr w:type="spellEnd"/>
          <w:r w:rsidRPr="000A678E">
            <w:rPr>
              <w:rFonts w:eastAsia="Times New Roman"/>
            </w:rPr>
            <w:t xml:space="preserve"> DK, </w:t>
          </w:r>
          <w:proofErr w:type="spellStart"/>
          <w:r w:rsidRPr="000A678E">
            <w:rPr>
              <w:rFonts w:eastAsia="Times New Roman"/>
            </w:rPr>
            <w:t>Hordofa</w:t>
          </w:r>
          <w:proofErr w:type="spellEnd"/>
          <w:r w:rsidRPr="000A678E">
            <w:rPr>
              <w:rFonts w:eastAsia="Times New Roman"/>
            </w:rPr>
            <w:t xml:space="preserve"> LO, Ayana DA, </w:t>
          </w:r>
          <w:proofErr w:type="spellStart"/>
          <w:r w:rsidRPr="000A678E">
            <w:rPr>
              <w:rFonts w:eastAsia="Times New Roman"/>
            </w:rPr>
            <w:t>Tessema</w:t>
          </w:r>
          <w:proofErr w:type="spellEnd"/>
          <w:r w:rsidRPr="000A678E">
            <w:rPr>
              <w:rFonts w:eastAsia="Times New Roman"/>
            </w:rPr>
            <w:t xml:space="preserve"> TS, </w:t>
          </w:r>
          <w:proofErr w:type="spellStart"/>
          <w:r w:rsidRPr="000A678E">
            <w:rPr>
              <w:rFonts w:eastAsia="Times New Roman"/>
            </w:rPr>
            <w:t>Regassa</w:t>
          </w:r>
          <w:proofErr w:type="spellEnd"/>
          <w:r w:rsidRPr="000A678E">
            <w:rPr>
              <w:rFonts w:eastAsia="Times New Roman"/>
            </w:rPr>
            <w:t xml:space="preserve"> LD. Prevalence of Escherichia coli O157:H7 and associated factors in under-five children in Eastern Ethiopia. </w:t>
          </w:r>
          <w:proofErr w:type="spellStart"/>
          <w:r w:rsidRPr="000A678E">
            <w:rPr>
              <w:rFonts w:eastAsia="Times New Roman"/>
              <w:i/>
              <w:iCs/>
            </w:rPr>
            <w:t>PLoS</w:t>
          </w:r>
          <w:proofErr w:type="spellEnd"/>
          <w:r w:rsidRPr="000A678E">
            <w:rPr>
              <w:rFonts w:eastAsia="Times New Roman"/>
              <w:i/>
              <w:iCs/>
            </w:rPr>
            <w:t xml:space="preserve"> One</w:t>
          </w:r>
          <w:r w:rsidRPr="000A678E">
            <w:rPr>
              <w:rFonts w:eastAsia="Times New Roman"/>
            </w:rPr>
            <w:t>. 2021;16(1</w:t>
          </w:r>
          <w:proofErr w:type="gramStart"/>
          <w:r w:rsidRPr="000A678E">
            <w:rPr>
              <w:rFonts w:eastAsia="Times New Roman"/>
            </w:rPr>
            <w:t>):e</w:t>
          </w:r>
          <w:proofErr w:type="gramEnd"/>
          <w:r w:rsidRPr="000A678E">
            <w:rPr>
              <w:rFonts w:eastAsia="Times New Roman"/>
            </w:rPr>
            <w:t xml:space="preserve">0246024. </w:t>
          </w:r>
          <w:proofErr w:type="gramStart"/>
          <w:r w:rsidRPr="000A678E">
            <w:rPr>
              <w:rFonts w:eastAsia="Times New Roman"/>
            </w:rPr>
            <w:t>doi:10.1371/JOURNAL.PONE</w:t>
          </w:r>
          <w:proofErr w:type="gramEnd"/>
          <w:r w:rsidRPr="000A678E">
            <w:rPr>
              <w:rFonts w:eastAsia="Times New Roman"/>
            </w:rPr>
            <w:t>.0246024</w:t>
          </w:r>
        </w:p>
        <w:p w14:paraId="5B74B0BA" w14:textId="77777777" w:rsidR="002B1D29" w:rsidRPr="000A678E" w:rsidRDefault="002B1D29">
          <w:pPr>
            <w:autoSpaceDE w:val="0"/>
            <w:autoSpaceDN w:val="0"/>
            <w:ind w:hanging="640"/>
            <w:divId w:val="2094352876"/>
            <w:rPr>
              <w:rFonts w:eastAsia="Times New Roman"/>
            </w:rPr>
          </w:pPr>
          <w:r w:rsidRPr="000A678E">
            <w:rPr>
              <w:rFonts w:eastAsia="Times New Roman"/>
            </w:rPr>
            <w:t>15.</w:t>
          </w:r>
          <w:r w:rsidRPr="000A678E">
            <w:rPr>
              <w:rFonts w:eastAsia="Times New Roman"/>
            </w:rPr>
            <w:tab/>
            <w:t xml:space="preserve">Yu J, Jing H, Lai S, et al. Etiology of diarrhea among children under the age five in China: Results from a five-year surveillance. </w:t>
          </w:r>
          <w:r w:rsidRPr="000A678E">
            <w:rPr>
              <w:rFonts w:eastAsia="Times New Roman"/>
              <w:i/>
              <w:iCs/>
            </w:rPr>
            <w:t>J Infect</w:t>
          </w:r>
          <w:r w:rsidRPr="000A678E">
            <w:rPr>
              <w:rFonts w:eastAsia="Times New Roman"/>
            </w:rPr>
            <w:t xml:space="preserve">. 2015;71(1):19-27. </w:t>
          </w:r>
          <w:proofErr w:type="gramStart"/>
          <w:r w:rsidRPr="000A678E">
            <w:rPr>
              <w:rFonts w:eastAsia="Times New Roman"/>
            </w:rPr>
            <w:t>doi:10.1016/J.JINF</w:t>
          </w:r>
          <w:proofErr w:type="gramEnd"/>
          <w:r w:rsidRPr="000A678E">
            <w:rPr>
              <w:rFonts w:eastAsia="Times New Roman"/>
            </w:rPr>
            <w:t>.2015.03.001</w:t>
          </w:r>
        </w:p>
        <w:p w14:paraId="26ACAEE2" w14:textId="77777777" w:rsidR="002B1D29" w:rsidRPr="000A678E" w:rsidRDefault="002B1D29">
          <w:pPr>
            <w:autoSpaceDE w:val="0"/>
            <w:autoSpaceDN w:val="0"/>
            <w:ind w:hanging="640"/>
            <w:divId w:val="223150472"/>
            <w:rPr>
              <w:rFonts w:eastAsia="Times New Roman"/>
            </w:rPr>
          </w:pPr>
          <w:r w:rsidRPr="000A678E">
            <w:rPr>
              <w:rFonts w:eastAsia="Times New Roman"/>
            </w:rPr>
            <w:t>16.</w:t>
          </w:r>
          <w:r w:rsidRPr="000A678E">
            <w:rPr>
              <w:rFonts w:eastAsia="Times New Roman"/>
            </w:rPr>
            <w:tab/>
            <w:t xml:space="preserve">Nag R, Monahan C, Whyte P, et al. Risk assessment of Escherichia coli in bioaerosols generated following land application of farmyard slurry. </w:t>
          </w:r>
          <w:r w:rsidRPr="000A678E">
            <w:rPr>
              <w:rFonts w:eastAsia="Times New Roman"/>
              <w:i/>
              <w:iCs/>
            </w:rPr>
            <w:t>Sci Total Environ</w:t>
          </w:r>
          <w:r w:rsidRPr="000A678E">
            <w:rPr>
              <w:rFonts w:eastAsia="Times New Roman"/>
            </w:rPr>
            <w:t xml:space="preserve">. 2021;791. </w:t>
          </w:r>
          <w:proofErr w:type="gramStart"/>
          <w:r w:rsidRPr="000A678E">
            <w:rPr>
              <w:rFonts w:eastAsia="Times New Roman"/>
            </w:rPr>
            <w:t>doi:10.1016/J.SCITOTENV</w:t>
          </w:r>
          <w:proofErr w:type="gramEnd"/>
          <w:r w:rsidRPr="000A678E">
            <w:rPr>
              <w:rFonts w:eastAsia="Times New Roman"/>
            </w:rPr>
            <w:t>.2021.148189</w:t>
          </w:r>
        </w:p>
        <w:p w14:paraId="49BDC960" w14:textId="77777777" w:rsidR="002B1D29" w:rsidRPr="000A678E" w:rsidRDefault="002B1D29">
          <w:pPr>
            <w:autoSpaceDE w:val="0"/>
            <w:autoSpaceDN w:val="0"/>
            <w:ind w:hanging="640"/>
            <w:divId w:val="1090199601"/>
            <w:rPr>
              <w:rFonts w:eastAsia="Times New Roman"/>
            </w:rPr>
          </w:pPr>
          <w:r w:rsidRPr="000A678E">
            <w:rPr>
              <w:rFonts w:eastAsia="Times New Roman"/>
            </w:rPr>
            <w:t>17.</w:t>
          </w:r>
          <w:r w:rsidRPr="000A678E">
            <w:rPr>
              <w:rFonts w:eastAsia="Times New Roman"/>
            </w:rPr>
            <w:tab/>
            <w:t xml:space="preserve">MICS. </w:t>
          </w:r>
          <w:r w:rsidRPr="000A678E">
            <w:rPr>
              <w:rFonts w:eastAsia="Times New Roman"/>
              <w:i/>
              <w:iCs/>
            </w:rPr>
            <w:t>Bangladesh 2019 MICS Report</w:t>
          </w:r>
          <w:r w:rsidRPr="000A678E">
            <w:rPr>
              <w:rFonts w:eastAsia="Times New Roman"/>
            </w:rPr>
            <w:t>.; 2019.</w:t>
          </w:r>
        </w:p>
        <w:p w14:paraId="10E34756" w14:textId="77777777" w:rsidR="002B1D29" w:rsidRPr="000A678E" w:rsidRDefault="002B1D29">
          <w:pPr>
            <w:autoSpaceDE w:val="0"/>
            <w:autoSpaceDN w:val="0"/>
            <w:ind w:hanging="640"/>
            <w:divId w:val="92210326"/>
            <w:rPr>
              <w:rFonts w:eastAsia="Times New Roman"/>
            </w:rPr>
          </w:pPr>
          <w:r w:rsidRPr="000A678E">
            <w:rPr>
              <w:rFonts w:eastAsia="Times New Roman"/>
            </w:rPr>
            <w:t>18.</w:t>
          </w:r>
          <w:r w:rsidRPr="000A678E">
            <w:rPr>
              <w:rFonts w:eastAsia="Times New Roman"/>
            </w:rPr>
            <w:tab/>
            <w:t xml:space="preserve">Hasan MZ, Mehdi GG, De </w:t>
          </w:r>
          <w:proofErr w:type="spellStart"/>
          <w:r w:rsidRPr="000A678E">
            <w:rPr>
              <w:rFonts w:eastAsia="Times New Roman"/>
            </w:rPr>
            <w:t>Broucker</w:t>
          </w:r>
          <w:proofErr w:type="spellEnd"/>
          <w:r w:rsidRPr="000A678E">
            <w:rPr>
              <w:rFonts w:eastAsia="Times New Roman"/>
            </w:rPr>
            <w:t xml:space="preserve"> G, et al. The economic burden of diarrhea in children under 5 years in Bangladesh. </w:t>
          </w:r>
          <w:r w:rsidRPr="000A678E">
            <w:rPr>
              <w:rFonts w:eastAsia="Times New Roman"/>
              <w:i/>
              <w:iCs/>
            </w:rPr>
            <w:t>Int J Infect Dis</w:t>
          </w:r>
          <w:r w:rsidRPr="000A678E">
            <w:rPr>
              <w:rFonts w:eastAsia="Times New Roman"/>
            </w:rPr>
            <w:t xml:space="preserve">. </w:t>
          </w:r>
          <w:proofErr w:type="gramStart"/>
          <w:r w:rsidRPr="000A678E">
            <w:rPr>
              <w:rFonts w:eastAsia="Times New Roman"/>
            </w:rPr>
            <w:t>2021;107:37</w:t>
          </w:r>
          <w:proofErr w:type="gramEnd"/>
          <w:r w:rsidRPr="000A678E">
            <w:rPr>
              <w:rFonts w:eastAsia="Times New Roman"/>
            </w:rPr>
            <w:t xml:space="preserve">-46. </w:t>
          </w:r>
          <w:proofErr w:type="gramStart"/>
          <w:r w:rsidRPr="000A678E">
            <w:rPr>
              <w:rFonts w:eastAsia="Times New Roman"/>
            </w:rPr>
            <w:t>doi:10.1016/J.IJID</w:t>
          </w:r>
          <w:proofErr w:type="gramEnd"/>
          <w:r w:rsidRPr="000A678E">
            <w:rPr>
              <w:rFonts w:eastAsia="Times New Roman"/>
            </w:rPr>
            <w:t>.2021.04.038</w:t>
          </w:r>
        </w:p>
        <w:p w14:paraId="7A347173" w14:textId="77777777" w:rsidR="002B1D29" w:rsidRPr="000A678E" w:rsidRDefault="002B1D29">
          <w:pPr>
            <w:autoSpaceDE w:val="0"/>
            <w:autoSpaceDN w:val="0"/>
            <w:ind w:hanging="640"/>
            <w:divId w:val="1939483292"/>
            <w:rPr>
              <w:rFonts w:eastAsia="Times New Roman"/>
            </w:rPr>
          </w:pPr>
          <w:r w:rsidRPr="000A678E">
            <w:rPr>
              <w:rFonts w:eastAsia="Times New Roman"/>
            </w:rPr>
            <w:t>19.</w:t>
          </w:r>
          <w:r w:rsidRPr="000A678E">
            <w:rPr>
              <w:rFonts w:eastAsia="Times New Roman"/>
            </w:rPr>
            <w:tab/>
            <w:t>MICS. BANGLADESH 2012-13 MICS Report. Published 2014. Accessed October 22, 2019. https://mics.unicef.org/news_entries/15</w:t>
          </w:r>
        </w:p>
        <w:p w14:paraId="48F1465B" w14:textId="77777777" w:rsidR="002B1D29" w:rsidRPr="000A678E" w:rsidRDefault="002B1D29">
          <w:pPr>
            <w:autoSpaceDE w:val="0"/>
            <w:autoSpaceDN w:val="0"/>
            <w:ind w:hanging="640"/>
            <w:divId w:val="1219823306"/>
            <w:rPr>
              <w:rFonts w:eastAsia="Times New Roman"/>
            </w:rPr>
          </w:pPr>
          <w:r w:rsidRPr="000A678E">
            <w:rPr>
              <w:rFonts w:eastAsia="Times New Roman"/>
            </w:rPr>
            <w:t>20.</w:t>
          </w:r>
          <w:r w:rsidRPr="000A678E">
            <w:rPr>
              <w:rFonts w:eastAsia="Times New Roman"/>
            </w:rPr>
            <w:tab/>
            <w:t xml:space="preserve">Khan JR, Bakar KS. Spatial risk distribution and determinants of E. coli contamination in household drinking water: a case study of Bangladesh. </w:t>
          </w:r>
          <w:r w:rsidRPr="000A678E">
            <w:rPr>
              <w:rFonts w:eastAsia="Times New Roman"/>
              <w:i/>
              <w:iCs/>
            </w:rPr>
            <w:t>Int J Environ Health Res</w:t>
          </w:r>
          <w:r w:rsidRPr="000A678E">
            <w:rPr>
              <w:rFonts w:eastAsia="Times New Roman"/>
            </w:rPr>
            <w:t>. 2020;30(3):268-283. doi:10.1080/09603123.2019.1593328</w:t>
          </w:r>
        </w:p>
        <w:p w14:paraId="6B24FB61" w14:textId="77777777" w:rsidR="002B1D29" w:rsidRPr="000A678E" w:rsidRDefault="002B1D29">
          <w:pPr>
            <w:autoSpaceDE w:val="0"/>
            <w:autoSpaceDN w:val="0"/>
            <w:ind w:hanging="640"/>
            <w:divId w:val="1903755406"/>
            <w:rPr>
              <w:rFonts w:eastAsia="Times New Roman"/>
            </w:rPr>
          </w:pPr>
          <w:r w:rsidRPr="000A678E">
            <w:rPr>
              <w:rFonts w:eastAsia="Times New Roman"/>
            </w:rPr>
            <w:t>21.</w:t>
          </w:r>
          <w:r w:rsidRPr="000A678E">
            <w:rPr>
              <w:rFonts w:eastAsia="Times New Roman"/>
            </w:rPr>
            <w:tab/>
          </w:r>
          <w:proofErr w:type="spellStart"/>
          <w:r w:rsidRPr="000A678E">
            <w:rPr>
              <w:rFonts w:eastAsia="Times New Roman"/>
            </w:rPr>
            <w:t>Luby</w:t>
          </w:r>
          <w:proofErr w:type="spellEnd"/>
          <w:r w:rsidRPr="000A678E">
            <w:rPr>
              <w:rFonts w:eastAsia="Times New Roman"/>
            </w:rPr>
            <w:t xml:space="preserve"> SP, Rahman M, Arnold BF, et al. Effects of water quality, sanitation, handwashing, and nutritional interventions on </w:t>
          </w:r>
          <w:proofErr w:type="spellStart"/>
          <w:r w:rsidRPr="000A678E">
            <w:rPr>
              <w:rFonts w:eastAsia="Times New Roman"/>
            </w:rPr>
            <w:t>diarrhoea</w:t>
          </w:r>
          <w:proofErr w:type="spellEnd"/>
          <w:r w:rsidRPr="000A678E">
            <w:rPr>
              <w:rFonts w:eastAsia="Times New Roman"/>
            </w:rPr>
            <w:t xml:space="preserve"> and child growth in rural Bangladesh: a cluster </w:t>
          </w:r>
          <w:proofErr w:type="spellStart"/>
          <w:r w:rsidRPr="000A678E">
            <w:rPr>
              <w:rFonts w:eastAsia="Times New Roman"/>
            </w:rPr>
            <w:t>randomised</w:t>
          </w:r>
          <w:proofErr w:type="spellEnd"/>
          <w:r w:rsidRPr="000A678E">
            <w:rPr>
              <w:rFonts w:eastAsia="Times New Roman"/>
            </w:rPr>
            <w:t xml:space="preserve"> controlled trial. </w:t>
          </w:r>
          <w:r w:rsidRPr="000A678E">
            <w:rPr>
              <w:rFonts w:eastAsia="Times New Roman"/>
              <w:i/>
              <w:iCs/>
            </w:rPr>
            <w:t>Lancet Glob Health</w:t>
          </w:r>
          <w:r w:rsidRPr="000A678E">
            <w:rPr>
              <w:rFonts w:eastAsia="Times New Roman"/>
            </w:rPr>
            <w:t>. 2018;6(3</w:t>
          </w:r>
          <w:proofErr w:type="gramStart"/>
          <w:r w:rsidRPr="000A678E">
            <w:rPr>
              <w:rFonts w:eastAsia="Times New Roman"/>
            </w:rPr>
            <w:t>):e</w:t>
          </w:r>
          <w:proofErr w:type="gramEnd"/>
          <w:r w:rsidRPr="000A678E">
            <w:rPr>
              <w:rFonts w:eastAsia="Times New Roman"/>
            </w:rPr>
            <w:t>302-e315. doi:10.1016/S2214-109</w:t>
          </w:r>
          <w:proofErr w:type="gramStart"/>
          <w:r w:rsidRPr="000A678E">
            <w:rPr>
              <w:rFonts w:eastAsia="Times New Roman"/>
            </w:rPr>
            <w:t>X(</w:t>
          </w:r>
          <w:proofErr w:type="gramEnd"/>
          <w:r w:rsidRPr="000A678E">
            <w:rPr>
              <w:rFonts w:eastAsia="Times New Roman"/>
            </w:rPr>
            <w:t>17)30490-4/ATTACHMENT/D718A6CB-BF20-4FE5-87E5-1CC731A30C11/MMC1.PDF</w:t>
          </w:r>
        </w:p>
        <w:p w14:paraId="04CCAEC7" w14:textId="77777777" w:rsidR="002B1D29" w:rsidRPr="000A678E" w:rsidRDefault="002B1D29">
          <w:pPr>
            <w:autoSpaceDE w:val="0"/>
            <w:autoSpaceDN w:val="0"/>
            <w:ind w:hanging="640"/>
            <w:divId w:val="1132290280"/>
            <w:rPr>
              <w:rFonts w:eastAsia="Times New Roman"/>
            </w:rPr>
          </w:pPr>
          <w:r w:rsidRPr="000A678E">
            <w:rPr>
              <w:rFonts w:eastAsia="Times New Roman"/>
            </w:rPr>
            <w:t>22.</w:t>
          </w:r>
          <w:r w:rsidRPr="000A678E">
            <w:rPr>
              <w:rFonts w:eastAsia="Times New Roman"/>
            </w:rPr>
            <w:tab/>
          </w:r>
          <w:proofErr w:type="spellStart"/>
          <w:r w:rsidRPr="000A678E">
            <w:rPr>
              <w:rFonts w:eastAsia="Times New Roman"/>
            </w:rPr>
            <w:t>Wolska</w:t>
          </w:r>
          <w:proofErr w:type="spellEnd"/>
          <w:r w:rsidRPr="000A678E">
            <w:rPr>
              <w:rFonts w:eastAsia="Times New Roman"/>
            </w:rPr>
            <w:t xml:space="preserve"> L, </w:t>
          </w:r>
          <w:proofErr w:type="spellStart"/>
          <w:r w:rsidRPr="000A678E">
            <w:rPr>
              <w:rFonts w:eastAsia="Times New Roman"/>
            </w:rPr>
            <w:t>Kowalewski</w:t>
          </w:r>
          <w:proofErr w:type="spellEnd"/>
          <w:r w:rsidRPr="000A678E">
            <w:rPr>
              <w:rFonts w:eastAsia="Times New Roman"/>
            </w:rPr>
            <w:t xml:space="preserve"> M, Potrykus M, </w:t>
          </w:r>
          <w:proofErr w:type="spellStart"/>
          <w:r w:rsidRPr="000A678E">
            <w:rPr>
              <w:rFonts w:eastAsia="Times New Roman"/>
            </w:rPr>
            <w:t>Redko</w:t>
          </w:r>
          <w:proofErr w:type="spellEnd"/>
          <w:r w:rsidRPr="000A678E">
            <w:rPr>
              <w:rFonts w:eastAsia="Times New Roman"/>
            </w:rPr>
            <w:t xml:space="preserve"> V, Rybak B. Difficulties in the Modeling of E. coli Spreading from Various Sources in a Coastal Marine Area. </w:t>
          </w:r>
          <w:r w:rsidRPr="000A678E">
            <w:rPr>
              <w:rFonts w:eastAsia="Times New Roman"/>
              <w:i/>
              <w:iCs/>
            </w:rPr>
            <w:t>Molecules</w:t>
          </w:r>
          <w:r w:rsidRPr="000A678E">
            <w:rPr>
              <w:rFonts w:eastAsia="Times New Roman"/>
            </w:rPr>
            <w:t>. 2022;27(14). doi:10.3390/MOLECULES27144353/S1</w:t>
          </w:r>
        </w:p>
        <w:p w14:paraId="3B59C98E" w14:textId="77777777" w:rsidR="002B1D29" w:rsidRPr="000A678E" w:rsidRDefault="002B1D29">
          <w:pPr>
            <w:autoSpaceDE w:val="0"/>
            <w:autoSpaceDN w:val="0"/>
            <w:ind w:hanging="640"/>
            <w:divId w:val="1310210588"/>
            <w:rPr>
              <w:rFonts w:eastAsia="Times New Roman"/>
            </w:rPr>
          </w:pPr>
          <w:r w:rsidRPr="000A678E">
            <w:rPr>
              <w:rFonts w:eastAsia="Times New Roman"/>
            </w:rPr>
            <w:t>23.</w:t>
          </w:r>
          <w:r w:rsidRPr="000A678E">
            <w:rPr>
              <w:rFonts w:eastAsia="Times New Roman"/>
            </w:rPr>
            <w:tab/>
            <w:t xml:space="preserve">WHO. Surveillance and control of community supplies. </w:t>
          </w:r>
          <w:r w:rsidRPr="000A678E">
            <w:rPr>
              <w:rFonts w:eastAsia="Times New Roman"/>
              <w:i/>
              <w:iCs/>
            </w:rPr>
            <w:t>Guidelines for drinking-water quality</w:t>
          </w:r>
          <w:r w:rsidRPr="000A678E">
            <w:rPr>
              <w:rFonts w:eastAsia="Times New Roman"/>
            </w:rPr>
            <w:t xml:space="preserve">. </w:t>
          </w:r>
          <w:proofErr w:type="gramStart"/>
          <w:r w:rsidRPr="000A678E">
            <w:rPr>
              <w:rFonts w:eastAsia="Times New Roman"/>
            </w:rPr>
            <w:t>1997;3:1</w:t>
          </w:r>
          <w:proofErr w:type="gramEnd"/>
          <w:r w:rsidRPr="000A678E">
            <w:rPr>
              <w:rFonts w:eastAsia="Times New Roman"/>
            </w:rPr>
            <w:t>-238. Accessed February 25, 2023. http://www.who.int/water_sanitation_health/dwq/gdwqvol32ed.pdf</w:t>
          </w:r>
        </w:p>
        <w:p w14:paraId="7E962E70" w14:textId="77777777" w:rsidR="002B1D29" w:rsidRPr="000A678E" w:rsidRDefault="002B1D29">
          <w:pPr>
            <w:autoSpaceDE w:val="0"/>
            <w:autoSpaceDN w:val="0"/>
            <w:ind w:hanging="640"/>
            <w:divId w:val="1292977693"/>
            <w:rPr>
              <w:rFonts w:eastAsia="Times New Roman"/>
            </w:rPr>
          </w:pPr>
          <w:r w:rsidRPr="000A678E">
            <w:rPr>
              <w:rFonts w:eastAsia="Times New Roman"/>
            </w:rPr>
            <w:t>24.</w:t>
          </w:r>
          <w:r w:rsidRPr="000A678E">
            <w:rPr>
              <w:rFonts w:eastAsia="Times New Roman"/>
            </w:rPr>
            <w:tab/>
          </w:r>
          <w:proofErr w:type="spellStart"/>
          <w:r w:rsidRPr="000A678E">
            <w:rPr>
              <w:rFonts w:eastAsia="Times New Roman"/>
            </w:rPr>
            <w:t>Feighery</w:t>
          </w:r>
          <w:proofErr w:type="spellEnd"/>
          <w:r w:rsidRPr="000A678E">
            <w:rPr>
              <w:rFonts w:eastAsia="Times New Roman"/>
            </w:rPr>
            <w:t xml:space="preserve"> J, Mailloux BJ, Ferguson AS, Ahmed KM, van </w:t>
          </w:r>
          <w:proofErr w:type="spellStart"/>
          <w:r w:rsidRPr="000A678E">
            <w:rPr>
              <w:rFonts w:eastAsia="Times New Roman"/>
            </w:rPr>
            <w:t>Geen</w:t>
          </w:r>
          <w:proofErr w:type="spellEnd"/>
          <w:r w:rsidRPr="000A678E">
            <w:rPr>
              <w:rFonts w:eastAsia="Times New Roman"/>
            </w:rPr>
            <w:t xml:space="preserve"> A, </w:t>
          </w:r>
          <w:proofErr w:type="spellStart"/>
          <w:r w:rsidRPr="000A678E">
            <w:rPr>
              <w:rFonts w:eastAsia="Times New Roman"/>
            </w:rPr>
            <w:t>Culligan</w:t>
          </w:r>
          <w:proofErr w:type="spellEnd"/>
          <w:r w:rsidRPr="000A678E">
            <w:rPr>
              <w:rFonts w:eastAsia="Times New Roman"/>
            </w:rPr>
            <w:t xml:space="preserve"> PJ. Transport of E. coli in Aquifer Sediments of Bangladesh: Implications for Widespread Microbial Contamination of Groundwater. </w:t>
          </w:r>
          <w:r w:rsidRPr="000A678E">
            <w:rPr>
              <w:rFonts w:eastAsia="Times New Roman"/>
              <w:i/>
              <w:iCs/>
            </w:rPr>
            <w:t xml:space="preserve">Water </w:t>
          </w:r>
          <w:proofErr w:type="spellStart"/>
          <w:r w:rsidRPr="000A678E">
            <w:rPr>
              <w:rFonts w:eastAsia="Times New Roman"/>
              <w:i/>
              <w:iCs/>
            </w:rPr>
            <w:t>Resour</w:t>
          </w:r>
          <w:proofErr w:type="spellEnd"/>
          <w:r w:rsidRPr="000A678E">
            <w:rPr>
              <w:rFonts w:eastAsia="Times New Roman"/>
              <w:i/>
              <w:iCs/>
            </w:rPr>
            <w:t xml:space="preserve"> Res</w:t>
          </w:r>
          <w:r w:rsidRPr="000A678E">
            <w:rPr>
              <w:rFonts w:eastAsia="Times New Roman"/>
            </w:rPr>
            <w:t>. 2013;49(7):3897. doi:10.1002/WRCR.20289</w:t>
          </w:r>
        </w:p>
        <w:p w14:paraId="6280876E" w14:textId="77777777" w:rsidR="002B1D29" w:rsidRPr="000A678E" w:rsidRDefault="002B1D29">
          <w:pPr>
            <w:autoSpaceDE w:val="0"/>
            <w:autoSpaceDN w:val="0"/>
            <w:ind w:hanging="640"/>
            <w:divId w:val="1450276245"/>
            <w:rPr>
              <w:rFonts w:eastAsia="Times New Roman"/>
            </w:rPr>
          </w:pPr>
          <w:r w:rsidRPr="000A678E">
            <w:rPr>
              <w:rFonts w:eastAsia="Times New Roman"/>
            </w:rPr>
            <w:lastRenderedPageBreak/>
            <w:t>25.</w:t>
          </w:r>
          <w:r w:rsidRPr="000A678E">
            <w:rPr>
              <w:rFonts w:eastAsia="Times New Roman"/>
            </w:rPr>
            <w:tab/>
            <w:t xml:space="preserve">Ferguson AS, Layton AC, Mailloux BJ, et al. Comparison of fecal indicators with pathogenic bacteria and rotavirus in groundwater. </w:t>
          </w:r>
          <w:r w:rsidRPr="000A678E">
            <w:rPr>
              <w:rFonts w:eastAsia="Times New Roman"/>
              <w:i/>
              <w:iCs/>
            </w:rPr>
            <w:t>Sci Total Environ</w:t>
          </w:r>
          <w:r w:rsidRPr="000A678E">
            <w:rPr>
              <w:rFonts w:eastAsia="Times New Roman"/>
            </w:rPr>
            <w:t xml:space="preserve">. </w:t>
          </w:r>
          <w:proofErr w:type="gramStart"/>
          <w:r w:rsidRPr="000A678E">
            <w:rPr>
              <w:rFonts w:eastAsia="Times New Roman"/>
            </w:rPr>
            <w:t>2012;431:314</w:t>
          </w:r>
          <w:proofErr w:type="gramEnd"/>
          <w:r w:rsidRPr="000A678E">
            <w:rPr>
              <w:rFonts w:eastAsia="Times New Roman"/>
            </w:rPr>
            <w:t xml:space="preserve">. </w:t>
          </w:r>
          <w:proofErr w:type="gramStart"/>
          <w:r w:rsidRPr="000A678E">
            <w:rPr>
              <w:rFonts w:eastAsia="Times New Roman"/>
            </w:rPr>
            <w:t>doi:10.1016/J.SCITOTENV</w:t>
          </w:r>
          <w:proofErr w:type="gramEnd"/>
          <w:r w:rsidRPr="000A678E">
            <w:rPr>
              <w:rFonts w:eastAsia="Times New Roman"/>
            </w:rPr>
            <w:t>.2012.05.060</w:t>
          </w:r>
        </w:p>
        <w:p w14:paraId="77D873D4" w14:textId="77777777" w:rsidR="002B1D29" w:rsidRPr="000A678E" w:rsidRDefault="002B1D29">
          <w:pPr>
            <w:autoSpaceDE w:val="0"/>
            <w:autoSpaceDN w:val="0"/>
            <w:ind w:hanging="640"/>
            <w:divId w:val="1853910174"/>
            <w:rPr>
              <w:rFonts w:eastAsia="Times New Roman"/>
            </w:rPr>
          </w:pPr>
          <w:r w:rsidRPr="000A678E">
            <w:rPr>
              <w:rFonts w:eastAsia="Times New Roman"/>
            </w:rPr>
            <w:t>26.</w:t>
          </w:r>
          <w:r w:rsidRPr="000A678E">
            <w:rPr>
              <w:rFonts w:eastAsia="Times New Roman"/>
            </w:rPr>
            <w:tab/>
          </w:r>
          <w:proofErr w:type="spellStart"/>
          <w:r w:rsidRPr="000A678E">
            <w:rPr>
              <w:rFonts w:eastAsia="Times New Roman"/>
            </w:rPr>
            <w:t>Unicef</w:t>
          </w:r>
          <w:proofErr w:type="spellEnd"/>
          <w:r w:rsidRPr="000A678E">
            <w:rPr>
              <w:rFonts w:eastAsia="Times New Roman"/>
            </w:rPr>
            <w:t>. DRINKING WATER QUALITY IN BANGLADESH. Accessed February 25, 2023. https://www.unicef.org/bangladesh/sites/unicef.org.bangladesh/files/2018-10/Drinking%20Water%20Quality%20in%20Bangladesh.pdf</w:t>
          </w:r>
        </w:p>
        <w:p w14:paraId="45E0894C" w14:textId="77777777" w:rsidR="002B1D29" w:rsidRPr="000A678E" w:rsidRDefault="002B1D29">
          <w:pPr>
            <w:autoSpaceDE w:val="0"/>
            <w:autoSpaceDN w:val="0"/>
            <w:ind w:hanging="640"/>
            <w:divId w:val="485362818"/>
            <w:rPr>
              <w:rFonts w:eastAsia="Times New Roman"/>
            </w:rPr>
          </w:pPr>
          <w:r w:rsidRPr="000A678E">
            <w:rPr>
              <w:rFonts w:eastAsia="Times New Roman"/>
            </w:rPr>
            <w:t>27.</w:t>
          </w:r>
          <w:r w:rsidRPr="000A678E">
            <w:rPr>
              <w:rFonts w:eastAsia="Times New Roman"/>
            </w:rPr>
            <w:tab/>
            <w:t>Water and Sanitation - United Nations Sustainable Development. Accessed February 25, 2023. https://www.un.org/sustainabledevelopment/water-and-sanitation/</w:t>
          </w:r>
        </w:p>
        <w:p w14:paraId="51FFF70F" w14:textId="77777777" w:rsidR="002B1D29" w:rsidRPr="000A678E" w:rsidRDefault="002B1D29">
          <w:pPr>
            <w:autoSpaceDE w:val="0"/>
            <w:autoSpaceDN w:val="0"/>
            <w:ind w:hanging="640"/>
            <w:divId w:val="1972512693"/>
            <w:rPr>
              <w:rFonts w:eastAsia="Times New Roman"/>
            </w:rPr>
          </w:pPr>
          <w:r w:rsidRPr="000A678E">
            <w:rPr>
              <w:rFonts w:eastAsia="Times New Roman"/>
            </w:rPr>
            <w:t>28.</w:t>
          </w:r>
          <w:r w:rsidRPr="000A678E">
            <w:rPr>
              <w:rFonts w:eastAsia="Times New Roman"/>
            </w:rPr>
            <w:tab/>
            <w:t xml:space="preserve">Glynn RJ, </w:t>
          </w:r>
          <w:proofErr w:type="spellStart"/>
          <w:r w:rsidRPr="000A678E">
            <w:rPr>
              <w:rFonts w:eastAsia="Times New Roman"/>
            </w:rPr>
            <w:t>Schneeweiss</w:t>
          </w:r>
          <w:proofErr w:type="spellEnd"/>
          <w:r w:rsidRPr="000A678E">
            <w:rPr>
              <w:rFonts w:eastAsia="Times New Roman"/>
            </w:rPr>
            <w:t xml:space="preserve"> S, </w:t>
          </w:r>
          <w:proofErr w:type="spellStart"/>
          <w:r w:rsidRPr="000A678E">
            <w:rPr>
              <w:rFonts w:eastAsia="Times New Roman"/>
            </w:rPr>
            <w:t>Stürmer</w:t>
          </w:r>
          <w:proofErr w:type="spellEnd"/>
          <w:r w:rsidRPr="000A678E">
            <w:rPr>
              <w:rFonts w:eastAsia="Times New Roman"/>
            </w:rPr>
            <w:t xml:space="preserve"> T. Indications for propensity scores and review of their use in pharmacoepidemiology. </w:t>
          </w:r>
          <w:r w:rsidRPr="000A678E">
            <w:rPr>
              <w:rFonts w:eastAsia="Times New Roman"/>
              <w:i/>
              <w:iCs/>
            </w:rPr>
            <w:t xml:space="preserve">Basic Clin </w:t>
          </w:r>
          <w:proofErr w:type="spellStart"/>
          <w:r w:rsidRPr="000A678E">
            <w:rPr>
              <w:rFonts w:eastAsia="Times New Roman"/>
              <w:i/>
              <w:iCs/>
            </w:rPr>
            <w:t>Pharmacol</w:t>
          </w:r>
          <w:proofErr w:type="spellEnd"/>
          <w:r w:rsidRPr="000A678E">
            <w:rPr>
              <w:rFonts w:eastAsia="Times New Roman"/>
              <w:i/>
              <w:iCs/>
            </w:rPr>
            <w:t xml:space="preserve"> </w:t>
          </w:r>
          <w:proofErr w:type="spellStart"/>
          <w:r w:rsidRPr="000A678E">
            <w:rPr>
              <w:rFonts w:eastAsia="Times New Roman"/>
              <w:i/>
              <w:iCs/>
            </w:rPr>
            <w:t>Toxicol</w:t>
          </w:r>
          <w:proofErr w:type="spellEnd"/>
          <w:r w:rsidRPr="000A678E">
            <w:rPr>
              <w:rFonts w:eastAsia="Times New Roman"/>
            </w:rPr>
            <w:t xml:space="preserve">. 2006;98(3):253-259. </w:t>
          </w:r>
          <w:proofErr w:type="gramStart"/>
          <w:r w:rsidRPr="000A678E">
            <w:rPr>
              <w:rFonts w:eastAsia="Times New Roman"/>
            </w:rPr>
            <w:t>doi:10.1111/J.1742-7843.2006.PTO</w:t>
          </w:r>
          <w:proofErr w:type="gramEnd"/>
          <w:r w:rsidRPr="000A678E">
            <w:rPr>
              <w:rFonts w:eastAsia="Times New Roman"/>
            </w:rPr>
            <w:t>_293.X</w:t>
          </w:r>
        </w:p>
        <w:p w14:paraId="63B5DB1B" w14:textId="77777777" w:rsidR="002B1D29" w:rsidRPr="000A678E" w:rsidRDefault="002B1D29">
          <w:pPr>
            <w:autoSpaceDE w:val="0"/>
            <w:autoSpaceDN w:val="0"/>
            <w:ind w:hanging="640"/>
            <w:divId w:val="1905139366"/>
            <w:rPr>
              <w:rFonts w:eastAsia="Times New Roman"/>
            </w:rPr>
          </w:pPr>
          <w:r w:rsidRPr="000A678E">
            <w:rPr>
              <w:rFonts w:eastAsia="Times New Roman"/>
            </w:rPr>
            <w:t>29.</w:t>
          </w:r>
          <w:r w:rsidRPr="000A678E">
            <w:rPr>
              <w:rFonts w:eastAsia="Times New Roman"/>
            </w:rPr>
            <w:tab/>
            <w:t xml:space="preserve">Zhang Z, Kim HJ, </w:t>
          </w:r>
          <w:proofErr w:type="spellStart"/>
          <w:r w:rsidRPr="000A678E">
            <w:rPr>
              <w:rFonts w:eastAsia="Times New Roman"/>
            </w:rPr>
            <w:t>Lonjon</w:t>
          </w:r>
          <w:proofErr w:type="spellEnd"/>
          <w:r w:rsidRPr="000A678E">
            <w:rPr>
              <w:rFonts w:eastAsia="Times New Roman"/>
            </w:rPr>
            <w:t xml:space="preserve"> G, Zhu Y, Group written on behalf of ABDCTC. Balance diagnostics after propensity score matching. </w:t>
          </w:r>
          <w:r w:rsidRPr="000A678E">
            <w:rPr>
              <w:rFonts w:eastAsia="Times New Roman"/>
              <w:i/>
              <w:iCs/>
            </w:rPr>
            <w:t xml:space="preserve">Ann </w:t>
          </w:r>
          <w:proofErr w:type="spellStart"/>
          <w:r w:rsidRPr="000A678E">
            <w:rPr>
              <w:rFonts w:eastAsia="Times New Roman"/>
              <w:i/>
              <w:iCs/>
            </w:rPr>
            <w:t>Transl</w:t>
          </w:r>
          <w:proofErr w:type="spellEnd"/>
          <w:r w:rsidRPr="000A678E">
            <w:rPr>
              <w:rFonts w:eastAsia="Times New Roman"/>
              <w:i/>
              <w:iCs/>
            </w:rPr>
            <w:t xml:space="preserve"> Med</w:t>
          </w:r>
          <w:r w:rsidRPr="000A678E">
            <w:rPr>
              <w:rFonts w:eastAsia="Times New Roman"/>
            </w:rPr>
            <w:t>. 2019;7(1):16-16. doi:10.21037/ATM.2018.12.10</w:t>
          </w:r>
        </w:p>
        <w:p w14:paraId="52A380C9" w14:textId="77777777" w:rsidR="002B1D29" w:rsidRPr="000A678E" w:rsidRDefault="002B1D29">
          <w:pPr>
            <w:autoSpaceDE w:val="0"/>
            <w:autoSpaceDN w:val="0"/>
            <w:ind w:hanging="640"/>
            <w:divId w:val="1603608767"/>
            <w:rPr>
              <w:rFonts w:eastAsia="Times New Roman"/>
            </w:rPr>
          </w:pPr>
          <w:r w:rsidRPr="000A678E">
            <w:rPr>
              <w:rFonts w:eastAsia="Times New Roman"/>
            </w:rPr>
            <w:t>30.</w:t>
          </w:r>
          <w:r w:rsidRPr="000A678E">
            <w:rPr>
              <w:rFonts w:eastAsia="Times New Roman"/>
            </w:rPr>
            <w:tab/>
          </w:r>
          <w:proofErr w:type="spellStart"/>
          <w:r w:rsidRPr="000A678E">
            <w:rPr>
              <w:rFonts w:eastAsia="Times New Roman"/>
            </w:rPr>
            <w:t>Månsson</w:t>
          </w:r>
          <w:proofErr w:type="spellEnd"/>
          <w:r w:rsidRPr="000A678E">
            <w:rPr>
              <w:rFonts w:eastAsia="Times New Roman"/>
            </w:rPr>
            <w:t xml:space="preserve"> R, Joffe MM, Sun W, Hennessy S. On the Estimation and Use of Propensity Scores in Case-Control and Case-Cohort Studies. </w:t>
          </w:r>
          <w:r w:rsidRPr="000A678E">
            <w:rPr>
              <w:rFonts w:eastAsia="Times New Roman"/>
              <w:i/>
              <w:iCs/>
            </w:rPr>
            <w:t>Am J Epidemiol</w:t>
          </w:r>
          <w:r w:rsidRPr="000A678E">
            <w:rPr>
              <w:rFonts w:eastAsia="Times New Roman"/>
            </w:rPr>
            <w:t>. 2007;166(3):332-339. doi:10.1093/AJE/KWM069</w:t>
          </w:r>
        </w:p>
        <w:p w14:paraId="65908106" w14:textId="77777777" w:rsidR="002B1D29" w:rsidRPr="000A678E" w:rsidRDefault="002B1D29">
          <w:pPr>
            <w:autoSpaceDE w:val="0"/>
            <w:autoSpaceDN w:val="0"/>
            <w:ind w:hanging="640"/>
            <w:divId w:val="1594243973"/>
            <w:rPr>
              <w:rFonts w:eastAsia="Times New Roman"/>
            </w:rPr>
          </w:pPr>
          <w:r w:rsidRPr="000A678E">
            <w:rPr>
              <w:rFonts w:eastAsia="Times New Roman"/>
            </w:rPr>
            <w:t>31.</w:t>
          </w:r>
          <w:r w:rsidRPr="000A678E">
            <w:rPr>
              <w:rFonts w:eastAsia="Times New Roman"/>
            </w:rPr>
            <w:tab/>
            <w:t xml:space="preserve">Khan JR, Hossain MB, Chakraborty PA, Mistry SK. </w:t>
          </w:r>
          <w:r w:rsidRPr="000D5752">
            <w:rPr>
              <w:rFonts w:eastAsia="Times New Roman"/>
            </w:rPr>
            <w:t xml:space="preserve">Household drinking water E. coli contamination and its associated risk with childhood diarrhea in Bangladesh. </w:t>
          </w:r>
          <w:r w:rsidRPr="000A678E">
            <w:rPr>
              <w:rFonts w:eastAsia="Times New Roman"/>
              <w:i/>
              <w:iCs/>
            </w:rPr>
            <w:t xml:space="preserve">Environ Sci </w:t>
          </w:r>
          <w:proofErr w:type="spellStart"/>
          <w:r w:rsidRPr="000A678E">
            <w:rPr>
              <w:rFonts w:eastAsia="Times New Roman"/>
              <w:i/>
              <w:iCs/>
            </w:rPr>
            <w:t>Pollut</w:t>
          </w:r>
          <w:proofErr w:type="spellEnd"/>
          <w:r w:rsidRPr="000A678E">
            <w:rPr>
              <w:rFonts w:eastAsia="Times New Roman"/>
              <w:i/>
              <w:iCs/>
            </w:rPr>
            <w:t xml:space="preserve"> Res Int</w:t>
          </w:r>
          <w:r w:rsidRPr="000A678E">
            <w:rPr>
              <w:rFonts w:eastAsia="Times New Roman"/>
            </w:rPr>
            <w:t>. 2022;29(21):32180-32189. doi:10.1007/S11356-021-18460-9</w:t>
          </w:r>
        </w:p>
        <w:p w14:paraId="73B2B37F" w14:textId="77777777" w:rsidR="002B1D29" w:rsidRPr="000A678E" w:rsidRDefault="002B1D29">
          <w:pPr>
            <w:autoSpaceDE w:val="0"/>
            <w:autoSpaceDN w:val="0"/>
            <w:ind w:hanging="640"/>
            <w:divId w:val="1734230818"/>
            <w:rPr>
              <w:rFonts w:eastAsia="Times New Roman"/>
            </w:rPr>
          </w:pPr>
          <w:r w:rsidRPr="000A678E">
            <w:rPr>
              <w:rFonts w:eastAsia="Times New Roman"/>
            </w:rPr>
            <w:t>32.</w:t>
          </w:r>
          <w:r w:rsidRPr="000A678E">
            <w:rPr>
              <w:rFonts w:eastAsia="Times New Roman"/>
            </w:rPr>
            <w:tab/>
            <w:t xml:space="preserve">Null C, Stewart CP, Pickering AJ, et al. Effects of water quality, sanitation, handwashing, and nutritional interventions on </w:t>
          </w:r>
          <w:proofErr w:type="spellStart"/>
          <w:r w:rsidRPr="000A678E">
            <w:rPr>
              <w:rFonts w:eastAsia="Times New Roman"/>
            </w:rPr>
            <w:t>diarrhoea</w:t>
          </w:r>
          <w:proofErr w:type="spellEnd"/>
          <w:r w:rsidRPr="000A678E">
            <w:rPr>
              <w:rFonts w:eastAsia="Times New Roman"/>
            </w:rPr>
            <w:t xml:space="preserve"> and child growth in rural Kenya: a cluster-</w:t>
          </w:r>
          <w:proofErr w:type="spellStart"/>
          <w:r w:rsidRPr="000A678E">
            <w:rPr>
              <w:rFonts w:eastAsia="Times New Roman"/>
            </w:rPr>
            <w:t>randomised</w:t>
          </w:r>
          <w:proofErr w:type="spellEnd"/>
          <w:r w:rsidRPr="000A678E">
            <w:rPr>
              <w:rFonts w:eastAsia="Times New Roman"/>
            </w:rPr>
            <w:t xml:space="preserve"> controlled trial. </w:t>
          </w:r>
          <w:r w:rsidRPr="000A678E">
            <w:rPr>
              <w:rFonts w:eastAsia="Times New Roman"/>
              <w:i/>
              <w:iCs/>
            </w:rPr>
            <w:t>Lancet Glob Health</w:t>
          </w:r>
          <w:r w:rsidRPr="000A678E">
            <w:rPr>
              <w:rFonts w:eastAsia="Times New Roman"/>
            </w:rPr>
            <w:t>. 2018;6(3</w:t>
          </w:r>
          <w:proofErr w:type="gramStart"/>
          <w:r w:rsidRPr="000A678E">
            <w:rPr>
              <w:rFonts w:eastAsia="Times New Roman"/>
            </w:rPr>
            <w:t>):e</w:t>
          </w:r>
          <w:proofErr w:type="gramEnd"/>
          <w:r w:rsidRPr="000A678E">
            <w:rPr>
              <w:rFonts w:eastAsia="Times New Roman"/>
            </w:rPr>
            <w:t>316. doi:10.1016/S2214-109</w:t>
          </w:r>
          <w:proofErr w:type="gramStart"/>
          <w:r w:rsidRPr="000A678E">
            <w:rPr>
              <w:rFonts w:eastAsia="Times New Roman"/>
            </w:rPr>
            <w:t>X(</w:t>
          </w:r>
          <w:proofErr w:type="gramEnd"/>
          <w:r w:rsidRPr="000A678E">
            <w:rPr>
              <w:rFonts w:eastAsia="Times New Roman"/>
            </w:rPr>
            <w:t>18)30005-6</w:t>
          </w:r>
        </w:p>
        <w:p w14:paraId="299CF3B1" w14:textId="77777777" w:rsidR="002B1D29" w:rsidRPr="000A678E" w:rsidRDefault="002B1D29">
          <w:pPr>
            <w:autoSpaceDE w:val="0"/>
            <w:autoSpaceDN w:val="0"/>
            <w:ind w:hanging="640"/>
            <w:divId w:val="105513860"/>
            <w:rPr>
              <w:rFonts w:eastAsia="Times New Roman"/>
            </w:rPr>
          </w:pPr>
          <w:r w:rsidRPr="000A678E">
            <w:rPr>
              <w:rFonts w:eastAsia="Times New Roman"/>
            </w:rPr>
            <w:t>33.</w:t>
          </w:r>
          <w:r w:rsidRPr="000A678E">
            <w:rPr>
              <w:rFonts w:eastAsia="Times New Roman"/>
            </w:rPr>
            <w:tab/>
          </w:r>
          <w:proofErr w:type="spellStart"/>
          <w:r w:rsidRPr="000A678E">
            <w:rPr>
              <w:rFonts w:eastAsia="Times New Roman"/>
            </w:rPr>
            <w:t>Luby</w:t>
          </w:r>
          <w:proofErr w:type="spellEnd"/>
          <w:r w:rsidRPr="000A678E">
            <w:rPr>
              <w:rFonts w:eastAsia="Times New Roman"/>
            </w:rPr>
            <w:t xml:space="preserve"> SP, Rahman M, Arnold BF, et al. Effects of water quality, sanitation, handwashing, and nutritional interventions on </w:t>
          </w:r>
          <w:proofErr w:type="spellStart"/>
          <w:r w:rsidRPr="000A678E">
            <w:rPr>
              <w:rFonts w:eastAsia="Times New Roman"/>
            </w:rPr>
            <w:t>diarrhoea</w:t>
          </w:r>
          <w:proofErr w:type="spellEnd"/>
          <w:r w:rsidRPr="000A678E">
            <w:rPr>
              <w:rFonts w:eastAsia="Times New Roman"/>
            </w:rPr>
            <w:t xml:space="preserve"> and child growth in rural Bangladesh: a cluster </w:t>
          </w:r>
          <w:proofErr w:type="spellStart"/>
          <w:r w:rsidRPr="000A678E">
            <w:rPr>
              <w:rFonts w:eastAsia="Times New Roman"/>
            </w:rPr>
            <w:t>randomised</w:t>
          </w:r>
          <w:proofErr w:type="spellEnd"/>
          <w:r w:rsidRPr="000A678E">
            <w:rPr>
              <w:rFonts w:eastAsia="Times New Roman"/>
            </w:rPr>
            <w:t xml:space="preserve"> controlled trial. </w:t>
          </w:r>
          <w:r w:rsidRPr="000A678E">
            <w:rPr>
              <w:rFonts w:eastAsia="Times New Roman"/>
              <w:i/>
              <w:iCs/>
            </w:rPr>
            <w:t>Lancet Glob Health</w:t>
          </w:r>
          <w:r w:rsidRPr="000A678E">
            <w:rPr>
              <w:rFonts w:eastAsia="Times New Roman"/>
            </w:rPr>
            <w:t>. 2018;6(3</w:t>
          </w:r>
          <w:proofErr w:type="gramStart"/>
          <w:r w:rsidRPr="000A678E">
            <w:rPr>
              <w:rFonts w:eastAsia="Times New Roman"/>
            </w:rPr>
            <w:t>):e</w:t>
          </w:r>
          <w:proofErr w:type="gramEnd"/>
          <w:r w:rsidRPr="000A678E">
            <w:rPr>
              <w:rFonts w:eastAsia="Times New Roman"/>
            </w:rPr>
            <w:t>302-e315. doi:10.1016/S2214-109</w:t>
          </w:r>
          <w:proofErr w:type="gramStart"/>
          <w:r w:rsidRPr="000A678E">
            <w:rPr>
              <w:rFonts w:eastAsia="Times New Roman"/>
            </w:rPr>
            <w:t>X(</w:t>
          </w:r>
          <w:proofErr w:type="gramEnd"/>
          <w:r w:rsidRPr="000A678E">
            <w:rPr>
              <w:rFonts w:eastAsia="Times New Roman"/>
            </w:rPr>
            <w:t>17)30490-4</w:t>
          </w:r>
        </w:p>
        <w:p w14:paraId="053D9E27" w14:textId="77777777" w:rsidR="002B1D29" w:rsidRPr="000A678E" w:rsidRDefault="002B1D29">
          <w:pPr>
            <w:autoSpaceDE w:val="0"/>
            <w:autoSpaceDN w:val="0"/>
            <w:ind w:hanging="640"/>
            <w:divId w:val="1876313832"/>
            <w:rPr>
              <w:rFonts w:eastAsia="Times New Roman"/>
            </w:rPr>
          </w:pPr>
          <w:r w:rsidRPr="000A678E">
            <w:rPr>
              <w:rFonts w:eastAsia="Times New Roman"/>
            </w:rPr>
            <w:t>34.</w:t>
          </w:r>
          <w:r w:rsidRPr="000A678E">
            <w:rPr>
              <w:rFonts w:eastAsia="Times New Roman"/>
            </w:rPr>
            <w:tab/>
            <w:t>E. coli. Accessed February 25, 2023. https://www.who.int/news-room/fact-sheets/detail/e-coli</w:t>
          </w:r>
        </w:p>
        <w:p w14:paraId="27E8F145" w14:textId="77777777" w:rsidR="002B1D29" w:rsidRPr="000A678E" w:rsidRDefault="002B1D29">
          <w:pPr>
            <w:autoSpaceDE w:val="0"/>
            <w:autoSpaceDN w:val="0"/>
            <w:ind w:hanging="640"/>
            <w:divId w:val="1412700001"/>
            <w:rPr>
              <w:rFonts w:eastAsia="Times New Roman"/>
            </w:rPr>
          </w:pPr>
          <w:r w:rsidRPr="000A678E">
            <w:rPr>
              <w:rFonts w:eastAsia="Times New Roman"/>
            </w:rPr>
            <w:t>35.</w:t>
          </w:r>
          <w:r w:rsidRPr="000A678E">
            <w:rPr>
              <w:rFonts w:eastAsia="Times New Roman"/>
            </w:rPr>
            <w:tab/>
            <w:t xml:space="preserve">Murray CJL, Vos T, Lozano R, et al. Disability-adjusted life years (DALYs) for 291 diseases and injuries in 21 regions, 1990-2010: a systematic analysis for the Global Burden of Disease Study 2010. </w:t>
          </w:r>
          <w:r w:rsidRPr="000A678E">
            <w:rPr>
              <w:rFonts w:eastAsia="Times New Roman"/>
              <w:i/>
              <w:iCs/>
            </w:rPr>
            <w:t>Lancet</w:t>
          </w:r>
          <w:r w:rsidRPr="000A678E">
            <w:rPr>
              <w:rFonts w:eastAsia="Times New Roman"/>
            </w:rPr>
            <w:t>. 2012;380(9859):2197-2223. doi:10.1016/S0140-6736(12)61689-4</w:t>
          </w:r>
        </w:p>
        <w:p w14:paraId="2E7CB943" w14:textId="77777777" w:rsidR="002B1D29" w:rsidRPr="000A678E" w:rsidRDefault="002B1D29">
          <w:pPr>
            <w:autoSpaceDE w:val="0"/>
            <w:autoSpaceDN w:val="0"/>
            <w:ind w:hanging="640"/>
            <w:divId w:val="15624068"/>
            <w:rPr>
              <w:rFonts w:eastAsia="Times New Roman"/>
            </w:rPr>
          </w:pPr>
          <w:r w:rsidRPr="000A678E">
            <w:rPr>
              <w:rFonts w:eastAsia="Times New Roman"/>
            </w:rPr>
            <w:t>36.</w:t>
          </w:r>
          <w:r w:rsidRPr="000A678E">
            <w:rPr>
              <w:rFonts w:eastAsia="Times New Roman"/>
            </w:rPr>
            <w:tab/>
          </w:r>
          <w:proofErr w:type="spellStart"/>
          <w:r w:rsidRPr="000A678E">
            <w:rPr>
              <w:rFonts w:eastAsia="Times New Roman"/>
            </w:rPr>
            <w:t>Mengistie</w:t>
          </w:r>
          <w:proofErr w:type="spellEnd"/>
          <w:r w:rsidRPr="000A678E">
            <w:rPr>
              <w:rFonts w:eastAsia="Times New Roman"/>
            </w:rPr>
            <w:t xml:space="preserve"> B, Berhane Y, </w:t>
          </w:r>
          <w:proofErr w:type="spellStart"/>
          <w:r w:rsidRPr="000A678E">
            <w:rPr>
              <w:rFonts w:eastAsia="Times New Roman"/>
            </w:rPr>
            <w:t>Worku</w:t>
          </w:r>
          <w:proofErr w:type="spellEnd"/>
          <w:r w:rsidRPr="000A678E">
            <w:rPr>
              <w:rFonts w:eastAsia="Times New Roman"/>
            </w:rPr>
            <w:t xml:space="preserve"> A, </w:t>
          </w:r>
          <w:proofErr w:type="spellStart"/>
          <w:r w:rsidRPr="000A678E">
            <w:rPr>
              <w:rFonts w:eastAsia="Times New Roman"/>
            </w:rPr>
            <w:t>Mengistie</w:t>
          </w:r>
          <w:proofErr w:type="spellEnd"/>
          <w:r w:rsidRPr="000A678E">
            <w:rPr>
              <w:rFonts w:eastAsia="Times New Roman"/>
            </w:rPr>
            <w:t xml:space="preserve"> B, Berhane Y, </w:t>
          </w:r>
          <w:proofErr w:type="spellStart"/>
          <w:r w:rsidRPr="000A678E">
            <w:rPr>
              <w:rFonts w:eastAsia="Times New Roman"/>
            </w:rPr>
            <w:t>Worku</w:t>
          </w:r>
          <w:proofErr w:type="spellEnd"/>
          <w:r w:rsidRPr="000A678E">
            <w:rPr>
              <w:rFonts w:eastAsia="Times New Roman"/>
            </w:rPr>
            <w:t xml:space="preserve"> A. Prevalence of diarrhea and associated risk factors among children under-five years of age in Eastern Ethiopia: A cross-sectional study. </w:t>
          </w:r>
          <w:r w:rsidRPr="000A678E">
            <w:rPr>
              <w:rFonts w:eastAsia="Times New Roman"/>
              <w:i/>
              <w:iCs/>
            </w:rPr>
            <w:t xml:space="preserve">Open J </w:t>
          </w:r>
          <w:proofErr w:type="spellStart"/>
          <w:r w:rsidRPr="000A678E">
            <w:rPr>
              <w:rFonts w:eastAsia="Times New Roman"/>
              <w:i/>
              <w:iCs/>
            </w:rPr>
            <w:t>Prev</w:t>
          </w:r>
          <w:proofErr w:type="spellEnd"/>
          <w:r w:rsidRPr="000A678E">
            <w:rPr>
              <w:rFonts w:eastAsia="Times New Roman"/>
              <w:i/>
              <w:iCs/>
            </w:rPr>
            <w:t xml:space="preserve"> Med</w:t>
          </w:r>
          <w:r w:rsidRPr="000A678E">
            <w:rPr>
              <w:rFonts w:eastAsia="Times New Roman"/>
            </w:rPr>
            <w:t>. 2013;3(7):446-453. doi:10.4236/OJPM.2013.37060</w:t>
          </w:r>
        </w:p>
        <w:p w14:paraId="01DC06FA" w14:textId="77777777" w:rsidR="002B1D29" w:rsidRPr="000A678E" w:rsidRDefault="002B1D29">
          <w:pPr>
            <w:autoSpaceDE w:val="0"/>
            <w:autoSpaceDN w:val="0"/>
            <w:ind w:hanging="640"/>
            <w:divId w:val="1575698717"/>
            <w:rPr>
              <w:rFonts w:eastAsia="Times New Roman"/>
            </w:rPr>
          </w:pPr>
          <w:r w:rsidRPr="000A678E">
            <w:rPr>
              <w:rFonts w:eastAsia="Times New Roman"/>
            </w:rPr>
            <w:lastRenderedPageBreak/>
            <w:t>37.</w:t>
          </w:r>
          <w:r w:rsidRPr="000A678E">
            <w:rPr>
              <w:rFonts w:eastAsia="Times New Roman"/>
            </w:rPr>
            <w:tab/>
          </w:r>
          <w:proofErr w:type="spellStart"/>
          <w:r w:rsidRPr="000A678E">
            <w:rPr>
              <w:rFonts w:eastAsia="Times New Roman"/>
            </w:rPr>
            <w:t>Sarker</w:t>
          </w:r>
          <w:proofErr w:type="spellEnd"/>
          <w:r w:rsidRPr="000A678E">
            <w:rPr>
              <w:rFonts w:eastAsia="Times New Roman"/>
            </w:rPr>
            <w:t xml:space="preserve"> AR, Sultana M, </w:t>
          </w:r>
          <w:proofErr w:type="spellStart"/>
          <w:r w:rsidRPr="000A678E">
            <w:rPr>
              <w:rFonts w:eastAsia="Times New Roman"/>
            </w:rPr>
            <w:t>Mahumud</w:t>
          </w:r>
          <w:proofErr w:type="spellEnd"/>
          <w:r w:rsidRPr="000A678E">
            <w:rPr>
              <w:rFonts w:eastAsia="Times New Roman"/>
            </w:rPr>
            <w:t xml:space="preserve"> RA, Sheikh N, Van Der Meer R, Morton A. Prevalence and Health Care-Seeking Behavior for Childhood Diarrheal Disease in Bangladesh. </w:t>
          </w:r>
          <w:r w:rsidRPr="000A678E">
            <w:rPr>
              <w:rFonts w:eastAsia="Times New Roman"/>
              <w:i/>
              <w:iCs/>
            </w:rPr>
            <w:t xml:space="preserve">Glob </w:t>
          </w:r>
          <w:proofErr w:type="spellStart"/>
          <w:r w:rsidRPr="000A678E">
            <w:rPr>
              <w:rFonts w:eastAsia="Times New Roman"/>
              <w:i/>
              <w:iCs/>
            </w:rPr>
            <w:t>Pediatr</w:t>
          </w:r>
          <w:proofErr w:type="spellEnd"/>
          <w:r w:rsidRPr="000A678E">
            <w:rPr>
              <w:rFonts w:eastAsia="Times New Roman"/>
              <w:i/>
              <w:iCs/>
            </w:rPr>
            <w:t xml:space="preserve"> Health</w:t>
          </w:r>
          <w:r w:rsidRPr="000A678E">
            <w:rPr>
              <w:rFonts w:eastAsia="Times New Roman"/>
            </w:rPr>
            <w:t xml:space="preserve">. </w:t>
          </w:r>
          <w:proofErr w:type="gramStart"/>
          <w:r w:rsidRPr="000A678E">
            <w:rPr>
              <w:rFonts w:eastAsia="Times New Roman"/>
            </w:rPr>
            <w:t>2016;3:2333794</w:t>
          </w:r>
          <w:proofErr w:type="gramEnd"/>
          <w:r w:rsidRPr="000A678E">
            <w:rPr>
              <w:rFonts w:eastAsia="Times New Roman"/>
            </w:rPr>
            <w:t>X1668090. doi:10.1177/2333794X16680901</w:t>
          </w:r>
        </w:p>
        <w:p w14:paraId="71044ACE" w14:textId="77777777" w:rsidR="002B1D29" w:rsidRPr="000A678E" w:rsidRDefault="002B1D29">
          <w:pPr>
            <w:autoSpaceDE w:val="0"/>
            <w:autoSpaceDN w:val="0"/>
            <w:ind w:hanging="640"/>
            <w:divId w:val="443617495"/>
            <w:rPr>
              <w:rFonts w:eastAsia="Times New Roman"/>
            </w:rPr>
          </w:pPr>
          <w:r w:rsidRPr="000A678E">
            <w:rPr>
              <w:rFonts w:eastAsia="Times New Roman"/>
            </w:rPr>
            <w:t>38.</w:t>
          </w:r>
          <w:r w:rsidRPr="000A678E">
            <w:rPr>
              <w:rFonts w:eastAsia="Times New Roman"/>
            </w:rPr>
            <w:tab/>
            <w:t xml:space="preserve">Schmidt WP, </w:t>
          </w:r>
          <w:proofErr w:type="spellStart"/>
          <w:r w:rsidRPr="000A678E">
            <w:rPr>
              <w:rFonts w:eastAsia="Times New Roman"/>
            </w:rPr>
            <w:t>Cairncross</w:t>
          </w:r>
          <w:proofErr w:type="spellEnd"/>
          <w:r w:rsidRPr="000A678E">
            <w:rPr>
              <w:rFonts w:eastAsia="Times New Roman"/>
            </w:rPr>
            <w:t xml:space="preserve"> S, Barreto MI, </w:t>
          </w:r>
          <w:proofErr w:type="spellStart"/>
          <w:r w:rsidRPr="000A678E">
            <w:rPr>
              <w:rFonts w:eastAsia="Times New Roman"/>
            </w:rPr>
            <w:t>Clasen</w:t>
          </w:r>
          <w:proofErr w:type="spellEnd"/>
          <w:r w:rsidRPr="000A678E">
            <w:rPr>
              <w:rFonts w:eastAsia="Times New Roman"/>
            </w:rPr>
            <w:t xml:space="preserve"> T, </w:t>
          </w:r>
          <w:proofErr w:type="spellStart"/>
          <w:r w:rsidRPr="000A678E">
            <w:rPr>
              <w:rFonts w:eastAsia="Times New Roman"/>
            </w:rPr>
            <w:t>Genser</w:t>
          </w:r>
          <w:proofErr w:type="spellEnd"/>
          <w:r w:rsidRPr="000A678E">
            <w:rPr>
              <w:rFonts w:eastAsia="Times New Roman"/>
            </w:rPr>
            <w:t xml:space="preserve"> B. Recent </w:t>
          </w:r>
          <w:proofErr w:type="spellStart"/>
          <w:r w:rsidRPr="000A678E">
            <w:rPr>
              <w:rFonts w:eastAsia="Times New Roman"/>
            </w:rPr>
            <w:t>diarrhoeal</w:t>
          </w:r>
          <w:proofErr w:type="spellEnd"/>
          <w:r w:rsidRPr="000A678E">
            <w:rPr>
              <w:rFonts w:eastAsia="Times New Roman"/>
            </w:rPr>
            <w:t xml:space="preserve"> illness and risk of lower respiratory infections in children under the age of 5 years. </w:t>
          </w:r>
          <w:r w:rsidRPr="000A678E">
            <w:rPr>
              <w:rFonts w:eastAsia="Times New Roman"/>
              <w:i/>
              <w:iCs/>
            </w:rPr>
            <w:t>Int J Epidemiol</w:t>
          </w:r>
          <w:r w:rsidRPr="000A678E">
            <w:rPr>
              <w:rFonts w:eastAsia="Times New Roman"/>
            </w:rPr>
            <w:t>. 2009;38(3):766-772. doi:10.1093/IJE/DYP159</w:t>
          </w:r>
        </w:p>
        <w:p w14:paraId="4CB6C490" w14:textId="77777777" w:rsidR="002B1D29" w:rsidRPr="000A678E" w:rsidRDefault="002B1D29">
          <w:pPr>
            <w:autoSpaceDE w:val="0"/>
            <w:autoSpaceDN w:val="0"/>
            <w:ind w:hanging="640"/>
            <w:divId w:val="666202929"/>
            <w:rPr>
              <w:rFonts w:eastAsia="Times New Roman"/>
            </w:rPr>
          </w:pPr>
          <w:r w:rsidRPr="000A678E">
            <w:rPr>
              <w:rFonts w:eastAsia="Times New Roman"/>
            </w:rPr>
            <w:t>39.</w:t>
          </w:r>
          <w:r w:rsidRPr="000A678E">
            <w:rPr>
              <w:rFonts w:eastAsia="Times New Roman"/>
            </w:rPr>
            <w:tab/>
            <w:t xml:space="preserve">Garvey M. Food pollution: a comprehensive review of chemical and biological sources of food contamination and impact on human health. </w:t>
          </w:r>
          <w:proofErr w:type="spellStart"/>
          <w:r w:rsidRPr="000A678E">
            <w:rPr>
              <w:rFonts w:eastAsia="Times New Roman"/>
              <w:i/>
              <w:iCs/>
            </w:rPr>
            <w:t>Nutrire</w:t>
          </w:r>
          <w:proofErr w:type="spellEnd"/>
          <w:r w:rsidRPr="000A678E">
            <w:rPr>
              <w:rFonts w:eastAsia="Times New Roman"/>
            </w:rPr>
            <w:t>. 2019;44(1). doi:10.1186/S41110-019-0096-3</w:t>
          </w:r>
        </w:p>
        <w:p w14:paraId="1A9F9F4F" w14:textId="77777777" w:rsidR="002B1D29" w:rsidRPr="000A678E" w:rsidRDefault="002B1D29">
          <w:pPr>
            <w:autoSpaceDE w:val="0"/>
            <w:autoSpaceDN w:val="0"/>
            <w:ind w:hanging="640"/>
            <w:divId w:val="1035547899"/>
            <w:rPr>
              <w:rFonts w:eastAsia="Times New Roman"/>
            </w:rPr>
          </w:pPr>
          <w:r w:rsidRPr="000A678E">
            <w:rPr>
              <w:rFonts w:eastAsia="Times New Roman"/>
            </w:rPr>
            <w:t>40.</w:t>
          </w:r>
          <w:r w:rsidRPr="000A678E">
            <w:rPr>
              <w:rFonts w:eastAsia="Times New Roman"/>
            </w:rPr>
            <w:tab/>
            <w:t xml:space="preserve">Workie GY, </w:t>
          </w:r>
          <w:proofErr w:type="spellStart"/>
          <w:r w:rsidRPr="000A678E">
            <w:rPr>
              <w:rFonts w:eastAsia="Times New Roman"/>
            </w:rPr>
            <w:t>Akalu</w:t>
          </w:r>
          <w:proofErr w:type="spellEnd"/>
          <w:r w:rsidRPr="000A678E">
            <w:rPr>
              <w:rFonts w:eastAsia="Times New Roman"/>
            </w:rPr>
            <w:t xml:space="preserve"> TY, </w:t>
          </w:r>
          <w:proofErr w:type="spellStart"/>
          <w:r w:rsidRPr="000A678E">
            <w:rPr>
              <w:rFonts w:eastAsia="Times New Roman"/>
            </w:rPr>
            <w:t>Baraki</w:t>
          </w:r>
          <w:proofErr w:type="spellEnd"/>
          <w:r w:rsidRPr="000A678E">
            <w:rPr>
              <w:rFonts w:eastAsia="Times New Roman"/>
            </w:rPr>
            <w:t xml:space="preserve"> AG. Environmental factors affecting childhood diarrheal disease among under-five children in </w:t>
          </w:r>
          <w:proofErr w:type="spellStart"/>
          <w:r w:rsidRPr="000A678E">
            <w:rPr>
              <w:rFonts w:eastAsia="Times New Roman"/>
            </w:rPr>
            <w:t>Jamma</w:t>
          </w:r>
          <w:proofErr w:type="spellEnd"/>
          <w:r w:rsidRPr="000A678E">
            <w:rPr>
              <w:rFonts w:eastAsia="Times New Roman"/>
            </w:rPr>
            <w:t xml:space="preserve"> district, South Wello zone, Northeast Ethiopia. </w:t>
          </w:r>
          <w:r w:rsidRPr="000A678E">
            <w:rPr>
              <w:rFonts w:eastAsia="Times New Roman"/>
              <w:i/>
              <w:iCs/>
            </w:rPr>
            <w:t>BMC Infect Dis</w:t>
          </w:r>
          <w:r w:rsidRPr="000A678E">
            <w:rPr>
              <w:rFonts w:eastAsia="Times New Roman"/>
            </w:rPr>
            <w:t>. 2019;19(1):804. doi:10.1186/S12879-019-4445-X/TABLES/4</w:t>
          </w:r>
        </w:p>
        <w:p w14:paraId="78AF48C0" w14:textId="77777777" w:rsidR="002B1D29" w:rsidRPr="000A678E" w:rsidRDefault="002B1D29">
          <w:pPr>
            <w:autoSpaceDE w:val="0"/>
            <w:autoSpaceDN w:val="0"/>
            <w:ind w:hanging="640"/>
            <w:divId w:val="647511215"/>
            <w:rPr>
              <w:rFonts w:eastAsia="Times New Roman"/>
            </w:rPr>
          </w:pPr>
          <w:r w:rsidRPr="000A678E">
            <w:rPr>
              <w:rFonts w:eastAsia="Times New Roman"/>
            </w:rPr>
            <w:t>41.</w:t>
          </w:r>
          <w:r w:rsidRPr="000A678E">
            <w:rPr>
              <w:rFonts w:eastAsia="Times New Roman"/>
            </w:rPr>
            <w:tab/>
            <w:t xml:space="preserve">Doyle J. Evans Jr, Evans DG. Escherichia Coli in Diarrheal Disease. </w:t>
          </w:r>
          <w:r w:rsidRPr="000A678E">
            <w:rPr>
              <w:rFonts w:eastAsia="Times New Roman"/>
              <w:i/>
              <w:iCs/>
            </w:rPr>
            <w:t>Medical Microbiology</w:t>
          </w:r>
          <w:r w:rsidRPr="000A678E">
            <w:rPr>
              <w:rFonts w:eastAsia="Times New Roman"/>
            </w:rPr>
            <w:t>. Published online 1996.</w:t>
          </w:r>
        </w:p>
        <w:p w14:paraId="7786F0A6" w14:textId="77777777" w:rsidR="002B1D29" w:rsidRPr="000A678E" w:rsidRDefault="002B1D29">
          <w:pPr>
            <w:autoSpaceDE w:val="0"/>
            <w:autoSpaceDN w:val="0"/>
            <w:ind w:hanging="640"/>
            <w:divId w:val="444233959"/>
            <w:rPr>
              <w:rFonts w:eastAsia="Times New Roman"/>
            </w:rPr>
          </w:pPr>
          <w:r w:rsidRPr="000A678E">
            <w:rPr>
              <w:rFonts w:eastAsia="Times New Roman"/>
            </w:rPr>
            <w:t>42.</w:t>
          </w:r>
          <w:r w:rsidRPr="000A678E">
            <w:rPr>
              <w:rFonts w:eastAsia="Times New Roman"/>
            </w:rPr>
            <w:tab/>
            <w:t>The World Bank. Bangladesh: Access to Clean Water Will Reduce Poverty Faster. Published 2018. Accessed June 28, 2022. https://www.worldbank.org/en/news/press-release/2018/10/11/bangladesh-access-to-clean-water-will-reduce-poverty-faster</w:t>
          </w:r>
        </w:p>
        <w:p w14:paraId="0ECAF6BC" w14:textId="77777777" w:rsidR="002B1D29" w:rsidRPr="000A678E" w:rsidRDefault="002B1D29">
          <w:pPr>
            <w:autoSpaceDE w:val="0"/>
            <w:autoSpaceDN w:val="0"/>
            <w:ind w:hanging="640"/>
            <w:divId w:val="1748334428"/>
            <w:rPr>
              <w:rFonts w:eastAsia="Times New Roman"/>
            </w:rPr>
          </w:pPr>
          <w:r w:rsidRPr="000A678E">
            <w:rPr>
              <w:rFonts w:eastAsia="Times New Roman"/>
            </w:rPr>
            <w:t>43.</w:t>
          </w:r>
          <w:r w:rsidRPr="000A678E">
            <w:rPr>
              <w:rFonts w:eastAsia="Times New Roman"/>
            </w:rPr>
            <w:tab/>
            <w:t xml:space="preserve">Ali M, Lopez AL, You YA, et al. The global burden of cholera. </w:t>
          </w:r>
          <w:r w:rsidRPr="000A678E">
            <w:rPr>
              <w:rFonts w:eastAsia="Times New Roman"/>
              <w:i/>
              <w:iCs/>
            </w:rPr>
            <w:t>Bull World Health Organ</w:t>
          </w:r>
          <w:r w:rsidRPr="000A678E">
            <w:rPr>
              <w:rFonts w:eastAsia="Times New Roman"/>
            </w:rPr>
            <w:t>. 2012;90(3):209-218. doi:10.2471/BLT.11.093427</w:t>
          </w:r>
        </w:p>
        <w:p w14:paraId="1B684977" w14:textId="77777777" w:rsidR="002B1D29" w:rsidRPr="000A678E" w:rsidRDefault="002B1D29">
          <w:pPr>
            <w:autoSpaceDE w:val="0"/>
            <w:autoSpaceDN w:val="0"/>
            <w:ind w:hanging="640"/>
            <w:divId w:val="988244360"/>
            <w:rPr>
              <w:rFonts w:eastAsia="Times New Roman"/>
            </w:rPr>
          </w:pPr>
          <w:r w:rsidRPr="000A678E">
            <w:rPr>
              <w:rFonts w:eastAsia="Times New Roman"/>
            </w:rPr>
            <w:t>44.</w:t>
          </w:r>
          <w:r w:rsidRPr="000A678E">
            <w:rPr>
              <w:rFonts w:eastAsia="Times New Roman"/>
            </w:rPr>
            <w:tab/>
          </w:r>
          <w:proofErr w:type="spellStart"/>
          <w:r w:rsidRPr="000A678E">
            <w:rPr>
              <w:rFonts w:eastAsia="Times New Roman"/>
            </w:rPr>
            <w:t>Godana</w:t>
          </w:r>
          <w:proofErr w:type="spellEnd"/>
          <w:r w:rsidRPr="000A678E">
            <w:rPr>
              <w:rFonts w:eastAsia="Times New Roman"/>
            </w:rPr>
            <w:t xml:space="preserve"> W, </w:t>
          </w:r>
          <w:proofErr w:type="spellStart"/>
          <w:r w:rsidRPr="000A678E">
            <w:rPr>
              <w:rFonts w:eastAsia="Times New Roman"/>
            </w:rPr>
            <w:t>Mengiste</w:t>
          </w:r>
          <w:proofErr w:type="spellEnd"/>
          <w:r w:rsidRPr="000A678E">
            <w:rPr>
              <w:rFonts w:eastAsia="Times New Roman"/>
            </w:rPr>
            <w:t xml:space="preserve"> B. Environmental Factors Associated with Acute Diarrhea among Children Under Five Years of Age in </w:t>
          </w:r>
          <w:proofErr w:type="spellStart"/>
          <w:r w:rsidRPr="000A678E">
            <w:rPr>
              <w:rFonts w:eastAsia="Times New Roman"/>
            </w:rPr>
            <w:t>Derashe</w:t>
          </w:r>
          <w:proofErr w:type="spellEnd"/>
          <w:r w:rsidRPr="000A678E">
            <w:rPr>
              <w:rFonts w:eastAsia="Times New Roman"/>
            </w:rPr>
            <w:t xml:space="preserve"> District, Southern Ethiopia. </w:t>
          </w:r>
          <w:r w:rsidRPr="000A678E">
            <w:rPr>
              <w:rFonts w:eastAsia="Times New Roman"/>
              <w:i/>
              <w:iCs/>
            </w:rPr>
            <w:t>http://www.sciencepublishinggroup.com</w:t>
          </w:r>
          <w:r w:rsidRPr="000A678E">
            <w:rPr>
              <w:rFonts w:eastAsia="Times New Roman"/>
            </w:rPr>
            <w:t xml:space="preserve">. 2013;1(3):119. </w:t>
          </w:r>
          <w:proofErr w:type="gramStart"/>
          <w:r w:rsidRPr="000A678E">
            <w:rPr>
              <w:rFonts w:eastAsia="Times New Roman"/>
            </w:rPr>
            <w:t>doi:10.11648/J.SJPH</w:t>
          </w:r>
          <w:proofErr w:type="gramEnd"/>
          <w:r w:rsidRPr="000A678E">
            <w:rPr>
              <w:rFonts w:eastAsia="Times New Roman"/>
            </w:rPr>
            <w:t>.20130103.12</w:t>
          </w:r>
        </w:p>
        <w:p w14:paraId="0AD7126E" w14:textId="77777777" w:rsidR="002B1D29" w:rsidRPr="000A678E" w:rsidRDefault="002B1D29">
          <w:pPr>
            <w:autoSpaceDE w:val="0"/>
            <w:autoSpaceDN w:val="0"/>
            <w:ind w:hanging="640"/>
            <w:divId w:val="834341013"/>
            <w:rPr>
              <w:rFonts w:eastAsia="Times New Roman"/>
            </w:rPr>
          </w:pPr>
          <w:r w:rsidRPr="000A678E">
            <w:rPr>
              <w:rFonts w:eastAsia="Times New Roman"/>
            </w:rPr>
            <w:t>45.</w:t>
          </w:r>
          <w:r w:rsidRPr="000A678E">
            <w:rPr>
              <w:rFonts w:eastAsia="Times New Roman"/>
            </w:rPr>
            <w:tab/>
          </w:r>
          <w:proofErr w:type="spellStart"/>
          <w:r w:rsidRPr="000A678E">
            <w:rPr>
              <w:rFonts w:eastAsia="Times New Roman"/>
            </w:rPr>
            <w:t>Tigabu</w:t>
          </w:r>
          <w:proofErr w:type="spellEnd"/>
          <w:r w:rsidRPr="000A678E">
            <w:rPr>
              <w:rFonts w:eastAsia="Times New Roman"/>
            </w:rPr>
            <w:t xml:space="preserve"> E, Petros B, </w:t>
          </w:r>
          <w:proofErr w:type="spellStart"/>
          <w:r w:rsidRPr="000A678E">
            <w:rPr>
              <w:rFonts w:eastAsia="Times New Roman"/>
            </w:rPr>
            <w:t>Endeshaw</w:t>
          </w:r>
          <w:proofErr w:type="spellEnd"/>
          <w:r w:rsidRPr="000A678E">
            <w:rPr>
              <w:rFonts w:eastAsia="Times New Roman"/>
            </w:rPr>
            <w:t xml:space="preserve"> T. Prevalence of Giardiasis and Cryptosporidiosis among children in relation to water sources in Selected Village of Pawi Special District in Benishangul-</w:t>
          </w:r>
          <w:proofErr w:type="spellStart"/>
          <w:r w:rsidRPr="000A678E">
            <w:rPr>
              <w:rFonts w:eastAsia="Times New Roman"/>
            </w:rPr>
            <w:t>Gumuz</w:t>
          </w:r>
          <w:proofErr w:type="spellEnd"/>
          <w:r w:rsidRPr="000A678E">
            <w:rPr>
              <w:rFonts w:eastAsia="Times New Roman"/>
            </w:rPr>
            <w:t xml:space="preserve"> Region, Northwestern Ethiopia. </w:t>
          </w:r>
          <w:r w:rsidRPr="000A678E">
            <w:rPr>
              <w:rFonts w:eastAsia="Times New Roman"/>
              <w:i/>
              <w:iCs/>
            </w:rPr>
            <w:t>Ethiopian Journal of Health Development</w:t>
          </w:r>
          <w:r w:rsidRPr="000A678E">
            <w:rPr>
              <w:rFonts w:eastAsia="Times New Roman"/>
            </w:rPr>
            <w:t>. 2011;24(3):205-213. doi:10.4314/</w:t>
          </w:r>
          <w:proofErr w:type="gramStart"/>
          <w:r w:rsidRPr="000A678E">
            <w:rPr>
              <w:rFonts w:eastAsia="Times New Roman"/>
            </w:rPr>
            <w:t>ejhd.v</w:t>
          </w:r>
          <w:proofErr w:type="gramEnd"/>
          <w:r w:rsidRPr="000A678E">
            <w:rPr>
              <w:rFonts w:eastAsia="Times New Roman"/>
            </w:rPr>
            <w:t>24i3.68387</w:t>
          </w:r>
        </w:p>
        <w:p w14:paraId="77EAC246" w14:textId="77777777" w:rsidR="002B1D29" w:rsidRPr="000A678E" w:rsidRDefault="002B1D29">
          <w:pPr>
            <w:autoSpaceDE w:val="0"/>
            <w:autoSpaceDN w:val="0"/>
            <w:ind w:hanging="640"/>
            <w:divId w:val="1169635585"/>
            <w:rPr>
              <w:rFonts w:eastAsia="Times New Roman"/>
            </w:rPr>
          </w:pPr>
          <w:r w:rsidRPr="000A678E">
            <w:rPr>
              <w:rFonts w:eastAsia="Times New Roman"/>
            </w:rPr>
            <w:t>46.</w:t>
          </w:r>
          <w:r w:rsidRPr="000A678E">
            <w:rPr>
              <w:rFonts w:eastAsia="Times New Roman"/>
            </w:rPr>
            <w:tab/>
            <w:t xml:space="preserve">Shaheed A, Orgill J, Ratana C, Montgomery MA, </w:t>
          </w:r>
          <w:proofErr w:type="spellStart"/>
          <w:r w:rsidRPr="000A678E">
            <w:rPr>
              <w:rFonts w:eastAsia="Times New Roman"/>
            </w:rPr>
            <w:t>Jeuland</w:t>
          </w:r>
          <w:proofErr w:type="spellEnd"/>
          <w:r w:rsidRPr="000A678E">
            <w:rPr>
              <w:rFonts w:eastAsia="Times New Roman"/>
            </w:rPr>
            <w:t xml:space="preserve"> MA, Brown J. Water quality risks of “improved” water sources: evidence from Cambodia. </w:t>
          </w:r>
          <w:r w:rsidRPr="000A678E">
            <w:rPr>
              <w:rFonts w:eastAsia="Times New Roman"/>
              <w:i/>
              <w:iCs/>
            </w:rPr>
            <w:t>Trop Med Int Health</w:t>
          </w:r>
          <w:r w:rsidRPr="000A678E">
            <w:rPr>
              <w:rFonts w:eastAsia="Times New Roman"/>
            </w:rPr>
            <w:t>. 2014;19(2):186-194. doi:10.1111/TMI.12229</w:t>
          </w:r>
        </w:p>
        <w:p w14:paraId="042C001A" w14:textId="77777777" w:rsidR="002B1D29" w:rsidRPr="000A678E" w:rsidRDefault="002B1D29">
          <w:pPr>
            <w:autoSpaceDE w:val="0"/>
            <w:autoSpaceDN w:val="0"/>
            <w:ind w:hanging="640"/>
            <w:divId w:val="1633973594"/>
            <w:rPr>
              <w:rFonts w:eastAsia="Times New Roman"/>
            </w:rPr>
          </w:pPr>
          <w:r w:rsidRPr="000A678E">
            <w:rPr>
              <w:rFonts w:eastAsia="Times New Roman"/>
            </w:rPr>
            <w:t>47.</w:t>
          </w:r>
          <w:r w:rsidRPr="000A678E">
            <w:rPr>
              <w:rFonts w:eastAsia="Times New Roman"/>
            </w:rPr>
            <w:tab/>
            <w:t xml:space="preserve">Shaheed A, Orgill J, Montgomery MA, </w:t>
          </w:r>
          <w:proofErr w:type="spellStart"/>
          <w:r w:rsidRPr="000A678E">
            <w:rPr>
              <w:rFonts w:eastAsia="Times New Roman"/>
            </w:rPr>
            <w:t>Jeuland</w:t>
          </w:r>
          <w:proofErr w:type="spellEnd"/>
          <w:r w:rsidRPr="000A678E">
            <w:rPr>
              <w:rFonts w:eastAsia="Times New Roman"/>
            </w:rPr>
            <w:t xml:space="preserve"> MA, Brown J. Why “improved” water sources are not always safe. </w:t>
          </w:r>
          <w:r w:rsidRPr="000A678E">
            <w:rPr>
              <w:rFonts w:eastAsia="Times New Roman"/>
              <w:i/>
              <w:iCs/>
            </w:rPr>
            <w:t>Bull World Health Organ</w:t>
          </w:r>
          <w:r w:rsidRPr="000A678E">
            <w:rPr>
              <w:rFonts w:eastAsia="Times New Roman"/>
            </w:rPr>
            <w:t>. 2014;92(4):283. doi:10.2471/BLT.13.119594</w:t>
          </w:r>
        </w:p>
        <w:p w14:paraId="270CA4E9" w14:textId="77777777" w:rsidR="002B1D29" w:rsidRPr="000A678E" w:rsidRDefault="002B1D29">
          <w:pPr>
            <w:autoSpaceDE w:val="0"/>
            <w:autoSpaceDN w:val="0"/>
            <w:ind w:hanging="640"/>
            <w:divId w:val="776291732"/>
            <w:rPr>
              <w:rFonts w:eastAsia="Times New Roman"/>
            </w:rPr>
          </w:pPr>
          <w:r w:rsidRPr="000A678E">
            <w:rPr>
              <w:rFonts w:eastAsia="Times New Roman"/>
            </w:rPr>
            <w:t>48.</w:t>
          </w:r>
          <w:r w:rsidRPr="000A678E">
            <w:rPr>
              <w:rFonts w:eastAsia="Times New Roman"/>
            </w:rPr>
            <w:tab/>
          </w:r>
          <w:proofErr w:type="spellStart"/>
          <w:r w:rsidRPr="000A678E">
            <w:rPr>
              <w:rFonts w:eastAsia="Times New Roman"/>
            </w:rPr>
            <w:t>Prüss</w:t>
          </w:r>
          <w:proofErr w:type="spellEnd"/>
          <w:r w:rsidRPr="000A678E">
            <w:rPr>
              <w:rFonts w:eastAsia="Times New Roman"/>
            </w:rPr>
            <w:t xml:space="preserve"> A, Kay D, </w:t>
          </w:r>
          <w:proofErr w:type="spellStart"/>
          <w:r w:rsidRPr="000A678E">
            <w:rPr>
              <w:rFonts w:eastAsia="Times New Roman"/>
            </w:rPr>
            <w:t>Fewtrell</w:t>
          </w:r>
          <w:proofErr w:type="spellEnd"/>
          <w:r w:rsidRPr="000A678E">
            <w:rPr>
              <w:rFonts w:eastAsia="Times New Roman"/>
            </w:rPr>
            <w:t xml:space="preserve"> L, Bartram J. Estimating the burden of disease from water, sanitation, and hygiene at a global level. </w:t>
          </w:r>
          <w:r w:rsidRPr="000A678E">
            <w:rPr>
              <w:rFonts w:eastAsia="Times New Roman"/>
              <w:i/>
              <w:iCs/>
            </w:rPr>
            <w:t xml:space="preserve">Environ Health </w:t>
          </w:r>
          <w:proofErr w:type="spellStart"/>
          <w:r w:rsidRPr="000A678E">
            <w:rPr>
              <w:rFonts w:eastAsia="Times New Roman"/>
              <w:i/>
              <w:iCs/>
            </w:rPr>
            <w:t>Perspect</w:t>
          </w:r>
          <w:proofErr w:type="spellEnd"/>
          <w:r w:rsidRPr="000A678E">
            <w:rPr>
              <w:rFonts w:eastAsia="Times New Roman"/>
            </w:rPr>
            <w:t>. 2002;110(5):537-542. doi:10.1289/EHP.110-1240845</w:t>
          </w:r>
        </w:p>
        <w:p w14:paraId="2B1F52B7" w14:textId="77777777" w:rsidR="002B1D29" w:rsidRPr="000A678E" w:rsidRDefault="002B1D29">
          <w:pPr>
            <w:autoSpaceDE w:val="0"/>
            <w:autoSpaceDN w:val="0"/>
            <w:ind w:hanging="640"/>
            <w:divId w:val="1460610716"/>
            <w:rPr>
              <w:rFonts w:eastAsia="Times New Roman"/>
            </w:rPr>
          </w:pPr>
          <w:r w:rsidRPr="000A678E">
            <w:rPr>
              <w:rFonts w:eastAsia="Times New Roman"/>
            </w:rPr>
            <w:lastRenderedPageBreak/>
            <w:t>49.</w:t>
          </w:r>
          <w:r w:rsidRPr="000A678E">
            <w:rPr>
              <w:rFonts w:eastAsia="Times New Roman"/>
            </w:rPr>
            <w:tab/>
            <w:t xml:space="preserve">Hasan MM, Hoque Z, Kabir E, Hossain S. Differences in levels of E. coli contamination of point of use drinking water in Bangladesh. </w:t>
          </w:r>
          <w:proofErr w:type="spellStart"/>
          <w:r w:rsidRPr="000A678E">
            <w:rPr>
              <w:rFonts w:eastAsia="Times New Roman"/>
              <w:i/>
              <w:iCs/>
            </w:rPr>
            <w:t>PLoS</w:t>
          </w:r>
          <w:proofErr w:type="spellEnd"/>
          <w:r w:rsidRPr="000A678E">
            <w:rPr>
              <w:rFonts w:eastAsia="Times New Roman"/>
              <w:i/>
              <w:iCs/>
            </w:rPr>
            <w:t xml:space="preserve"> One</w:t>
          </w:r>
          <w:r w:rsidRPr="000A678E">
            <w:rPr>
              <w:rFonts w:eastAsia="Times New Roman"/>
            </w:rPr>
            <w:t>. 2022;17(5</w:t>
          </w:r>
          <w:proofErr w:type="gramStart"/>
          <w:r w:rsidRPr="000A678E">
            <w:rPr>
              <w:rFonts w:eastAsia="Times New Roman"/>
            </w:rPr>
            <w:t>):e</w:t>
          </w:r>
          <w:proofErr w:type="gramEnd"/>
          <w:r w:rsidRPr="000A678E">
            <w:rPr>
              <w:rFonts w:eastAsia="Times New Roman"/>
            </w:rPr>
            <w:t xml:space="preserve">0267386. </w:t>
          </w:r>
          <w:proofErr w:type="gramStart"/>
          <w:r w:rsidRPr="000A678E">
            <w:rPr>
              <w:rFonts w:eastAsia="Times New Roman"/>
            </w:rPr>
            <w:t>doi:10.1371/JOURNAL.PONE</w:t>
          </w:r>
          <w:proofErr w:type="gramEnd"/>
          <w:r w:rsidRPr="000A678E">
            <w:rPr>
              <w:rFonts w:eastAsia="Times New Roman"/>
            </w:rPr>
            <w:t>.0267386</w:t>
          </w:r>
        </w:p>
        <w:p w14:paraId="6BB508AD" w14:textId="77777777" w:rsidR="002B1D29" w:rsidRPr="000A678E" w:rsidRDefault="002B1D29">
          <w:pPr>
            <w:autoSpaceDE w:val="0"/>
            <w:autoSpaceDN w:val="0"/>
            <w:ind w:hanging="640"/>
            <w:divId w:val="967276594"/>
            <w:rPr>
              <w:rFonts w:eastAsia="Times New Roman"/>
            </w:rPr>
          </w:pPr>
          <w:r w:rsidRPr="000A678E">
            <w:rPr>
              <w:rFonts w:eastAsia="Times New Roman"/>
            </w:rPr>
            <w:t>50.</w:t>
          </w:r>
          <w:r w:rsidRPr="000A678E">
            <w:rPr>
              <w:rFonts w:eastAsia="Times New Roman"/>
            </w:rPr>
            <w:tab/>
            <w:t xml:space="preserve">Kamal MM, Hasan MM, Davey R. Determinants of childhood morbidity in Bangladesh: evidence from the Demographic and Health Survey 2011. </w:t>
          </w:r>
          <w:r w:rsidRPr="000A678E">
            <w:rPr>
              <w:rFonts w:eastAsia="Times New Roman"/>
              <w:i/>
              <w:iCs/>
            </w:rPr>
            <w:t>BMJ Open</w:t>
          </w:r>
          <w:r w:rsidRPr="000A678E">
            <w:rPr>
              <w:rFonts w:eastAsia="Times New Roman"/>
            </w:rPr>
            <w:t>. 2015;5(10</w:t>
          </w:r>
          <w:proofErr w:type="gramStart"/>
          <w:r w:rsidRPr="000A678E">
            <w:rPr>
              <w:rFonts w:eastAsia="Times New Roman"/>
            </w:rPr>
            <w:t>):e</w:t>
          </w:r>
          <w:proofErr w:type="gramEnd"/>
          <w:r w:rsidRPr="000A678E">
            <w:rPr>
              <w:rFonts w:eastAsia="Times New Roman"/>
            </w:rPr>
            <w:t>007538. doi:10.1136/BMJOPEN-2014-007538</w:t>
          </w:r>
        </w:p>
        <w:p w14:paraId="1B1AB8A8" w14:textId="77777777" w:rsidR="002B1D29" w:rsidRPr="000A678E" w:rsidRDefault="002B1D29">
          <w:pPr>
            <w:autoSpaceDE w:val="0"/>
            <w:autoSpaceDN w:val="0"/>
            <w:ind w:hanging="640"/>
            <w:divId w:val="971402176"/>
            <w:rPr>
              <w:rFonts w:eastAsia="Times New Roman"/>
            </w:rPr>
          </w:pPr>
          <w:r w:rsidRPr="000A678E">
            <w:rPr>
              <w:rFonts w:eastAsia="Times New Roman"/>
            </w:rPr>
            <w:t>51.</w:t>
          </w:r>
          <w:r w:rsidRPr="000A678E">
            <w:rPr>
              <w:rFonts w:eastAsia="Times New Roman"/>
            </w:rPr>
            <w:tab/>
            <w:t xml:space="preserve">Hasan </w:t>
          </w:r>
          <w:proofErr w:type="spellStart"/>
          <w:r w:rsidRPr="000A678E">
            <w:rPr>
              <w:rFonts w:eastAsia="Times New Roman"/>
            </w:rPr>
            <w:t>MdK</w:t>
          </w:r>
          <w:proofErr w:type="spellEnd"/>
          <w:r w:rsidRPr="000A678E">
            <w:rPr>
              <w:rFonts w:eastAsia="Times New Roman"/>
            </w:rPr>
            <w:t xml:space="preserve">, Shahriar A, Jim KU. Water pollution in Bangladesh and its impact on public health. </w:t>
          </w:r>
          <w:proofErr w:type="spellStart"/>
          <w:r w:rsidRPr="000A678E">
            <w:rPr>
              <w:rFonts w:eastAsia="Times New Roman"/>
              <w:i/>
              <w:iCs/>
            </w:rPr>
            <w:t>Heliyon</w:t>
          </w:r>
          <w:proofErr w:type="spellEnd"/>
          <w:r w:rsidRPr="000A678E">
            <w:rPr>
              <w:rFonts w:eastAsia="Times New Roman"/>
            </w:rPr>
            <w:t>. 2019;5(8</w:t>
          </w:r>
          <w:proofErr w:type="gramStart"/>
          <w:r w:rsidRPr="000A678E">
            <w:rPr>
              <w:rFonts w:eastAsia="Times New Roman"/>
            </w:rPr>
            <w:t>):e</w:t>
          </w:r>
          <w:proofErr w:type="gramEnd"/>
          <w:r w:rsidRPr="000A678E">
            <w:rPr>
              <w:rFonts w:eastAsia="Times New Roman"/>
            </w:rPr>
            <w:t xml:space="preserve">02145. </w:t>
          </w:r>
          <w:proofErr w:type="gramStart"/>
          <w:r w:rsidRPr="000A678E">
            <w:rPr>
              <w:rFonts w:eastAsia="Times New Roman"/>
            </w:rPr>
            <w:t>doi:10.1016/J.HELIYON</w:t>
          </w:r>
          <w:proofErr w:type="gramEnd"/>
          <w:r w:rsidRPr="000A678E">
            <w:rPr>
              <w:rFonts w:eastAsia="Times New Roman"/>
            </w:rPr>
            <w:t>.2019.E02145</w:t>
          </w:r>
        </w:p>
        <w:p w14:paraId="6B2AB668" w14:textId="77777777" w:rsidR="002B1D29" w:rsidRPr="000A678E" w:rsidRDefault="002B1D29">
          <w:pPr>
            <w:autoSpaceDE w:val="0"/>
            <w:autoSpaceDN w:val="0"/>
            <w:ind w:hanging="640"/>
            <w:divId w:val="1214997138"/>
            <w:rPr>
              <w:rFonts w:eastAsia="Times New Roman"/>
            </w:rPr>
          </w:pPr>
          <w:r w:rsidRPr="000A678E">
            <w:rPr>
              <w:rFonts w:eastAsia="Times New Roman"/>
            </w:rPr>
            <w:t>52.</w:t>
          </w:r>
          <w:r w:rsidRPr="000A678E">
            <w:rPr>
              <w:rFonts w:eastAsia="Times New Roman"/>
            </w:rPr>
            <w:tab/>
            <w:t xml:space="preserve">Cabral JPS. Water Microbiology. Bacterial Pathogens and Water. </w:t>
          </w:r>
          <w:r w:rsidRPr="000A678E">
            <w:rPr>
              <w:rFonts w:eastAsia="Times New Roman"/>
              <w:i/>
              <w:iCs/>
            </w:rPr>
            <w:t>Int J Environ Res Public Health</w:t>
          </w:r>
          <w:r w:rsidRPr="000A678E">
            <w:rPr>
              <w:rFonts w:eastAsia="Times New Roman"/>
            </w:rPr>
            <w:t>. 2010;7(10):3657. doi:10.3390/IJERPH7103657</w:t>
          </w:r>
        </w:p>
        <w:p w14:paraId="60A4A885" w14:textId="77777777" w:rsidR="002B1D29" w:rsidRPr="000A678E" w:rsidRDefault="002B1D29">
          <w:pPr>
            <w:autoSpaceDE w:val="0"/>
            <w:autoSpaceDN w:val="0"/>
            <w:ind w:hanging="640"/>
            <w:divId w:val="804198148"/>
            <w:rPr>
              <w:rFonts w:eastAsia="Times New Roman"/>
            </w:rPr>
          </w:pPr>
          <w:r w:rsidRPr="000A678E">
            <w:rPr>
              <w:rFonts w:eastAsia="Times New Roman"/>
            </w:rPr>
            <w:t>53.</w:t>
          </w:r>
          <w:r w:rsidRPr="000A678E">
            <w:rPr>
              <w:rFonts w:eastAsia="Times New Roman"/>
            </w:rPr>
            <w:tab/>
            <w:t xml:space="preserve">Begum MR, Al </w:t>
          </w:r>
          <w:proofErr w:type="spellStart"/>
          <w:r w:rsidRPr="000A678E">
            <w:rPr>
              <w:rFonts w:eastAsia="Times New Roman"/>
            </w:rPr>
            <w:t>Banna</w:t>
          </w:r>
          <w:proofErr w:type="spellEnd"/>
          <w:r w:rsidRPr="000A678E">
            <w:rPr>
              <w:rFonts w:eastAsia="Times New Roman"/>
            </w:rPr>
            <w:t xml:space="preserve"> </w:t>
          </w:r>
          <w:proofErr w:type="spellStart"/>
          <w:r w:rsidRPr="000A678E">
            <w:rPr>
              <w:rFonts w:eastAsia="Times New Roman"/>
            </w:rPr>
            <w:t>MdH</w:t>
          </w:r>
          <w:proofErr w:type="spellEnd"/>
          <w:r w:rsidRPr="000A678E">
            <w:rPr>
              <w:rFonts w:eastAsia="Times New Roman"/>
            </w:rPr>
            <w:t xml:space="preserve">, </w:t>
          </w:r>
          <w:proofErr w:type="spellStart"/>
          <w:r w:rsidRPr="000A678E">
            <w:rPr>
              <w:rFonts w:eastAsia="Times New Roman"/>
            </w:rPr>
            <w:t>Akter</w:t>
          </w:r>
          <w:proofErr w:type="spellEnd"/>
          <w:r w:rsidRPr="000A678E">
            <w:rPr>
              <w:rFonts w:eastAsia="Times New Roman"/>
            </w:rPr>
            <w:t xml:space="preserve"> S, et al. Effectiveness of WASH Education to Prevent Diarrhea among Children under five in a Community of Patuakhali, Bangladesh. </w:t>
          </w:r>
          <w:r w:rsidRPr="000A678E">
            <w:rPr>
              <w:rFonts w:eastAsia="Times New Roman"/>
              <w:i/>
              <w:iCs/>
            </w:rPr>
            <w:t>SN Comprehensive Clinical Medicine 2020 2:8</w:t>
          </w:r>
          <w:r w:rsidRPr="000A678E">
            <w:rPr>
              <w:rFonts w:eastAsia="Times New Roman"/>
            </w:rPr>
            <w:t>. 2020;2(8):1158-1162. doi:10.1007/S42399-020-00405-X</w:t>
          </w:r>
        </w:p>
        <w:p w14:paraId="27E1D028" w14:textId="77777777" w:rsidR="002B1D29" w:rsidRPr="000A678E" w:rsidRDefault="002B1D29">
          <w:pPr>
            <w:autoSpaceDE w:val="0"/>
            <w:autoSpaceDN w:val="0"/>
            <w:ind w:hanging="640"/>
            <w:divId w:val="2064400855"/>
            <w:rPr>
              <w:rFonts w:eastAsia="Times New Roman"/>
            </w:rPr>
          </w:pPr>
          <w:r w:rsidRPr="000A678E">
            <w:rPr>
              <w:rFonts w:eastAsia="Times New Roman"/>
            </w:rPr>
            <w:t>54.</w:t>
          </w:r>
          <w:r w:rsidRPr="000A678E">
            <w:rPr>
              <w:rFonts w:eastAsia="Times New Roman"/>
            </w:rPr>
            <w:tab/>
            <w:t xml:space="preserve">George CM, </w:t>
          </w:r>
          <w:proofErr w:type="spellStart"/>
          <w:r w:rsidRPr="000A678E">
            <w:rPr>
              <w:rFonts w:eastAsia="Times New Roman"/>
            </w:rPr>
            <w:t>Perin</w:t>
          </w:r>
          <w:proofErr w:type="spellEnd"/>
          <w:r w:rsidRPr="000A678E">
            <w:rPr>
              <w:rFonts w:eastAsia="Times New Roman"/>
            </w:rPr>
            <w:t xml:space="preserve"> J, De </w:t>
          </w:r>
          <w:proofErr w:type="spellStart"/>
          <w:r w:rsidRPr="000A678E">
            <w:rPr>
              <w:rFonts w:eastAsia="Times New Roman"/>
            </w:rPr>
            <w:t>Calani</w:t>
          </w:r>
          <w:proofErr w:type="spellEnd"/>
          <w:r w:rsidRPr="000A678E">
            <w:rPr>
              <w:rFonts w:eastAsia="Times New Roman"/>
            </w:rPr>
            <w:t xml:space="preserve"> KJN, et al. Risk Factors for Diarrhea in Children under Five Years of Age Residing in Peri-urban Communities in Cochabamba, Bolivia. </w:t>
          </w:r>
          <w:r w:rsidRPr="000A678E">
            <w:rPr>
              <w:rFonts w:eastAsia="Times New Roman"/>
              <w:i/>
              <w:iCs/>
            </w:rPr>
            <w:t xml:space="preserve">Am J Trop Med </w:t>
          </w:r>
          <w:proofErr w:type="spellStart"/>
          <w:r w:rsidRPr="000A678E">
            <w:rPr>
              <w:rFonts w:eastAsia="Times New Roman"/>
              <w:i/>
              <w:iCs/>
            </w:rPr>
            <w:t>Hyg</w:t>
          </w:r>
          <w:proofErr w:type="spellEnd"/>
          <w:r w:rsidRPr="000A678E">
            <w:rPr>
              <w:rFonts w:eastAsia="Times New Roman"/>
            </w:rPr>
            <w:t>. 2014;91(6):1190. doi:10.4269/AJTMH.14-0057</w:t>
          </w:r>
        </w:p>
        <w:p w14:paraId="1CFB6035" w14:textId="77777777" w:rsidR="002B1D29" w:rsidRPr="000A678E" w:rsidRDefault="002B1D29">
          <w:pPr>
            <w:autoSpaceDE w:val="0"/>
            <w:autoSpaceDN w:val="0"/>
            <w:ind w:hanging="640"/>
            <w:divId w:val="1605773005"/>
            <w:rPr>
              <w:rFonts w:eastAsia="Times New Roman"/>
            </w:rPr>
          </w:pPr>
          <w:r w:rsidRPr="000A678E">
            <w:rPr>
              <w:rFonts w:eastAsia="Times New Roman"/>
            </w:rPr>
            <w:t>55.</w:t>
          </w:r>
          <w:r w:rsidRPr="000A678E">
            <w:rPr>
              <w:rFonts w:eastAsia="Times New Roman"/>
            </w:rPr>
            <w:tab/>
            <w:t xml:space="preserve">Tavares </w:t>
          </w:r>
          <w:proofErr w:type="spellStart"/>
          <w:r w:rsidRPr="000A678E">
            <w:rPr>
              <w:rFonts w:eastAsia="Times New Roman"/>
            </w:rPr>
            <w:t>MacHado</w:t>
          </w:r>
          <w:proofErr w:type="spellEnd"/>
          <w:r w:rsidRPr="000A678E">
            <w:rPr>
              <w:rFonts w:eastAsia="Times New Roman"/>
            </w:rPr>
            <w:t xml:space="preserve"> MM, Lindsay AC, </w:t>
          </w:r>
          <w:proofErr w:type="spellStart"/>
          <w:r w:rsidRPr="000A678E">
            <w:rPr>
              <w:rFonts w:eastAsia="Times New Roman"/>
            </w:rPr>
            <w:t>Mota</w:t>
          </w:r>
          <w:proofErr w:type="spellEnd"/>
          <w:r w:rsidRPr="000A678E">
            <w:rPr>
              <w:rFonts w:eastAsia="Times New Roman"/>
            </w:rPr>
            <w:t xml:space="preserve"> GM, Moura Arruda CA, Freitas Do Amaral JJ, Forsberg BC. A community perspective on changes in health related to diarrhea in northeastern Brazil. </w:t>
          </w:r>
          <w:r w:rsidRPr="000A678E">
            <w:rPr>
              <w:rFonts w:eastAsia="Times New Roman"/>
              <w:i/>
              <w:iCs/>
            </w:rPr>
            <w:t xml:space="preserve">Food </w:t>
          </w:r>
          <w:proofErr w:type="spellStart"/>
          <w:r w:rsidRPr="000A678E">
            <w:rPr>
              <w:rFonts w:eastAsia="Times New Roman"/>
              <w:i/>
              <w:iCs/>
            </w:rPr>
            <w:t>Nutr</w:t>
          </w:r>
          <w:proofErr w:type="spellEnd"/>
          <w:r w:rsidRPr="000A678E">
            <w:rPr>
              <w:rFonts w:eastAsia="Times New Roman"/>
              <w:i/>
              <w:iCs/>
            </w:rPr>
            <w:t xml:space="preserve"> Bull</w:t>
          </w:r>
          <w:r w:rsidRPr="000A678E">
            <w:rPr>
              <w:rFonts w:eastAsia="Times New Roman"/>
            </w:rPr>
            <w:t>. 2011;32(2):103-111. doi:10.1177/156482651103200204</w:t>
          </w:r>
        </w:p>
        <w:p w14:paraId="72A68447" w14:textId="77777777" w:rsidR="002B1D29" w:rsidRPr="000A678E" w:rsidRDefault="002B1D29">
          <w:pPr>
            <w:autoSpaceDE w:val="0"/>
            <w:autoSpaceDN w:val="0"/>
            <w:ind w:hanging="640"/>
            <w:divId w:val="276255382"/>
            <w:rPr>
              <w:rFonts w:eastAsia="Times New Roman"/>
            </w:rPr>
          </w:pPr>
          <w:r w:rsidRPr="000A678E">
            <w:rPr>
              <w:rFonts w:eastAsia="Times New Roman"/>
            </w:rPr>
            <w:t>56.</w:t>
          </w:r>
          <w:r w:rsidRPr="000A678E">
            <w:rPr>
              <w:rFonts w:eastAsia="Times New Roman"/>
            </w:rPr>
            <w:tab/>
          </w:r>
          <w:proofErr w:type="spellStart"/>
          <w:r w:rsidRPr="000A678E">
            <w:rPr>
              <w:rFonts w:eastAsia="Times New Roman"/>
            </w:rPr>
            <w:t>Colombara</w:t>
          </w:r>
          <w:proofErr w:type="spellEnd"/>
          <w:r w:rsidRPr="000A678E">
            <w:rPr>
              <w:rFonts w:eastAsia="Times New Roman"/>
            </w:rPr>
            <w:t xml:space="preserve"> D V., </w:t>
          </w:r>
          <w:proofErr w:type="spellStart"/>
          <w:r w:rsidRPr="000A678E">
            <w:rPr>
              <w:rFonts w:eastAsia="Times New Roman"/>
            </w:rPr>
            <w:t>Faruque</w:t>
          </w:r>
          <w:proofErr w:type="spellEnd"/>
          <w:r w:rsidRPr="000A678E">
            <w:rPr>
              <w:rFonts w:eastAsia="Times New Roman"/>
            </w:rPr>
            <w:t xml:space="preserve"> ASG, Cowgill KD, Mayer JD. Risk factors for diarrhea hospitalization in Bangladesh, 2000–2008: a case-case study of cholera and shigellosis. </w:t>
          </w:r>
          <w:r w:rsidRPr="000A678E">
            <w:rPr>
              <w:rFonts w:eastAsia="Times New Roman"/>
              <w:i/>
              <w:iCs/>
            </w:rPr>
            <w:t>BMC Infect Dis</w:t>
          </w:r>
          <w:r w:rsidRPr="000A678E">
            <w:rPr>
              <w:rFonts w:eastAsia="Times New Roman"/>
            </w:rPr>
            <w:t>. 2014;14(1). doi:10.1186/1471-2334-14-440</w:t>
          </w:r>
        </w:p>
        <w:p w14:paraId="792D8C61" w14:textId="77777777" w:rsidR="002B1D29" w:rsidRPr="000A678E" w:rsidRDefault="002B1D29">
          <w:pPr>
            <w:autoSpaceDE w:val="0"/>
            <w:autoSpaceDN w:val="0"/>
            <w:ind w:hanging="640"/>
            <w:divId w:val="1899439725"/>
            <w:rPr>
              <w:rFonts w:eastAsia="Times New Roman"/>
            </w:rPr>
          </w:pPr>
          <w:r w:rsidRPr="000A678E">
            <w:rPr>
              <w:rFonts w:eastAsia="Times New Roman"/>
            </w:rPr>
            <w:t>57.</w:t>
          </w:r>
          <w:r w:rsidRPr="000A678E">
            <w:rPr>
              <w:rFonts w:eastAsia="Times New Roman"/>
            </w:rPr>
            <w:tab/>
            <w:t xml:space="preserve">Sultana M, </w:t>
          </w:r>
          <w:proofErr w:type="spellStart"/>
          <w:r w:rsidRPr="000A678E">
            <w:rPr>
              <w:rFonts w:eastAsia="Times New Roman"/>
            </w:rPr>
            <w:t>Sarker</w:t>
          </w:r>
          <w:proofErr w:type="spellEnd"/>
          <w:r w:rsidRPr="000A678E">
            <w:rPr>
              <w:rFonts w:eastAsia="Times New Roman"/>
            </w:rPr>
            <w:t xml:space="preserve"> AR, Sheikh N, et al. Prevalence, determinants and health care-seeking behavior of childhood acute respiratory tract infections in Bangladesh. </w:t>
          </w:r>
          <w:proofErr w:type="spellStart"/>
          <w:r w:rsidRPr="000A678E">
            <w:rPr>
              <w:rFonts w:eastAsia="Times New Roman"/>
              <w:i/>
              <w:iCs/>
            </w:rPr>
            <w:t>PLoS</w:t>
          </w:r>
          <w:proofErr w:type="spellEnd"/>
          <w:r w:rsidRPr="000A678E">
            <w:rPr>
              <w:rFonts w:eastAsia="Times New Roman"/>
              <w:i/>
              <w:iCs/>
            </w:rPr>
            <w:t xml:space="preserve"> One</w:t>
          </w:r>
          <w:r w:rsidRPr="000A678E">
            <w:rPr>
              <w:rFonts w:eastAsia="Times New Roman"/>
            </w:rPr>
            <w:t>. 2019;14(1</w:t>
          </w:r>
          <w:proofErr w:type="gramStart"/>
          <w:r w:rsidRPr="000A678E">
            <w:rPr>
              <w:rFonts w:eastAsia="Times New Roman"/>
            </w:rPr>
            <w:t>):e</w:t>
          </w:r>
          <w:proofErr w:type="gramEnd"/>
          <w:r w:rsidRPr="000A678E">
            <w:rPr>
              <w:rFonts w:eastAsia="Times New Roman"/>
            </w:rPr>
            <w:t xml:space="preserve">0210433. </w:t>
          </w:r>
          <w:proofErr w:type="gramStart"/>
          <w:r w:rsidRPr="000A678E">
            <w:rPr>
              <w:rFonts w:eastAsia="Times New Roman"/>
            </w:rPr>
            <w:t>doi:10.1371/JOURNAL.PONE</w:t>
          </w:r>
          <w:proofErr w:type="gramEnd"/>
          <w:r w:rsidRPr="000A678E">
            <w:rPr>
              <w:rFonts w:eastAsia="Times New Roman"/>
            </w:rPr>
            <w:t>.0210433</w:t>
          </w:r>
        </w:p>
        <w:p w14:paraId="636F575A" w14:textId="77777777" w:rsidR="002B1D29" w:rsidRPr="000A678E" w:rsidRDefault="002B1D29">
          <w:pPr>
            <w:autoSpaceDE w:val="0"/>
            <w:autoSpaceDN w:val="0"/>
            <w:ind w:hanging="640"/>
            <w:divId w:val="608926543"/>
            <w:rPr>
              <w:rFonts w:eastAsia="Times New Roman"/>
            </w:rPr>
          </w:pPr>
          <w:r w:rsidRPr="000A678E">
            <w:rPr>
              <w:rFonts w:eastAsia="Times New Roman"/>
            </w:rPr>
            <w:t>58.</w:t>
          </w:r>
          <w:r w:rsidRPr="000A678E">
            <w:rPr>
              <w:rFonts w:eastAsia="Times New Roman"/>
            </w:rPr>
            <w:tab/>
            <w:t xml:space="preserve">Hasan MM, Richardson A. How sustainable household environment and knowledge of healthy practices relate to childhood morbidity in South Asia: analysis of survey data from Bangladesh, Nepal and Pakistan. </w:t>
          </w:r>
          <w:r w:rsidRPr="000A678E">
            <w:rPr>
              <w:rFonts w:eastAsia="Times New Roman"/>
              <w:i/>
              <w:iCs/>
            </w:rPr>
            <w:t>BMJ Open</w:t>
          </w:r>
          <w:r w:rsidRPr="000A678E">
            <w:rPr>
              <w:rFonts w:eastAsia="Times New Roman"/>
            </w:rPr>
            <w:t>. 2017;7(6</w:t>
          </w:r>
          <w:proofErr w:type="gramStart"/>
          <w:r w:rsidRPr="000A678E">
            <w:rPr>
              <w:rFonts w:eastAsia="Times New Roman"/>
            </w:rPr>
            <w:t>):e</w:t>
          </w:r>
          <w:proofErr w:type="gramEnd"/>
          <w:r w:rsidRPr="000A678E">
            <w:rPr>
              <w:rFonts w:eastAsia="Times New Roman"/>
            </w:rPr>
            <w:t>015019. doi:10.1136/BMJOPEN-2016-015019</w:t>
          </w:r>
        </w:p>
        <w:p w14:paraId="41770A1C" w14:textId="77777777" w:rsidR="002B1D29" w:rsidRPr="000A678E" w:rsidRDefault="002B1D29">
          <w:pPr>
            <w:autoSpaceDE w:val="0"/>
            <w:autoSpaceDN w:val="0"/>
            <w:ind w:hanging="640"/>
            <w:divId w:val="1017846184"/>
            <w:rPr>
              <w:rFonts w:eastAsia="Times New Roman"/>
            </w:rPr>
          </w:pPr>
          <w:r w:rsidRPr="000A678E">
            <w:rPr>
              <w:rFonts w:eastAsia="Times New Roman"/>
            </w:rPr>
            <w:t>59.</w:t>
          </w:r>
          <w:r w:rsidRPr="000A678E">
            <w:rPr>
              <w:rFonts w:eastAsia="Times New Roman"/>
            </w:rPr>
            <w:tab/>
          </w:r>
          <w:proofErr w:type="spellStart"/>
          <w:r w:rsidRPr="000A678E">
            <w:rPr>
              <w:rFonts w:eastAsia="Times New Roman"/>
            </w:rPr>
            <w:t>Fuhrmeister</w:t>
          </w:r>
          <w:proofErr w:type="spellEnd"/>
          <w:r w:rsidRPr="000A678E">
            <w:rPr>
              <w:rFonts w:eastAsia="Times New Roman"/>
            </w:rPr>
            <w:t xml:space="preserve"> ER, </w:t>
          </w:r>
          <w:proofErr w:type="spellStart"/>
          <w:r w:rsidRPr="000A678E">
            <w:rPr>
              <w:rFonts w:eastAsia="Times New Roman"/>
            </w:rPr>
            <w:t>Ercumen</w:t>
          </w:r>
          <w:proofErr w:type="spellEnd"/>
          <w:r w:rsidRPr="000A678E">
            <w:rPr>
              <w:rFonts w:eastAsia="Times New Roman"/>
            </w:rPr>
            <w:t xml:space="preserve"> A, Pickering AJ, et al. Effect of Sanitation Improvements on Pathogens and Microbial Source Tracking Markers in the Rural Bangladeshi Household Environment. </w:t>
          </w:r>
          <w:r w:rsidRPr="000A678E">
            <w:rPr>
              <w:rFonts w:eastAsia="Times New Roman"/>
              <w:i/>
              <w:iCs/>
            </w:rPr>
            <w:t>Environ Sci Technol</w:t>
          </w:r>
          <w:r w:rsidRPr="000A678E">
            <w:rPr>
              <w:rFonts w:eastAsia="Times New Roman"/>
            </w:rPr>
            <w:t xml:space="preserve">. 2020;54(7):4316-4326. </w:t>
          </w:r>
          <w:proofErr w:type="gramStart"/>
          <w:r w:rsidRPr="000A678E">
            <w:rPr>
              <w:rFonts w:eastAsia="Times New Roman"/>
            </w:rPr>
            <w:t>doi:10.1021/ACS.EST.9B04835/SUPPL_FILE/ES9B04835_SI_001.PDF</w:t>
          </w:r>
          <w:proofErr w:type="gramEnd"/>
        </w:p>
        <w:p w14:paraId="0ECBBC07" w14:textId="77777777" w:rsidR="002B1D29" w:rsidRPr="000A678E" w:rsidRDefault="002B1D29">
          <w:pPr>
            <w:autoSpaceDE w:val="0"/>
            <w:autoSpaceDN w:val="0"/>
            <w:ind w:hanging="640"/>
            <w:divId w:val="1138840443"/>
            <w:rPr>
              <w:rFonts w:eastAsia="Times New Roman"/>
            </w:rPr>
          </w:pPr>
          <w:r w:rsidRPr="000A678E">
            <w:rPr>
              <w:rFonts w:eastAsia="Times New Roman"/>
            </w:rPr>
            <w:t>60.</w:t>
          </w:r>
          <w:r w:rsidRPr="000A678E">
            <w:rPr>
              <w:rFonts w:eastAsia="Times New Roman"/>
            </w:rPr>
            <w:tab/>
          </w:r>
          <w:proofErr w:type="spellStart"/>
          <w:r w:rsidRPr="000A678E">
            <w:rPr>
              <w:rFonts w:eastAsia="Times New Roman"/>
            </w:rPr>
            <w:t>Diarrhoeal</w:t>
          </w:r>
          <w:proofErr w:type="spellEnd"/>
          <w:r w:rsidRPr="000A678E">
            <w:rPr>
              <w:rFonts w:eastAsia="Times New Roman"/>
            </w:rPr>
            <w:t xml:space="preserve"> disease. Accessed February 25, 2023. https://www.who.int/news-room/fact-sheets/detail/diarrhoeal-disease</w:t>
          </w:r>
        </w:p>
        <w:p w14:paraId="70C9B5BE" w14:textId="77777777" w:rsidR="00193E10" w:rsidRDefault="002B1D29" w:rsidP="00193E10">
          <w:pPr>
            <w:spacing w:line="480" w:lineRule="auto"/>
          </w:pPr>
          <w:r w:rsidRPr="000A678E">
            <w:rPr>
              <w:rFonts w:eastAsia="Times New Roman"/>
            </w:rPr>
            <w:lastRenderedPageBreak/>
            <w:t> </w:t>
          </w:r>
        </w:p>
      </w:sdtContent>
    </w:sdt>
    <w:p w14:paraId="5C921B5F" w14:textId="153A187A" w:rsidR="00193E10" w:rsidRPr="000A678E" w:rsidRDefault="00193E10" w:rsidP="00193E10">
      <w:pPr>
        <w:spacing w:line="480" w:lineRule="auto"/>
        <w:rPr>
          <w:rFonts w:ascii="Times New Roman" w:hAnsi="Times New Roman" w:cs="Times New Roman"/>
          <w:bCs/>
          <w:sz w:val="24"/>
          <w:szCs w:val="24"/>
        </w:rPr>
      </w:pPr>
      <w:r w:rsidRPr="00193E10">
        <w:rPr>
          <w:rFonts w:ascii="Times New Roman" w:hAnsi="Times New Roman" w:cs="Times New Roman"/>
          <w:bCs/>
          <w:sz w:val="24"/>
          <w:szCs w:val="24"/>
        </w:rPr>
        <w:t xml:space="preserve"> </w:t>
      </w:r>
      <w:r w:rsidRPr="000A678E">
        <w:rPr>
          <w:rFonts w:ascii="Times New Roman" w:hAnsi="Times New Roman" w:cs="Times New Roman"/>
          <w:bCs/>
          <w:sz w:val="24"/>
          <w:szCs w:val="24"/>
        </w:rPr>
        <w:t>Table 1. Frequency distribution of diarrhea among children younger than 5 years of MICS 2019 and MICS 2012 data in Bangladesh</w:t>
      </w:r>
    </w:p>
    <w:tbl>
      <w:tblPr>
        <w:tblStyle w:val="TableGrid"/>
        <w:tblW w:w="5000" w:type="pct"/>
        <w:tblLook w:val="04A0" w:firstRow="1" w:lastRow="0" w:firstColumn="1" w:lastColumn="0" w:noHBand="0" w:noVBand="1"/>
      </w:tblPr>
      <w:tblGrid>
        <w:gridCol w:w="2915"/>
        <w:gridCol w:w="1025"/>
        <w:gridCol w:w="1158"/>
        <w:gridCol w:w="1159"/>
        <w:gridCol w:w="913"/>
        <w:gridCol w:w="1090"/>
        <w:gridCol w:w="1090"/>
      </w:tblGrid>
      <w:tr w:rsidR="00193E10" w:rsidRPr="000A678E" w14:paraId="3B352B1D" w14:textId="77777777" w:rsidTr="00220E24">
        <w:tc>
          <w:tcPr>
            <w:tcW w:w="1559" w:type="pct"/>
            <w:vMerge w:val="restart"/>
          </w:tcPr>
          <w:p w14:paraId="6C30ED1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Characteristics</w:t>
            </w:r>
          </w:p>
        </w:tc>
        <w:tc>
          <w:tcPr>
            <w:tcW w:w="1787" w:type="pct"/>
            <w:gridSpan w:val="3"/>
          </w:tcPr>
          <w:p w14:paraId="2C03920C" w14:textId="77777777" w:rsidR="00193E10" w:rsidRPr="00965DCF" w:rsidRDefault="00193E10" w:rsidP="00220E24">
            <w:pPr>
              <w:spacing w:after="0" w:line="240" w:lineRule="auto"/>
              <w:rPr>
                <w:rFonts w:ascii="Times New Roman" w:hAnsi="Times New Roman" w:cs="Times New Roman"/>
                <w:sz w:val="24"/>
                <w:szCs w:val="24"/>
              </w:rPr>
            </w:pPr>
            <w:r w:rsidRPr="00965DCF">
              <w:rPr>
                <w:rFonts w:ascii="Times New Roman" w:hAnsi="Times New Roman" w:cs="Times New Roman"/>
                <w:sz w:val="24"/>
                <w:szCs w:val="24"/>
              </w:rPr>
              <w:t>MICS 2019</w:t>
            </w:r>
          </w:p>
        </w:tc>
        <w:tc>
          <w:tcPr>
            <w:tcW w:w="1654" w:type="pct"/>
            <w:gridSpan w:val="3"/>
          </w:tcPr>
          <w:p w14:paraId="2006AD5A" w14:textId="77777777" w:rsidR="00193E10" w:rsidRPr="00965DCF" w:rsidRDefault="00193E10" w:rsidP="00220E24">
            <w:pPr>
              <w:spacing w:after="0" w:line="240" w:lineRule="auto"/>
              <w:rPr>
                <w:rFonts w:ascii="Times New Roman" w:hAnsi="Times New Roman" w:cs="Times New Roman"/>
                <w:sz w:val="24"/>
                <w:szCs w:val="24"/>
              </w:rPr>
            </w:pPr>
            <w:r w:rsidRPr="00965DCF">
              <w:rPr>
                <w:rFonts w:ascii="Times New Roman" w:hAnsi="Times New Roman" w:cs="Times New Roman"/>
                <w:sz w:val="24"/>
                <w:szCs w:val="24"/>
              </w:rPr>
              <w:t>MICS 2012</w:t>
            </w:r>
          </w:p>
        </w:tc>
      </w:tr>
      <w:tr w:rsidR="00193E10" w:rsidRPr="000A678E" w14:paraId="636EB0C7" w14:textId="77777777" w:rsidTr="00220E24">
        <w:tc>
          <w:tcPr>
            <w:tcW w:w="1559" w:type="pct"/>
            <w:vMerge/>
          </w:tcPr>
          <w:p w14:paraId="01C3D413" w14:textId="77777777" w:rsidR="00193E10" w:rsidRPr="000A678E" w:rsidRDefault="00193E10" w:rsidP="00220E24">
            <w:pPr>
              <w:spacing w:after="0" w:line="240" w:lineRule="auto"/>
              <w:rPr>
                <w:rFonts w:ascii="Times New Roman" w:hAnsi="Times New Roman" w:cs="Times New Roman"/>
                <w:sz w:val="24"/>
                <w:szCs w:val="24"/>
              </w:rPr>
            </w:pPr>
          </w:p>
        </w:tc>
        <w:tc>
          <w:tcPr>
            <w:tcW w:w="1787" w:type="pct"/>
            <w:gridSpan w:val="3"/>
          </w:tcPr>
          <w:p w14:paraId="50AB9CE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Diarrhea</w:t>
            </w:r>
          </w:p>
        </w:tc>
        <w:tc>
          <w:tcPr>
            <w:tcW w:w="1654" w:type="pct"/>
            <w:gridSpan w:val="3"/>
          </w:tcPr>
          <w:p w14:paraId="62AEB55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Diarrhea</w:t>
            </w:r>
          </w:p>
        </w:tc>
      </w:tr>
      <w:tr w:rsidR="00193E10" w:rsidRPr="000A678E" w14:paraId="2D07689C" w14:textId="77777777" w:rsidTr="00220E24">
        <w:tc>
          <w:tcPr>
            <w:tcW w:w="1559" w:type="pct"/>
          </w:tcPr>
          <w:p w14:paraId="28809FA8" w14:textId="77777777" w:rsidR="00193E10" w:rsidRPr="000A678E" w:rsidRDefault="00193E10" w:rsidP="00220E24">
            <w:pPr>
              <w:spacing w:after="0" w:line="240" w:lineRule="auto"/>
              <w:rPr>
                <w:rFonts w:ascii="Times New Roman" w:hAnsi="Times New Roman" w:cs="Times New Roman"/>
                <w:sz w:val="24"/>
                <w:szCs w:val="24"/>
              </w:rPr>
            </w:pPr>
          </w:p>
        </w:tc>
        <w:tc>
          <w:tcPr>
            <w:tcW w:w="548" w:type="pct"/>
          </w:tcPr>
          <w:p w14:paraId="6979AFF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p w14:paraId="7C5FAE6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c>
          <w:tcPr>
            <w:tcW w:w="619" w:type="pct"/>
          </w:tcPr>
          <w:p w14:paraId="7DB391C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p w14:paraId="6CECFED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c>
          <w:tcPr>
            <w:tcW w:w="620" w:type="pct"/>
          </w:tcPr>
          <w:p w14:paraId="5AFAA10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Total</w:t>
            </w:r>
          </w:p>
          <w:p w14:paraId="5C0078A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c>
          <w:tcPr>
            <w:tcW w:w="488" w:type="pct"/>
          </w:tcPr>
          <w:p w14:paraId="1921D38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p w14:paraId="41BD67C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c>
          <w:tcPr>
            <w:tcW w:w="583" w:type="pct"/>
          </w:tcPr>
          <w:p w14:paraId="1A42B61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p w14:paraId="0C50CC8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c>
          <w:tcPr>
            <w:tcW w:w="583" w:type="pct"/>
          </w:tcPr>
          <w:p w14:paraId="12C2282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Total</w:t>
            </w:r>
          </w:p>
          <w:p w14:paraId="3D8B88A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 (%)</w:t>
            </w:r>
          </w:p>
        </w:tc>
      </w:tr>
      <w:tr w:rsidR="00193E10" w:rsidRPr="000A678E" w14:paraId="58EBECB9" w14:textId="77777777" w:rsidTr="00220E24">
        <w:tc>
          <w:tcPr>
            <w:tcW w:w="1559" w:type="pct"/>
          </w:tcPr>
          <w:p w14:paraId="1044E3A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Total</w:t>
            </w:r>
          </w:p>
        </w:tc>
        <w:tc>
          <w:tcPr>
            <w:tcW w:w="548" w:type="pct"/>
          </w:tcPr>
          <w:p w14:paraId="3DDDE28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173 (7.42)</w:t>
            </w:r>
          </w:p>
        </w:tc>
        <w:tc>
          <w:tcPr>
            <w:tcW w:w="619" w:type="pct"/>
          </w:tcPr>
          <w:p w14:paraId="0448D1C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2159 (92.58)</w:t>
            </w:r>
          </w:p>
        </w:tc>
        <w:tc>
          <w:tcPr>
            <w:tcW w:w="620" w:type="pct"/>
          </w:tcPr>
          <w:p w14:paraId="78A48C9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2332 (100.00)</w:t>
            </w:r>
          </w:p>
        </w:tc>
        <w:tc>
          <w:tcPr>
            <w:tcW w:w="488" w:type="pct"/>
          </w:tcPr>
          <w:p w14:paraId="5BB3749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74 (3.7)</w:t>
            </w:r>
          </w:p>
        </w:tc>
        <w:tc>
          <w:tcPr>
            <w:tcW w:w="583" w:type="pct"/>
          </w:tcPr>
          <w:p w14:paraId="0E8DCEE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2000 (96.3)</w:t>
            </w:r>
          </w:p>
        </w:tc>
        <w:tc>
          <w:tcPr>
            <w:tcW w:w="583" w:type="pct"/>
          </w:tcPr>
          <w:p w14:paraId="7147574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2074 (100.00)</w:t>
            </w:r>
          </w:p>
        </w:tc>
      </w:tr>
      <w:tr w:rsidR="00193E10" w:rsidRPr="000A678E" w14:paraId="1315FA04" w14:textId="77777777" w:rsidTr="00220E24">
        <w:tc>
          <w:tcPr>
            <w:tcW w:w="5000" w:type="pct"/>
            <w:gridSpan w:val="7"/>
          </w:tcPr>
          <w:p w14:paraId="6DE55C6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Child Characteristics</w:t>
            </w:r>
          </w:p>
        </w:tc>
      </w:tr>
      <w:tr w:rsidR="00193E10" w:rsidRPr="000A678E" w14:paraId="4762F9E6" w14:textId="77777777" w:rsidTr="00220E24">
        <w:tc>
          <w:tcPr>
            <w:tcW w:w="1559" w:type="pct"/>
          </w:tcPr>
          <w:p w14:paraId="4D2519D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Age (in months)</w:t>
            </w:r>
          </w:p>
        </w:tc>
        <w:tc>
          <w:tcPr>
            <w:tcW w:w="548" w:type="pct"/>
          </w:tcPr>
          <w:p w14:paraId="235CEAEE"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3EAD6B2D"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1DF57876"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6D1B1BE9"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40A99B4"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65B76322"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01F5F13C" w14:textId="77777777" w:rsidTr="00220E24">
        <w:tc>
          <w:tcPr>
            <w:tcW w:w="1559" w:type="pct"/>
          </w:tcPr>
          <w:p w14:paraId="3B19D1A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0-11</w:t>
            </w:r>
          </w:p>
        </w:tc>
        <w:tc>
          <w:tcPr>
            <w:tcW w:w="548" w:type="pct"/>
          </w:tcPr>
          <w:p w14:paraId="688C0EF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 (7.96)</w:t>
            </w:r>
          </w:p>
        </w:tc>
        <w:tc>
          <w:tcPr>
            <w:tcW w:w="619" w:type="pct"/>
          </w:tcPr>
          <w:p w14:paraId="6026EEC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438 (92.04)</w:t>
            </w:r>
          </w:p>
        </w:tc>
        <w:tc>
          <w:tcPr>
            <w:tcW w:w="620" w:type="pct"/>
          </w:tcPr>
          <w:p w14:paraId="50A301F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476 (20.40)</w:t>
            </w:r>
          </w:p>
        </w:tc>
        <w:tc>
          <w:tcPr>
            <w:tcW w:w="488" w:type="pct"/>
          </w:tcPr>
          <w:p w14:paraId="18901B8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21 (5.04)</w:t>
            </w:r>
          </w:p>
        </w:tc>
        <w:tc>
          <w:tcPr>
            <w:tcW w:w="583" w:type="pct"/>
          </w:tcPr>
          <w:p w14:paraId="6B7C007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387 (94.96)</w:t>
            </w:r>
          </w:p>
        </w:tc>
        <w:tc>
          <w:tcPr>
            <w:tcW w:w="583" w:type="pct"/>
          </w:tcPr>
          <w:p w14:paraId="0F2B0F4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408 (19.64)</w:t>
            </w:r>
          </w:p>
        </w:tc>
      </w:tr>
      <w:tr w:rsidR="00193E10" w:rsidRPr="000A678E" w14:paraId="76E47EBA" w14:textId="77777777" w:rsidTr="00220E24">
        <w:tc>
          <w:tcPr>
            <w:tcW w:w="1559" w:type="pct"/>
          </w:tcPr>
          <w:p w14:paraId="5334477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12-23</w:t>
            </w:r>
          </w:p>
        </w:tc>
        <w:tc>
          <w:tcPr>
            <w:tcW w:w="548" w:type="pct"/>
          </w:tcPr>
          <w:p w14:paraId="17A7653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49 (10.88)</w:t>
            </w:r>
          </w:p>
        </w:tc>
        <w:tc>
          <w:tcPr>
            <w:tcW w:w="619" w:type="pct"/>
          </w:tcPr>
          <w:p w14:paraId="0BE2176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398 (89.12)</w:t>
            </w:r>
          </w:p>
        </w:tc>
        <w:tc>
          <w:tcPr>
            <w:tcW w:w="620" w:type="pct"/>
          </w:tcPr>
          <w:p w14:paraId="7BA8243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446 (19.14)</w:t>
            </w:r>
          </w:p>
        </w:tc>
        <w:tc>
          <w:tcPr>
            <w:tcW w:w="488" w:type="pct"/>
          </w:tcPr>
          <w:p w14:paraId="7C81C6A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25 (5.49)</w:t>
            </w:r>
          </w:p>
        </w:tc>
        <w:tc>
          <w:tcPr>
            <w:tcW w:w="583" w:type="pct"/>
          </w:tcPr>
          <w:p w14:paraId="19AF57A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439 (94.51)</w:t>
            </w:r>
          </w:p>
        </w:tc>
        <w:tc>
          <w:tcPr>
            <w:tcW w:w="583" w:type="pct"/>
          </w:tcPr>
          <w:p w14:paraId="76C1764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464 (22.40)</w:t>
            </w:r>
          </w:p>
        </w:tc>
      </w:tr>
      <w:tr w:rsidR="00193E10" w:rsidRPr="000A678E" w14:paraId="39D6823B" w14:textId="77777777" w:rsidTr="00220E24">
        <w:tc>
          <w:tcPr>
            <w:tcW w:w="1559" w:type="pct"/>
          </w:tcPr>
          <w:p w14:paraId="36DE911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24-35</w:t>
            </w:r>
          </w:p>
        </w:tc>
        <w:tc>
          <w:tcPr>
            <w:tcW w:w="548" w:type="pct"/>
          </w:tcPr>
          <w:p w14:paraId="1371126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37 (7.79)</w:t>
            </w:r>
          </w:p>
        </w:tc>
        <w:tc>
          <w:tcPr>
            <w:tcW w:w="619" w:type="pct"/>
          </w:tcPr>
          <w:p w14:paraId="73DA996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440 (92.21)</w:t>
            </w:r>
          </w:p>
        </w:tc>
        <w:tc>
          <w:tcPr>
            <w:tcW w:w="620" w:type="pct"/>
          </w:tcPr>
          <w:p w14:paraId="243B1A6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478 (20.48)</w:t>
            </w:r>
          </w:p>
        </w:tc>
        <w:tc>
          <w:tcPr>
            <w:tcW w:w="488" w:type="pct"/>
          </w:tcPr>
          <w:p w14:paraId="0A706DC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 (3.15)</w:t>
            </w:r>
          </w:p>
        </w:tc>
        <w:tc>
          <w:tcPr>
            <w:tcW w:w="583" w:type="pct"/>
          </w:tcPr>
          <w:p w14:paraId="16306A6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394 (96.85)</w:t>
            </w:r>
          </w:p>
        </w:tc>
        <w:tc>
          <w:tcPr>
            <w:tcW w:w="583" w:type="pct"/>
          </w:tcPr>
          <w:p w14:paraId="5A6D9AB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407 (19.62)</w:t>
            </w:r>
          </w:p>
        </w:tc>
      </w:tr>
      <w:tr w:rsidR="00193E10" w:rsidRPr="000A678E" w14:paraId="438F8F34" w14:textId="77777777" w:rsidTr="00220E24">
        <w:tc>
          <w:tcPr>
            <w:tcW w:w="1559" w:type="pct"/>
          </w:tcPr>
          <w:p w14:paraId="754EDA0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36-47</w:t>
            </w:r>
          </w:p>
        </w:tc>
        <w:tc>
          <w:tcPr>
            <w:tcW w:w="548" w:type="pct"/>
          </w:tcPr>
          <w:p w14:paraId="6D0F8BD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29 (6.17)</w:t>
            </w:r>
          </w:p>
        </w:tc>
        <w:tc>
          <w:tcPr>
            <w:tcW w:w="619" w:type="pct"/>
          </w:tcPr>
          <w:p w14:paraId="0874D1F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443 (93.83)</w:t>
            </w:r>
          </w:p>
        </w:tc>
        <w:tc>
          <w:tcPr>
            <w:tcW w:w="620" w:type="pct"/>
          </w:tcPr>
          <w:p w14:paraId="04A8756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472 (20.23)</w:t>
            </w:r>
          </w:p>
        </w:tc>
        <w:tc>
          <w:tcPr>
            <w:tcW w:w="488" w:type="pct"/>
          </w:tcPr>
          <w:p w14:paraId="4DACEDD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 (2.23)</w:t>
            </w:r>
          </w:p>
        </w:tc>
        <w:tc>
          <w:tcPr>
            <w:tcW w:w="583" w:type="pct"/>
          </w:tcPr>
          <w:p w14:paraId="7E2D7A3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382 (97.77)</w:t>
            </w:r>
          </w:p>
        </w:tc>
        <w:tc>
          <w:tcPr>
            <w:tcW w:w="583" w:type="pct"/>
          </w:tcPr>
          <w:p w14:paraId="31B68EC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391 (18.84)</w:t>
            </w:r>
          </w:p>
        </w:tc>
      </w:tr>
      <w:tr w:rsidR="00193E10" w:rsidRPr="000A678E" w14:paraId="4539B980" w14:textId="77777777" w:rsidTr="00220E24">
        <w:tc>
          <w:tcPr>
            <w:tcW w:w="1559" w:type="pct"/>
          </w:tcPr>
          <w:p w14:paraId="757598D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48-59</w:t>
            </w:r>
          </w:p>
        </w:tc>
        <w:tc>
          <w:tcPr>
            <w:tcW w:w="548" w:type="pct"/>
          </w:tcPr>
          <w:p w14:paraId="3B75D0A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 (4.35)</w:t>
            </w:r>
          </w:p>
        </w:tc>
        <w:tc>
          <w:tcPr>
            <w:tcW w:w="619" w:type="pct"/>
          </w:tcPr>
          <w:p w14:paraId="31D2F22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440 (95.65)</w:t>
            </w:r>
          </w:p>
        </w:tc>
        <w:tc>
          <w:tcPr>
            <w:tcW w:w="620" w:type="pct"/>
          </w:tcPr>
          <w:p w14:paraId="049FDD2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460 (19.74)</w:t>
            </w:r>
          </w:p>
        </w:tc>
        <w:tc>
          <w:tcPr>
            <w:tcW w:w="488" w:type="pct"/>
          </w:tcPr>
          <w:p w14:paraId="03F473C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 (1.57)</w:t>
            </w:r>
          </w:p>
        </w:tc>
        <w:tc>
          <w:tcPr>
            <w:tcW w:w="583" w:type="pct"/>
          </w:tcPr>
          <w:p w14:paraId="540AFCE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398 (98.43)</w:t>
            </w:r>
          </w:p>
        </w:tc>
        <w:tc>
          <w:tcPr>
            <w:tcW w:w="583" w:type="pct"/>
          </w:tcPr>
          <w:p w14:paraId="4495E33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404 (19.50)</w:t>
            </w:r>
          </w:p>
        </w:tc>
      </w:tr>
      <w:tr w:rsidR="00193E10" w:rsidRPr="000A678E" w14:paraId="728895F7" w14:textId="77777777" w:rsidTr="00220E24">
        <w:tc>
          <w:tcPr>
            <w:tcW w:w="1559" w:type="pct"/>
          </w:tcPr>
          <w:p w14:paraId="528E302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Sex</w:t>
            </w:r>
          </w:p>
        </w:tc>
        <w:tc>
          <w:tcPr>
            <w:tcW w:w="548" w:type="pct"/>
          </w:tcPr>
          <w:p w14:paraId="33DA1B0A"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514C246D"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711E429C"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30EE52C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1EAA317"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617F7A6D"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0EDEE361" w14:textId="77777777" w:rsidTr="00220E24">
        <w:tc>
          <w:tcPr>
            <w:tcW w:w="1559" w:type="pct"/>
          </w:tcPr>
          <w:p w14:paraId="7CEE13E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Male</w:t>
            </w:r>
          </w:p>
        </w:tc>
        <w:tc>
          <w:tcPr>
            <w:tcW w:w="548" w:type="pct"/>
          </w:tcPr>
          <w:p w14:paraId="547F33D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91 (7.35)</w:t>
            </w:r>
          </w:p>
        </w:tc>
        <w:tc>
          <w:tcPr>
            <w:tcW w:w="619" w:type="pct"/>
          </w:tcPr>
          <w:p w14:paraId="2EF51A6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1152 (92.65)</w:t>
            </w:r>
          </w:p>
        </w:tc>
        <w:tc>
          <w:tcPr>
            <w:tcW w:w="620" w:type="pct"/>
          </w:tcPr>
          <w:p w14:paraId="0C036E1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1244 (53.33)</w:t>
            </w:r>
          </w:p>
        </w:tc>
        <w:tc>
          <w:tcPr>
            <w:tcW w:w="488" w:type="pct"/>
          </w:tcPr>
          <w:p w14:paraId="7AA40FF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34 (3.17)</w:t>
            </w:r>
          </w:p>
        </w:tc>
        <w:tc>
          <w:tcPr>
            <w:tcW w:w="583" w:type="pct"/>
          </w:tcPr>
          <w:p w14:paraId="0304A6B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1028 (96.83)</w:t>
            </w:r>
          </w:p>
        </w:tc>
        <w:tc>
          <w:tcPr>
            <w:tcW w:w="583" w:type="pct"/>
          </w:tcPr>
          <w:p w14:paraId="647C47E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1062 (51.21)</w:t>
            </w:r>
          </w:p>
        </w:tc>
      </w:tr>
      <w:tr w:rsidR="00193E10" w:rsidRPr="000A678E" w14:paraId="6FE5EAE1" w14:textId="77777777" w:rsidTr="00220E24">
        <w:tc>
          <w:tcPr>
            <w:tcW w:w="1559" w:type="pct"/>
          </w:tcPr>
          <w:p w14:paraId="17C5B9C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Female</w:t>
            </w:r>
          </w:p>
        </w:tc>
        <w:tc>
          <w:tcPr>
            <w:tcW w:w="548" w:type="pct"/>
          </w:tcPr>
          <w:p w14:paraId="17751AA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81 (7.48)</w:t>
            </w:r>
          </w:p>
        </w:tc>
        <w:tc>
          <w:tcPr>
            <w:tcW w:w="619" w:type="pct"/>
          </w:tcPr>
          <w:p w14:paraId="028D43B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1007 (92.52)</w:t>
            </w:r>
          </w:p>
        </w:tc>
        <w:tc>
          <w:tcPr>
            <w:tcW w:w="620" w:type="pct"/>
          </w:tcPr>
          <w:p w14:paraId="006B169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1088 (46.67)</w:t>
            </w:r>
          </w:p>
        </w:tc>
        <w:tc>
          <w:tcPr>
            <w:tcW w:w="488" w:type="pct"/>
          </w:tcPr>
          <w:p w14:paraId="274ECCF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40 (3.98)</w:t>
            </w:r>
          </w:p>
        </w:tc>
        <w:tc>
          <w:tcPr>
            <w:tcW w:w="583" w:type="pct"/>
          </w:tcPr>
          <w:p w14:paraId="151AFBD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971 (96.02)</w:t>
            </w:r>
          </w:p>
        </w:tc>
        <w:tc>
          <w:tcPr>
            <w:tcW w:w="583" w:type="pct"/>
          </w:tcPr>
          <w:p w14:paraId="473C506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1011 (48.79)</w:t>
            </w:r>
          </w:p>
        </w:tc>
      </w:tr>
      <w:tr w:rsidR="00193E10" w:rsidRPr="000A678E" w14:paraId="5DC7A0E9" w14:textId="77777777" w:rsidTr="00220E24">
        <w:tc>
          <w:tcPr>
            <w:tcW w:w="4417" w:type="pct"/>
            <w:gridSpan w:val="6"/>
          </w:tcPr>
          <w:p w14:paraId="62709F5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Maternal Characteristics</w:t>
            </w:r>
          </w:p>
        </w:tc>
        <w:tc>
          <w:tcPr>
            <w:tcW w:w="583" w:type="pct"/>
          </w:tcPr>
          <w:p w14:paraId="159DB223"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19300C27" w14:textId="77777777" w:rsidTr="00220E24">
        <w:tc>
          <w:tcPr>
            <w:tcW w:w="1559" w:type="pct"/>
          </w:tcPr>
          <w:p w14:paraId="4E74ED5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Education Status</w:t>
            </w:r>
          </w:p>
        </w:tc>
        <w:tc>
          <w:tcPr>
            <w:tcW w:w="548" w:type="pct"/>
          </w:tcPr>
          <w:p w14:paraId="76C16B75"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75444D54"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58578A06"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3156E16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6D12AC85"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07164AE"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6DBE417E" w14:textId="77777777" w:rsidTr="00220E24">
        <w:tc>
          <w:tcPr>
            <w:tcW w:w="1559" w:type="pct"/>
          </w:tcPr>
          <w:p w14:paraId="634EFCB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None/Primary incomplete</w:t>
            </w:r>
          </w:p>
        </w:tc>
        <w:tc>
          <w:tcPr>
            <w:tcW w:w="548" w:type="pct"/>
          </w:tcPr>
          <w:p w14:paraId="68413DC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28 (10.17)</w:t>
            </w:r>
          </w:p>
        </w:tc>
        <w:tc>
          <w:tcPr>
            <w:tcW w:w="619" w:type="pct"/>
          </w:tcPr>
          <w:p w14:paraId="29EBB5E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248 (89.83)</w:t>
            </w:r>
          </w:p>
        </w:tc>
        <w:tc>
          <w:tcPr>
            <w:tcW w:w="620" w:type="pct"/>
          </w:tcPr>
          <w:p w14:paraId="52ADA0F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276 (11.86)</w:t>
            </w:r>
          </w:p>
        </w:tc>
        <w:tc>
          <w:tcPr>
            <w:tcW w:w="488" w:type="pct"/>
          </w:tcPr>
          <w:p w14:paraId="6A04822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 (3.30)</w:t>
            </w:r>
          </w:p>
        </w:tc>
        <w:tc>
          <w:tcPr>
            <w:tcW w:w="583" w:type="pct"/>
          </w:tcPr>
          <w:p w14:paraId="4A0250B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690 (96.70)</w:t>
            </w:r>
          </w:p>
        </w:tc>
        <w:tc>
          <w:tcPr>
            <w:tcW w:w="583" w:type="pct"/>
          </w:tcPr>
          <w:p w14:paraId="55DF2C9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714 (34.42)</w:t>
            </w:r>
          </w:p>
        </w:tc>
      </w:tr>
      <w:tr w:rsidR="00193E10" w:rsidRPr="000A678E" w14:paraId="673645E9" w14:textId="77777777" w:rsidTr="00220E24">
        <w:tc>
          <w:tcPr>
            <w:tcW w:w="1559" w:type="pct"/>
          </w:tcPr>
          <w:p w14:paraId="36E3782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Primary Complete</w:t>
            </w:r>
          </w:p>
        </w:tc>
        <w:tc>
          <w:tcPr>
            <w:tcW w:w="548" w:type="pct"/>
          </w:tcPr>
          <w:p w14:paraId="4F857A4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30 (5.59)</w:t>
            </w:r>
          </w:p>
        </w:tc>
        <w:tc>
          <w:tcPr>
            <w:tcW w:w="619" w:type="pct"/>
          </w:tcPr>
          <w:p w14:paraId="4EB02D1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513 (94.41)</w:t>
            </w:r>
          </w:p>
        </w:tc>
        <w:tc>
          <w:tcPr>
            <w:tcW w:w="620" w:type="pct"/>
          </w:tcPr>
          <w:p w14:paraId="57BF840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543 (23.31)</w:t>
            </w:r>
          </w:p>
        </w:tc>
        <w:tc>
          <w:tcPr>
            <w:tcW w:w="488" w:type="pct"/>
          </w:tcPr>
          <w:p w14:paraId="6939003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 (3.53)</w:t>
            </w:r>
          </w:p>
        </w:tc>
        <w:tc>
          <w:tcPr>
            <w:tcW w:w="583" w:type="pct"/>
          </w:tcPr>
          <w:p w14:paraId="4ACA51F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317 (96.47)</w:t>
            </w:r>
          </w:p>
        </w:tc>
        <w:tc>
          <w:tcPr>
            <w:tcW w:w="583" w:type="pct"/>
          </w:tcPr>
          <w:p w14:paraId="4EB7409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329 (15.85)</w:t>
            </w:r>
          </w:p>
        </w:tc>
      </w:tr>
      <w:tr w:rsidR="00193E10" w:rsidRPr="000A678E" w14:paraId="660ECCB3" w14:textId="77777777" w:rsidTr="00220E24">
        <w:tc>
          <w:tcPr>
            <w:tcW w:w="1559" w:type="pct"/>
          </w:tcPr>
          <w:p w14:paraId="2824E00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Secondary</w:t>
            </w:r>
          </w:p>
        </w:tc>
        <w:tc>
          <w:tcPr>
            <w:tcW w:w="548" w:type="pct"/>
          </w:tcPr>
          <w:p w14:paraId="29B4157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91 (7.88)</w:t>
            </w:r>
          </w:p>
        </w:tc>
        <w:tc>
          <w:tcPr>
            <w:tcW w:w="619" w:type="pct"/>
          </w:tcPr>
          <w:p w14:paraId="7CA909D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1059 (92.12)</w:t>
            </w:r>
          </w:p>
        </w:tc>
        <w:tc>
          <w:tcPr>
            <w:tcW w:w="620" w:type="pct"/>
          </w:tcPr>
          <w:p w14:paraId="7BEA739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1150 (49.31)</w:t>
            </w:r>
          </w:p>
        </w:tc>
        <w:tc>
          <w:tcPr>
            <w:tcW w:w="488" w:type="pct"/>
          </w:tcPr>
          <w:p w14:paraId="6C621C0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32 (4.40)</w:t>
            </w:r>
          </w:p>
        </w:tc>
        <w:tc>
          <w:tcPr>
            <w:tcW w:w="583" w:type="pct"/>
          </w:tcPr>
          <w:p w14:paraId="0ADA628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704 (95.60)</w:t>
            </w:r>
          </w:p>
        </w:tc>
        <w:tc>
          <w:tcPr>
            <w:tcW w:w="583" w:type="pct"/>
          </w:tcPr>
          <w:p w14:paraId="7703C0F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736 (35.50)</w:t>
            </w:r>
          </w:p>
        </w:tc>
      </w:tr>
      <w:tr w:rsidR="00193E10" w:rsidRPr="000A678E" w14:paraId="4431AC14" w14:textId="77777777" w:rsidTr="00220E24">
        <w:tc>
          <w:tcPr>
            <w:tcW w:w="1559" w:type="pct"/>
          </w:tcPr>
          <w:p w14:paraId="60CFCA5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Secondary Complete/ Higher</w:t>
            </w:r>
          </w:p>
        </w:tc>
        <w:tc>
          <w:tcPr>
            <w:tcW w:w="548" w:type="pct"/>
          </w:tcPr>
          <w:p w14:paraId="1E933BB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 (6.52)</w:t>
            </w:r>
          </w:p>
        </w:tc>
        <w:tc>
          <w:tcPr>
            <w:tcW w:w="619" w:type="pct"/>
          </w:tcPr>
          <w:p w14:paraId="11676EF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338 (93.48)</w:t>
            </w:r>
          </w:p>
        </w:tc>
        <w:tc>
          <w:tcPr>
            <w:tcW w:w="620" w:type="pct"/>
          </w:tcPr>
          <w:p w14:paraId="4819DBF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362 (15.53)</w:t>
            </w:r>
          </w:p>
        </w:tc>
        <w:tc>
          <w:tcPr>
            <w:tcW w:w="488" w:type="pct"/>
          </w:tcPr>
          <w:p w14:paraId="2319715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 (2.16)</w:t>
            </w:r>
          </w:p>
        </w:tc>
        <w:tc>
          <w:tcPr>
            <w:tcW w:w="583" w:type="pct"/>
          </w:tcPr>
          <w:p w14:paraId="221D2CA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288 (97.84)</w:t>
            </w:r>
          </w:p>
        </w:tc>
        <w:tc>
          <w:tcPr>
            <w:tcW w:w="583" w:type="pct"/>
          </w:tcPr>
          <w:p w14:paraId="5447090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295 (14.22)</w:t>
            </w:r>
          </w:p>
        </w:tc>
      </w:tr>
      <w:tr w:rsidR="00193E10" w:rsidRPr="000A678E" w14:paraId="560D3295" w14:textId="77777777" w:rsidTr="00220E24">
        <w:tc>
          <w:tcPr>
            <w:tcW w:w="5000" w:type="pct"/>
            <w:gridSpan w:val="7"/>
          </w:tcPr>
          <w:p w14:paraId="40A35C0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Household Characteristics</w:t>
            </w:r>
          </w:p>
        </w:tc>
      </w:tr>
      <w:tr w:rsidR="00193E10" w:rsidRPr="000A678E" w14:paraId="1ACD669A" w14:textId="77777777" w:rsidTr="00220E24">
        <w:tc>
          <w:tcPr>
            <w:tcW w:w="1559" w:type="pct"/>
          </w:tcPr>
          <w:p w14:paraId="535A5C0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Household size</w:t>
            </w:r>
          </w:p>
        </w:tc>
        <w:tc>
          <w:tcPr>
            <w:tcW w:w="548" w:type="pct"/>
          </w:tcPr>
          <w:p w14:paraId="4C88CFC8"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37980CB0"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5F2B9E64"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2768561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68BBA28B"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157A7CF"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0E5A849A" w14:textId="77777777" w:rsidTr="00220E24">
        <w:tc>
          <w:tcPr>
            <w:tcW w:w="1559" w:type="pct"/>
          </w:tcPr>
          <w:p w14:paraId="54E5D07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&lt;5</w:t>
            </w:r>
          </w:p>
        </w:tc>
        <w:tc>
          <w:tcPr>
            <w:tcW w:w="548" w:type="pct"/>
          </w:tcPr>
          <w:p w14:paraId="0F7BB5F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76 (7.89)</w:t>
            </w:r>
          </w:p>
        </w:tc>
        <w:tc>
          <w:tcPr>
            <w:tcW w:w="619" w:type="pct"/>
          </w:tcPr>
          <w:p w14:paraId="17FFCA0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884 (92.11)</w:t>
            </w:r>
          </w:p>
        </w:tc>
        <w:tc>
          <w:tcPr>
            <w:tcW w:w="620" w:type="pct"/>
          </w:tcPr>
          <w:p w14:paraId="4AF5279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960 (41.18)</w:t>
            </w:r>
          </w:p>
        </w:tc>
        <w:tc>
          <w:tcPr>
            <w:tcW w:w="488" w:type="pct"/>
          </w:tcPr>
          <w:p w14:paraId="39FD5BB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 (3.91)</w:t>
            </w:r>
          </w:p>
        </w:tc>
        <w:tc>
          <w:tcPr>
            <w:tcW w:w="583" w:type="pct"/>
          </w:tcPr>
          <w:p w14:paraId="47B3953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1165 (96.09)</w:t>
            </w:r>
          </w:p>
        </w:tc>
        <w:tc>
          <w:tcPr>
            <w:tcW w:w="583" w:type="pct"/>
          </w:tcPr>
          <w:p w14:paraId="4F6FC80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1213 (58.51)</w:t>
            </w:r>
          </w:p>
        </w:tc>
      </w:tr>
      <w:tr w:rsidR="00193E10" w:rsidRPr="000A678E" w14:paraId="1AFFABBA" w14:textId="77777777" w:rsidTr="00220E24">
        <w:tc>
          <w:tcPr>
            <w:tcW w:w="1559" w:type="pct"/>
          </w:tcPr>
          <w:p w14:paraId="419DAE4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lastRenderedPageBreak/>
              <w:t>5/5+</w:t>
            </w:r>
          </w:p>
        </w:tc>
        <w:tc>
          <w:tcPr>
            <w:tcW w:w="548" w:type="pct"/>
          </w:tcPr>
          <w:p w14:paraId="5934E68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97 (7.07)</w:t>
            </w:r>
          </w:p>
        </w:tc>
        <w:tc>
          <w:tcPr>
            <w:tcW w:w="619" w:type="pct"/>
          </w:tcPr>
          <w:p w14:paraId="5D7D0DC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1275 (92.93)</w:t>
            </w:r>
          </w:p>
        </w:tc>
        <w:tc>
          <w:tcPr>
            <w:tcW w:w="620" w:type="pct"/>
          </w:tcPr>
          <w:p w14:paraId="2187713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1372 (58.82)</w:t>
            </w:r>
          </w:p>
        </w:tc>
        <w:tc>
          <w:tcPr>
            <w:tcW w:w="488" w:type="pct"/>
          </w:tcPr>
          <w:p w14:paraId="640F8C4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26 (3.07)</w:t>
            </w:r>
          </w:p>
        </w:tc>
        <w:tc>
          <w:tcPr>
            <w:tcW w:w="583" w:type="pct"/>
          </w:tcPr>
          <w:p w14:paraId="43860B5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834 (96.92)</w:t>
            </w:r>
          </w:p>
        </w:tc>
        <w:tc>
          <w:tcPr>
            <w:tcW w:w="583" w:type="pct"/>
          </w:tcPr>
          <w:p w14:paraId="086EBAC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860 (41.49)</w:t>
            </w:r>
          </w:p>
        </w:tc>
      </w:tr>
      <w:tr w:rsidR="00193E10" w:rsidRPr="000A678E" w14:paraId="605E8700" w14:textId="77777777" w:rsidTr="00220E24">
        <w:tc>
          <w:tcPr>
            <w:tcW w:w="1559" w:type="pct"/>
          </w:tcPr>
          <w:p w14:paraId="5D6BACB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Livestock ownership</w:t>
            </w:r>
          </w:p>
        </w:tc>
        <w:tc>
          <w:tcPr>
            <w:tcW w:w="548" w:type="pct"/>
          </w:tcPr>
          <w:p w14:paraId="06CE3138"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2F42D60F"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321AD770"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4AC7C34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6C9C0BC1"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97BE074"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56CE4DE3" w14:textId="77777777" w:rsidTr="00220E24">
        <w:tc>
          <w:tcPr>
            <w:tcW w:w="1559" w:type="pct"/>
          </w:tcPr>
          <w:p w14:paraId="256DE21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48" w:type="pct"/>
          </w:tcPr>
          <w:p w14:paraId="0386829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102 (7.39)</w:t>
            </w:r>
          </w:p>
        </w:tc>
        <w:tc>
          <w:tcPr>
            <w:tcW w:w="619" w:type="pct"/>
          </w:tcPr>
          <w:p w14:paraId="5A4BA6B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1276 (92.61)</w:t>
            </w:r>
          </w:p>
        </w:tc>
        <w:tc>
          <w:tcPr>
            <w:tcW w:w="620" w:type="pct"/>
          </w:tcPr>
          <w:p w14:paraId="2348144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1378 (59.14)</w:t>
            </w:r>
          </w:p>
        </w:tc>
        <w:tc>
          <w:tcPr>
            <w:tcW w:w="488" w:type="pct"/>
          </w:tcPr>
          <w:p w14:paraId="1F3F829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 (3.98)</w:t>
            </w:r>
          </w:p>
        </w:tc>
        <w:tc>
          <w:tcPr>
            <w:tcW w:w="583" w:type="pct"/>
          </w:tcPr>
          <w:p w14:paraId="6281088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1139 (96.02)</w:t>
            </w:r>
          </w:p>
        </w:tc>
        <w:tc>
          <w:tcPr>
            <w:tcW w:w="583" w:type="pct"/>
          </w:tcPr>
          <w:p w14:paraId="0B304B8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1186 (57.31)</w:t>
            </w:r>
          </w:p>
        </w:tc>
      </w:tr>
      <w:tr w:rsidR="00193E10" w:rsidRPr="000A678E" w14:paraId="0A6AB5F0" w14:textId="77777777" w:rsidTr="00220E24">
        <w:tc>
          <w:tcPr>
            <w:tcW w:w="1559" w:type="pct"/>
          </w:tcPr>
          <w:p w14:paraId="438EE11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48" w:type="pct"/>
          </w:tcPr>
          <w:p w14:paraId="5B5F2C1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71 (7.45)</w:t>
            </w:r>
          </w:p>
        </w:tc>
        <w:tc>
          <w:tcPr>
            <w:tcW w:w="619" w:type="pct"/>
          </w:tcPr>
          <w:p w14:paraId="6D2A5EC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881 (92.55)</w:t>
            </w:r>
          </w:p>
        </w:tc>
        <w:tc>
          <w:tcPr>
            <w:tcW w:w="620" w:type="pct"/>
          </w:tcPr>
          <w:p w14:paraId="0D836AB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952 (40.86)</w:t>
            </w:r>
          </w:p>
        </w:tc>
        <w:tc>
          <w:tcPr>
            <w:tcW w:w="488" w:type="pct"/>
          </w:tcPr>
          <w:p w14:paraId="05A0ACC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27 (3.02)</w:t>
            </w:r>
          </w:p>
        </w:tc>
        <w:tc>
          <w:tcPr>
            <w:tcW w:w="583" w:type="pct"/>
          </w:tcPr>
          <w:p w14:paraId="0011ACD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857 (96.98)</w:t>
            </w:r>
          </w:p>
        </w:tc>
        <w:tc>
          <w:tcPr>
            <w:tcW w:w="583" w:type="pct"/>
          </w:tcPr>
          <w:p w14:paraId="41202CF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883 (42.69)</w:t>
            </w:r>
          </w:p>
        </w:tc>
      </w:tr>
      <w:tr w:rsidR="00193E10" w:rsidRPr="000A678E" w14:paraId="5C52B4AA" w14:textId="77777777" w:rsidTr="00220E24">
        <w:tc>
          <w:tcPr>
            <w:tcW w:w="1559" w:type="pct"/>
          </w:tcPr>
          <w:p w14:paraId="3AD2790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Wealth status</w:t>
            </w:r>
          </w:p>
        </w:tc>
        <w:tc>
          <w:tcPr>
            <w:tcW w:w="548" w:type="pct"/>
          </w:tcPr>
          <w:p w14:paraId="3778D369"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315337E4"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6093EA03"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25855A2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7E0FEBD"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5D994757"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24E852EA" w14:textId="77777777" w:rsidTr="00220E24">
        <w:tc>
          <w:tcPr>
            <w:tcW w:w="1559" w:type="pct"/>
          </w:tcPr>
          <w:p w14:paraId="6BE9B25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Poor</w:t>
            </w:r>
          </w:p>
        </w:tc>
        <w:tc>
          <w:tcPr>
            <w:tcW w:w="548" w:type="pct"/>
          </w:tcPr>
          <w:p w14:paraId="7F6C034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90 (9.12)</w:t>
            </w:r>
          </w:p>
        </w:tc>
        <w:tc>
          <w:tcPr>
            <w:tcW w:w="619" w:type="pct"/>
          </w:tcPr>
          <w:p w14:paraId="6DC7B4A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894 (90.88)</w:t>
            </w:r>
          </w:p>
        </w:tc>
        <w:tc>
          <w:tcPr>
            <w:tcW w:w="620" w:type="pct"/>
          </w:tcPr>
          <w:p w14:paraId="216A6B7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984 (42.19)</w:t>
            </w:r>
          </w:p>
        </w:tc>
        <w:tc>
          <w:tcPr>
            <w:tcW w:w="488" w:type="pct"/>
          </w:tcPr>
          <w:p w14:paraId="0AA9BDB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 (3.81)</w:t>
            </w:r>
          </w:p>
        </w:tc>
        <w:tc>
          <w:tcPr>
            <w:tcW w:w="583" w:type="pct"/>
          </w:tcPr>
          <w:p w14:paraId="2CE047F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903 (96.19)</w:t>
            </w:r>
          </w:p>
        </w:tc>
        <w:tc>
          <w:tcPr>
            <w:tcW w:w="583" w:type="pct"/>
          </w:tcPr>
          <w:p w14:paraId="3335757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939 (45.28)</w:t>
            </w:r>
          </w:p>
        </w:tc>
      </w:tr>
      <w:tr w:rsidR="00193E10" w:rsidRPr="000A678E" w14:paraId="30B28771" w14:textId="77777777" w:rsidTr="00220E24">
        <w:tc>
          <w:tcPr>
            <w:tcW w:w="1559" w:type="pct"/>
          </w:tcPr>
          <w:p w14:paraId="7FC1981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Middle</w:t>
            </w:r>
          </w:p>
        </w:tc>
        <w:tc>
          <w:tcPr>
            <w:tcW w:w="548" w:type="pct"/>
          </w:tcPr>
          <w:p w14:paraId="40F3EC2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 (5.10)</w:t>
            </w:r>
          </w:p>
        </w:tc>
        <w:tc>
          <w:tcPr>
            <w:tcW w:w="619" w:type="pct"/>
          </w:tcPr>
          <w:p w14:paraId="68B7EA6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425 (94.90)</w:t>
            </w:r>
          </w:p>
        </w:tc>
        <w:tc>
          <w:tcPr>
            <w:tcW w:w="620" w:type="pct"/>
          </w:tcPr>
          <w:p w14:paraId="72A7BDB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448 (19.21)</w:t>
            </w:r>
          </w:p>
        </w:tc>
        <w:tc>
          <w:tcPr>
            <w:tcW w:w="488" w:type="pct"/>
          </w:tcPr>
          <w:p w14:paraId="282608F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 (3.56)</w:t>
            </w:r>
          </w:p>
        </w:tc>
        <w:tc>
          <w:tcPr>
            <w:tcW w:w="583" w:type="pct"/>
          </w:tcPr>
          <w:p w14:paraId="5632024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398 (96.44)</w:t>
            </w:r>
          </w:p>
        </w:tc>
        <w:tc>
          <w:tcPr>
            <w:tcW w:w="583" w:type="pct"/>
          </w:tcPr>
          <w:p w14:paraId="578F54B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412 (19.90)</w:t>
            </w:r>
          </w:p>
        </w:tc>
      </w:tr>
      <w:tr w:rsidR="00193E10" w:rsidRPr="000A678E" w14:paraId="08FBDBB8" w14:textId="77777777" w:rsidTr="00220E24">
        <w:tc>
          <w:tcPr>
            <w:tcW w:w="1559" w:type="pct"/>
          </w:tcPr>
          <w:p w14:paraId="4C02B70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Rich</w:t>
            </w:r>
          </w:p>
        </w:tc>
        <w:tc>
          <w:tcPr>
            <w:tcW w:w="548" w:type="pct"/>
          </w:tcPr>
          <w:p w14:paraId="1F34F54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60 (6.70)</w:t>
            </w:r>
          </w:p>
        </w:tc>
        <w:tc>
          <w:tcPr>
            <w:tcW w:w="619" w:type="pct"/>
          </w:tcPr>
          <w:p w14:paraId="4DB2FEF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840 (93.30)</w:t>
            </w:r>
          </w:p>
        </w:tc>
        <w:tc>
          <w:tcPr>
            <w:tcW w:w="620" w:type="pct"/>
          </w:tcPr>
          <w:p w14:paraId="66ECE0F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900 (38.59)</w:t>
            </w:r>
          </w:p>
        </w:tc>
        <w:tc>
          <w:tcPr>
            <w:tcW w:w="488" w:type="pct"/>
          </w:tcPr>
          <w:p w14:paraId="288022C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 (3.25)</w:t>
            </w:r>
          </w:p>
        </w:tc>
        <w:tc>
          <w:tcPr>
            <w:tcW w:w="583" w:type="pct"/>
          </w:tcPr>
          <w:p w14:paraId="56C2F01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698 (96.75)</w:t>
            </w:r>
          </w:p>
        </w:tc>
        <w:tc>
          <w:tcPr>
            <w:tcW w:w="583" w:type="pct"/>
          </w:tcPr>
          <w:p w14:paraId="0F81FE0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722 (34.82)</w:t>
            </w:r>
          </w:p>
        </w:tc>
      </w:tr>
      <w:tr w:rsidR="00193E10" w:rsidRPr="000A678E" w14:paraId="7EADBCD8" w14:textId="77777777" w:rsidTr="00220E24">
        <w:tc>
          <w:tcPr>
            <w:tcW w:w="1559" w:type="pct"/>
          </w:tcPr>
          <w:p w14:paraId="4128CEA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Source water type</w:t>
            </w:r>
          </w:p>
        </w:tc>
        <w:tc>
          <w:tcPr>
            <w:tcW w:w="548" w:type="pct"/>
          </w:tcPr>
          <w:p w14:paraId="558CA7F8"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1014C3FE"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07AF9429"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75D394CD"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5100673F"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1785AF96"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1179C1AC" w14:textId="77777777" w:rsidTr="00220E24">
        <w:tc>
          <w:tcPr>
            <w:tcW w:w="1559" w:type="pct"/>
          </w:tcPr>
          <w:p w14:paraId="6A32A2E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Improved</w:t>
            </w:r>
          </w:p>
        </w:tc>
        <w:tc>
          <w:tcPr>
            <w:tcW w:w="548" w:type="pct"/>
          </w:tcPr>
          <w:p w14:paraId="339F67A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171 (7.47)</w:t>
            </w:r>
          </w:p>
        </w:tc>
        <w:tc>
          <w:tcPr>
            <w:tcW w:w="619" w:type="pct"/>
          </w:tcPr>
          <w:p w14:paraId="0559652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2120 (92.53)</w:t>
            </w:r>
          </w:p>
        </w:tc>
        <w:tc>
          <w:tcPr>
            <w:tcW w:w="620" w:type="pct"/>
          </w:tcPr>
          <w:p w14:paraId="518AC5C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2291 (98.27)</w:t>
            </w:r>
          </w:p>
        </w:tc>
        <w:tc>
          <w:tcPr>
            <w:tcW w:w="488" w:type="pct"/>
          </w:tcPr>
          <w:p w14:paraId="53D1AAF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73 (3.61)</w:t>
            </w:r>
          </w:p>
        </w:tc>
        <w:tc>
          <w:tcPr>
            <w:tcW w:w="583" w:type="pct"/>
          </w:tcPr>
          <w:p w14:paraId="2D97EF5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1944 (96.39)</w:t>
            </w:r>
          </w:p>
        </w:tc>
        <w:tc>
          <w:tcPr>
            <w:tcW w:w="583" w:type="pct"/>
          </w:tcPr>
          <w:p w14:paraId="38C5A5E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2017 (97.28)</w:t>
            </w:r>
          </w:p>
        </w:tc>
      </w:tr>
      <w:tr w:rsidR="00193E10" w:rsidRPr="000A678E" w14:paraId="64A29546" w14:textId="77777777" w:rsidTr="00220E24">
        <w:tc>
          <w:tcPr>
            <w:tcW w:w="1559" w:type="pct"/>
          </w:tcPr>
          <w:p w14:paraId="07078C8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Unimproved</w:t>
            </w:r>
          </w:p>
        </w:tc>
        <w:tc>
          <w:tcPr>
            <w:tcW w:w="548" w:type="pct"/>
          </w:tcPr>
          <w:p w14:paraId="47A79F0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 (3.77)</w:t>
            </w:r>
          </w:p>
        </w:tc>
        <w:tc>
          <w:tcPr>
            <w:tcW w:w="619" w:type="pct"/>
          </w:tcPr>
          <w:p w14:paraId="048C333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 (96.23)</w:t>
            </w:r>
          </w:p>
        </w:tc>
        <w:tc>
          <w:tcPr>
            <w:tcW w:w="620" w:type="pct"/>
          </w:tcPr>
          <w:p w14:paraId="1195D23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40 (1.73)</w:t>
            </w:r>
          </w:p>
        </w:tc>
        <w:tc>
          <w:tcPr>
            <w:tcW w:w="488" w:type="pct"/>
          </w:tcPr>
          <w:p w14:paraId="3BAE973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 (1.79)</w:t>
            </w:r>
          </w:p>
        </w:tc>
        <w:tc>
          <w:tcPr>
            <w:tcW w:w="583" w:type="pct"/>
          </w:tcPr>
          <w:p w14:paraId="33ED0AC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55 (98.21)</w:t>
            </w:r>
          </w:p>
        </w:tc>
        <w:tc>
          <w:tcPr>
            <w:tcW w:w="583" w:type="pct"/>
          </w:tcPr>
          <w:p w14:paraId="27C250C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56 (2.72)</w:t>
            </w:r>
          </w:p>
        </w:tc>
      </w:tr>
      <w:tr w:rsidR="00193E10" w:rsidRPr="000A678E" w14:paraId="7FF227E9" w14:textId="77777777" w:rsidTr="00220E24">
        <w:tc>
          <w:tcPr>
            <w:tcW w:w="1559" w:type="pct"/>
          </w:tcPr>
          <w:p w14:paraId="4C457F3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Toilet facility type</w:t>
            </w:r>
          </w:p>
        </w:tc>
        <w:tc>
          <w:tcPr>
            <w:tcW w:w="548" w:type="pct"/>
          </w:tcPr>
          <w:p w14:paraId="212F14B7"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263A63E2"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29169FCF"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63FD7F5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F0B4730"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EB6A559"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2B8539A4" w14:textId="77777777" w:rsidTr="00220E24">
        <w:tc>
          <w:tcPr>
            <w:tcW w:w="1559" w:type="pct"/>
          </w:tcPr>
          <w:p w14:paraId="07F21B0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Improved</w:t>
            </w:r>
          </w:p>
        </w:tc>
        <w:tc>
          <w:tcPr>
            <w:tcW w:w="548" w:type="pct"/>
          </w:tcPr>
          <w:p w14:paraId="6E034E9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168 (7.44)</w:t>
            </w:r>
          </w:p>
        </w:tc>
        <w:tc>
          <w:tcPr>
            <w:tcW w:w="619" w:type="pct"/>
          </w:tcPr>
          <w:p w14:paraId="0FEA73B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2083 (92.56)</w:t>
            </w:r>
          </w:p>
        </w:tc>
        <w:tc>
          <w:tcPr>
            <w:tcW w:w="620" w:type="pct"/>
          </w:tcPr>
          <w:p w14:paraId="3065CEF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2251 (96.54)</w:t>
            </w:r>
          </w:p>
        </w:tc>
        <w:tc>
          <w:tcPr>
            <w:tcW w:w="488" w:type="pct"/>
          </w:tcPr>
          <w:p w14:paraId="4CC2400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69 (3.45)</w:t>
            </w:r>
          </w:p>
        </w:tc>
        <w:tc>
          <w:tcPr>
            <w:tcW w:w="583" w:type="pct"/>
          </w:tcPr>
          <w:p w14:paraId="5320673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1915 (96.54)</w:t>
            </w:r>
          </w:p>
        </w:tc>
        <w:tc>
          <w:tcPr>
            <w:tcW w:w="583" w:type="pct"/>
          </w:tcPr>
          <w:p w14:paraId="1D24E58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1984 (95.69) </w:t>
            </w:r>
          </w:p>
        </w:tc>
      </w:tr>
      <w:tr w:rsidR="00193E10" w:rsidRPr="000A678E" w14:paraId="0EE7D355" w14:textId="77777777" w:rsidTr="00220E24">
        <w:tc>
          <w:tcPr>
            <w:tcW w:w="1559" w:type="pct"/>
          </w:tcPr>
          <w:p w14:paraId="31010FC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Non-improved</w:t>
            </w:r>
          </w:p>
        </w:tc>
        <w:tc>
          <w:tcPr>
            <w:tcW w:w="548" w:type="pct"/>
          </w:tcPr>
          <w:p w14:paraId="10C674C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 (6.43)</w:t>
            </w:r>
          </w:p>
        </w:tc>
        <w:tc>
          <w:tcPr>
            <w:tcW w:w="619" w:type="pct"/>
          </w:tcPr>
          <w:p w14:paraId="2879931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76 (93.57)</w:t>
            </w:r>
          </w:p>
        </w:tc>
        <w:tc>
          <w:tcPr>
            <w:tcW w:w="620" w:type="pct"/>
          </w:tcPr>
          <w:p w14:paraId="5B0D7D3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81 (3.46)</w:t>
            </w:r>
          </w:p>
        </w:tc>
        <w:tc>
          <w:tcPr>
            <w:tcW w:w="488" w:type="pct"/>
          </w:tcPr>
          <w:p w14:paraId="2F88FA2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 (5.98)</w:t>
            </w:r>
          </w:p>
        </w:tc>
        <w:tc>
          <w:tcPr>
            <w:tcW w:w="583" w:type="pct"/>
          </w:tcPr>
          <w:p w14:paraId="34F2525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84 (94.02)</w:t>
            </w:r>
          </w:p>
        </w:tc>
        <w:tc>
          <w:tcPr>
            <w:tcW w:w="583" w:type="pct"/>
          </w:tcPr>
          <w:p w14:paraId="4F4E6E3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89 (4.31)</w:t>
            </w:r>
          </w:p>
        </w:tc>
      </w:tr>
      <w:tr w:rsidR="00193E10" w:rsidRPr="000A678E" w14:paraId="21FFDB39" w14:textId="77777777" w:rsidTr="00220E24">
        <w:tc>
          <w:tcPr>
            <w:tcW w:w="1559" w:type="pct"/>
          </w:tcPr>
          <w:p w14:paraId="6EA32E0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Toilet facility shared</w:t>
            </w:r>
          </w:p>
        </w:tc>
        <w:tc>
          <w:tcPr>
            <w:tcW w:w="548" w:type="pct"/>
          </w:tcPr>
          <w:p w14:paraId="052AC88C"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555C6745"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54F295AF"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79654FAF"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EAEE91B"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57318673"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6BD5F85A" w14:textId="77777777" w:rsidTr="00220E24">
        <w:tc>
          <w:tcPr>
            <w:tcW w:w="1559" w:type="pct"/>
          </w:tcPr>
          <w:p w14:paraId="6F89CD5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48" w:type="pct"/>
          </w:tcPr>
          <w:p w14:paraId="1497157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58 (7.85)</w:t>
            </w:r>
          </w:p>
        </w:tc>
        <w:tc>
          <w:tcPr>
            <w:tcW w:w="619" w:type="pct"/>
          </w:tcPr>
          <w:p w14:paraId="03202D9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675 (92.15)</w:t>
            </w:r>
          </w:p>
        </w:tc>
        <w:tc>
          <w:tcPr>
            <w:tcW w:w="620" w:type="pct"/>
          </w:tcPr>
          <w:p w14:paraId="048095E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733 (31.81)</w:t>
            </w:r>
          </w:p>
        </w:tc>
        <w:tc>
          <w:tcPr>
            <w:tcW w:w="488" w:type="pct"/>
          </w:tcPr>
          <w:p w14:paraId="540469C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 (2.67)</w:t>
            </w:r>
          </w:p>
        </w:tc>
        <w:tc>
          <w:tcPr>
            <w:tcW w:w="583" w:type="pct"/>
          </w:tcPr>
          <w:p w14:paraId="485C0A5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514 (97.33)</w:t>
            </w:r>
          </w:p>
        </w:tc>
        <w:tc>
          <w:tcPr>
            <w:tcW w:w="583" w:type="pct"/>
          </w:tcPr>
          <w:p w14:paraId="0E04DE6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528 (25.77)</w:t>
            </w:r>
          </w:p>
        </w:tc>
      </w:tr>
      <w:tr w:rsidR="00193E10" w:rsidRPr="000A678E" w14:paraId="48A6CDA6" w14:textId="77777777" w:rsidTr="00220E24">
        <w:tc>
          <w:tcPr>
            <w:tcW w:w="1559" w:type="pct"/>
          </w:tcPr>
          <w:p w14:paraId="0AA57F1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48" w:type="pct"/>
          </w:tcPr>
          <w:p w14:paraId="0A0992D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115 (7.32)</w:t>
            </w:r>
          </w:p>
        </w:tc>
        <w:tc>
          <w:tcPr>
            <w:tcW w:w="619" w:type="pct"/>
          </w:tcPr>
          <w:p w14:paraId="2C53E54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1456 (92.68)</w:t>
            </w:r>
          </w:p>
        </w:tc>
        <w:tc>
          <w:tcPr>
            <w:tcW w:w="620" w:type="pct"/>
          </w:tcPr>
          <w:p w14:paraId="298FA91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1571 (68.19)</w:t>
            </w:r>
          </w:p>
        </w:tc>
        <w:tc>
          <w:tcPr>
            <w:tcW w:w="488" w:type="pct"/>
          </w:tcPr>
          <w:p w14:paraId="0756981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59 (3.86)</w:t>
            </w:r>
          </w:p>
        </w:tc>
        <w:tc>
          <w:tcPr>
            <w:tcW w:w="583" w:type="pct"/>
          </w:tcPr>
          <w:p w14:paraId="2015A82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1462 (96.14)</w:t>
            </w:r>
          </w:p>
        </w:tc>
        <w:tc>
          <w:tcPr>
            <w:tcW w:w="583" w:type="pct"/>
          </w:tcPr>
          <w:p w14:paraId="79E105C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1520 (74.23)</w:t>
            </w:r>
          </w:p>
        </w:tc>
      </w:tr>
      <w:tr w:rsidR="00193E10" w:rsidRPr="000A678E" w14:paraId="78F88936" w14:textId="77777777" w:rsidTr="00220E24">
        <w:tc>
          <w:tcPr>
            <w:tcW w:w="1559" w:type="pct"/>
          </w:tcPr>
          <w:p w14:paraId="422C41F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Household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w:t>
            </w:r>
          </w:p>
        </w:tc>
        <w:tc>
          <w:tcPr>
            <w:tcW w:w="548" w:type="pct"/>
          </w:tcPr>
          <w:p w14:paraId="36EC0A82"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185BEC47"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19842B79"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7E8485F6"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D1439B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BF7B571"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2B2CCBC6" w14:textId="77777777" w:rsidTr="00220E24">
        <w:tc>
          <w:tcPr>
            <w:tcW w:w="1559" w:type="pct"/>
          </w:tcPr>
          <w:p w14:paraId="71B4E2A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548" w:type="pct"/>
          </w:tcPr>
          <w:p w14:paraId="43686BF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16 (4.25)</w:t>
            </w:r>
          </w:p>
        </w:tc>
        <w:tc>
          <w:tcPr>
            <w:tcW w:w="619" w:type="pct"/>
          </w:tcPr>
          <w:p w14:paraId="18021B2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369 (95.75)</w:t>
            </w:r>
          </w:p>
        </w:tc>
        <w:tc>
          <w:tcPr>
            <w:tcW w:w="620" w:type="pct"/>
          </w:tcPr>
          <w:p w14:paraId="23D9554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386 (16.54)</w:t>
            </w:r>
          </w:p>
        </w:tc>
        <w:tc>
          <w:tcPr>
            <w:tcW w:w="488" w:type="pct"/>
          </w:tcPr>
          <w:p w14:paraId="63A96D0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 (3.19)</w:t>
            </w:r>
          </w:p>
        </w:tc>
        <w:tc>
          <w:tcPr>
            <w:tcW w:w="583" w:type="pct"/>
          </w:tcPr>
          <w:p w14:paraId="75C825B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383 (96.81)</w:t>
            </w:r>
          </w:p>
        </w:tc>
        <w:tc>
          <w:tcPr>
            <w:tcW w:w="583" w:type="pct"/>
          </w:tcPr>
          <w:p w14:paraId="1A5ADF1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396 (19.08)</w:t>
            </w:r>
          </w:p>
        </w:tc>
      </w:tr>
      <w:tr w:rsidR="00193E10" w:rsidRPr="000A678E" w14:paraId="42A58C62" w14:textId="77777777" w:rsidTr="00220E24">
        <w:tc>
          <w:tcPr>
            <w:tcW w:w="1559" w:type="pct"/>
          </w:tcPr>
          <w:p w14:paraId="709225A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Moderate</w:t>
            </w:r>
          </w:p>
        </w:tc>
        <w:tc>
          <w:tcPr>
            <w:tcW w:w="548" w:type="pct"/>
          </w:tcPr>
          <w:p w14:paraId="31BC20E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31 (6.63)</w:t>
            </w:r>
          </w:p>
        </w:tc>
        <w:tc>
          <w:tcPr>
            <w:tcW w:w="619" w:type="pct"/>
          </w:tcPr>
          <w:p w14:paraId="1947540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438 (93.37)</w:t>
            </w:r>
          </w:p>
        </w:tc>
        <w:tc>
          <w:tcPr>
            <w:tcW w:w="620" w:type="pct"/>
          </w:tcPr>
          <w:p w14:paraId="606E572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469 (20.10)</w:t>
            </w:r>
          </w:p>
        </w:tc>
        <w:tc>
          <w:tcPr>
            <w:tcW w:w="488" w:type="pct"/>
          </w:tcPr>
          <w:p w14:paraId="0412FE4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 (3.88)</w:t>
            </w:r>
          </w:p>
        </w:tc>
        <w:tc>
          <w:tcPr>
            <w:tcW w:w="583" w:type="pct"/>
          </w:tcPr>
          <w:p w14:paraId="67B2256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359 (96.12)</w:t>
            </w:r>
          </w:p>
        </w:tc>
        <w:tc>
          <w:tcPr>
            <w:tcW w:w="583" w:type="pct"/>
          </w:tcPr>
          <w:p w14:paraId="385226C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373 (18.00)</w:t>
            </w:r>
          </w:p>
        </w:tc>
      </w:tr>
      <w:tr w:rsidR="00193E10" w:rsidRPr="000A678E" w14:paraId="6C30075F" w14:textId="77777777" w:rsidTr="00220E24">
        <w:tc>
          <w:tcPr>
            <w:tcW w:w="1559" w:type="pct"/>
          </w:tcPr>
          <w:p w14:paraId="6407765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548" w:type="pct"/>
          </w:tcPr>
          <w:p w14:paraId="0D55148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125 (8.48)</w:t>
            </w:r>
          </w:p>
        </w:tc>
        <w:tc>
          <w:tcPr>
            <w:tcW w:w="619" w:type="pct"/>
          </w:tcPr>
          <w:p w14:paraId="14001AE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1352 (91.52)</w:t>
            </w:r>
          </w:p>
        </w:tc>
        <w:tc>
          <w:tcPr>
            <w:tcW w:w="620" w:type="pct"/>
          </w:tcPr>
          <w:p w14:paraId="63144CA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1477 (63.36)</w:t>
            </w:r>
          </w:p>
        </w:tc>
        <w:tc>
          <w:tcPr>
            <w:tcW w:w="488" w:type="pct"/>
          </w:tcPr>
          <w:p w14:paraId="1CCCB85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 (3.59)</w:t>
            </w:r>
          </w:p>
        </w:tc>
        <w:tc>
          <w:tcPr>
            <w:tcW w:w="583" w:type="pct"/>
          </w:tcPr>
          <w:p w14:paraId="74C8EB7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1258 (96.41)</w:t>
            </w:r>
          </w:p>
        </w:tc>
        <w:tc>
          <w:tcPr>
            <w:tcW w:w="583" w:type="pct"/>
          </w:tcPr>
          <w:p w14:paraId="5AFE633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1305 (62.92)</w:t>
            </w:r>
          </w:p>
        </w:tc>
      </w:tr>
      <w:tr w:rsidR="00193E10" w:rsidRPr="000A678E" w14:paraId="4CADA5A3" w14:textId="77777777" w:rsidTr="00220E24">
        <w:tc>
          <w:tcPr>
            <w:tcW w:w="1559" w:type="pct"/>
          </w:tcPr>
          <w:p w14:paraId="0997A6A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Source of water</w:t>
            </w:r>
          </w:p>
        </w:tc>
        <w:tc>
          <w:tcPr>
            <w:tcW w:w="548" w:type="pct"/>
          </w:tcPr>
          <w:p w14:paraId="19E1E256"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09B4CC85"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7816C488"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1C7E9AC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004AA6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E0ABAD1"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4FB771CA" w14:textId="77777777" w:rsidTr="00220E24">
        <w:tc>
          <w:tcPr>
            <w:tcW w:w="1559" w:type="pct"/>
          </w:tcPr>
          <w:p w14:paraId="3CB8438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Direct from source</w:t>
            </w:r>
          </w:p>
        </w:tc>
        <w:tc>
          <w:tcPr>
            <w:tcW w:w="548" w:type="pct"/>
          </w:tcPr>
          <w:p w14:paraId="04030EF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 (7.37)</w:t>
            </w:r>
          </w:p>
        </w:tc>
        <w:tc>
          <w:tcPr>
            <w:tcW w:w="619" w:type="pct"/>
          </w:tcPr>
          <w:p w14:paraId="04622F2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134 (92.63)</w:t>
            </w:r>
          </w:p>
        </w:tc>
        <w:tc>
          <w:tcPr>
            <w:tcW w:w="620" w:type="pct"/>
          </w:tcPr>
          <w:p w14:paraId="45B732E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145 (6.21)</w:t>
            </w:r>
          </w:p>
        </w:tc>
        <w:tc>
          <w:tcPr>
            <w:tcW w:w="488" w:type="pct"/>
          </w:tcPr>
          <w:p w14:paraId="20286B9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 (2.51)</w:t>
            </w:r>
          </w:p>
        </w:tc>
        <w:tc>
          <w:tcPr>
            <w:tcW w:w="583" w:type="pct"/>
          </w:tcPr>
          <w:p w14:paraId="49B41EA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106 (97.49)</w:t>
            </w:r>
          </w:p>
        </w:tc>
        <w:tc>
          <w:tcPr>
            <w:tcW w:w="583" w:type="pct"/>
          </w:tcPr>
          <w:p w14:paraId="1E08B93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108 (5.26)</w:t>
            </w:r>
          </w:p>
        </w:tc>
      </w:tr>
      <w:tr w:rsidR="00193E10" w:rsidRPr="000A678E" w14:paraId="1E621202" w14:textId="77777777" w:rsidTr="00220E24">
        <w:tc>
          <w:tcPr>
            <w:tcW w:w="1559" w:type="pct"/>
          </w:tcPr>
          <w:p w14:paraId="4B952C4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Covered container</w:t>
            </w:r>
          </w:p>
        </w:tc>
        <w:tc>
          <w:tcPr>
            <w:tcW w:w="548" w:type="pct"/>
          </w:tcPr>
          <w:p w14:paraId="34D1384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117 (7.99)</w:t>
            </w:r>
          </w:p>
        </w:tc>
        <w:tc>
          <w:tcPr>
            <w:tcW w:w="619" w:type="pct"/>
          </w:tcPr>
          <w:p w14:paraId="5967C48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1346 (92.01)</w:t>
            </w:r>
          </w:p>
        </w:tc>
        <w:tc>
          <w:tcPr>
            <w:tcW w:w="620" w:type="pct"/>
          </w:tcPr>
          <w:p w14:paraId="7CEAF0E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1463 (62.86)</w:t>
            </w:r>
          </w:p>
        </w:tc>
        <w:tc>
          <w:tcPr>
            <w:tcW w:w="488" w:type="pct"/>
          </w:tcPr>
          <w:p w14:paraId="5C292F9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 (3.70)</w:t>
            </w:r>
          </w:p>
        </w:tc>
        <w:tc>
          <w:tcPr>
            <w:tcW w:w="583" w:type="pct"/>
          </w:tcPr>
          <w:p w14:paraId="331404A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1259 (96.30)</w:t>
            </w:r>
          </w:p>
        </w:tc>
        <w:tc>
          <w:tcPr>
            <w:tcW w:w="583" w:type="pct"/>
          </w:tcPr>
          <w:p w14:paraId="220469F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1307 (63.35)</w:t>
            </w:r>
          </w:p>
        </w:tc>
      </w:tr>
      <w:tr w:rsidR="00193E10" w:rsidRPr="000A678E" w14:paraId="695C7CBF" w14:textId="77777777" w:rsidTr="00220E24">
        <w:tc>
          <w:tcPr>
            <w:tcW w:w="1559" w:type="pct"/>
          </w:tcPr>
          <w:p w14:paraId="3359921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Uncovered container</w:t>
            </w:r>
          </w:p>
        </w:tc>
        <w:tc>
          <w:tcPr>
            <w:tcW w:w="548" w:type="pct"/>
          </w:tcPr>
          <w:p w14:paraId="0E4590F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45 (6.28)</w:t>
            </w:r>
          </w:p>
        </w:tc>
        <w:tc>
          <w:tcPr>
            <w:tcW w:w="619" w:type="pct"/>
          </w:tcPr>
          <w:p w14:paraId="1DD7E23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675 (93.73)</w:t>
            </w:r>
          </w:p>
        </w:tc>
        <w:tc>
          <w:tcPr>
            <w:tcW w:w="620" w:type="pct"/>
          </w:tcPr>
          <w:p w14:paraId="7E0E73E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720 (30.93)</w:t>
            </w:r>
          </w:p>
        </w:tc>
        <w:tc>
          <w:tcPr>
            <w:tcW w:w="488" w:type="pct"/>
          </w:tcPr>
          <w:p w14:paraId="0B8164E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 (3.52)</w:t>
            </w:r>
          </w:p>
        </w:tc>
        <w:tc>
          <w:tcPr>
            <w:tcW w:w="583" w:type="pct"/>
          </w:tcPr>
          <w:p w14:paraId="7E08885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625 (96.48)</w:t>
            </w:r>
          </w:p>
        </w:tc>
        <w:tc>
          <w:tcPr>
            <w:tcW w:w="583" w:type="pct"/>
          </w:tcPr>
          <w:p w14:paraId="2862978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648 (31.39)</w:t>
            </w:r>
          </w:p>
        </w:tc>
      </w:tr>
      <w:tr w:rsidR="00193E10" w:rsidRPr="000A678E" w14:paraId="4D99B941" w14:textId="77777777" w:rsidTr="00220E24">
        <w:tc>
          <w:tcPr>
            <w:tcW w:w="1559" w:type="pct"/>
          </w:tcPr>
          <w:p w14:paraId="1C2A8FA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lastRenderedPageBreak/>
              <w:t xml:space="preserve">Source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w:t>
            </w:r>
          </w:p>
        </w:tc>
        <w:tc>
          <w:tcPr>
            <w:tcW w:w="548" w:type="pct"/>
          </w:tcPr>
          <w:p w14:paraId="27D561C5"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40147837"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6C54B1EA"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083A595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18237D8"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BA5401F"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1EB5DF8C" w14:textId="77777777" w:rsidTr="00220E24">
        <w:tc>
          <w:tcPr>
            <w:tcW w:w="1559" w:type="pct"/>
          </w:tcPr>
          <w:p w14:paraId="1D64E43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548" w:type="pct"/>
          </w:tcPr>
          <w:p w14:paraId="429386D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96 (7.25)</w:t>
            </w:r>
          </w:p>
        </w:tc>
        <w:tc>
          <w:tcPr>
            <w:tcW w:w="619" w:type="pct"/>
          </w:tcPr>
          <w:p w14:paraId="30A7D74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1227 (92.75)</w:t>
            </w:r>
          </w:p>
        </w:tc>
        <w:tc>
          <w:tcPr>
            <w:tcW w:w="620" w:type="pct"/>
          </w:tcPr>
          <w:p w14:paraId="31FB2A2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1323 (57.37)</w:t>
            </w:r>
          </w:p>
        </w:tc>
        <w:tc>
          <w:tcPr>
            <w:tcW w:w="488" w:type="pct"/>
          </w:tcPr>
          <w:p w14:paraId="0B8C956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49 (4.00)</w:t>
            </w:r>
          </w:p>
        </w:tc>
        <w:tc>
          <w:tcPr>
            <w:tcW w:w="583" w:type="pct"/>
          </w:tcPr>
          <w:p w14:paraId="2B4B45B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1186 (96.00)</w:t>
            </w:r>
          </w:p>
        </w:tc>
        <w:tc>
          <w:tcPr>
            <w:tcW w:w="583" w:type="pct"/>
          </w:tcPr>
          <w:p w14:paraId="01BF308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1235 (60.50)</w:t>
            </w:r>
          </w:p>
        </w:tc>
      </w:tr>
      <w:tr w:rsidR="00193E10" w:rsidRPr="000A678E" w14:paraId="37E25D2A" w14:textId="77777777" w:rsidTr="00220E24">
        <w:tc>
          <w:tcPr>
            <w:tcW w:w="1559" w:type="pct"/>
          </w:tcPr>
          <w:p w14:paraId="424DC74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Moderate</w:t>
            </w:r>
          </w:p>
        </w:tc>
        <w:tc>
          <w:tcPr>
            <w:tcW w:w="548" w:type="pct"/>
          </w:tcPr>
          <w:p w14:paraId="3CE3530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39 (7.44)</w:t>
            </w:r>
          </w:p>
        </w:tc>
        <w:tc>
          <w:tcPr>
            <w:tcW w:w="619" w:type="pct"/>
          </w:tcPr>
          <w:p w14:paraId="77F4F1A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488 (92.56)</w:t>
            </w:r>
          </w:p>
        </w:tc>
        <w:tc>
          <w:tcPr>
            <w:tcW w:w="620" w:type="pct"/>
          </w:tcPr>
          <w:p w14:paraId="0AE7AA2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527 (22.86)</w:t>
            </w:r>
          </w:p>
        </w:tc>
        <w:tc>
          <w:tcPr>
            <w:tcW w:w="488" w:type="pct"/>
          </w:tcPr>
          <w:p w14:paraId="74765D4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 (2.67)</w:t>
            </w:r>
          </w:p>
        </w:tc>
        <w:tc>
          <w:tcPr>
            <w:tcW w:w="583" w:type="pct"/>
          </w:tcPr>
          <w:p w14:paraId="7BE5237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476 (97.33)</w:t>
            </w:r>
          </w:p>
        </w:tc>
        <w:tc>
          <w:tcPr>
            <w:tcW w:w="583" w:type="pct"/>
          </w:tcPr>
          <w:p w14:paraId="208F635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489 (23.98)</w:t>
            </w:r>
          </w:p>
        </w:tc>
      </w:tr>
      <w:tr w:rsidR="00193E10" w:rsidRPr="000A678E" w14:paraId="4E3EBADD" w14:textId="77777777" w:rsidTr="00220E24">
        <w:tc>
          <w:tcPr>
            <w:tcW w:w="1559" w:type="pct"/>
          </w:tcPr>
          <w:p w14:paraId="021CF15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548" w:type="pct"/>
          </w:tcPr>
          <w:p w14:paraId="2B62A13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 (8.23)</w:t>
            </w:r>
          </w:p>
        </w:tc>
        <w:tc>
          <w:tcPr>
            <w:tcW w:w="619" w:type="pct"/>
          </w:tcPr>
          <w:p w14:paraId="01CEBCC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418 (91.76)</w:t>
            </w:r>
          </w:p>
        </w:tc>
        <w:tc>
          <w:tcPr>
            <w:tcW w:w="620" w:type="pct"/>
          </w:tcPr>
          <w:p w14:paraId="732DF9C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456 (19.77)</w:t>
            </w:r>
          </w:p>
        </w:tc>
        <w:tc>
          <w:tcPr>
            <w:tcW w:w="488" w:type="pct"/>
          </w:tcPr>
          <w:p w14:paraId="45D5654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 (3.24)</w:t>
            </w:r>
          </w:p>
        </w:tc>
        <w:tc>
          <w:tcPr>
            <w:tcW w:w="583" w:type="pct"/>
          </w:tcPr>
          <w:p w14:paraId="269B0E9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307 (96.76)</w:t>
            </w:r>
          </w:p>
        </w:tc>
        <w:tc>
          <w:tcPr>
            <w:tcW w:w="583" w:type="pct"/>
          </w:tcPr>
          <w:p w14:paraId="258A85E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317 (15.52)</w:t>
            </w:r>
          </w:p>
        </w:tc>
      </w:tr>
      <w:tr w:rsidR="00193E10" w:rsidRPr="000A678E" w14:paraId="73E462A6" w14:textId="77777777" w:rsidTr="00220E24">
        <w:tc>
          <w:tcPr>
            <w:tcW w:w="1559" w:type="pct"/>
          </w:tcPr>
          <w:p w14:paraId="57939DF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Water treatment</w:t>
            </w:r>
          </w:p>
        </w:tc>
        <w:tc>
          <w:tcPr>
            <w:tcW w:w="548" w:type="pct"/>
          </w:tcPr>
          <w:p w14:paraId="55207D06"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5A693D06"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1256F3F6"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2CD9E39C"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3DFD96D6"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44906E4D"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2090AC62" w14:textId="77777777" w:rsidTr="00220E24">
        <w:tc>
          <w:tcPr>
            <w:tcW w:w="1559" w:type="pct"/>
          </w:tcPr>
          <w:p w14:paraId="1BA982F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48" w:type="pct"/>
          </w:tcPr>
          <w:p w14:paraId="5112704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58 (7.85)</w:t>
            </w:r>
          </w:p>
        </w:tc>
        <w:tc>
          <w:tcPr>
            <w:tcW w:w="619" w:type="pct"/>
          </w:tcPr>
          <w:p w14:paraId="4B6A749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675 (92.15)</w:t>
            </w:r>
          </w:p>
        </w:tc>
        <w:tc>
          <w:tcPr>
            <w:tcW w:w="620" w:type="pct"/>
          </w:tcPr>
          <w:p w14:paraId="4E07970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733 (31.81)</w:t>
            </w:r>
          </w:p>
        </w:tc>
        <w:tc>
          <w:tcPr>
            <w:tcW w:w="488" w:type="pct"/>
          </w:tcPr>
          <w:p w14:paraId="143AB18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 (2.67)</w:t>
            </w:r>
          </w:p>
        </w:tc>
        <w:tc>
          <w:tcPr>
            <w:tcW w:w="583" w:type="pct"/>
          </w:tcPr>
          <w:p w14:paraId="2AB95FC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514 (97.33)</w:t>
            </w:r>
          </w:p>
        </w:tc>
        <w:tc>
          <w:tcPr>
            <w:tcW w:w="583" w:type="pct"/>
          </w:tcPr>
          <w:p w14:paraId="249C706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528 (25.77)</w:t>
            </w:r>
          </w:p>
        </w:tc>
      </w:tr>
      <w:tr w:rsidR="00193E10" w:rsidRPr="000A678E" w14:paraId="3D2B1A4E" w14:textId="77777777" w:rsidTr="00220E24">
        <w:tc>
          <w:tcPr>
            <w:tcW w:w="1559" w:type="pct"/>
          </w:tcPr>
          <w:p w14:paraId="6931EF5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48" w:type="pct"/>
          </w:tcPr>
          <w:p w14:paraId="3BB797E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115 (7.32)</w:t>
            </w:r>
          </w:p>
        </w:tc>
        <w:tc>
          <w:tcPr>
            <w:tcW w:w="619" w:type="pct"/>
          </w:tcPr>
          <w:p w14:paraId="0D4A39D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1456 (92.68)</w:t>
            </w:r>
          </w:p>
        </w:tc>
        <w:tc>
          <w:tcPr>
            <w:tcW w:w="620" w:type="pct"/>
          </w:tcPr>
          <w:p w14:paraId="739A32F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1571 (68.19)</w:t>
            </w:r>
          </w:p>
        </w:tc>
        <w:tc>
          <w:tcPr>
            <w:tcW w:w="488" w:type="pct"/>
          </w:tcPr>
          <w:p w14:paraId="7DA3091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59 (3.86)</w:t>
            </w:r>
          </w:p>
        </w:tc>
        <w:tc>
          <w:tcPr>
            <w:tcW w:w="583" w:type="pct"/>
          </w:tcPr>
          <w:p w14:paraId="72A0E13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1462 (97.14)</w:t>
            </w:r>
          </w:p>
        </w:tc>
        <w:tc>
          <w:tcPr>
            <w:tcW w:w="583" w:type="pct"/>
          </w:tcPr>
          <w:p w14:paraId="20ECF2C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1520 (74.23)</w:t>
            </w:r>
          </w:p>
        </w:tc>
      </w:tr>
      <w:tr w:rsidR="00193E10" w:rsidRPr="000A678E" w14:paraId="57AB2EB3" w14:textId="77777777" w:rsidTr="00220E24">
        <w:tc>
          <w:tcPr>
            <w:tcW w:w="5000" w:type="pct"/>
            <w:gridSpan w:val="7"/>
          </w:tcPr>
          <w:p w14:paraId="399D03E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Community characteristics</w:t>
            </w:r>
          </w:p>
        </w:tc>
      </w:tr>
      <w:tr w:rsidR="00193E10" w:rsidRPr="000A678E" w14:paraId="6F9E739D" w14:textId="77777777" w:rsidTr="00220E24">
        <w:tc>
          <w:tcPr>
            <w:tcW w:w="1559" w:type="pct"/>
          </w:tcPr>
          <w:p w14:paraId="5D2B5FF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Place of residence</w:t>
            </w:r>
          </w:p>
        </w:tc>
        <w:tc>
          <w:tcPr>
            <w:tcW w:w="548" w:type="pct"/>
          </w:tcPr>
          <w:p w14:paraId="640C955D"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51CAF171"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719D6207"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3DC6888D"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471532E"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0A90C9E8"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1B276719" w14:textId="77777777" w:rsidTr="00220E24">
        <w:tc>
          <w:tcPr>
            <w:tcW w:w="1559" w:type="pct"/>
          </w:tcPr>
          <w:p w14:paraId="2CC63FE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Rural</w:t>
            </w:r>
          </w:p>
        </w:tc>
        <w:tc>
          <w:tcPr>
            <w:tcW w:w="548" w:type="pct"/>
          </w:tcPr>
          <w:p w14:paraId="4C8F448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 (7.49)</w:t>
            </w:r>
          </w:p>
        </w:tc>
        <w:tc>
          <w:tcPr>
            <w:tcW w:w="619" w:type="pct"/>
          </w:tcPr>
          <w:p w14:paraId="2F4502A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438 (92.51)</w:t>
            </w:r>
          </w:p>
        </w:tc>
        <w:tc>
          <w:tcPr>
            <w:tcW w:w="620" w:type="pct"/>
          </w:tcPr>
          <w:p w14:paraId="0583941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474 (20.33)</w:t>
            </w:r>
          </w:p>
        </w:tc>
        <w:tc>
          <w:tcPr>
            <w:tcW w:w="488" w:type="pct"/>
          </w:tcPr>
          <w:p w14:paraId="23D40A0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18 (4.17)</w:t>
            </w:r>
          </w:p>
        </w:tc>
        <w:tc>
          <w:tcPr>
            <w:tcW w:w="583" w:type="pct"/>
          </w:tcPr>
          <w:p w14:paraId="1891445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423 (95.82)</w:t>
            </w:r>
          </w:p>
        </w:tc>
        <w:tc>
          <w:tcPr>
            <w:tcW w:w="583" w:type="pct"/>
          </w:tcPr>
          <w:p w14:paraId="17F7DEB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441 (21.29)</w:t>
            </w:r>
          </w:p>
        </w:tc>
      </w:tr>
      <w:tr w:rsidR="00193E10" w:rsidRPr="000A678E" w14:paraId="12DC6F54" w14:textId="77777777" w:rsidTr="00220E24">
        <w:tc>
          <w:tcPr>
            <w:tcW w:w="1559" w:type="pct"/>
          </w:tcPr>
          <w:p w14:paraId="51AAFD6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Urban</w:t>
            </w:r>
          </w:p>
        </w:tc>
        <w:tc>
          <w:tcPr>
            <w:tcW w:w="548" w:type="pct"/>
          </w:tcPr>
          <w:p w14:paraId="27C831A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137 (7.39)</w:t>
            </w:r>
          </w:p>
        </w:tc>
        <w:tc>
          <w:tcPr>
            <w:tcW w:w="619" w:type="pct"/>
          </w:tcPr>
          <w:p w14:paraId="4625E0A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1720 (92.61)</w:t>
            </w:r>
          </w:p>
        </w:tc>
        <w:tc>
          <w:tcPr>
            <w:tcW w:w="620" w:type="pct"/>
          </w:tcPr>
          <w:p w14:paraId="36296D9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1858 (79.67)</w:t>
            </w:r>
          </w:p>
        </w:tc>
        <w:tc>
          <w:tcPr>
            <w:tcW w:w="488" w:type="pct"/>
          </w:tcPr>
          <w:p w14:paraId="6E5D454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55 (3.40)</w:t>
            </w:r>
          </w:p>
        </w:tc>
        <w:tc>
          <w:tcPr>
            <w:tcW w:w="583" w:type="pct"/>
          </w:tcPr>
          <w:p w14:paraId="0B3729A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1576 (96.60)</w:t>
            </w:r>
          </w:p>
        </w:tc>
        <w:tc>
          <w:tcPr>
            <w:tcW w:w="583" w:type="pct"/>
          </w:tcPr>
          <w:p w14:paraId="5E44DCE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1632 (78.71)</w:t>
            </w:r>
          </w:p>
        </w:tc>
      </w:tr>
      <w:tr w:rsidR="00193E10" w:rsidRPr="000A678E" w14:paraId="711451E2" w14:textId="77777777" w:rsidTr="00220E24">
        <w:tc>
          <w:tcPr>
            <w:tcW w:w="1559" w:type="pct"/>
          </w:tcPr>
          <w:p w14:paraId="2DA7AD5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Division</w:t>
            </w:r>
          </w:p>
        </w:tc>
        <w:tc>
          <w:tcPr>
            <w:tcW w:w="548" w:type="pct"/>
          </w:tcPr>
          <w:p w14:paraId="14B131C1" w14:textId="77777777" w:rsidR="00193E10" w:rsidRPr="000A678E" w:rsidRDefault="00193E10" w:rsidP="00220E24">
            <w:pPr>
              <w:spacing w:after="0" w:line="240" w:lineRule="auto"/>
              <w:rPr>
                <w:rFonts w:ascii="Times New Roman" w:hAnsi="Times New Roman" w:cs="Times New Roman"/>
                <w:sz w:val="24"/>
                <w:szCs w:val="24"/>
              </w:rPr>
            </w:pPr>
          </w:p>
        </w:tc>
        <w:tc>
          <w:tcPr>
            <w:tcW w:w="619" w:type="pct"/>
          </w:tcPr>
          <w:p w14:paraId="6CCE8277" w14:textId="77777777" w:rsidR="00193E10" w:rsidRPr="000A678E" w:rsidRDefault="00193E10" w:rsidP="00220E24">
            <w:pPr>
              <w:spacing w:after="0" w:line="240" w:lineRule="auto"/>
              <w:rPr>
                <w:rFonts w:ascii="Times New Roman" w:hAnsi="Times New Roman" w:cs="Times New Roman"/>
                <w:sz w:val="24"/>
                <w:szCs w:val="24"/>
              </w:rPr>
            </w:pPr>
          </w:p>
        </w:tc>
        <w:tc>
          <w:tcPr>
            <w:tcW w:w="620" w:type="pct"/>
          </w:tcPr>
          <w:p w14:paraId="497008C4" w14:textId="77777777" w:rsidR="00193E10" w:rsidRPr="000A678E" w:rsidRDefault="00193E10" w:rsidP="00220E24">
            <w:pPr>
              <w:spacing w:after="0" w:line="240" w:lineRule="auto"/>
              <w:rPr>
                <w:rFonts w:ascii="Times New Roman" w:hAnsi="Times New Roman" w:cs="Times New Roman"/>
                <w:sz w:val="24"/>
                <w:szCs w:val="24"/>
              </w:rPr>
            </w:pPr>
          </w:p>
        </w:tc>
        <w:tc>
          <w:tcPr>
            <w:tcW w:w="488" w:type="pct"/>
          </w:tcPr>
          <w:p w14:paraId="6A0D12A7"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12918D80" w14:textId="77777777" w:rsidR="00193E10" w:rsidRPr="000A678E" w:rsidRDefault="00193E10" w:rsidP="00220E24">
            <w:pPr>
              <w:spacing w:after="0" w:line="240" w:lineRule="auto"/>
              <w:rPr>
                <w:rFonts w:ascii="Times New Roman" w:hAnsi="Times New Roman" w:cs="Times New Roman"/>
                <w:sz w:val="24"/>
                <w:szCs w:val="24"/>
              </w:rPr>
            </w:pPr>
          </w:p>
        </w:tc>
        <w:tc>
          <w:tcPr>
            <w:tcW w:w="583" w:type="pct"/>
          </w:tcPr>
          <w:p w14:paraId="74EE3280" w14:textId="77777777" w:rsidR="00193E10" w:rsidRPr="000A678E" w:rsidRDefault="00193E10" w:rsidP="00220E24">
            <w:pPr>
              <w:spacing w:after="0" w:line="240" w:lineRule="auto"/>
              <w:rPr>
                <w:rFonts w:ascii="Times New Roman" w:hAnsi="Times New Roman" w:cs="Times New Roman"/>
                <w:sz w:val="24"/>
                <w:szCs w:val="24"/>
              </w:rPr>
            </w:pPr>
          </w:p>
        </w:tc>
      </w:tr>
      <w:tr w:rsidR="00193E10" w:rsidRPr="000A678E" w14:paraId="2B517E2E" w14:textId="77777777" w:rsidTr="00220E24">
        <w:tc>
          <w:tcPr>
            <w:tcW w:w="1559" w:type="pct"/>
          </w:tcPr>
          <w:p w14:paraId="33962ED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Barisal</w:t>
            </w:r>
          </w:p>
        </w:tc>
        <w:tc>
          <w:tcPr>
            <w:tcW w:w="548" w:type="pct"/>
          </w:tcPr>
          <w:p w14:paraId="238F723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 (17.34)</w:t>
            </w:r>
          </w:p>
        </w:tc>
        <w:tc>
          <w:tcPr>
            <w:tcW w:w="619" w:type="pct"/>
          </w:tcPr>
          <w:p w14:paraId="511DF48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108 (82.66)</w:t>
            </w:r>
          </w:p>
        </w:tc>
        <w:tc>
          <w:tcPr>
            <w:tcW w:w="620" w:type="pct"/>
          </w:tcPr>
          <w:p w14:paraId="053B00F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131 (5.62)</w:t>
            </w:r>
          </w:p>
        </w:tc>
        <w:tc>
          <w:tcPr>
            <w:tcW w:w="488" w:type="pct"/>
          </w:tcPr>
          <w:p w14:paraId="43A0CB5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 (2.09)</w:t>
            </w:r>
          </w:p>
        </w:tc>
        <w:tc>
          <w:tcPr>
            <w:tcW w:w="583" w:type="pct"/>
          </w:tcPr>
          <w:p w14:paraId="0AA67B2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117 (97.91)</w:t>
            </w:r>
          </w:p>
        </w:tc>
        <w:tc>
          <w:tcPr>
            <w:tcW w:w="583" w:type="pct"/>
          </w:tcPr>
          <w:p w14:paraId="2FCECB1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119 (5.74)</w:t>
            </w:r>
          </w:p>
        </w:tc>
      </w:tr>
      <w:tr w:rsidR="00193E10" w:rsidRPr="000A678E" w14:paraId="74334C26" w14:textId="77777777" w:rsidTr="00220E24">
        <w:tc>
          <w:tcPr>
            <w:tcW w:w="1559" w:type="pct"/>
          </w:tcPr>
          <w:p w14:paraId="7062823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Chattogram</w:t>
            </w:r>
          </w:p>
        </w:tc>
        <w:tc>
          <w:tcPr>
            <w:tcW w:w="548" w:type="pct"/>
          </w:tcPr>
          <w:p w14:paraId="0E2ACAE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 (7.18)</w:t>
            </w:r>
          </w:p>
        </w:tc>
        <w:tc>
          <w:tcPr>
            <w:tcW w:w="619" w:type="pct"/>
          </w:tcPr>
          <w:p w14:paraId="1AB6E60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496 (92.82)</w:t>
            </w:r>
          </w:p>
        </w:tc>
        <w:tc>
          <w:tcPr>
            <w:tcW w:w="620" w:type="pct"/>
          </w:tcPr>
          <w:p w14:paraId="75A423F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534 (22.92)</w:t>
            </w:r>
          </w:p>
        </w:tc>
        <w:tc>
          <w:tcPr>
            <w:tcW w:w="488" w:type="pct"/>
          </w:tcPr>
          <w:p w14:paraId="3503964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20 (3.95)</w:t>
            </w:r>
          </w:p>
        </w:tc>
        <w:tc>
          <w:tcPr>
            <w:tcW w:w="583" w:type="pct"/>
          </w:tcPr>
          <w:p w14:paraId="65A86DB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488 (96.05)</w:t>
            </w:r>
          </w:p>
        </w:tc>
        <w:tc>
          <w:tcPr>
            <w:tcW w:w="583" w:type="pct"/>
          </w:tcPr>
          <w:p w14:paraId="0985FC7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508 (24.53)</w:t>
            </w:r>
          </w:p>
        </w:tc>
      </w:tr>
      <w:tr w:rsidR="00193E10" w:rsidRPr="000A678E" w14:paraId="52EEF1C1" w14:textId="77777777" w:rsidTr="00220E24">
        <w:tc>
          <w:tcPr>
            <w:tcW w:w="1559" w:type="pct"/>
          </w:tcPr>
          <w:p w14:paraId="6EFD55B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Dhaka</w:t>
            </w:r>
          </w:p>
        </w:tc>
        <w:tc>
          <w:tcPr>
            <w:tcW w:w="548" w:type="pct"/>
          </w:tcPr>
          <w:p w14:paraId="07CE873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38 (7.00)</w:t>
            </w:r>
          </w:p>
        </w:tc>
        <w:tc>
          <w:tcPr>
            <w:tcW w:w="619" w:type="pct"/>
          </w:tcPr>
          <w:p w14:paraId="1926A10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500 (93.00)</w:t>
            </w:r>
          </w:p>
        </w:tc>
        <w:tc>
          <w:tcPr>
            <w:tcW w:w="620" w:type="pct"/>
          </w:tcPr>
          <w:p w14:paraId="79FB4A2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537 (23.04)</w:t>
            </w:r>
          </w:p>
        </w:tc>
        <w:tc>
          <w:tcPr>
            <w:tcW w:w="488" w:type="pct"/>
          </w:tcPr>
          <w:p w14:paraId="38597DA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19 (3.16)</w:t>
            </w:r>
          </w:p>
        </w:tc>
        <w:tc>
          <w:tcPr>
            <w:tcW w:w="583" w:type="pct"/>
          </w:tcPr>
          <w:p w14:paraId="5C358F3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580 (96.84)</w:t>
            </w:r>
          </w:p>
        </w:tc>
        <w:tc>
          <w:tcPr>
            <w:tcW w:w="583" w:type="pct"/>
          </w:tcPr>
          <w:p w14:paraId="0DC4D36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598 (28.87)</w:t>
            </w:r>
          </w:p>
        </w:tc>
      </w:tr>
      <w:tr w:rsidR="00193E10" w:rsidRPr="000A678E" w14:paraId="0550CB3D" w14:textId="77777777" w:rsidTr="00220E24">
        <w:tc>
          <w:tcPr>
            <w:tcW w:w="1559" w:type="pct"/>
          </w:tcPr>
          <w:p w14:paraId="33BD631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Khulna</w:t>
            </w:r>
          </w:p>
        </w:tc>
        <w:tc>
          <w:tcPr>
            <w:tcW w:w="548" w:type="pct"/>
          </w:tcPr>
          <w:p w14:paraId="038E308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 (6.67)</w:t>
            </w:r>
          </w:p>
        </w:tc>
        <w:tc>
          <w:tcPr>
            <w:tcW w:w="619" w:type="pct"/>
          </w:tcPr>
          <w:p w14:paraId="00E7C0F3"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212 (93.33)</w:t>
            </w:r>
          </w:p>
        </w:tc>
        <w:tc>
          <w:tcPr>
            <w:tcW w:w="620" w:type="pct"/>
          </w:tcPr>
          <w:p w14:paraId="55E1D5F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228 (9.76)</w:t>
            </w:r>
          </w:p>
        </w:tc>
        <w:tc>
          <w:tcPr>
            <w:tcW w:w="488" w:type="pct"/>
          </w:tcPr>
          <w:p w14:paraId="53DA143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10 (4.43)</w:t>
            </w:r>
          </w:p>
        </w:tc>
        <w:tc>
          <w:tcPr>
            <w:tcW w:w="583" w:type="pct"/>
          </w:tcPr>
          <w:p w14:paraId="70472D3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211 (95.57)</w:t>
            </w:r>
          </w:p>
        </w:tc>
        <w:tc>
          <w:tcPr>
            <w:tcW w:w="583" w:type="pct"/>
          </w:tcPr>
          <w:p w14:paraId="759F8F7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221 (10.64)</w:t>
            </w:r>
          </w:p>
        </w:tc>
      </w:tr>
      <w:tr w:rsidR="00193E10" w:rsidRPr="000A678E" w14:paraId="3D01783A" w14:textId="77777777" w:rsidTr="00220E24">
        <w:tc>
          <w:tcPr>
            <w:tcW w:w="1559" w:type="pct"/>
          </w:tcPr>
          <w:p w14:paraId="07919D6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Mymensingh</w:t>
            </w:r>
          </w:p>
        </w:tc>
        <w:tc>
          <w:tcPr>
            <w:tcW w:w="548" w:type="pct"/>
          </w:tcPr>
          <w:p w14:paraId="784F713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 (12.56)</w:t>
            </w:r>
          </w:p>
        </w:tc>
        <w:tc>
          <w:tcPr>
            <w:tcW w:w="619" w:type="pct"/>
          </w:tcPr>
          <w:p w14:paraId="1AB8640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158 (87.44)</w:t>
            </w:r>
          </w:p>
        </w:tc>
        <w:tc>
          <w:tcPr>
            <w:tcW w:w="620" w:type="pct"/>
          </w:tcPr>
          <w:p w14:paraId="2EE1B71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181 (7.77)</w:t>
            </w:r>
          </w:p>
        </w:tc>
        <w:tc>
          <w:tcPr>
            <w:tcW w:w="488" w:type="pct"/>
          </w:tcPr>
          <w:p w14:paraId="243A75D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t>
            </w:r>
          </w:p>
        </w:tc>
        <w:tc>
          <w:tcPr>
            <w:tcW w:w="583" w:type="pct"/>
          </w:tcPr>
          <w:p w14:paraId="71C80D60"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t>
            </w:r>
          </w:p>
        </w:tc>
        <w:tc>
          <w:tcPr>
            <w:tcW w:w="583" w:type="pct"/>
          </w:tcPr>
          <w:p w14:paraId="22B60C4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t>
            </w:r>
          </w:p>
        </w:tc>
      </w:tr>
      <w:tr w:rsidR="00193E10" w:rsidRPr="000A678E" w14:paraId="33CEA50A" w14:textId="77777777" w:rsidTr="00220E24">
        <w:tc>
          <w:tcPr>
            <w:tcW w:w="1559" w:type="pct"/>
          </w:tcPr>
          <w:p w14:paraId="7C6E15A5" w14:textId="77777777" w:rsidR="00193E10" w:rsidRPr="000A678E" w:rsidRDefault="00193E10" w:rsidP="00220E24">
            <w:pPr>
              <w:spacing w:after="0" w:line="240" w:lineRule="auto"/>
              <w:rPr>
                <w:rFonts w:ascii="Times New Roman" w:hAnsi="Times New Roman" w:cs="Times New Roman"/>
                <w:sz w:val="24"/>
                <w:szCs w:val="24"/>
              </w:rPr>
            </w:pPr>
            <w:proofErr w:type="spellStart"/>
            <w:r w:rsidRPr="000A678E">
              <w:rPr>
                <w:rFonts w:ascii="Times New Roman" w:hAnsi="Times New Roman" w:cs="Times New Roman"/>
                <w:sz w:val="24"/>
                <w:szCs w:val="24"/>
              </w:rPr>
              <w:t>Rajshahi</w:t>
            </w:r>
            <w:proofErr w:type="spellEnd"/>
          </w:p>
        </w:tc>
        <w:tc>
          <w:tcPr>
            <w:tcW w:w="548" w:type="pct"/>
          </w:tcPr>
          <w:p w14:paraId="26414D3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15 (5.26)</w:t>
            </w:r>
          </w:p>
        </w:tc>
        <w:tc>
          <w:tcPr>
            <w:tcW w:w="619" w:type="pct"/>
          </w:tcPr>
          <w:p w14:paraId="323BC43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278 (94.74)</w:t>
            </w:r>
          </w:p>
        </w:tc>
        <w:tc>
          <w:tcPr>
            <w:tcW w:w="620" w:type="pct"/>
          </w:tcPr>
          <w:p w14:paraId="39E45E2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293 (12.58)</w:t>
            </w:r>
          </w:p>
        </w:tc>
        <w:tc>
          <w:tcPr>
            <w:tcW w:w="488" w:type="pct"/>
          </w:tcPr>
          <w:p w14:paraId="08FC0F81"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 (2.62)</w:t>
            </w:r>
          </w:p>
        </w:tc>
        <w:tc>
          <w:tcPr>
            <w:tcW w:w="583" w:type="pct"/>
          </w:tcPr>
          <w:p w14:paraId="48EB707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226 (97.38)</w:t>
            </w:r>
          </w:p>
        </w:tc>
        <w:tc>
          <w:tcPr>
            <w:tcW w:w="583" w:type="pct"/>
          </w:tcPr>
          <w:p w14:paraId="0B46BD0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232 (11.21)</w:t>
            </w:r>
          </w:p>
        </w:tc>
      </w:tr>
      <w:tr w:rsidR="00193E10" w:rsidRPr="000A678E" w14:paraId="03DF0CA2" w14:textId="77777777" w:rsidTr="00220E24">
        <w:tc>
          <w:tcPr>
            <w:tcW w:w="1559" w:type="pct"/>
          </w:tcPr>
          <w:p w14:paraId="199E2EE7"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Rangpur</w:t>
            </w:r>
          </w:p>
        </w:tc>
        <w:tc>
          <w:tcPr>
            <w:tcW w:w="548" w:type="pct"/>
          </w:tcPr>
          <w:p w14:paraId="647A053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 (5.68)</w:t>
            </w:r>
          </w:p>
        </w:tc>
        <w:tc>
          <w:tcPr>
            <w:tcW w:w="619" w:type="pct"/>
          </w:tcPr>
          <w:p w14:paraId="3827231D"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235 (94.32</w:t>
            </w:r>
          </w:p>
        </w:tc>
        <w:tc>
          <w:tcPr>
            <w:tcW w:w="620" w:type="pct"/>
          </w:tcPr>
          <w:p w14:paraId="507AED5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249 (10.67)</w:t>
            </w:r>
          </w:p>
        </w:tc>
        <w:tc>
          <w:tcPr>
            <w:tcW w:w="488" w:type="pct"/>
          </w:tcPr>
          <w:p w14:paraId="16F032B2"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11 (4.30)</w:t>
            </w:r>
          </w:p>
        </w:tc>
        <w:tc>
          <w:tcPr>
            <w:tcW w:w="583" w:type="pct"/>
          </w:tcPr>
          <w:p w14:paraId="17D5957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242 (95.70)</w:t>
            </w:r>
          </w:p>
        </w:tc>
        <w:tc>
          <w:tcPr>
            <w:tcW w:w="583" w:type="pct"/>
          </w:tcPr>
          <w:p w14:paraId="77D3653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253 (12.18)</w:t>
            </w:r>
          </w:p>
        </w:tc>
      </w:tr>
      <w:tr w:rsidR="00193E10" w:rsidRPr="000A678E" w14:paraId="36029F88" w14:textId="77777777" w:rsidTr="00220E24">
        <w:tc>
          <w:tcPr>
            <w:tcW w:w="1559" w:type="pct"/>
          </w:tcPr>
          <w:p w14:paraId="1EF45CEC"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Sylhet</w:t>
            </w:r>
          </w:p>
        </w:tc>
        <w:tc>
          <w:tcPr>
            <w:tcW w:w="548" w:type="pct"/>
          </w:tcPr>
          <w:p w14:paraId="1F9D9AC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7 (3.69)</w:t>
            </w:r>
          </w:p>
        </w:tc>
        <w:tc>
          <w:tcPr>
            <w:tcW w:w="619" w:type="pct"/>
          </w:tcPr>
          <w:p w14:paraId="7C48BF34"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172 (96.31)</w:t>
            </w:r>
          </w:p>
        </w:tc>
        <w:tc>
          <w:tcPr>
            <w:tcW w:w="620" w:type="pct"/>
          </w:tcPr>
          <w:p w14:paraId="0DDC1D16"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178 (7.64)</w:t>
            </w:r>
          </w:p>
        </w:tc>
        <w:tc>
          <w:tcPr>
            <w:tcW w:w="488" w:type="pct"/>
          </w:tcPr>
          <w:p w14:paraId="50549DBF"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6 (4.01)</w:t>
            </w:r>
          </w:p>
        </w:tc>
        <w:tc>
          <w:tcPr>
            <w:tcW w:w="583" w:type="pct"/>
          </w:tcPr>
          <w:p w14:paraId="59349089"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136 (95.99)</w:t>
            </w:r>
          </w:p>
        </w:tc>
        <w:tc>
          <w:tcPr>
            <w:tcW w:w="583" w:type="pct"/>
          </w:tcPr>
          <w:p w14:paraId="5099C40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142 (6.83)</w:t>
            </w:r>
          </w:p>
        </w:tc>
      </w:tr>
    </w:tbl>
    <w:p w14:paraId="1DAEED77" w14:textId="77777777" w:rsidR="00193E10" w:rsidRPr="000A678E" w:rsidRDefault="00193E10" w:rsidP="00193E10">
      <w:pPr>
        <w:spacing w:line="480" w:lineRule="auto"/>
        <w:rPr>
          <w:rFonts w:ascii="Times New Roman" w:hAnsi="Times New Roman" w:cs="Times New Roman"/>
          <w:sz w:val="24"/>
          <w:szCs w:val="24"/>
        </w:rPr>
      </w:pPr>
    </w:p>
    <w:p w14:paraId="647A95C1" w14:textId="77777777" w:rsidR="00193E10" w:rsidRDefault="00193E10" w:rsidP="00193E10">
      <w:pPr>
        <w:spacing w:line="480" w:lineRule="auto"/>
        <w:rPr>
          <w:rFonts w:ascii="Times New Roman" w:hAnsi="Times New Roman" w:cs="Times New Roman"/>
          <w:bCs/>
          <w:sz w:val="24"/>
          <w:szCs w:val="24"/>
        </w:rPr>
      </w:pPr>
    </w:p>
    <w:p w14:paraId="093BA820" w14:textId="77777777" w:rsidR="00193E10" w:rsidRDefault="00193E10" w:rsidP="00193E10">
      <w:pPr>
        <w:spacing w:line="480" w:lineRule="auto"/>
        <w:rPr>
          <w:rFonts w:ascii="Times New Roman" w:hAnsi="Times New Roman" w:cs="Times New Roman"/>
          <w:bCs/>
          <w:sz w:val="24"/>
          <w:szCs w:val="24"/>
        </w:rPr>
      </w:pPr>
    </w:p>
    <w:p w14:paraId="66B5C30C" w14:textId="77777777" w:rsidR="00193E10" w:rsidRDefault="00193E10" w:rsidP="00193E10">
      <w:pPr>
        <w:spacing w:line="480" w:lineRule="auto"/>
        <w:rPr>
          <w:rFonts w:ascii="Times New Roman" w:hAnsi="Times New Roman" w:cs="Times New Roman"/>
          <w:bCs/>
          <w:sz w:val="24"/>
          <w:szCs w:val="24"/>
        </w:rPr>
        <w:sectPr w:rsidR="00193E10" w:rsidSect="007B7337">
          <w:footerReference w:type="even" r:id="rId12"/>
          <w:footerReference w:type="default" r:id="rId13"/>
          <w:pgSz w:w="12240" w:h="15840"/>
          <w:pgMar w:top="1440" w:right="1440" w:bottom="1440" w:left="1440" w:header="720" w:footer="720" w:gutter="0"/>
          <w:lnNumType w:countBy="1" w:restart="continuous"/>
          <w:cols w:space="720"/>
          <w:docGrid w:linePitch="360"/>
        </w:sectPr>
      </w:pPr>
    </w:p>
    <w:p w14:paraId="3ED098BD" w14:textId="1B38A244" w:rsidR="00193E10" w:rsidRPr="00193E10" w:rsidRDefault="00193E10" w:rsidP="00193E10">
      <w:pPr>
        <w:spacing w:line="480" w:lineRule="auto"/>
        <w:rPr>
          <w:rFonts w:ascii="Times New Roman" w:hAnsi="Times New Roman" w:cs="Times New Roman"/>
          <w:bCs/>
          <w:sz w:val="24"/>
          <w:szCs w:val="24"/>
        </w:rPr>
      </w:pPr>
      <w:r w:rsidRPr="00193E10">
        <w:rPr>
          <w:rFonts w:ascii="Times New Roman" w:hAnsi="Times New Roman" w:cs="Times New Roman"/>
          <w:bCs/>
          <w:sz w:val="24"/>
          <w:szCs w:val="24"/>
        </w:rPr>
        <w:lastRenderedPageBreak/>
        <w:t xml:space="preserve">Table 2. Association with the level of </w:t>
      </w:r>
      <w:r w:rsidRPr="00193E10">
        <w:rPr>
          <w:rFonts w:ascii="Times New Roman" w:hAnsi="Times New Roman" w:cs="Times New Roman"/>
          <w:i/>
          <w:iCs/>
          <w:sz w:val="24"/>
          <w:szCs w:val="24"/>
        </w:rPr>
        <w:t>E. coli</w:t>
      </w:r>
      <w:r w:rsidRPr="00193E10">
        <w:rPr>
          <w:rFonts w:ascii="Times New Roman" w:hAnsi="Times New Roman" w:cs="Times New Roman"/>
          <w:sz w:val="24"/>
          <w:szCs w:val="24"/>
        </w:rPr>
        <w:t xml:space="preserve"> </w:t>
      </w:r>
      <w:r w:rsidRPr="00193E10">
        <w:rPr>
          <w:rFonts w:ascii="Times New Roman" w:hAnsi="Times New Roman" w:cs="Times New Roman"/>
          <w:bCs/>
          <w:sz w:val="24"/>
          <w:szCs w:val="24"/>
        </w:rPr>
        <w:t>contamination in household drinking water and diarrhea among children younger than 5 years of MICS 2019 and MICS 2012 data in Bangladesh</w:t>
      </w:r>
    </w:p>
    <w:tbl>
      <w:tblPr>
        <w:tblStyle w:val="TableGrid"/>
        <w:tblW w:w="5000" w:type="pct"/>
        <w:tblLook w:val="04A0" w:firstRow="1" w:lastRow="0" w:firstColumn="1" w:lastColumn="0" w:noHBand="0" w:noVBand="1"/>
      </w:tblPr>
      <w:tblGrid>
        <w:gridCol w:w="2854"/>
        <w:gridCol w:w="1507"/>
        <w:gridCol w:w="917"/>
        <w:gridCol w:w="1639"/>
        <w:gridCol w:w="997"/>
        <w:gridCol w:w="1404"/>
        <w:gridCol w:w="997"/>
        <w:gridCol w:w="1639"/>
        <w:gridCol w:w="996"/>
      </w:tblGrid>
      <w:tr w:rsidR="00193E10" w:rsidRPr="000A678E" w14:paraId="2FE08F35" w14:textId="77777777" w:rsidTr="00220E24">
        <w:tc>
          <w:tcPr>
            <w:tcW w:w="1102" w:type="pct"/>
          </w:tcPr>
          <w:p w14:paraId="638051B1" w14:textId="77777777" w:rsidR="00193E10" w:rsidRPr="00220E24" w:rsidRDefault="00193E10" w:rsidP="00220E24">
            <w:pPr>
              <w:spacing w:after="0" w:line="240" w:lineRule="auto"/>
              <w:rPr>
                <w:rFonts w:ascii="Times New Roman" w:hAnsi="Times New Roman" w:cs="Times New Roman"/>
                <w:sz w:val="24"/>
                <w:szCs w:val="24"/>
              </w:rPr>
            </w:pPr>
          </w:p>
        </w:tc>
        <w:tc>
          <w:tcPr>
            <w:tcW w:w="1954" w:type="pct"/>
            <w:gridSpan w:val="4"/>
          </w:tcPr>
          <w:p w14:paraId="4CCAD4A2" w14:textId="77777777" w:rsidR="00193E10" w:rsidRPr="00220E24" w:rsidRDefault="00193E10" w:rsidP="00220E24">
            <w:pPr>
              <w:spacing w:after="0" w:line="240" w:lineRule="auto"/>
              <w:rPr>
                <w:rFonts w:ascii="Times New Roman" w:hAnsi="Times New Roman" w:cs="Times New Roman"/>
                <w:sz w:val="24"/>
                <w:szCs w:val="24"/>
              </w:rPr>
            </w:pPr>
            <w:r w:rsidRPr="00220E24">
              <w:rPr>
                <w:rFonts w:ascii="Times New Roman" w:hAnsi="Times New Roman" w:cs="Times New Roman"/>
                <w:sz w:val="24"/>
                <w:szCs w:val="24"/>
              </w:rPr>
              <w:t>MICS 2019</w:t>
            </w:r>
          </w:p>
        </w:tc>
        <w:tc>
          <w:tcPr>
            <w:tcW w:w="1944" w:type="pct"/>
            <w:gridSpan w:val="4"/>
          </w:tcPr>
          <w:p w14:paraId="1C4C22D2" w14:textId="77777777" w:rsidR="00193E10" w:rsidRPr="00220E24" w:rsidRDefault="00193E10" w:rsidP="00220E24">
            <w:pPr>
              <w:spacing w:after="0" w:line="240" w:lineRule="auto"/>
              <w:rPr>
                <w:rFonts w:ascii="Times New Roman" w:hAnsi="Times New Roman" w:cs="Times New Roman"/>
                <w:sz w:val="24"/>
                <w:szCs w:val="24"/>
              </w:rPr>
            </w:pPr>
            <w:r w:rsidRPr="00220E24">
              <w:rPr>
                <w:rFonts w:ascii="Times New Roman" w:hAnsi="Times New Roman" w:cs="Times New Roman"/>
                <w:sz w:val="24"/>
                <w:szCs w:val="24"/>
              </w:rPr>
              <w:t>MICS 2012</w:t>
            </w:r>
          </w:p>
        </w:tc>
      </w:tr>
      <w:tr w:rsidR="00193E10" w:rsidRPr="000A678E" w14:paraId="72590300" w14:textId="77777777" w:rsidTr="00193E10">
        <w:tc>
          <w:tcPr>
            <w:tcW w:w="1102" w:type="pct"/>
          </w:tcPr>
          <w:p w14:paraId="54E2B194" w14:textId="77777777" w:rsidR="00193E10" w:rsidRPr="000A678E" w:rsidRDefault="00193E10" w:rsidP="00220E24">
            <w:pPr>
              <w:spacing w:after="0" w:line="240" w:lineRule="auto"/>
              <w:rPr>
                <w:rFonts w:ascii="Times New Roman" w:hAnsi="Times New Roman" w:cs="Times New Roman"/>
                <w:sz w:val="24"/>
                <w:szCs w:val="24"/>
              </w:rPr>
            </w:pPr>
          </w:p>
        </w:tc>
        <w:tc>
          <w:tcPr>
            <w:tcW w:w="582" w:type="pct"/>
          </w:tcPr>
          <w:p w14:paraId="17C365FE"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Crude odds ratio </w:t>
            </w:r>
          </w:p>
        </w:tc>
        <w:tc>
          <w:tcPr>
            <w:tcW w:w="354" w:type="pct"/>
          </w:tcPr>
          <w:p w14:paraId="3E2C71F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p-value</w:t>
            </w:r>
          </w:p>
        </w:tc>
        <w:tc>
          <w:tcPr>
            <w:tcW w:w="633" w:type="pct"/>
          </w:tcPr>
          <w:p w14:paraId="4A1D6035"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Adjusted odds ratio</w:t>
            </w:r>
          </w:p>
        </w:tc>
        <w:tc>
          <w:tcPr>
            <w:tcW w:w="385" w:type="pct"/>
          </w:tcPr>
          <w:p w14:paraId="6400A9A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p-value</w:t>
            </w:r>
          </w:p>
        </w:tc>
        <w:tc>
          <w:tcPr>
            <w:tcW w:w="542" w:type="pct"/>
          </w:tcPr>
          <w:p w14:paraId="0879EBDA"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Crude odds ratio </w:t>
            </w:r>
          </w:p>
        </w:tc>
        <w:tc>
          <w:tcPr>
            <w:tcW w:w="385" w:type="pct"/>
          </w:tcPr>
          <w:p w14:paraId="4859BECB"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p-value</w:t>
            </w:r>
          </w:p>
        </w:tc>
        <w:tc>
          <w:tcPr>
            <w:tcW w:w="633" w:type="pct"/>
          </w:tcPr>
          <w:p w14:paraId="35F95F3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Adjusted odds ratio</w:t>
            </w:r>
          </w:p>
        </w:tc>
        <w:tc>
          <w:tcPr>
            <w:tcW w:w="385" w:type="pct"/>
          </w:tcPr>
          <w:p w14:paraId="3AC6A948" w14:textId="77777777" w:rsidR="00193E10" w:rsidRPr="000A678E" w:rsidRDefault="00193E10"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p-value</w:t>
            </w:r>
          </w:p>
        </w:tc>
      </w:tr>
      <w:tr w:rsidR="00220E24" w:rsidRPr="000A678E" w14:paraId="0E20A0F0" w14:textId="77777777" w:rsidTr="00193E10">
        <w:tc>
          <w:tcPr>
            <w:tcW w:w="1102" w:type="pct"/>
          </w:tcPr>
          <w:p w14:paraId="6EBC3A8F" w14:textId="7E755969" w:rsidR="00220E24" w:rsidRPr="00220E24" w:rsidRDefault="00220E24" w:rsidP="00220E24">
            <w:pPr>
              <w:spacing w:after="0" w:line="240" w:lineRule="auto"/>
              <w:rPr>
                <w:rFonts w:ascii="Times New Roman" w:hAnsi="Times New Roman" w:cs="Times New Roman"/>
                <w:sz w:val="24"/>
                <w:szCs w:val="24"/>
              </w:rPr>
            </w:pPr>
            <w:commentRangeStart w:id="174"/>
            <w:r w:rsidRPr="000A678E">
              <w:rPr>
                <w:rFonts w:ascii="Times New Roman" w:hAnsi="Times New Roman" w:cs="Times New Roman"/>
                <w:sz w:val="24"/>
                <w:szCs w:val="24"/>
              </w:rPr>
              <w:t>Exposure group</w:t>
            </w:r>
            <w:r>
              <w:rPr>
                <w:rFonts w:ascii="Times New Roman" w:hAnsi="Times New Roman" w:cs="Times New Roman"/>
                <w:sz w:val="24"/>
                <w:szCs w:val="24"/>
              </w:rPr>
              <w:t xml:space="preserve"> (</w:t>
            </w:r>
            <w:r w:rsidRPr="00220E24">
              <w:rPr>
                <w:rFonts w:ascii="Times New Roman" w:hAnsi="Times New Roman" w:cs="Times New Roman"/>
                <w:sz w:val="24"/>
                <w:szCs w:val="24"/>
              </w:rPr>
              <w:t>E. coli contamination</w:t>
            </w:r>
            <w:r>
              <w:rPr>
                <w:rFonts w:ascii="Times New Roman" w:hAnsi="Times New Roman" w:cs="Times New Roman"/>
                <w:sz w:val="24"/>
                <w:szCs w:val="24"/>
              </w:rPr>
              <w:t>)</w:t>
            </w:r>
            <w:commentRangeEnd w:id="174"/>
            <w:r>
              <w:rPr>
                <w:rStyle w:val="CommentReference"/>
              </w:rPr>
              <w:commentReference w:id="174"/>
            </w:r>
          </w:p>
        </w:tc>
        <w:tc>
          <w:tcPr>
            <w:tcW w:w="582" w:type="pct"/>
          </w:tcPr>
          <w:p w14:paraId="461F6327" w14:textId="77777777" w:rsidR="00220E24" w:rsidRPr="00220E24" w:rsidRDefault="00220E24" w:rsidP="00220E24">
            <w:pPr>
              <w:spacing w:after="0" w:line="240" w:lineRule="auto"/>
              <w:rPr>
                <w:rFonts w:ascii="Times New Roman" w:hAnsi="Times New Roman" w:cs="Times New Roman"/>
                <w:sz w:val="24"/>
                <w:szCs w:val="24"/>
              </w:rPr>
            </w:pPr>
          </w:p>
        </w:tc>
        <w:tc>
          <w:tcPr>
            <w:tcW w:w="354" w:type="pct"/>
          </w:tcPr>
          <w:p w14:paraId="3D2BBBE4" w14:textId="77777777" w:rsidR="00220E24" w:rsidRPr="00220E24" w:rsidRDefault="00220E24" w:rsidP="00220E24">
            <w:pPr>
              <w:spacing w:after="0" w:line="240" w:lineRule="auto"/>
              <w:rPr>
                <w:rFonts w:ascii="Times New Roman" w:hAnsi="Times New Roman" w:cs="Times New Roman"/>
                <w:sz w:val="24"/>
                <w:szCs w:val="24"/>
              </w:rPr>
            </w:pPr>
          </w:p>
        </w:tc>
        <w:tc>
          <w:tcPr>
            <w:tcW w:w="633" w:type="pct"/>
          </w:tcPr>
          <w:p w14:paraId="51D3E2CF" w14:textId="77777777" w:rsidR="00220E24" w:rsidRPr="000D5752" w:rsidRDefault="00220E24" w:rsidP="00220E24">
            <w:pPr>
              <w:spacing w:after="0" w:line="240" w:lineRule="auto"/>
              <w:rPr>
                <w:rFonts w:ascii="Times New Roman" w:hAnsi="Times New Roman" w:cs="Times New Roman"/>
                <w:sz w:val="24"/>
                <w:szCs w:val="24"/>
              </w:rPr>
            </w:pPr>
          </w:p>
        </w:tc>
        <w:tc>
          <w:tcPr>
            <w:tcW w:w="385" w:type="pct"/>
          </w:tcPr>
          <w:p w14:paraId="48B0F5E4" w14:textId="77777777" w:rsidR="00220E24" w:rsidRPr="000D5752" w:rsidRDefault="00220E24" w:rsidP="00220E24">
            <w:pPr>
              <w:spacing w:after="0" w:line="240" w:lineRule="auto"/>
              <w:rPr>
                <w:rFonts w:ascii="Times New Roman" w:hAnsi="Times New Roman" w:cs="Times New Roman"/>
                <w:sz w:val="24"/>
                <w:szCs w:val="24"/>
              </w:rPr>
            </w:pPr>
          </w:p>
        </w:tc>
        <w:tc>
          <w:tcPr>
            <w:tcW w:w="542" w:type="pct"/>
          </w:tcPr>
          <w:p w14:paraId="47D60BBC" w14:textId="77777777" w:rsidR="00220E24" w:rsidRPr="000D5752" w:rsidRDefault="00220E24" w:rsidP="00220E24">
            <w:pPr>
              <w:spacing w:after="0" w:line="240" w:lineRule="auto"/>
              <w:rPr>
                <w:rFonts w:ascii="Times New Roman" w:hAnsi="Times New Roman" w:cs="Times New Roman"/>
                <w:sz w:val="24"/>
                <w:szCs w:val="24"/>
              </w:rPr>
            </w:pPr>
          </w:p>
        </w:tc>
        <w:tc>
          <w:tcPr>
            <w:tcW w:w="385" w:type="pct"/>
          </w:tcPr>
          <w:p w14:paraId="798D1850" w14:textId="77777777" w:rsidR="00220E24" w:rsidRPr="000A678E" w:rsidRDefault="00220E24" w:rsidP="00220E24">
            <w:pPr>
              <w:spacing w:after="0" w:line="240" w:lineRule="auto"/>
              <w:rPr>
                <w:rFonts w:ascii="Times New Roman" w:hAnsi="Times New Roman" w:cs="Times New Roman"/>
                <w:sz w:val="24"/>
                <w:szCs w:val="24"/>
              </w:rPr>
            </w:pPr>
          </w:p>
        </w:tc>
        <w:tc>
          <w:tcPr>
            <w:tcW w:w="633" w:type="pct"/>
          </w:tcPr>
          <w:p w14:paraId="34EAC048" w14:textId="77777777" w:rsidR="00220E24" w:rsidRPr="000A678E" w:rsidRDefault="00220E24" w:rsidP="00220E24">
            <w:pPr>
              <w:spacing w:after="0" w:line="240" w:lineRule="auto"/>
              <w:rPr>
                <w:rFonts w:ascii="Times New Roman" w:hAnsi="Times New Roman" w:cs="Times New Roman"/>
                <w:sz w:val="24"/>
                <w:szCs w:val="24"/>
              </w:rPr>
            </w:pPr>
          </w:p>
        </w:tc>
        <w:tc>
          <w:tcPr>
            <w:tcW w:w="385" w:type="pct"/>
          </w:tcPr>
          <w:p w14:paraId="2CDF5084" w14:textId="77777777" w:rsidR="00220E24" w:rsidRPr="000A678E" w:rsidRDefault="00220E24" w:rsidP="00220E24">
            <w:pPr>
              <w:spacing w:after="0" w:line="240" w:lineRule="auto"/>
              <w:rPr>
                <w:rFonts w:ascii="Times New Roman" w:hAnsi="Times New Roman" w:cs="Times New Roman"/>
                <w:sz w:val="24"/>
                <w:szCs w:val="24"/>
              </w:rPr>
            </w:pPr>
          </w:p>
        </w:tc>
      </w:tr>
      <w:tr w:rsidR="00220E24" w:rsidRPr="000A678E" w14:paraId="1ED6BB66" w14:textId="77777777" w:rsidTr="00193E10">
        <w:tc>
          <w:tcPr>
            <w:tcW w:w="1102" w:type="pct"/>
          </w:tcPr>
          <w:p w14:paraId="4A5F2C58" w14:textId="1BC54D78" w:rsidR="00220E24" w:rsidRPr="00220E24"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582" w:type="pct"/>
          </w:tcPr>
          <w:p w14:paraId="403513F8" w14:textId="1B262201" w:rsidR="00220E24" w:rsidRPr="00220E24" w:rsidRDefault="00220E24" w:rsidP="00220E24">
            <w:pPr>
              <w:spacing w:after="0" w:line="240" w:lineRule="auto"/>
              <w:jc w:val="center"/>
              <w:rPr>
                <w:rFonts w:ascii="Times New Roman" w:hAnsi="Times New Roman" w:cs="Times New Roman"/>
                <w:sz w:val="24"/>
                <w:szCs w:val="24"/>
              </w:rPr>
            </w:pPr>
          </w:p>
        </w:tc>
        <w:tc>
          <w:tcPr>
            <w:tcW w:w="354" w:type="pct"/>
          </w:tcPr>
          <w:p w14:paraId="4F4BEF6E" w14:textId="77777777" w:rsidR="00220E24" w:rsidRPr="00220E24" w:rsidRDefault="00220E24" w:rsidP="00220E24">
            <w:pPr>
              <w:spacing w:after="0" w:line="240" w:lineRule="auto"/>
              <w:jc w:val="center"/>
              <w:rPr>
                <w:rFonts w:ascii="Times New Roman" w:hAnsi="Times New Roman" w:cs="Times New Roman"/>
                <w:sz w:val="24"/>
                <w:szCs w:val="24"/>
              </w:rPr>
            </w:pPr>
          </w:p>
        </w:tc>
        <w:tc>
          <w:tcPr>
            <w:tcW w:w="633" w:type="pct"/>
          </w:tcPr>
          <w:p w14:paraId="2F2D1CBD" w14:textId="559F56AC"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Ref.</w:t>
            </w:r>
          </w:p>
        </w:tc>
        <w:tc>
          <w:tcPr>
            <w:tcW w:w="385" w:type="pct"/>
          </w:tcPr>
          <w:p w14:paraId="70B446F7" w14:textId="77777777" w:rsidR="00220E24" w:rsidRPr="00220E24" w:rsidRDefault="00220E24" w:rsidP="00220E24">
            <w:pPr>
              <w:spacing w:after="0" w:line="240" w:lineRule="auto"/>
              <w:jc w:val="center"/>
              <w:rPr>
                <w:rFonts w:ascii="Times New Roman" w:hAnsi="Times New Roman" w:cs="Times New Roman"/>
                <w:sz w:val="24"/>
                <w:szCs w:val="24"/>
              </w:rPr>
            </w:pPr>
          </w:p>
        </w:tc>
        <w:tc>
          <w:tcPr>
            <w:tcW w:w="542" w:type="pct"/>
          </w:tcPr>
          <w:p w14:paraId="4F13566F" w14:textId="77777777" w:rsidR="00220E24" w:rsidRPr="000D5752" w:rsidRDefault="00220E24" w:rsidP="00220E24">
            <w:pPr>
              <w:spacing w:after="0" w:line="240" w:lineRule="auto"/>
              <w:jc w:val="center"/>
              <w:rPr>
                <w:rFonts w:ascii="Times New Roman" w:hAnsi="Times New Roman" w:cs="Times New Roman"/>
                <w:sz w:val="24"/>
                <w:szCs w:val="24"/>
              </w:rPr>
            </w:pPr>
          </w:p>
        </w:tc>
        <w:tc>
          <w:tcPr>
            <w:tcW w:w="385" w:type="pct"/>
          </w:tcPr>
          <w:p w14:paraId="33E7BEF6" w14:textId="77777777" w:rsidR="00220E24" w:rsidRPr="000D5752" w:rsidRDefault="00220E24" w:rsidP="00220E24">
            <w:pPr>
              <w:spacing w:after="0" w:line="240" w:lineRule="auto"/>
              <w:jc w:val="center"/>
              <w:rPr>
                <w:rFonts w:ascii="Times New Roman" w:hAnsi="Times New Roman" w:cs="Times New Roman"/>
                <w:sz w:val="24"/>
                <w:szCs w:val="24"/>
              </w:rPr>
            </w:pPr>
          </w:p>
        </w:tc>
        <w:tc>
          <w:tcPr>
            <w:tcW w:w="633" w:type="pct"/>
          </w:tcPr>
          <w:p w14:paraId="5C95A6A7" w14:textId="613FC182" w:rsidR="00220E24" w:rsidRPr="000A678E" w:rsidRDefault="00220E24" w:rsidP="00220E24">
            <w:pPr>
              <w:spacing w:after="0" w:line="240" w:lineRule="auto"/>
              <w:jc w:val="center"/>
              <w:rPr>
                <w:rFonts w:ascii="Times New Roman" w:hAnsi="Times New Roman" w:cs="Times New Roman"/>
                <w:sz w:val="24"/>
                <w:szCs w:val="24"/>
              </w:rPr>
            </w:pPr>
            <w:r w:rsidRPr="000D5752">
              <w:rPr>
                <w:rFonts w:ascii="Times New Roman" w:hAnsi="Times New Roman" w:cs="Times New Roman"/>
                <w:sz w:val="24"/>
                <w:szCs w:val="24"/>
              </w:rPr>
              <w:t>Ref.</w:t>
            </w:r>
          </w:p>
        </w:tc>
        <w:tc>
          <w:tcPr>
            <w:tcW w:w="385" w:type="pct"/>
          </w:tcPr>
          <w:p w14:paraId="742732DA"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3DE75776" w14:textId="77777777" w:rsidTr="00193E10">
        <w:tc>
          <w:tcPr>
            <w:tcW w:w="1102" w:type="pct"/>
          </w:tcPr>
          <w:p w14:paraId="1D8DC29E" w14:textId="076E66AC"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Moderate</w:t>
            </w:r>
          </w:p>
        </w:tc>
        <w:tc>
          <w:tcPr>
            <w:tcW w:w="582" w:type="pct"/>
          </w:tcPr>
          <w:p w14:paraId="626FD8ED" w14:textId="2EB95E0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77E1D868" w14:textId="20F33EB5"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C0C3DD7" w14:textId="08B96162" w:rsidR="00220E24"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1.46</w:t>
            </w:r>
          </w:p>
          <w:p w14:paraId="2E380598" w14:textId="60349385"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(0.71 – 3.01)</w:t>
            </w:r>
          </w:p>
        </w:tc>
        <w:tc>
          <w:tcPr>
            <w:tcW w:w="385" w:type="pct"/>
          </w:tcPr>
          <w:p w14:paraId="363B5CC7" w14:textId="3AA7E5C1"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0.301</w:t>
            </w:r>
          </w:p>
        </w:tc>
        <w:tc>
          <w:tcPr>
            <w:tcW w:w="542" w:type="pct"/>
          </w:tcPr>
          <w:p w14:paraId="1E631FDA" w14:textId="77777777" w:rsidR="00220E24" w:rsidRPr="00220E24" w:rsidRDefault="00220E24" w:rsidP="00220E24">
            <w:pPr>
              <w:spacing w:after="0" w:line="240" w:lineRule="auto"/>
              <w:jc w:val="center"/>
              <w:rPr>
                <w:rFonts w:ascii="Times New Roman" w:hAnsi="Times New Roman" w:cs="Times New Roman"/>
                <w:sz w:val="24"/>
                <w:szCs w:val="24"/>
              </w:rPr>
            </w:pPr>
          </w:p>
        </w:tc>
        <w:tc>
          <w:tcPr>
            <w:tcW w:w="385" w:type="pct"/>
          </w:tcPr>
          <w:p w14:paraId="5BC9B4B4" w14:textId="77777777" w:rsidR="00220E24" w:rsidRPr="000D5752" w:rsidRDefault="00220E24" w:rsidP="00220E24">
            <w:pPr>
              <w:spacing w:after="0" w:line="240" w:lineRule="auto"/>
              <w:jc w:val="center"/>
              <w:rPr>
                <w:rFonts w:ascii="Times New Roman" w:hAnsi="Times New Roman" w:cs="Times New Roman"/>
                <w:sz w:val="24"/>
                <w:szCs w:val="24"/>
              </w:rPr>
            </w:pPr>
          </w:p>
        </w:tc>
        <w:tc>
          <w:tcPr>
            <w:tcW w:w="633" w:type="pct"/>
          </w:tcPr>
          <w:p w14:paraId="2B02215F" w14:textId="4AD9918A" w:rsidR="00220E24" w:rsidRDefault="00220E24" w:rsidP="00220E24">
            <w:pPr>
              <w:spacing w:after="0" w:line="240" w:lineRule="auto"/>
              <w:jc w:val="center"/>
              <w:rPr>
                <w:rFonts w:ascii="Times New Roman" w:hAnsi="Times New Roman" w:cs="Times New Roman"/>
                <w:sz w:val="24"/>
                <w:szCs w:val="24"/>
              </w:rPr>
            </w:pPr>
            <w:r w:rsidRPr="000D5752">
              <w:rPr>
                <w:rFonts w:ascii="Times New Roman" w:hAnsi="Times New Roman" w:cs="Times New Roman"/>
                <w:sz w:val="24"/>
                <w:szCs w:val="24"/>
              </w:rPr>
              <w:t>1.01</w:t>
            </w:r>
          </w:p>
          <w:p w14:paraId="6426344E" w14:textId="2AC036C6"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(0.45 – 2.28)</w:t>
            </w:r>
          </w:p>
        </w:tc>
        <w:tc>
          <w:tcPr>
            <w:tcW w:w="385" w:type="pct"/>
          </w:tcPr>
          <w:p w14:paraId="28B18927" w14:textId="3283F379"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0.981</w:t>
            </w:r>
          </w:p>
        </w:tc>
      </w:tr>
      <w:tr w:rsidR="00220E24" w:rsidRPr="000A678E" w14:paraId="38D6EE5D" w14:textId="77777777" w:rsidTr="00193E10">
        <w:tc>
          <w:tcPr>
            <w:tcW w:w="1102" w:type="pct"/>
          </w:tcPr>
          <w:p w14:paraId="5B2151C2" w14:textId="7883A6FE"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582" w:type="pct"/>
          </w:tcPr>
          <w:p w14:paraId="284A6E13" w14:textId="27DBA434"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4A6D8646" w14:textId="1858F5D5"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BA6CF1F" w14:textId="17B14A08" w:rsidR="00220E24"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1.96</w:t>
            </w:r>
          </w:p>
          <w:p w14:paraId="66C50E2F" w14:textId="7EF72DD9"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(1.06 – 3.63)</w:t>
            </w:r>
          </w:p>
        </w:tc>
        <w:tc>
          <w:tcPr>
            <w:tcW w:w="385" w:type="pct"/>
          </w:tcPr>
          <w:p w14:paraId="30BE0A5A" w14:textId="0B0C6E78"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0.032</w:t>
            </w:r>
          </w:p>
        </w:tc>
        <w:tc>
          <w:tcPr>
            <w:tcW w:w="542" w:type="pct"/>
          </w:tcPr>
          <w:p w14:paraId="059FDA0B" w14:textId="77777777" w:rsidR="00220E24" w:rsidRPr="00220E24" w:rsidRDefault="00220E24" w:rsidP="00220E24">
            <w:pPr>
              <w:spacing w:after="0" w:line="240" w:lineRule="auto"/>
              <w:jc w:val="center"/>
              <w:rPr>
                <w:rFonts w:ascii="Times New Roman" w:hAnsi="Times New Roman" w:cs="Times New Roman"/>
                <w:sz w:val="24"/>
                <w:szCs w:val="24"/>
              </w:rPr>
            </w:pPr>
          </w:p>
        </w:tc>
        <w:tc>
          <w:tcPr>
            <w:tcW w:w="385" w:type="pct"/>
          </w:tcPr>
          <w:p w14:paraId="607C8613" w14:textId="77777777" w:rsidR="00220E24" w:rsidRPr="000D5752" w:rsidRDefault="00220E24" w:rsidP="00220E24">
            <w:pPr>
              <w:spacing w:after="0" w:line="240" w:lineRule="auto"/>
              <w:jc w:val="center"/>
              <w:rPr>
                <w:rFonts w:ascii="Times New Roman" w:hAnsi="Times New Roman" w:cs="Times New Roman"/>
                <w:sz w:val="24"/>
                <w:szCs w:val="24"/>
              </w:rPr>
            </w:pPr>
          </w:p>
        </w:tc>
        <w:tc>
          <w:tcPr>
            <w:tcW w:w="633" w:type="pct"/>
          </w:tcPr>
          <w:p w14:paraId="26FECFF6" w14:textId="0771C1CB" w:rsidR="00220E24" w:rsidRDefault="00220E24" w:rsidP="00220E24">
            <w:pPr>
              <w:spacing w:after="0" w:line="240" w:lineRule="auto"/>
              <w:jc w:val="center"/>
              <w:rPr>
                <w:rFonts w:ascii="Times New Roman" w:hAnsi="Times New Roman" w:cs="Times New Roman"/>
                <w:sz w:val="24"/>
                <w:szCs w:val="24"/>
              </w:rPr>
            </w:pPr>
            <w:r w:rsidRPr="000D5752">
              <w:rPr>
                <w:rFonts w:ascii="Times New Roman" w:hAnsi="Times New Roman" w:cs="Times New Roman"/>
                <w:sz w:val="24"/>
                <w:szCs w:val="24"/>
              </w:rPr>
              <w:t>1.07</w:t>
            </w:r>
          </w:p>
          <w:p w14:paraId="24307BF1" w14:textId="6F18D70C"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(0.53 – 2.16)</w:t>
            </w:r>
          </w:p>
        </w:tc>
        <w:tc>
          <w:tcPr>
            <w:tcW w:w="385" w:type="pct"/>
          </w:tcPr>
          <w:p w14:paraId="730F9BBF" w14:textId="6CB5A00D"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0.847</w:t>
            </w:r>
          </w:p>
        </w:tc>
      </w:tr>
      <w:tr w:rsidR="00220E24" w:rsidRPr="000A678E" w14:paraId="202E4670" w14:textId="77777777" w:rsidTr="00193E10">
        <w:tc>
          <w:tcPr>
            <w:tcW w:w="1102" w:type="pct"/>
          </w:tcPr>
          <w:p w14:paraId="5BD4FAA7"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Age (in months)</w:t>
            </w:r>
          </w:p>
        </w:tc>
        <w:tc>
          <w:tcPr>
            <w:tcW w:w="582" w:type="pct"/>
          </w:tcPr>
          <w:p w14:paraId="14A0C8FD" w14:textId="77777777" w:rsidR="00220E24" w:rsidRPr="000A678E" w:rsidRDefault="00220E24" w:rsidP="00220E24">
            <w:pPr>
              <w:spacing w:after="0" w:line="240" w:lineRule="auto"/>
              <w:rPr>
                <w:rFonts w:ascii="Times New Roman" w:hAnsi="Times New Roman" w:cs="Times New Roman"/>
                <w:sz w:val="24"/>
                <w:szCs w:val="24"/>
              </w:rPr>
            </w:pPr>
          </w:p>
        </w:tc>
        <w:tc>
          <w:tcPr>
            <w:tcW w:w="354" w:type="pct"/>
          </w:tcPr>
          <w:p w14:paraId="774B5019" w14:textId="77777777" w:rsidR="00220E24" w:rsidRPr="000A678E" w:rsidRDefault="00220E24" w:rsidP="00220E24">
            <w:pPr>
              <w:spacing w:after="0" w:line="240" w:lineRule="auto"/>
              <w:rPr>
                <w:rFonts w:ascii="Times New Roman" w:hAnsi="Times New Roman" w:cs="Times New Roman"/>
                <w:sz w:val="24"/>
                <w:szCs w:val="24"/>
              </w:rPr>
            </w:pPr>
          </w:p>
        </w:tc>
        <w:tc>
          <w:tcPr>
            <w:tcW w:w="633" w:type="pct"/>
          </w:tcPr>
          <w:p w14:paraId="1F4CC625" w14:textId="77777777" w:rsidR="00220E24" w:rsidRPr="000A678E" w:rsidRDefault="00220E24" w:rsidP="00220E24">
            <w:pPr>
              <w:spacing w:after="0" w:line="240" w:lineRule="auto"/>
              <w:rPr>
                <w:rFonts w:ascii="Times New Roman" w:hAnsi="Times New Roman" w:cs="Times New Roman"/>
                <w:sz w:val="24"/>
                <w:szCs w:val="24"/>
              </w:rPr>
            </w:pPr>
          </w:p>
        </w:tc>
        <w:tc>
          <w:tcPr>
            <w:tcW w:w="385" w:type="pct"/>
          </w:tcPr>
          <w:p w14:paraId="5F5A450B" w14:textId="77777777" w:rsidR="00220E24" w:rsidRPr="000A678E" w:rsidRDefault="00220E24" w:rsidP="00220E24">
            <w:pPr>
              <w:spacing w:after="0" w:line="240" w:lineRule="auto"/>
              <w:rPr>
                <w:rFonts w:ascii="Times New Roman" w:hAnsi="Times New Roman" w:cs="Times New Roman"/>
                <w:sz w:val="24"/>
                <w:szCs w:val="24"/>
              </w:rPr>
            </w:pPr>
          </w:p>
        </w:tc>
        <w:tc>
          <w:tcPr>
            <w:tcW w:w="542" w:type="pct"/>
          </w:tcPr>
          <w:p w14:paraId="25179B67" w14:textId="77777777" w:rsidR="00220E24" w:rsidRPr="000A678E" w:rsidRDefault="00220E24" w:rsidP="00220E24">
            <w:pPr>
              <w:spacing w:after="0" w:line="240" w:lineRule="auto"/>
              <w:rPr>
                <w:rFonts w:ascii="Times New Roman" w:hAnsi="Times New Roman" w:cs="Times New Roman"/>
                <w:sz w:val="24"/>
                <w:szCs w:val="24"/>
              </w:rPr>
            </w:pPr>
          </w:p>
        </w:tc>
        <w:tc>
          <w:tcPr>
            <w:tcW w:w="385" w:type="pct"/>
          </w:tcPr>
          <w:p w14:paraId="15B1812F" w14:textId="77777777" w:rsidR="00220E24" w:rsidRPr="000A678E" w:rsidRDefault="00220E24" w:rsidP="00220E24">
            <w:pPr>
              <w:spacing w:after="0" w:line="240" w:lineRule="auto"/>
              <w:rPr>
                <w:rFonts w:ascii="Times New Roman" w:hAnsi="Times New Roman" w:cs="Times New Roman"/>
                <w:sz w:val="24"/>
                <w:szCs w:val="24"/>
              </w:rPr>
            </w:pPr>
          </w:p>
        </w:tc>
        <w:tc>
          <w:tcPr>
            <w:tcW w:w="633" w:type="pct"/>
          </w:tcPr>
          <w:p w14:paraId="55B5957B" w14:textId="77777777" w:rsidR="00220E24" w:rsidRPr="000A678E" w:rsidRDefault="00220E24" w:rsidP="00220E24">
            <w:pPr>
              <w:spacing w:after="0" w:line="240" w:lineRule="auto"/>
              <w:rPr>
                <w:rFonts w:ascii="Times New Roman" w:hAnsi="Times New Roman" w:cs="Times New Roman"/>
                <w:sz w:val="24"/>
                <w:szCs w:val="24"/>
              </w:rPr>
            </w:pPr>
          </w:p>
        </w:tc>
        <w:tc>
          <w:tcPr>
            <w:tcW w:w="385" w:type="pct"/>
          </w:tcPr>
          <w:p w14:paraId="32346C5F" w14:textId="77777777" w:rsidR="00220E24" w:rsidRPr="000A678E" w:rsidRDefault="00220E24" w:rsidP="00220E24">
            <w:pPr>
              <w:spacing w:after="0" w:line="240" w:lineRule="auto"/>
              <w:rPr>
                <w:rFonts w:ascii="Times New Roman" w:hAnsi="Times New Roman" w:cs="Times New Roman"/>
                <w:sz w:val="24"/>
                <w:szCs w:val="24"/>
              </w:rPr>
            </w:pPr>
          </w:p>
        </w:tc>
      </w:tr>
      <w:tr w:rsidR="00220E24" w:rsidRPr="000A678E" w14:paraId="3CFF53EC" w14:textId="77777777" w:rsidTr="00193E10">
        <w:tc>
          <w:tcPr>
            <w:tcW w:w="1102" w:type="pct"/>
          </w:tcPr>
          <w:p w14:paraId="2A510CEE"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0-11</w:t>
            </w:r>
          </w:p>
        </w:tc>
        <w:tc>
          <w:tcPr>
            <w:tcW w:w="582" w:type="pct"/>
          </w:tcPr>
          <w:p w14:paraId="0269E2E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3333571F" w14:textId="77777777" w:rsidR="00220E24" w:rsidRPr="000A678E" w:rsidRDefault="00220E24" w:rsidP="00220E24">
            <w:pPr>
              <w:spacing w:after="0" w:line="240" w:lineRule="auto"/>
              <w:rPr>
                <w:rFonts w:ascii="Times New Roman" w:hAnsi="Times New Roman" w:cs="Times New Roman"/>
                <w:sz w:val="24"/>
                <w:szCs w:val="24"/>
              </w:rPr>
            </w:pPr>
          </w:p>
        </w:tc>
        <w:tc>
          <w:tcPr>
            <w:tcW w:w="633" w:type="pct"/>
          </w:tcPr>
          <w:p w14:paraId="53A1FC81"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0860D335" w14:textId="77777777" w:rsidR="00220E24" w:rsidRPr="000A678E" w:rsidRDefault="00220E24" w:rsidP="00220E24">
            <w:pPr>
              <w:spacing w:after="0" w:line="240" w:lineRule="auto"/>
              <w:rPr>
                <w:rFonts w:ascii="Times New Roman" w:hAnsi="Times New Roman" w:cs="Times New Roman"/>
                <w:sz w:val="24"/>
                <w:szCs w:val="24"/>
              </w:rPr>
            </w:pPr>
          </w:p>
        </w:tc>
        <w:tc>
          <w:tcPr>
            <w:tcW w:w="542" w:type="pct"/>
          </w:tcPr>
          <w:p w14:paraId="059352C7"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7FDB4A72" w14:textId="77777777" w:rsidR="00220E24" w:rsidRPr="000A678E" w:rsidRDefault="00220E24" w:rsidP="00220E24">
            <w:pPr>
              <w:spacing w:after="0" w:line="240" w:lineRule="auto"/>
              <w:rPr>
                <w:rFonts w:ascii="Times New Roman" w:hAnsi="Times New Roman" w:cs="Times New Roman"/>
                <w:sz w:val="24"/>
                <w:szCs w:val="24"/>
              </w:rPr>
            </w:pPr>
          </w:p>
        </w:tc>
        <w:tc>
          <w:tcPr>
            <w:tcW w:w="633" w:type="pct"/>
          </w:tcPr>
          <w:p w14:paraId="1AC3F36C"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A5E4163" w14:textId="77777777" w:rsidR="00220E24" w:rsidRPr="000A678E" w:rsidRDefault="00220E24" w:rsidP="00220E24">
            <w:pPr>
              <w:spacing w:after="0" w:line="240" w:lineRule="auto"/>
              <w:rPr>
                <w:rFonts w:ascii="Times New Roman" w:hAnsi="Times New Roman" w:cs="Times New Roman"/>
                <w:sz w:val="24"/>
                <w:szCs w:val="24"/>
              </w:rPr>
            </w:pPr>
          </w:p>
        </w:tc>
      </w:tr>
      <w:tr w:rsidR="00220E24" w:rsidRPr="000A678E" w14:paraId="27F5CBCE" w14:textId="77777777" w:rsidTr="00193E10">
        <w:tc>
          <w:tcPr>
            <w:tcW w:w="1102" w:type="pct"/>
          </w:tcPr>
          <w:p w14:paraId="2A436039"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12-23</w:t>
            </w:r>
          </w:p>
        </w:tc>
        <w:tc>
          <w:tcPr>
            <w:tcW w:w="582" w:type="pct"/>
          </w:tcPr>
          <w:p w14:paraId="60535276" w14:textId="28BDD988" w:rsidR="00220E24" w:rsidRDefault="00220E24" w:rsidP="00220E24">
            <w:pPr>
              <w:spacing w:after="0" w:line="240" w:lineRule="auto"/>
              <w:jc w:val="center"/>
              <w:rPr>
                <w:rFonts w:ascii="Times New Roman" w:hAnsi="Times New Roman" w:cs="Times New Roman"/>
                <w:sz w:val="24"/>
                <w:szCs w:val="24"/>
              </w:rPr>
            </w:pPr>
            <w:commentRangeStart w:id="175"/>
            <w:r w:rsidRPr="000A678E">
              <w:rPr>
                <w:rFonts w:ascii="Times New Roman" w:hAnsi="Times New Roman" w:cs="Times New Roman"/>
                <w:sz w:val="24"/>
                <w:szCs w:val="24"/>
              </w:rPr>
              <w:t>1.41</w:t>
            </w:r>
          </w:p>
          <w:p w14:paraId="75CF3C3A" w14:textId="6DEAB5F4" w:rsidR="00220E24" w:rsidRPr="00193E10"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(0.83 – 2.39)</w:t>
            </w:r>
            <w:commentRangeEnd w:id="175"/>
            <w:r>
              <w:rPr>
                <w:rStyle w:val="CommentReference"/>
              </w:rPr>
              <w:commentReference w:id="175"/>
            </w:r>
          </w:p>
        </w:tc>
        <w:tc>
          <w:tcPr>
            <w:tcW w:w="354" w:type="pct"/>
          </w:tcPr>
          <w:p w14:paraId="2A466EE3" w14:textId="77777777" w:rsidR="00220E24" w:rsidRPr="00193E10"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0.200</w:t>
            </w:r>
          </w:p>
        </w:tc>
        <w:tc>
          <w:tcPr>
            <w:tcW w:w="633" w:type="pct"/>
          </w:tcPr>
          <w:p w14:paraId="60F763F3" w14:textId="164EF486" w:rsidR="00220E24"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1.29</w:t>
            </w:r>
          </w:p>
          <w:p w14:paraId="6B18D101" w14:textId="509E38D7" w:rsidR="00220E24" w:rsidRPr="00193E10"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(0.75 - 2.23)</w:t>
            </w:r>
          </w:p>
        </w:tc>
        <w:tc>
          <w:tcPr>
            <w:tcW w:w="385" w:type="pct"/>
          </w:tcPr>
          <w:p w14:paraId="32170BB3" w14:textId="77777777" w:rsidR="00220E24" w:rsidRPr="00193E10"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0.351</w:t>
            </w:r>
          </w:p>
        </w:tc>
        <w:tc>
          <w:tcPr>
            <w:tcW w:w="542" w:type="pct"/>
          </w:tcPr>
          <w:p w14:paraId="3928A114" w14:textId="77777777" w:rsidR="00220E24" w:rsidRPr="00220E24" w:rsidRDefault="00220E24" w:rsidP="00220E24">
            <w:pPr>
              <w:spacing w:after="0" w:line="240" w:lineRule="auto"/>
              <w:jc w:val="center"/>
              <w:rPr>
                <w:rFonts w:ascii="Times New Roman" w:hAnsi="Times New Roman" w:cs="Times New Roman"/>
                <w:sz w:val="24"/>
                <w:szCs w:val="24"/>
              </w:rPr>
            </w:pPr>
            <w:r w:rsidRPr="00193E10">
              <w:rPr>
                <w:rFonts w:ascii="Times New Roman" w:hAnsi="Times New Roman" w:cs="Times New Roman"/>
                <w:sz w:val="24"/>
                <w:szCs w:val="24"/>
              </w:rPr>
              <w:t>1.09 (0.60 - 2.00)</w:t>
            </w:r>
          </w:p>
        </w:tc>
        <w:tc>
          <w:tcPr>
            <w:tcW w:w="385" w:type="pct"/>
          </w:tcPr>
          <w:p w14:paraId="66B847F1" w14:textId="77777777"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0.770</w:t>
            </w:r>
          </w:p>
        </w:tc>
        <w:tc>
          <w:tcPr>
            <w:tcW w:w="633" w:type="pct"/>
          </w:tcPr>
          <w:p w14:paraId="46ACD3EC" w14:textId="77777777"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1.02 (0.56 - 1.86)</w:t>
            </w:r>
          </w:p>
        </w:tc>
        <w:tc>
          <w:tcPr>
            <w:tcW w:w="385" w:type="pct"/>
          </w:tcPr>
          <w:p w14:paraId="6F4AE9BC" w14:textId="77777777" w:rsidR="00220E24" w:rsidRPr="00220E24" w:rsidRDefault="00220E24" w:rsidP="00220E24">
            <w:pPr>
              <w:spacing w:after="0" w:line="240" w:lineRule="auto"/>
              <w:jc w:val="center"/>
              <w:rPr>
                <w:rFonts w:ascii="Times New Roman" w:hAnsi="Times New Roman" w:cs="Times New Roman"/>
                <w:sz w:val="24"/>
                <w:szCs w:val="24"/>
              </w:rPr>
            </w:pPr>
            <w:r w:rsidRPr="00220E24">
              <w:rPr>
                <w:rFonts w:ascii="Times New Roman" w:hAnsi="Times New Roman" w:cs="Times New Roman"/>
                <w:sz w:val="24"/>
                <w:szCs w:val="24"/>
              </w:rPr>
              <w:t>0.957</w:t>
            </w:r>
          </w:p>
        </w:tc>
      </w:tr>
      <w:tr w:rsidR="00220E24" w:rsidRPr="000A678E" w14:paraId="7AF01858" w14:textId="77777777" w:rsidTr="00193E10">
        <w:tc>
          <w:tcPr>
            <w:tcW w:w="1102" w:type="pct"/>
          </w:tcPr>
          <w:p w14:paraId="1B98771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24-35</w:t>
            </w:r>
          </w:p>
        </w:tc>
        <w:tc>
          <w:tcPr>
            <w:tcW w:w="582" w:type="pct"/>
          </w:tcPr>
          <w:p w14:paraId="431CFA8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0.98 (0.57 – 1.66)</w:t>
            </w:r>
          </w:p>
        </w:tc>
        <w:tc>
          <w:tcPr>
            <w:tcW w:w="354" w:type="pct"/>
          </w:tcPr>
          <w:p w14:paraId="49C4ED9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0.931</w:t>
            </w:r>
          </w:p>
        </w:tc>
        <w:tc>
          <w:tcPr>
            <w:tcW w:w="633" w:type="pct"/>
          </w:tcPr>
          <w:p w14:paraId="22DB385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0.89 (0.51 - 1.55)</w:t>
            </w:r>
          </w:p>
        </w:tc>
        <w:tc>
          <w:tcPr>
            <w:tcW w:w="385" w:type="pct"/>
          </w:tcPr>
          <w:p w14:paraId="4F0DE2F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0.688</w:t>
            </w:r>
          </w:p>
        </w:tc>
        <w:tc>
          <w:tcPr>
            <w:tcW w:w="542" w:type="pct"/>
          </w:tcPr>
          <w:p w14:paraId="62C9B4E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0.61 (0.29 - 1.28)</w:t>
            </w:r>
          </w:p>
        </w:tc>
        <w:tc>
          <w:tcPr>
            <w:tcW w:w="385" w:type="pct"/>
          </w:tcPr>
          <w:p w14:paraId="6F2E46E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0.193</w:t>
            </w:r>
          </w:p>
        </w:tc>
        <w:tc>
          <w:tcPr>
            <w:tcW w:w="633" w:type="pct"/>
          </w:tcPr>
          <w:p w14:paraId="5D62FA3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0.52 (0.24 - 1.11)</w:t>
            </w:r>
          </w:p>
        </w:tc>
        <w:tc>
          <w:tcPr>
            <w:tcW w:w="385" w:type="pct"/>
          </w:tcPr>
          <w:p w14:paraId="3925D1D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0.092</w:t>
            </w:r>
          </w:p>
        </w:tc>
      </w:tr>
      <w:tr w:rsidR="00220E24" w:rsidRPr="000A678E" w14:paraId="3806FB25" w14:textId="77777777" w:rsidTr="00193E10">
        <w:tc>
          <w:tcPr>
            <w:tcW w:w="1102" w:type="pct"/>
          </w:tcPr>
          <w:p w14:paraId="67E2CFBE"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36-47</w:t>
            </w:r>
          </w:p>
        </w:tc>
        <w:tc>
          <w:tcPr>
            <w:tcW w:w="582" w:type="pct"/>
          </w:tcPr>
          <w:p w14:paraId="03489BE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0.76 (0.41 – 1.39)</w:t>
            </w:r>
          </w:p>
        </w:tc>
        <w:tc>
          <w:tcPr>
            <w:tcW w:w="354" w:type="pct"/>
          </w:tcPr>
          <w:p w14:paraId="13915AF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0.373</w:t>
            </w:r>
          </w:p>
        </w:tc>
        <w:tc>
          <w:tcPr>
            <w:tcW w:w="633" w:type="pct"/>
          </w:tcPr>
          <w:p w14:paraId="4A5A6C4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0.73 (0.39 - 1.37)</w:t>
            </w:r>
          </w:p>
        </w:tc>
        <w:tc>
          <w:tcPr>
            <w:tcW w:w="385" w:type="pct"/>
          </w:tcPr>
          <w:p w14:paraId="09F7B38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0.331</w:t>
            </w:r>
          </w:p>
        </w:tc>
        <w:tc>
          <w:tcPr>
            <w:tcW w:w="542" w:type="pct"/>
          </w:tcPr>
          <w:p w14:paraId="7EAF51E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0.43 (0.16 - 1.17)</w:t>
            </w:r>
          </w:p>
        </w:tc>
        <w:tc>
          <w:tcPr>
            <w:tcW w:w="385" w:type="pct"/>
          </w:tcPr>
          <w:p w14:paraId="26E6018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0.098</w:t>
            </w:r>
          </w:p>
        </w:tc>
        <w:tc>
          <w:tcPr>
            <w:tcW w:w="633" w:type="pct"/>
          </w:tcPr>
          <w:p w14:paraId="60D5868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0.39 (0.14 - 1.06)</w:t>
            </w:r>
          </w:p>
        </w:tc>
        <w:tc>
          <w:tcPr>
            <w:tcW w:w="385" w:type="pct"/>
          </w:tcPr>
          <w:p w14:paraId="7A98191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0.065</w:t>
            </w:r>
          </w:p>
        </w:tc>
      </w:tr>
      <w:tr w:rsidR="00220E24" w:rsidRPr="000A678E" w14:paraId="4F922A37" w14:textId="77777777" w:rsidTr="00193E10">
        <w:tc>
          <w:tcPr>
            <w:tcW w:w="1102" w:type="pct"/>
          </w:tcPr>
          <w:p w14:paraId="7EDD7D0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48-59</w:t>
            </w:r>
          </w:p>
        </w:tc>
        <w:tc>
          <w:tcPr>
            <w:tcW w:w="582" w:type="pct"/>
          </w:tcPr>
          <w:p w14:paraId="121347E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0.53 (0.27 – 1.01)</w:t>
            </w:r>
          </w:p>
        </w:tc>
        <w:tc>
          <w:tcPr>
            <w:tcW w:w="354" w:type="pct"/>
          </w:tcPr>
          <w:p w14:paraId="08BAE74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0.054</w:t>
            </w:r>
          </w:p>
        </w:tc>
        <w:tc>
          <w:tcPr>
            <w:tcW w:w="633" w:type="pct"/>
          </w:tcPr>
          <w:p w14:paraId="0548422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0.48 (0.25 - 0.94)</w:t>
            </w:r>
          </w:p>
        </w:tc>
        <w:tc>
          <w:tcPr>
            <w:tcW w:w="385" w:type="pct"/>
          </w:tcPr>
          <w:p w14:paraId="401E891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0.031*</w:t>
            </w:r>
          </w:p>
        </w:tc>
        <w:tc>
          <w:tcPr>
            <w:tcW w:w="542" w:type="pct"/>
          </w:tcPr>
          <w:p w14:paraId="6E7E16A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0.30 (0.13 - 0.70)</w:t>
            </w:r>
          </w:p>
        </w:tc>
        <w:tc>
          <w:tcPr>
            <w:tcW w:w="385" w:type="pct"/>
          </w:tcPr>
          <w:p w14:paraId="7638536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0.006**</w:t>
            </w:r>
          </w:p>
        </w:tc>
        <w:tc>
          <w:tcPr>
            <w:tcW w:w="633" w:type="pct"/>
          </w:tcPr>
          <w:p w14:paraId="69E4293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0.23 (0.09 - 0.57)</w:t>
            </w:r>
          </w:p>
        </w:tc>
        <w:tc>
          <w:tcPr>
            <w:tcW w:w="385" w:type="pct"/>
          </w:tcPr>
          <w:p w14:paraId="710E605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0.001**</w:t>
            </w:r>
          </w:p>
        </w:tc>
      </w:tr>
      <w:tr w:rsidR="00220E24" w:rsidRPr="000A678E" w14:paraId="69DABA40" w14:textId="77777777" w:rsidTr="00193E10">
        <w:tc>
          <w:tcPr>
            <w:tcW w:w="1102" w:type="pct"/>
          </w:tcPr>
          <w:p w14:paraId="356A66B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Sex</w:t>
            </w:r>
          </w:p>
        </w:tc>
        <w:tc>
          <w:tcPr>
            <w:tcW w:w="582" w:type="pct"/>
          </w:tcPr>
          <w:p w14:paraId="4DF308B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7FA241F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0EC8EF9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D9BD49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E38485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003B885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06E9887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825B698"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456FCCCB" w14:textId="77777777" w:rsidTr="00193E10">
        <w:tc>
          <w:tcPr>
            <w:tcW w:w="1102" w:type="pct"/>
          </w:tcPr>
          <w:p w14:paraId="0728206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Male</w:t>
            </w:r>
          </w:p>
        </w:tc>
        <w:tc>
          <w:tcPr>
            <w:tcW w:w="582" w:type="pct"/>
          </w:tcPr>
          <w:p w14:paraId="296F487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2D3BB02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5E2C25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74606C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47DE5B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CE281E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89DA43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2B218D7"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769277FD" w14:textId="77777777" w:rsidTr="00193E10">
        <w:tc>
          <w:tcPr>
            <w:tcW w:w="1102" w:type="pct"/>
          </w:tcPr>
          <w:p w14:paraId="6D1055AB"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Female</w:t>
            </w:r>
          </w:p>
        </w:tc>
        <w:tc>
          <w:tcPr>
            <w:tcW w:w="582" w:type="pct"/>
          </w:tcPr>
          <w:p w14:paraId="26B37DB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1.02 (0.71 – 1.45)</w:t>
            </w:r>
          </w:p>
        </w:tc>
        <w:tc>
          <w:tcPr>
            <w:tcW w:w="354" w:type="pct"/>
          </w:tcPr>
          <w:p w14:paraId="4EEB251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0.916</w:t>
            </w:r>
          </w:p>
        </w:tc>
        <w:tc>
          <w:tcPr>
            <w:tcW w:w="633" w:type="pct"/>
          </w:tcPr>
          <w:p w14:paraId="2DFB632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1.00 (0.69 - 1.45)</w:t>
            </w:r>
          </w:p>
        </w:tc>
        <w:tc>
          <w:tcPr>
            <w:tcW w:w="385" w:type="pct"/>
          </w:tcPr>
          <w:p w14:paraId="2017FA6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0.991</w:t>
            </w:r>
          </w:p>
        </w:tc>
        <w:tc>
          <w:tcPr>
            <w:tcW w:w="542" w:type="pct"/>
          </w:tcPr>
          <w:p w14:paraId="52ED36F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1.27 (0.76 - 2.12)</w:t>
            </w:r>
          </w:p>
        </w:tc>
        <w:tc>
          <w:tcPr>
            <w:tcW w:w="385" w:type="pct"/>
          </w:tcPr>
          <w:p w14:paraId="7161EEB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0.367</w:t>
            </w:r>
          </w:p>
        </w:tc>
        <w:tc>
          <w:tcPr>
            <w:tcW w:w="633" w:type="pct"/>
          </w:tcPr>
          <w:p w14:paraId="550F54D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1.33 (0.78 - 2.27)</w:t>
            </w:r>
          </w:p>
        </w:tc>
        <w:tc>
          <w:tcPr>
            <w:tcW w:w="385" w:type="pct"/>
          </w:tcPr>
          <w:p w14:paraId="4836BA3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0.301</w:t>
            </w:r>
          </w:p>
        </w:tc>
      </w:tr>
      <w:tr w:rsidR="00220E24" w:rsidRPr="000A678E" w14:paraId="41A4CD2E" w14:textId="77777777" w:rsidTr="00193E10">
        <w:tc>
          <w:tcPr>
            <w:tcW w:w="1102" w:type="pct"/>
          </w:tcPr>
          <w:p w14:paraId="6C1224F6"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Education Status</w:t>
            </w:r>
          </w:p>
        </w:tc>
        <w:tc>
          <w:tcPr>
            <w:tcW w:w="582" w:type="pct"/>
          </w:tcPr>
          <w:p w14:paraId="0F20DB8B"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7A9325C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A1E468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768451B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4D403EB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34B1B1F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0061EC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5D6EF3D"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4654887" w14:textId="77777777" w:rsidTr="00193E10">
        <w:tc>
          <w:tcPr>
            <w:tcW w:w="1102" w:type="pct"/>
          </w:tcPr>
          <w:p w14:paraId="6A60254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None/Primary incomplete</w:t>
            </w:r>
          </w:p>
        </w:tc>
        <w:tc>
          <w:tcPr>
            <w:tcW w:w="582" w:type="pct"/>
          </w:tcPr>
          <w:p w14:paraId="05828D7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7C79564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5EF07E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E0E1DC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0E99295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4D4DF5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5886DB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DE6A56E"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66BCAACD" w14:textId="77777777" w:rsidTr="00193E10">
        <w:tc>
          <w:tcPr>
            <w:tcW w:w="1102" w:type="pct"/>
          </w:tcPr>
          <w:p w14:paraId="3C9C152C"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Primary Complete</w:t>
            </w:r>
          </w:p>
        </w:tc>
        <w:tc>
          <w:tcPr>
            <w:tcW w:w="582" w:type="pct"/>
          </w:tcPr>
          <w:p w14:paraId="4AE5005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0.52 (0.28 – 0.97)</w:t>
            </w:r>
          </w:p>
        </w:tc>
        <w:tc>
          <w:tcPr>
            <w:tcW w:w="354" w:type="pct"/>
          </w:tcPr>
          <w:p w14:paraId="4E49FA4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0.041</w:t>
            </w:r>
          </w:p>
        </w:tc>
        <w:tc>
          <w:tcPr>
            <w:tcW w:w="633" w:type="pct"/>
          </w:tcPr>
          <w:p w14:paraId="0712F08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0.48 (0.25 - 0.94)</w:t>
            </w:r>
          </w:p>
        </w:tc>
        <w:tc>
          <w:tcPr>
            <w:tcW w:w="385" w:type="pct"/>
          </w:tcPr>
          <w:p w14:paraId="7CA30FA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0.032*</w:t>
            </w:r>
          </w:p>
        </w:tc>
        <w:tc>
          <w:tcPr>
            <w:tcW w:w="542" w:type="pct"/>
          </w:tcPr>
          <w:p w14:paraId="169BC5D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1.07 (0.55 - 2.09)</w:t>
            </w:r>
          </w:p>
        </w:tc>
        <w:tc>
          <w:tcPr>
            <w:tcW w:w="385" w:type="pct"/>
          </w:tcPr>
          <w:p w14:paraId="7100C87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0.837</w:t>
            </w:r>
          </w:p>
        </w:tc>
        <w:tc>
          <w:tcPr>
            <w:tcW w:w="633" w:type="pct"/>
          </w:tcPr>
          <w:p w14:paraId="4616E8B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1.28 (0.62 - 2.65)</w:t>
            </w:r>
          </w:p>
        </w:tc>
        <w:tc>
          <w:tcPr>
            <w:tcW w:w="385" w:type="pct"/>
          </w:tcPr>
          <w:p w14:paraId="77E9FDD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0.508</w:t>
            </w:r>
          </w:p>
        </w:tc>
      </w:tr>
      <w:tr w:rsidR="00220E24" w:rsidRPr="000A678E" w14:paraId="45A63F7D" w14:textId="77777777" w:rsidTr="00193E10">
        <w:tc>
          <w:tcPr>
            <w:tcW w:w="1102" w:type="pct"/>
          </w:tcPr>
          <w:p w14:paraId="6EF1583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lastRenderedPageBreak/>
              <w:t>Secondary</w:t>
            </w:r>
          </w:p>
        </w:tc>
        <w:tc>
          <w:tcPr>
            <w:tcW w:w="582" w:type="pct"/>
          </w:tcPr>
          <w:p w14:paraId="3BD1CC0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0.76 (0.44 – 1.31)</w:t>
            </w:r>
          </w:p>
        </w:tc>
        <w:tc>
          <w:tcPr>
            <w:tcW w:w="354" w:type="pct"/>
          </w:tcPr>
          <w:p w14:paraId="7A8C522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0.317</w:t>
            </w:r>
          </w:p>
        </w:tc>
        <w:tc>
          <w:tcPr>
            <w:tcW w:w="633" w:type="pct"/>
          </w:tcPr>
          <w:p w14:paraId="74386B7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0.77 (0.42 - 1.41)</w:t>
            </w:r>
          </w:p>
        </w:tc>
        <w:tc>
          <w:tcPr>
            <w:tcW w:w="385" w:type="pct"/>
          </w:tcPr>
          <w:p w14:paraId="337EE72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0.394</w:t>
            </w:r>
          </w:p>
        </w:tc>
        <w:tc>
          <w:tcPr>
            <w:tcW w:w="542" w:type="pct"/>
          </w:tcPr>
          <w:p w14:paraId="2675BA6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1.35 (0.76 - 2.39)</w:t>
            </w:r>
          </w:p>
        </w:tc>
        <w:tc>
          <w:tcPr>
            <w:tcW w:w="385" w:type="pct"/>
          </w:tcPr>
          <w:p w14:paraId="0D7DAE7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0.309</w:t>
            </w:r>
          </w:p>
        </w:tc>
        <w:tc>
          <w:tcPr>
            <w:tcW w:w="633" w:type="pct"/>
          </w:tcPr>
          <w:p w14:paraId="299B781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1.60 (0.88 - 2.93)</w:t>
            </w:r>
          </w:p>
        </w:tc>
        <w:tc>
          <w:tcPr>
            <w:tcW w:w="385" w:type="pct"/>
          </w:tcPr>
          <w:p w14:paraId="4C5A777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0.123</w:t>
            </w:r>
          </w:p>
        </w:tc>
      </w:tr>
      <w:tr w:rsidR="00220E24" w:rsidRPr="000A678E" w14:paraId="543A9D17" w14:textId="77777777" w:rsidTr="00193E10">
        <w:tc>
          <w:tcPr>
            <w:tcW w:w="1102" w:type="pct"/>
          </w:tcPr>
          <w:p w14:paraId="15DE72C8"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Secondary Complete/ Higher</w:t>
            </w:r>
          </w:p>
        </w:tc>
        <w:tc>
          <w:tcPr>
            <w:tcW w:w="582" w:type="pct"/>
          </w:tcPr>
          <w:p w14:paraId="11E62A5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0.62 (0.31 – 1.23)</w:t>
            </w:r>
          </w:p>
        </w:tc>
        <w:tc>
          <w:tcPr>
            <w:tcW w:w="354" w:type="pct"/>
          </w:tcPr>
          <w:p w14:paraId="45F4051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0.170</w:t>
            </w:r>
          </w:p>
        </w:tc>
        <w:tc>
          <w:tcPr>
            <w:tcW w:w="633" w:type="pct"/>
          </w:tcPr>
          <w:p w14:paraId="3D74B60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0.65 (0.30 - 1.40)</w:t>
            </w:r>
          </w:p>
        </w:tc>
        <w:tc>
          <w:tcPr>
            <w:tcW w:w="385" w:type="pct"/>
          </w:tcPr>
          <w:p w14:paraId="4178D10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0.274</w:t>
            </w:r>
          </w:p>
        </w:tc>
        <w:tc>
          <w:tcPr>
            <w:tcW w:w="542" w:type="pct"/>
          </w:tcPr>
          <w:p w14:paraId="52F7341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0.65 (0.26 - 1.59)</w:t>
            </w:r>
          </w:p>
        </w:tc>
        <w:tc>
          <w:tcPr>
            <w:tcW w:w="385" w:type="pct"/>
          </w:tcPr>
          <w:p w14:paraId="7095FB38" w14:textId="6E078268"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0.341</w:t>
            </w:r>
          </w:p>
        </w:tc>
        <w:tc>
          <w:tcPr>
            <w:tcW w:w="633" w:type="pct"/>
          </w:tcPr>
          <w:p w14:paraId="44D37B4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0.67 (0.21 - 2.16)</w:t>
            </w:r>
          </w:p>
        </w:tc>
        <w:tc>
          <w:tcPr>
            <w:tcW w:w="385" w:type="pct"/>
          </w:tcPr>
          <w:p w14:paraId="002CDD8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0.504</w:t>
            </w:r>
          </w:p>
        </w:tc>
      </w:tr>
      <w:tr w:rsidR="00220E24" w:rsidRPr="000A678E" w14:paraId="55E116FD" w14:textId="77777777" w:rsidTr="00193E10">
        <w:tc>
          <w:tcPr>
            <w:tcW w:w="1102" w:type="pct"/>
          </w:tcPr>
          <w:p w14:paraId="67A96587"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Household size</w:t>
            </w:r>
          </w:p>
        </w:tc>
        <w:tc>
          <w:tcPr>
            <w:tcW w:w="582" w:type="pct"/>
          </w:tcPr>
          <w:p w14:paraId="68A8E30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321A6E78"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B0CACC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704D87E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9630CB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7ECC9D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207F76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36AAEA08"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5969E2DA" w14:textId="77777777" w:rsidTr="00193E10">
        <w:tc>
          <w:tcPr>
            <w:tcW w:w="1102" w:type="pct"/>
          </w:tcPr>
          <w:p w14:paraId="373BB8D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Small (&lt;5)</w:t>
            </w:r>
          </w:p>
        </w:tc>
        <w:tc>
          <w:tcPr>
            <w:tcW w:w="582" w:type="pct"/>
          </w:tcPr>
          <w:p w14:paraId="092EA3D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5D4F33A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427CBC3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64D9F8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2AEE39E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102FA19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0E57F04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5EAACC3B"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39208179" w14:textId="77777777" w:rsidTr="00193E10">
        <w:tc>
          <w:tcPr>
            <w:tcW w:w="1102" w:type="pct"/>
          </w:tcPr>
          <w:p w14:paraId="4E30A2DB"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Large (5/5+)</w:t>
            </w:r>
          </w:p>
        </w:tc>
        <w:tc>
          <w:tcPr>
            <w:tcW w:w="582" w:type="pct"/>
          </w:tcPr>
          <w:p w14:paraId="3AE4875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0.89 (0.61 – 1.28)</w:t>
            </w:r>
          </w:p>
        </w:tc>
        <w:tc>
          <w:tcPr>
            <w:tcW w:w="354" w:type="pct"/>
          </w:tcPr>
          <w:p w14:paraId="6C29285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0.528</w:t>
            </w:r>
          </w:p>
        </w:tc>
        <w:tc>
          <w:tcPr>
            <w:tcW w:w="633" w:type="pct"/>
          </w:tcPr>
          <w:p w14:paraId="01FE591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0.86 (0.56 - 1.32)</w:t>
            </w:r>
          </w:p>
        </w:tc>
        <w:tc>
          <w:tcPr>
            <w:tcW w:w="385" w:type="pct"/>
          </w:tcPr>
          <w:p w14:paraId="15ADABF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0.477</w:t>
            </w:r>
          </w:p>
        </w:tc>
        <w:tc>
          <w:tcPr>
            <w:tcW w:w="542" w:type="pct"/>
          </w:tcPr>
          <w:p w14:paraId="42AA007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0.78 (0.46 - 1.31)</w:t>
            </w:r>
          </w:p>
        </w:tc>
        <w:tc>
          <w:tcPr>
            <w:tcW w:w="385" w:type="pct"/>
          </w:tcPr>
          <w:p w14:paraId="0EDFA8E6" w14:textId="3122C5CB"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0.349</w:t>
            </w:r>
          </w:p>
        </w:tc>
        <w:tc>
          <w:tcPr>
            <w:tcW w:w="633" w:type="pct"/>
          </w:tcPr>
          <w:p w14:paraId="355F3BB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0.71 (0.40 - 1.26)</w:t>
            </w:r>
          </w:p>
        </w:tc>
        <w:tc>
          <w:tcPr>
            <w:tcW w:w="385" w:type="pct"/>
          </w:tcPr>
          <w:p w14:paraId="2182FC9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0.245</w:t>
            </w:r>
          </w:p>
        </w:tc>
      </w:tr>
      <w:tr w:rsidR="00220E24" w:rsidRPr="000A678E" w14:paraId="1999D2ED" w14:textId="77777777" w:rsidTr="00193E10">
        <w:tc>
          <w:tcPr>
            <w:tcW w:w="1102" w:type="pct"/>
          </w:tcPr>
          <w:p w14:paraId="2F13D247"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Livestock ownership</w:t>
            </w:r>
          </w:p>
        </w:tc>
        <w:tc>
          <w:tcPr>
            <w:tcW w:w="582" w:type="pct"/>
          </w:tcPr>
          <w:p w14:paraId="2676C70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35BE648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42495F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6A99302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11D8BD0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2D7A6BB"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62425D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3CC2450"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10B6A69F" w14:textId="77777777" w:rsidTr="00193E10">
        <w:tc>
          <w:tcPr>
            <w:tcW w:w="1102" w:type="pct"/>
          </w:tcPr>
          <w:p w14:paraId="3D3D9AF9"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82" w:type="pct"/>
          </w:tcPr>
          <w:p w14:paraId="7F6F2A3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66B4093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3D2D03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98A6EC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7EC9776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11F593F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53A286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732C9756"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20674402" w14:textId="77777777" w:rsidTr="00193E10">
        <w:tc>
          <w:tcPr>
            <w:tcW w:w="1102" w:type="pct"/>
          </w:tcPr>
          <w:p w14:paraId="4A22D649"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82" w:type="pct"/>
          </w:tcPr>
          <w:p w14:paraId="3583950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1.01 (0.70 – 1.46)</w:t>
            </w:r>
          </w:p>
        </w:tc>
        <w:tc>
          <w:tcPr>
            <w:tcW w:w="354" w:type="pct"/>
          </w:tcPr>
          <w:p w14:paraId="13F8CD3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0.967</w:t>
            </w:r>
          </w:p>
        </w:tc>
        <w:tc>
          <w:tcPr>
            <w:tcW w:w="633" w:type="pct"/>
          </w:tcPr>
          <w:p w14:paraId="4AE670A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1.09 (0.72 - 1.65)</w:t>
            </w:r>
          </w:p>
        </w:tc>
        <w:tc>
          <w:tcPr>
            <w:tcW w:w="385" w:type="pct"/>
          </w:tcPr>
          <w:p w14:paraId="057BB7A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0.675</w:t>
            </w:r>
          </w:p>
        </w:tc>
        <w:tc>
          <w:tcPr>
            <w:tcW w:w="542" w:type="pct"/>
          </w:tcPr>
          <w:p w14:paraId="7641D32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0.75 (0.46 - 1.23)</w:t>
            </w:r>
          </w:p>
        </w:tc>
        <w:tc>
          <w:tcPr>
            <w:tcW w:w="385" w:type="pct"/>
          </w:tcPr>
          <w:p w14:paraId="564EED5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0.254</w:t>
            </w:r>
          </w:p>
        </w:tc>
        <w:tc>
          <w:tcPr>
            <w:tcW w:w="633" w:type="pct"/>
          </w:tcPr>
          <w:p w14:paraId="2CF4F36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0.61 (0.35 - 1.06)</w:t>
            </w:r>
          </w:p>
        </w:tc>
        <w:tc>
          <w:tcPr>
            <w:tcW w:w="385" w:type="pct"/>
          </w:tcPr>
          <w:p w14:paraId="4C2AC8D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0.078</w:t>
            </w:r>
          </w:p>
        </w:tc>
      </w:tr>
      <w:tr w:rsidR="00220E24" w:rsidRPr="000A678E" w14:paraId="7CAA056D" w14:textId="77777777" w:rsidTr="00193E10">
        <w:tc>
          <w:tcPr>
            <w:tcW w:w="1102" w:type="pct"/>
          </w:tcPr>
          <w:p w14:paraId="34A8D62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Wealth status</w:t>
            </w:r>
          </w:p>
        </w:tc>
        <w:tc>
          <w:tcPr>
            <w:tcW w:w="582" w:type="pct"/>
          </w:tcPr>
          <w:p w14:paraId="4C2C25F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54B9CE2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7274C7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39AD734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4E2D5DC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3D72E74B"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C1FFFD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72A69B8B"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83522F8" w14:textId="77777777" w:rsidTr="00193E10">
        <w:tc>
          <w:tcPr>
            <w:tcW w:w="1102" w:type="pct"/>
          </w:tcPr>
          <w:p w14:paraId="219F1006"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Poor</w:t>
            </w:r>
          </w:p>
        </w:tc>
        <w:tc>
          <w:tcPr>
            <w:tcW w:w="582" w:type="pct"/>
          </w:tcPr>
          <w:p w14:paraId="6E367F8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3BC77DF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F37520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3851C6D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3445A48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EC5D65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6BD894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0481407"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5235616C" w14:textId="77777777" w:rsidTr="00193E10">
        <w:tc>
          <w:tcPr>
            <w:tcW w:w="1102" w:type="pct"/>
          </w:tcPr>
          <w:p w14:paraId="798B3013"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Middle</w:t>
            </w:r>
          </w:p>
        </w:tc>
        <w:tc>
          <w:tcPr>
            <w:tcW w:w="582" w:type="pct"/>
          </w:tcPr>
          <w:p w14:paraId="6BC03AA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0.54 (0.30 – 0.95)</w:t>
            </w:r>
          </w:p>
        </w:tc>
        <w:tc>
          <w:tcPr>
            <w:tcW w:w="354" w:type="pct"/>
          </w:tcPr>
          <w:p w14:paraId="48969B9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0.031</w:t>
            </w:r>
          </w:p>
        </w:tc>
        <w:tc>
          <w:tcPr>
            <w:tcW w:w="633" w:type="pct"/>
          </w:tcPr>
          <w:p w14:paraId="54DBCCF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0.55 (0.31 - 0.97)</w:t>
            </w:r>
          </w:p>
        </w:tc>
        <w:tc>
          <w:tcPr>
            <w:tcW w:w="385" w:type="pct"/>
          </w:tcPr>
          <w:p w14:paraId="0F53FDA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0.039*</w:t>
            </w:r>
          </w:p>
        </w:tc>
        <w:tc>
          <w:tcPr>
            <w:tcW w:w="542" w:type="pct"/>
          </w:tcPr>
          <w:p w14:paraId="243686D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0.93 (0.51 - 1.70)</w:t>
            </w:r>
          </w:p>
        </w:tc>
        <w:tc>
          <w:tcPr>
            <w:tcW w:w="385" w:type="pct"/>
          </w:tcPr>
          <w:p w14:paraId="5ADF04F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0.816</w:t>
            </w:r>
          </w:p>
        </w:tc>
        <w:tc>
          <w:tcPr>
            <w:tcW w:w="633" w:type="pct"/>
          </w:tcPr>
          <w:p w14:paraId="38CF9B4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0.81 (0.43 - 1.54)</w:t>
            </w:r>
          </w:p>
        </w:tc>
        <w:tc>
          <w:tcPr>
            <w:tcW w:w="385" w:type="pct"/>
          </w:tcPr>
          <w:p w14:paraId="0F83E6A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0.522</w:t>
            </w:r>
          </w:p>
        </w:tc>
      </w:tr>
      <w:tr w:rsidR="00220E24" w:rsidRPr="000A678E" w14:paraId="5B40DA70" w14:textId="77777777" w:rsidTr="00193E10">
        <w:tc>
          <w:tcPr>
            <w:tcW w:w="1102" w:type="pct"/>
          </w:tcPr>
          <w:p w14:paraId="64E75F9F"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Rich</w:t>
            </w:r>
          </w:p>
        </w:tc>
        <w:tc>
          <w:tcPr>
            <w:tcW w:w="582" w:type="pct"/>
          </w:tcPr>
          <w:p w14:paraId="1B4C4C7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 (0.48 – 1.07)</w:t>
            </w:r>
          </w:p>
        </w:tc>
        <w:tc>
          <w:tcPr>
            <w:tcW w:w="354" w:type="pct"/>
          </w:tcPr>
          <w:p w14:paraId="591EA58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0.099</w:t>
            </w:r>
          </w:p>
        </w:tc>
        <w:tc>
          <w:tcPr>
            <w:tcW w:w="633" w:type="pct"/>
          </w:tcPr>
          <w:p w14:paraId="07C0471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 (0.43 - 1.20)</w:t>
            </w:r>
          </w:p>
        </w:tc>
        <w:tc>
          <w:tcPr>
            <w:tcW w:w="385" w:type="pct"/>
          </w:tcPr>
          <w:p w14:paraId="76750A0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0.204</w:t>
            </w:r>
          </w:p>
        </w:tc>
        <w:tc>
          <w:tcPr>
            <w:tcW w:w="542" w:type="pct"/>
          </w:tcPr>
          <w:p w14:paraId="030EE7B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0.85 (0.48 - 1.51)</w:t>
            </w:r>
          </w:p>
        </w:tc>
        <w:tc>
          <w:tcPr>
            <w:tcW w:w="385" w:type="pct"/>
          </w:tcPr>
          <w:p w14:paraId="6DDB44D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0.576</w:t>
            </w:r>
          </w:p>
        </w:tc>
        <w:tc>
          <w:tcPr>
            <w:tcW w:w="633" w:type="pct"/>
          </w:tcPr>
          <w:p w14:paraId="0FED009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0.65 (0.30 -1.41)</w:t>
            </w:r>
          </w:p>
        </w:tc>
        <w:tc>
          <w:tcPr>
            <w:tcW w:w="385" w:type="pct"/>
          </w:tcPr>
          <w:p w14:paraId="123D786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0.275</w:t>
            </w:r>
          </w:p>
        </w:tc>
      </w:tr>
      <w:tr w:rsidR="00220E24" w:rsidRPr="000A678E" w14:paraId="5E00B159" w14:textId="77777777" w:rsidTr="00193E10">
        <w:tc>
          <w:tcPr>
            <w:tcW w:w="1102" w:type="pct"/>
          </w:tcPr>
          <w:p w14:paraId="6208DE6A"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Source water type</w:t>
            </w:r>
          </w:p>
        </w:tc>
        <w:tc>
          <w:tcPr>
            <w:tcW w:w="582" w:type="pct"/>
          </w:tcPr>
          <w:p w14:paraId="09497FA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63B2AF7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901350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E5B2E9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2B1859A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60338DD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4D46F5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54BFD2A4"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1651ED3B" w14:textId="77777777" w:rsidTr="00193E10">
        <w:tc>
          <w:tcPr>
            <w:tcW w:w="1102" w:type="pct"/>
          </w:tcPr>
          <w:p w14:paraId="5BA0800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Improved</w:t>
            </w:r>
          </w:p>
        </w:tc>
        <w:tc>
          <w:tcPr>
            <w:tcW w:w="582" w:type="pct"/>
          </w:tcPr>
          <w:p w14:paraId="375C0DB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6188084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AB1F52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58172BA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0BF2153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123876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B0EB11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DACB969"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473B6428" w14:textId="77777777" w:rsidTr="00193E10">
        <w:tc>
          <w:tcPr>
            <w:tcW w:w="1102" w:type="pct"/>
          </w:tcPr>
          <w:p w14:paraId="60069C1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Unimproved</w:t>
            </w:r>
          </w:p>
        </w:tc>
        <w:tc>
          <w:tcPr>
            <w:tcW w:w="582" w:type="pct"/>
          </w:tcPr>
          <w:p w14:paraId="78A000C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0.48 (0.17 – 1.40)</w:t>
            </w:r>
          </w:p>
        </w:tc>
        <w:tc>
          <w:tcPr>
            <w:tcW w:w="354" w:type="pct"/>
          </w:tcPr>
          <w:p w14:paraId="2D4A3F3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0.180</w:t>
            </w:r>
          </w:p>
        </w:tc>
        <w:tc>
          <w:tcPr>
            <w:tcW w:w="633" w:type="pct"/>
          </w:tcPr>
          <w:p w14:paraId="1466E22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0.32 (0.09 - 1.16)</w:t>
            </w:r>
          </w:p>
        </w:tc>
        <w:tc>
          <w:tcPr>
            <w:tcW w:w="385" w:type="pct"/>
          </w:tcPr>
          <w:p w14:paraId="49FE406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0.084</w:t>
            </w:r>
          </w:p>
        </w:tc>
        <w:tc>
          <w:tcPr>
            <w:tcW w:w="542" w:type="pct"/>
          </w:tcPr>
          <w:p w14:paraId="39FA0B5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0.49 (0.07 - 3.62)</w:t>
            </w:r>
          </w:p>
        </w:tc>
        <w:tc>
          <w:tcPr>
            <w:tcW w:w="385" w:type="pct"/>
          </w:tcPr>
          <w:p w14:paraId="48919A23" w14:textId="1E0AD9E2"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0.482</w:t>
            </w:r>
          </w:p>
        </w:tc>
        <w:tc>
          <w:tcPr>
            <w:tcW w:w="633" w:type="pct"/>
          </w:tcPr>
          <w:p w14:paraId="14D31DE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0.66 (0.09 -5.06)</w:t>
            </w:r>
          </w:p>
        </w:tc>
        <w:tc>
          <w:tcPr>
            <w:tcW w:w="385" w:type="pct"/>
          </w:tcPr>
          <w:p w14:paraId="022E59E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0.687</w:t>
            </w:r>
          </w:p>
        </w:tc>
      </w:tr>
      <w:tr w:rsidR="00220E24" w:rsidRPr="000A678E" w14:paraId="7A630DA7" w14:textId="77777777" w:rsidTr="00193E10">
        <w:tc>
          <w:tcPr>
            <w:tcW w:w="1102" w:type="pct"/>
          </w:tcPr>
          <w:p w14:paraId="4C7E34B0"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Toilet facility type</w:t>
            </w:r>
          </w:p>
        </w:tc>
        <w:tc>
          <w:tcPr>
            <w:tcW w:w="582" w:type="pct"/>
          </w:tcPr>
          <w:p w14:paraId="20B832D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5582E8A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A23146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ED2517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758C15D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A2F1AF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C298C2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00F2B6FF"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2B59F93" w14:textId="77777777" w:rsidTr="00193E10">
        <w:tc>
          <w:tcPr>
            <w:tcW w:w="1102" w:type="pct"/>
          </w:tcPr>
          <w:p w14:paraId="450FC8A3"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Improved</w:t>
            </w:r>
          </w:p>
        </w:tc>
        <w:tc>
          <w:tcPr>
            <w:tcW w:w="582" w:type="pct"/>
          </w:tcPr>
          <w:p w14:paraId="0990FC1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1A23E74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E6B8DD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F2D5A28"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79E87D7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722C66D"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C232F6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CDF0453"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25CE3F0D" w14:textId="77777777" w:rsidTr="00193E10">
        <w:tc>
          <w:tcPr>
            <w:tcW w:w="1102" w:type="pct"/>
          </w:tcPr>
          <w:p w14:paraId="0CB77F7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Non-improved</w:t>
            </w:r>
          </w:p>
        </w:tc>
        <w:tc>
          <w:tcPr>
            <w:tcW w:w="582" w:type="pct"/>
          </w:tcPr>
          <w:p w14:paraId="76A14FB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0.85 (0.35 – 2.08)</w:t>
            </w:r>
          </w:p>
        </w:tc>
        <w:tc>
          <w:tcPr>
            <w:tcW w:w="354" w:type="pct"/>
          </w:tcPr>
          <w:p w14:paraId="257B463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0.728</w:t>
            </w:r>
          </w:p>
        </w:tc>
        <w:tc>
          <w:tcPr>
            <w:tcW w:w="633" w:type="pct"/>
          </w:tcPr>
          <w:p w14:paraId="0542299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1.12 (0.39 - 3.23)</w:t>
            </w:r>
          </w:p>
        </w:tc>
        <w:tc>
          <w:tcPr>
            <w:tcW w:w="385" w:type="pct"/>
          </w:tcPr>
          <w:p w14:paraId="5643404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0.841</w:t>
            </w:r>
          </w:p>
        </w:tc>
        <w:tc>
          <w:tcPr>
            <w:tcW w:w="542" w:type="pct"/>
          </w:tcPr>
          <w:p w14:paraId="6D04DDB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1.78 (0.65 - 4.84)</w:t>
            </w:r>
          </w:p>
        </w:tc>
        <w:tc>
          <w:tcPr>
            <w:tcW w:w="385" w:type="pct"/>
          </w:tcPr>
          <w:p w14:paraId="6EBBC3F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0.261</w:t>
            </w:r>
          </w:p>
        </w:tc>
        <w:tc>
          <w:tcPr>
            <w:tcW w:w="633" w:type="pct"/>
          </w:tcPr>
          <w:p w14:paraId="345919E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2.04 (0.61 - 6.80)</w:t>
            </w:r>
          </w:p>
        </w:tc>
        <w:tc>
          <w:tcPr>
            <w:tcW w:w="385" w:type="pct"/>
          </w:tcPr>
          <w:p w14:paraId="594421B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0.245</w:t>
            </w:r>
          </w:p>
        </w:tc>
      </w:tr>
      <w:tr w:rsidR="00220E24" w:rsidRPr="000A678E" w14:paraId="0464EC20" w14:textId="77777777" w:rsidTr="00193E10">
        <w:tc>
          <w:tcPr>
            <w:tcW w:w="1102" w:type="pct"/>
          </w:tcPr>
          <w:p w14:paraId="745599D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Toilet facility shared</w:t>
            </w:r>
          </w:p>
        </w:tc>
        <w:tc>
          <w:tcPr>
            <w:tcW w:w="582" w:type="pct"/>
          </w:tcPr>
          <w:p w14:paraId="12FB5E7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5064C0A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443F4E9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BB79A4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5DA5727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F24808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663208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3E35C9E"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665E5829" w14:textId="77777777" w:rsidTr="00193E10">
        <w:tc>
          <w:tcPr>
            <w:tcW w:w="1102" w:type="pct"/>
          </w:tcPr>
          <w:p w14:paraId="2EC3291F"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82" w:type="pct"/>
          </w:tcPr>
          <w:p w14:paraId="100D452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6822E08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D0C827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03F51C5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D4E0A8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5F6C8B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477EEF1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BA6502A"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50E1E460" w14:textId="77777777" w:rsidTr="00193E10">
        <w:tc>
          <w:tcPr>
            <w:tcW w:w="1102" w:type="pct"/>
          </w:tcPr>
          <w:p w14:paraId="4C69154E"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82" w:type="pct"/>
          </w:tcPr>
          <w:p w14:paraId="7663273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0.93 (0.63 – 1.37)</w:t>
            </w:r>
          </w:p>
        </w:tc>
        <w:tc>
          <w:tcPr>
            <w:tcW w:w="354" w:type="pct"/>
          </w:tcPr>
          <w:p w14:paraId="54E3D5D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0.700</w:t>
            </w:r>
          </w:p>
        </w:tc>
        <w:tc>
          <w:tcPr>
            <w:tcW w:w="633" w:type="pct"/>
          </w:tcPr>
          <w:p w14:paraId="4390C01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0.91 (0.59 - 1.41)</w:t>
            </w:r>
          </w:p>
        </w:tc>
        <w:tc>
          <w:tcPr>
            <w:tcW w:w="385" w:type="pct"/>
          </w:tcPr>
          <w:p w14:paraId="2325809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0.674</w:t>
            </w:r>
          </w:p>
        </w:tc>
        <w:tc>
          <w:tcPr>
            <w:tcW w:w="542" w:type="pct"/>
          </w:tcPr>
          <w:p w14:paraId="70C37CC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1.47 (0.83 - 2.58)</w:t>
            </w:r>
          </w:p>
        </w:tc>
        <w:tc>
          <w:tcPr>
            <w:tcW w:w="385" w:type="pct"/>
          </w:tcPr>
          <w:p w14:paraId="16966FD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0.184</w:t>
            </w:r>
          </w:p>
        </w:tc>
        <w:tc>
          <w:tcPr>
            <w:tcW w:w="633" w:type="pct"/>
          </w:tcPr>
          <w:p w14:paraId="244CDEF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1.46 (0.76 - 2.81)</w:t>
            </w:r>
          </w:p>
        </w:tc>
        <w:tc>
          <w:tcPr>
            <w:tcW w:w="385" w:type="pct"/>
          </w:tcPr>
          <w:p w14:paraId="3412D0D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0.254</w:t>
            </w:r>
          </w:p>
        </w:tc>
      </w:tr>
      <w:tr w:rsidR="00220E24" w:rsidRPr="000A678E" w14:paraId="658ACB8E" w14:textId="77777777" w:rsidTr="00193E10">
        <w:tc>
          <w:tcPr>
            <w:tcW w:w="1102" w:type="pct"/>
          </w:tcPr>
          <w:p w14:paraId="050319C9"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Household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w:t>
            </w:r>
          </w:p>
        </w:tc>
        <w:tc>
          <w:tcPr>
            <w:tcW w:w="582" w:type="pct"/>
          </w:tcPr>
          <w:p w14:paraId="6300DE8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3364D45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E326FB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FF460C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4D30721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56962CC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A41C11D"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79A4D0E"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39A1D364" w14:textId="77777777" w:rsidTr="00193E10">
        <w:tc>
          <w:tcPr>
            <w:tcW w:w="1102" w:type="pct"/>
          </w:tcPr>
          <w:p w14:paraId="18AFECA4"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582" w:type="pct"/>
          </w:tcPr>
          <w:p w14:paraId="3016123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59C4A7A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85FD6C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3FBF83D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31315FA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E2FDC1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D1A53D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160E3206"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78940608" w14:textId="77777777" w:rsidTr="00193E10">
        <w:tc>
          <w:tcPr>
            <w:tcW w:w="1102" w:type="pct"/>
          </w:tcPr>
          <w:p w14:paraId="10377A8C"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lastRenderedPageBreak/>
              <w:t>Moderate</w:t>
            </w:r>
          </w:p>
        </w:tc>
        <w:tc>
          <w:tcPr>
            <w:tcW w:w="582" w:type="pct"/>
          </w:tcPr>
          <w:p w14:paraId="3B6510D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1.60 (0.79 – 3.25)</w:t>
            </w:r>
          </w:p>
        </w:tc>
        <w:tc>
          <w:tcPr>
            <w:tcW w:w="354" w:type="pct"/>
          </w:tcPr>
          <w:p w14:paraId="2F43187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0.193</w:t>
            </w:r>
          </w:p>
        </w:tc>
        <w:tc>
          <w:tcPr>
            <w:tcW w:w="633" w:type="pct"/>
          </w:tcPr>
          <w:p w14:paraId="3C0E4E5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1.37 (0.66 - 2.84)</w:t>
            </w:r>
          </w:p>
        </w:tc>
        <w:tc>
          <w:tcPr>
            <w:tcW w:w="385" w:type="pct"/>
          </w:tcPr>
          <w:p w14:paraId="0BE059E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0.398</w:t>
            </w:r>
          </w:p>
        </w:tc>
        <w:tc>
          <w:tcPr>
            <w:tcW w:w="542" w:type="pct"/>
          </w:tcPr>
          <w:p w14:paraId="38E5441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1.23 (0.54 - 2.78)</w:t>
            </w:r>
          </w:p>
        </w:tc>
        <w:tc>
          <w:tcPr>
            <w:tcW w:w="385" w:type="pct"/>
          </w:tcPr>
          <w:p w14:paraId="4E71EC0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0.628</w:t>
            </w:r>
          </w:p>
        </w:tc>
        <w:tc>
          <w:tcPr>
            <w:tcW w:w="633" w:type="pct"/>
          </w:tcPr>
          <w:p w14:paraId="037912A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1.25 (0.53 -2.97)</w:t>
            </w:r>
          </w:p>
        </w:tc>
        <w:tc>
          <w:tcPr>
            <w:tcW w:w="385" w:type="pct"/>
          </w:tcPr>
          <w:p w14:paraId="56CC598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0.613</w:t>
            </w:r>
          </w:p>
        </w:tc>
      </w:tr>
      <w:tr w:rsidR="00220E24" w:rsidRPr="000A678E" w14:paraId="247E9D3F" w14:textId="77777777" w:rsidTr="00193E10">
        <w:tc>
          <w:tcPr>
            <w:tcW w:w="1102" w:type="pct"/>
          </w:tcPr>
          <w:p w14:paraId="61B84742"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582" w:type="pct"/>
          </w:tcPr>
          <w:p w14:paraId="75928D9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2.09 (1.17 – 3.72)</w:t>
            </w:r>
          </w:p>
        </w:tc>
        <w:tc>
          <w:tcPr>
            <w:tcW w:w="354" w:type="pct"/>
          </w:tcPr>
          <w:p w14:paraId="124F835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0.012</w:t>
            </w:r>
          </w:p>
        </w:tc>
        <w:tc>
          <w:tcPr>
            <w:tcW w:w="633" w:type="pct"/>
          </w:tcPr>
          <w:p w14:paraId="0F6DBF2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1.93 (1.02 - 3.63)</w:t>
            </w:r>
          </w:p>
        </w:tc>
        <w:tc>
          <w:tcPr>
            <w:tcW w:w="385" w:type="pct"/>
          </w:tcPr>
          <w:p w14:paraId="0049FC6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0.042*</w:t>
            </w:r>
          </w:p>
        </w:tc>
        <w:tc>
          <w:tcPr>
            <w:tcW w:w="542" w:type="pct"/>
          </w:tcPr>
          <w:p w14:paraId="3164C3B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1.13 (0.57 - 2.25)</w:t>
            </w:r>
          </w:p>
        </w:tc>
        <w:tc>
          <w:tcPr>
            <w:tcW w:w="385" w:type="pct"/>
          </w:tcPr>
          <w:p w14:paraId="01B574E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0.727</w:t>
            </w:r>
          </w:p>
        </w:tc>
        <w:tc>
          <w:tcPr>
            <w:tcW w:w="633" w:type="pct"/>
          </w:tcPr>
          <w:p w14:paraId="2952FBA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1.25 (0.60 - 2.60)</w:t>
            </w:r>
          </w:p>
        </w:tc>
        <w:tc>
          <w:tcPr>
            <w:tcW w:w="385" w:type="pct"/>
          </w:tcPr>
          <w:p w14:paraId="6F8D8D9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0.556</w:t>
            </w:r>
          </w:p>
        </w:tc>
      </w:tr>
      <w:tr w:rsidR="00220E24" w:rsidRPr="000A678E" w14:paraId="61A6ACFC" w14:textId="77777777" w:rsidTr="00193E10">
        <w:tc>
          <w:tcPr>
            <w:tcW w:w="1102" w:type="pct"/>
          </w:tcPr>
          <w:p w14:paraId="2863523B"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Source of water</w:t>
            </w:r>
          </w:p>
        </w:tc>
        <w:tc>
          <w:tcPr>
            <w:tcW w:w="582" w:type="pct"/>
          </w:tcPr>
          <w:p w14:paraId="05565AD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5CE7561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1DEEA2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FCAAC2B"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2D3BD61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6B90525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AB2EF3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5D8F6871"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6FD4C22B" w14:textId="77777777" w:rsidTr="00193E10">
        <w:tc>
          <w:tcPr>
            <w:tcW w:w="1102" w:type="pct"/>
          </w:tcPr>
          <w:p w14:paraId="52473C01"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Direct from source</w:t>
            </w:r>
          </w:p>
        </w:tc>
        <w:tc>
          <w:tcPr>
            <w:tcW w:w="582" w:type="pct"/>
          </w:tcPr>
          <w:p w14:paraId="11D5C0E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5055AC1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01B7D03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03BB8A01"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4CA9E86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D46D14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0D6FE4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2E61588"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0C44A0E" w14:textId="77777777" w:rsidTr="00193E10">
        <w:tc>
          <w:tcPr>
            <w:tcW w:w="1102" w:type="pct"/>
          </w:tcPr>
          <w:p w14:paraId="5029DB90"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Covered container</w:t>
            </w:r>
          </w:p>
        </w:tc>
        <w:tc>
          <w:tcPr>
            <w:tcW w:w="582" w:type="pct"/>
          </w:tcPr>
          <w:p w14:paraId="70D90B8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1.09 (0.52 – 2.28)</w:t>
            </w:r>
          </w:p>
        </w:tc>
        <w:tc>
          <w:tcPr>
            <w:tcW w:w="354" w:type="pct"/>
          </w:tcPr>
          <w:p w14:paraId="519C7A0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0.816</w:t>
            </w:r>
          </w:p>
        </w:tc>
        <w:tc>
          <w:tcPr>
            <w:tcW w:w="633" w:type="pct"/>
          </w:tcPr>
          <w:p w14:paraId="7B0186A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1.09 (0.52 - 2.33)</w:t>
            </w:r>
          </w:p>
        </w:tc>
        <w:tc>
          <w:tcPr>
            <w:tcW w:w="385" w:type="pct"/>
          </w:tcPr>
          <w:p w14:paraId="04978C0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0.814</w:t>
            </w:r>
          </w:p>
        </w:tc>
        <w:tc>
          <w:tcPr>
            <w:tcW w:w="542" w:type="pct"/>
          </w:tcPr>
          <w:p w14:paraId="44E4075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1.49 (0.42 - 5.36)</w:t>
            </w:r>
          </w:p>
        </w:tc>
        <w:tc>
          <w:tcPr>
            <w:tcW w:w="385" w:type="pct"/>
          </w:tcPr>
          <w:p w14:paraId="7AF9844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0.537</w:t>
            </w:r>
          </w:p>
        </w:tc>
        <w:tc>
          <w:tcPr>
            <w:tcW w:w="633" w:type="pct"/>
          </w:tcPr>
          <w:p w14:paraId="5155113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1.38 (0.41 - 4.64)</w:t>
            </w:r>
          </w:p>
        </w:tc>
        <w:tc>
          <w:tcPr>
            <w:tcW w:w="385" w:type="pct"/>
          </w:tcPr>
          <w:p w14:paraId="4782D22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0.599</w:t>
            </w:r>
          </w:p>
        </w:tc>
      </w:tr>
      <w:tr w:rsidR="00220E24" w:rsidRPr="000A678E" w14:paraId="6D86A739" w14:textId="77777777" w:rsidTr="00193E10">
        <w:tc>
          <w:tcPr>
            <w:tcW w:w="1102" w:type="pct"/>
          </w:tcPr>
          <w:p w14:paraId="0559BD8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Uncovered container</w:t>
            </w:r>
          </w:p>
        </w:tc>
        <w:tc>
          <w:tcPr>
            <w:tcW w:w="582" w:type="pct"/>
          </w:tcPr>
          <w:p w14:paraId="5EC9821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0.84 (0.38 – 1.88)</w:t>
            </w:r>
          </w:p>
        </w:tc>
        <w:tc>
          <w:tcPr>
            <w:tcW w:w="354" w:type="pct"/>
          </w:tcPr>
          <w:p w14:paraId="7391B19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0.673</w:t>
            </w:r>
          </w:p>
        </w:tc>
        <w:tc>
          <w:tcPr>
            <w:tcW w:w="633" w:type="pct"/>
          </w:tcPr>
          <w:p w14:paraId="3755DB2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0.92 (0.40 - 2.10)</w:t>
            </w:r>
          </w:p>
        </w:tc>
        <w:tc>
          <w:tcPr>
            <w:tcW w:w="385" w:type="pct"/>
          </w:tcPr>
          <w:p w14:paraId="73C501C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0.837</w:t>
            </w:r>
          </w:p>
        </w:tc>
        <w:tc>
          <w:tcPr>
            <w:tcW w:w="542" w:type="pct"/>
          </w:tcPr>
          <w:p w14:paraId="67E1A88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1.42 (0.39 - 5.22)</w:t>
            </w:r>
          </w:p>
        </w:tc>
        <w:tc>
          <w:tcPr>
            <w:tcW w:w="385" w:type="pct"/>
          </w:tcPr>
          <w:p w14:paraId="570BF5E0" w14:textId="2155847A"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0.597</w:t>
            </w:r>
          </w:p>
        </w:tc>
        <w:tc>
          <w:tcPr>
            <w:tcW w:w="633" w:type="pct"/>
          </w:tcPr>
          <w:p w14:paraId="00E4654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1.38 (0.36 - 5.30)</w:t>
            </w:r>
          </w:p>
        </w:tc>
        <w:tc>
          <w:tcPr>
            <w:tcW w:w="385" w:type="pct"/>
          </w:tcPr>
          <w:p w14:paraId="550CF7A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0.643</w:t>
            </w:r>
          </w:p>
        </w:tc>
      </w:tr>
      <w:tr w:rsidR="00220E24" w:rsidRPr="000A678E" w14:paraId="48CFC49F" w14:textId="77777777" w:rsidTr="00193E10">
        <w:tc>
          <w:tcPr>
            <w:tcW w:w="1102" w:type="pct"/>
          </w:tcPr>
          <w:p w14:paraId="61CA3948"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 xml:space="preserve">Source water </w:t>
            </w:r>
            <w:r w:rsidRPr="000A678E">
              <w:rPr>
                <w:rFonts w:ascii="Times New Roman" w:hAnsi="Times New Roman" w:cs="Times New Roman"/>
                <w:i/>
                <w:iCs/>
                <w:sz w:val="24"/>
                <w:szCs w:val="24"/>
              </w:rPr>
              <w:t>E. coli</w:t>
            </w:r>
            <w:r w:rsidRPr="000A678E">
              <w:rPr>
                <w:rFonts w:ascii="Times New Roman" w:hAnsi="Times New Roman" w:cs="Times New Roman"/>
                <w:sz w:val="24"/>
                <w:szCs w:val="24"/>
              </w:rPr>
              <w:t xml:space="preserve"> concentration</w:t>
            </w:r>
          </w:p>
        </w:tc>
        <w:tc>
          <w:tcPr>
            <w:tcW w:w="582" w:type="pct"/>
          </w:tcPr>
          <w:p w14:paraId="2604578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0F9D82E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8B36A4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0600EC8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C7EBC8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551262F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D6AE63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490E689A"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53717C7E" w14:textId="77777777" w:rsidTr="00193E10">
        <w:tc>
          <w:tcPr>
            <w:tcW w:w="1102" w:type="pct"/>
          </w:tcPr>
          <w:p w14:paraId="65B6D81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582" w:type="pct"/>
          </w:tcPr>
          <w:p w14:paraId="328C930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55F1D8A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3A1229D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65DC9B8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5B48B77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0FB2DCA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BC86BC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32DC95F4"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C13B714" w14:textId="77777777" w:rsidTr="00193E10">
        <w:tc>
          <w:tcPr>
            <w:tcW w:w="1102" w:type="pct"/>
          </w:tcPr>
          <w:p w14:paraId="43C1D938"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Moderate</w:t>
            </w:r>
          </w:p>
        </w:tc>
        <w:tc>
          <w:tcPr>
            <w:tcW w:w="582" w:type="pct"/>
          </w:tcPr>
          <w:p w14:paraId="7EB7255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1.03 (0.64 – 1.65)</w:t>
            </w:r>
          </w:p>
        </w:tc>
        <w:tc>
          <w:tcPr>
            <w:tcW w:w="354" w:type="pct"/>
          </w:tcPr>
          <w:p w14:paraId="531F647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0.911</w:t>
            </w:r>
          </w:p>
        </w:tc>
        <w:tc>
          <w:tcPr>
            <w:tcW w:w="633" w:type="pct"/>
          </w:tcPr>
          <w:p w14:paraId="765D695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0.93 (0.56 - 1.54)</w:t>
            </w:r>
          </w:p>
        </w:tc>
        <w:tc>
          <w:tcPr>
            <w:tcW w:w="385" w:type="pct"/>
          </w:tcPr>
          <w:p w14:paraId="789E249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0.774</w:t>
            </w:r>
          </w:p>
        </w:tc>
        <w:tc>
          <w:tcPr>
            <w:tcW w:w="542" w:type="pct"/>
          </w:tcPr>
          <w:p w14:paraId="65EE788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0.66 (0.34 - 1.28)</w:t>
            </w:r>
          </w:p>
        </w:tc>
        <w:tc>
          <w:tcPr>
            <w:tcW w:w="385" w:type="pct"/>
          </w:tcPr>
          <w:p w14:paraId="08923AB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0.216</w:t>
            </w:r>
          </w:p>
        </w:tc>
        <w:tc>
          <w:tcPr>
            <w:tcW w:w="633" w:type="pct"/>
          </w:tcPr>
          <w:p w14:paraId="6CE270D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0.61 (0.29 - 1.28)</w:t>
            </w:r>
          </w:p>
        </w:tc>
        <w:tc>
          <w:tcPr>
            <w:tcW w:w="385" w:type="pct"/>
          </w:tcPr>
          <w:p w14:paraId="4610C2F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0.190</w:t>
            </w:r>
          </w:p>
        </w:tc>
      </w:tr>
      <w:tr w:rsidR="00220E24" w:rsidRPr="000A678E" w14:paraId="4837BD7D" w14:textId="77777777" w:rsidTr="00193E10">
        <w:tc>
          <w:tcPr>
            <w:tcW w:w="1102" w:type="pct"/>
          </w:tcPr>
          <w:p w14:paraId="6B6322B9"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582" w:type="pct"/>
          </w:tcPr>
          <w:p w14:paraId="553816B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1.15 (0.73 – 1.82)</w:t>
            </w:r>
          </w:p>
        </w:tc>
        <w:tc>
          <w:tcPr>
            <w:tcW w:w="354" w:type="pct"/>
          </w:tcPr>
          <w:p w14:paraId="63CBEF3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0.556</w:t>
            </w:r>
          </w:p>
        </w:tc>
        <w:tc>
          <w:tcPr>
            <w:tcW w:w="633" w:type="pct"/>
          </w:tcPr>
          <w:p w14:paraId="21A4626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1.00 (0.60 - 1.69)</w:t>
            </w:r>
          </w:p>
        </w:tc>
        <w:tc>
          <w:tcPr>
            <w:tcW w:w="385" w:type="pct"/>
          </w:tcPr>
          <w:p w14:paraId="3A5ED77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0.990</w:t>
            </w:r>
          </w:p>
        </w:tc>
        <w:tc>
          <w:tcPr>
            <w:tcW w:w="542" w:type="pct"/>
          </w:tcPr>
          <w:p w14:paraId="637CBAD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0.80 (0.39 - 1.65)</w:t>
            </w:r>
          </w:p>
        </w:tc>
        <w:tc>
          <w:tcPr>
            <w:tcW w:w="385" w:type="pct"/>
          </w:tcPr>
          <w:p w14:paraId="4319607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0.552</w:t>
            </w:r>
          </w:p>
        </w:tc>
        <w:tc>
          <w:tcPr>
            <w:tcW w:w="633" w:type="pct"/>
          </w:tcPr>
          <w:p w14:paraId="3F96873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0.78 (0.34 - 1.76)</w:t>
            </w:r>
          </w:p>
        </w:tc>
        <w:tc>
          <w:tcPr>
            <w:tcW w:w="385" w:type="pct"/>
          </w:tcPr>
          <w:p w14:paraId="0CCDA4C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0.551</w:t>
            </w:r>
          </w:p>
        </w:tc>
      </w:tr>
      <w:tr w:rsidR="00220E24" w:rsidRPr="000A678E" w14:paraId="0B71C9A7" w14:textId="77777777" w:rsidTr="00193E10">
        <w:tc>
          <w:tcPr>
            <w:tcW w:w="1102" w:type="pct"/>
          </w:tcPr>
          <w:p w14:paraId="1D6D31AA"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Water treatment</w:t>
            </w:r>
          </w:p>
        </w:tc>
        <w:tc>
          <w:tcPr>
            <w:tcW w:w="582" w:type="pct"/>
          </w:tcPr>
          <w:p w14:paraId="011704A7"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6B1A2F7D"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69CD0C9"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902967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3545A0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360FB5B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3BACCC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004FAB78"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4FC3663" w14:textId="77777777" w:rsidTr="00193E10">
        <w:tc>
          <w:tcPr>
            <w:tcW w:w="1102" w:type="pct"/>
          </w:tcPr>
          <w:p w14:paraId="2751C1D8"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Yes</w:t>
            </w:r>
          </w:p>
        </w:tc>
        <w:tc>
          <w:tcPr>
            <w:tcW w:w="582" w:type="pct"/>
          </w:tcPr>
          <w:p w14:paraId="068649D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68CB612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D5C206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3252F25F"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3328E4C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2DD7DF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46360DC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22BB42BE"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13232A83" w14:textId="77777777" w:rsidTr="00193E10">
        <w:tc>
          <w:tcPr>
            <w:tcW w:w="1102" w:type="pct"/>
          </w:tcPr>
          <w:p w14:paraId="5ABF32C1"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No</w:t>
            </w:r>
          </w:p>
        </w:tc>
        <w:tc>
          <w:tcPr>
            <w:tcW w:w="582" w:type="pct"/>
          </w:tcPr>
          <w:p w14:paraId="740AF83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0.95 (0.51 – 1.77)</w:t>
            </w:r>
          </w:p>
        </w:tc>
        <w:tc>
          <w:tcPr>
            <w:tcW w:w="354" w:type="pct"/>
          </w:tcPr>
          <w:p w14:paraId="63E0671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0.875</w:t>
            </w:r>
          </w:p>
        </w:tc>
        <w:tc>
          <w:tcPr>
            <w:tcW w:w="633" w:type="pct"/>
          </w:tcPr>
          <w:p w14:paraId="32DF976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0.79 (0.40 - 1.56)</w:t>
            </w:r>
          </w:p>
        </w:tc>
        <w:tc>
          <w:tcPr>
            <w:tcW w:w="385" w:type="pct"/>
          </w:tcPr>
          <w:p w14:paraId="46C101A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0.498</w:t>
            </w:r>
          </w:p>
        </w:tc>
        <w:tc>
          <w:tcPr>
            <w:tcW w:w="542" w:type="pct"/>
          </w:tcPr>
          <w:p w14:paraId="7569EB7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1.05 (0.46 - 2.40)</w:t>
            </w:r>
          </w:p>
        </w:tc>
        <w:tc>
          <w:tcPr>
            <w:tcW w:w="385" w:type="pct"/>
          </w:tcPr>
          <w:p w14:paraId="7B7C099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0.913</w:t>
            </w:r>
          </w:p>
        </w:tc>
        <w:tc>
          <w:tcPr>
            <w:tcW w:w="633" w:type="pct"/>
          </w:tcPr>
          <w:p w14:paraId="6089481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0.84 (0.33 -2.13)</w:t>
            </w:r>
          </w:p>
        </w:tc>
        <w:tc>
          <w:tcPr>
            <w:tcW w:w="385" w:type="pct"/>
          </w:tcPr>
          <w:p w14:paraId="0D9E760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0.720</w:t>
            </w:r>
          </w:p>
        </w:tc>
      </w:tr>
      <w:tr w:rsidR="00220E24" w:rsidRPr="000A678E" w14:paraId="1ECEE7FA" w14:textId="77777777" w:rsidTr="00193E10">
        <w:tc>
          <w:tcPr>
            <w:tcW w:w="1102" w:type="pct"/>
          </w:tcPr>
          <w:p w14:paraId="4722A501"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Place of residence</w:t>
            </w:r>
          </w:p>
        </w:tc>
        <w:tc>
          <w:tcPr>
            <w:tcW w:w="582" w:type="pct"/>
          </w:tcPr>
          <w:p w14:paraId="1720E0CC"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635CA5E2"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454BCA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71D5F53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382CE86B"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DDD159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591BE43"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33CCE9C"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09CB0393" w14:textId="77777777" w:rsidTr="00193E10">
        <w:tc>
          <w:tcPr>
            <w:tcW w:w="1102" w:type="pct"/>
          </w:tcPr>
          <w:p w14:paraId="02A6293B"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Rural</w:t>
            </w:r>
          </w:p>
        </w:tc>
        <w:tc>
          <w:tcPr>
            <w:tcW w:w="582" w:type="pct"/>
          </w:tcPr>
          <w:p w14:paraId="3B8873E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7CD26876"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2EFE730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728F864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071EDDC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462F1DE5"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189AA4A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7FAC2316"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77B58D87" w14:textId="77777777" w:rsidTr="00193E10">
        <w:tc>
          <w:tcPr>
            <w:tcW w:w="1102" w:type="pct"/>
          </w:tcPr>
          <w:p w14:paraId="4C54C630"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Urban</w:t>
            </w:r>
          </w:p>
        </w:tc>
        <w:tc>
          <w:tcPr>
            <w:tcW w:w="582" w:type="pct"/>
          </w:tcPr>
          <w:p w14:paraId="6B440A9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0.99 (0.62 -1.56)</w:t>
            </w:r>
          </w:p>
        </w:tc>
        <w:tc>
          <w:tcPr>
            <w:tcW w:w="354" w:type="pct"/>
          </w:tcPr>
          <w:p w14:paraId="2C56EC9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0.948</w:t>
            </w:r>
          </w:p>
        </w:tc>
        <w:tc>
          <w:tcPr>
            <w:tcW w:w="633" w:type="pct"/>
          </w:tcPr>
          <w:p w14:paraId="1DBF3D7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0.92 (0.56 - 1.53)</w:t>
            </w:r>
          </w:p>
        </w:tc>
        <w:tc>
          <w:tcPr>
            <w:tcW w:w="385" w:type="pct"/>
          </w:tcPr>
          <w:p w14:paraId="4CA4D0B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0.757</w:t>
            </w:r>
          </w:p>
        </w:tc>
        <w:tc>
          <w:tcPr>
            <w:tcW w:w="542" w:type="pct"/>
          </w:tcPr>
          <w:p w14:paraId="69E722C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0.81 (0.40 - 1.62)</w:t>
            </w:r>
          </w:p>
        </w:tc>
        <w:tc>
          <w:tcPr>
            <w:tcW w:w="385" w:type="pct"/>
          </w:tcPr>
          <w:p w14:paraId="632E8F53" w14:textId="68C7F9D6"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0.548</w:t>
            </w:r>
          </w:p>
        </w:tc>
        <w:tc>
          <w:tcPr>
            <w:tcW w:w="633" w:type="pct"/>
          </w:tcPr>
          <w:p w14:paraId="0C3D4B3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0.68 (0.32 -1.44)</w:t>
            </w:r>
          </w:p>
        </w:tc>
        <w:tc>
          <w:tcPr>
            <w:tcW w:w="385" w:type="pct"/>
          </w:tcPr>
          <w:p w14:paraId="267BD56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0.310</w:t>
            </w:r>
          </w:p>
        </w:tc>
      </w:tr>
      <w:tr w:rsidR="00220E24" w:rsidRPr="000A678E" w14:paraId="6DE46229" w14:textId="77777777" w:rsidTr="00193E10">
        <w:tc>
          <w:tcPr>
            <w:tcW w:w="1102" w:type="pct"/>
          </w:tcPr>
          <w:p w14:paraId="0B036317"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Division</w:t>
            </w:r>
          </w:p>
        </w:tc>
        <w:tc>
          <w:tcPr>
            <w:tcW w:w="582" w:type="pct"/>
          </w:tcPr>
          <w:p w14:paraId="1BFD2454"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54" w:type="pct"/>
          </w:tcPr>
          <w:p w14:paraId="59675C1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6D45CE2D"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2A03880A"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6486AC7D"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D9434D8"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59BBF87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385" w:type="pct"/>
          </w:tcPr>
          <w:p w14:paraId="1B38D231"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684EC70D" w14:textId="77777777" w:rsidTr="00193E10">
        <w:tc>
          <w:tcPr>
            <w:tcW w:w="1102" w:type="pct"/>
          </w:tcPr>
          <w:p w14:paraId="6D96C038"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Sylhet</w:t>
            </w:r>
          </w:p>
        </w:tc>
        <w:tc>
          <w:tcPr>
            <w:tcW w:w="582" w:type="pct"/>
          </w:tcPr>
          <w:p w14:paraId="4B5911F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54" w:type="pct"/>
          </w:tcPr>
          <w:p w14:paraId="331300A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B0DE5C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5F3509F0"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542" w:type="pct"/>
          </w:tcPr>
          <w:p w14:paraId="10CB25C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5C74810E" w14:textId="77777777" w:rsidR="00220E24" w:rsidRPr="000A678E" w:rsidRDefault="00220E24" w:rsidP="00220E24">
            <w:pPr>
              <w:spacing w:after="0" w:line="240" w:lineRule="auto"/>
              <w:jc w:val="center"/>
              <w:rPr>
                <w:rFonts w:ascii="Times New Roman" w:hAnsi="Times New Roman" w:cs="Times New Roman"/>
                <w:sz w:val="24"/>
                <w:szCs w:val="24"/>
              </w:rPr>
            </w:pPr>
          </w:p>
        </w:tc>
        <w:tc>
          <w:tcPr>
            <w:tcW w:w="633" w:type="pct"/>
          </w:tcPr>
          <w:p w14:paraId="7C87E06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Ref.</w:t>
            </w:r>
          </w:p>
        </w:tc>
        <w:tc>
          <w:tcPr>
            <w:tcW w:w="385" w:type="pct"/>
          </w:tcPr>
          <w:p w14:paraId="03B8EC52" w14:textId="77777777" w:rsidR="00220E24" w:rsidRPr="000A678E" w:rsidRDefault="00220E24" w:rsidP="00220E24">
            <w:pPr>
              <w:spacing w:after="0" w:line="240" w:lineRule="auto"/>
              <w:jc w:val="center"/>
              <w:rPr>
                <w:rFonts w:ascii="Times New Roman" w:hAnsi="Times New Roman" w:cs="Times New Roman"/>
                <w:sz w:val="24"/>
                <w:szCs w:val="24"/>
              </w:rPr>
            </w:pPr>
          </w:p>
        </w:tc>
      </w:tr>
      <w:tr w:rsidR="00220E24" w:rsidRPr="000A678E" w14:paraId="2B5D1D10" w14:textId="77777777" w:rsidTr="00193E10">
        <w:tc>
          <w:tcPr>
            <w:tcW w:w="1102" w:type="pct"/>
          </w:tcPr>
          <w:p w14:paraId="31371F95"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Barisal</w:t>
            </w:r>
          </w:p>
        </w:tc>
        <w:tc>
          <w:tcPr>
            <w:tcW w:w="582" w:type="pct"/>
          </w:tcPr>
          <w:p w14:paraId="2AC3532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5.48 (2.08 – 14.42)</w:t>
            </w:r>
          </w:p>
        </w:tc>
        <w:tc>
          <w:tcPr>
            <w:tcW w:w="354" w:type="pct"/>
          </w:tcPr>
          <w:p w14:paraId="22599F3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&lt;0.001</w:t>
            </w:r>
          </w:p>
        </w:tc>
        <w:tc>
          <w:tcPr>
            <w:tcW w:w="633" w:type="pct"/>
          </w:tcPr>
          <w:p w14:paraId="633EB71B"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5.12 (1.83 - 14.26)</w:t>
            </w:r>
          </w:p>
        </w:tc>
        <w:tc>
          <w:tcPr>
            <w:tcW w:w="385" w:type="pct"/>
          </w:tcPr>
          <w:p w14:paraId="78037FB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0.002**</w:t>
            </w:r>
          </w:p>
        </w:tc>
        <w:tc>
          <w:tcPr>
            <w:tcW w:w="542" w:type="pct"/>
          </w:tcPr>
          <w:p w14:paraId="39487C4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0.51 (0.14 - 1.80)</w:t>
            </w:r>
          </w:p>
        </w:tc>
        <w:tc>
          <w:tcPr>
            <w:tcW w:w="385" w:type="pct"/>
          </w:tcPr>
          <w:p w14:paraId="2CD5A5E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0.297</w:t>
            </w:r>
          </w:p>
        </w:tc>
        <w:tc>
          <w:tcPr>
            <w:tcW w:w="633" w:type="pct"/>
          </w:tcPr>
          <w:p w14:paraId="1B4AB2D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0.41 (0.11 - 1.58)</w:t>
            </w:r>
          </w:p>
        </w:tc>
        <w:tc>
          <w:tcPr>
            <w:tcW w:w="385" w:type="pct"/>
          </w:tcPr>
          <w:p w14:paraId="1BBC8C3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0.194</w:t>
            </w:r>
          </w:p>
        </w:tc>
      </w:tr>
      <w:tr w:rsidR="00220E24" w:rsidRPr="000A678E" w14:paraId="5C90078D" w14:textId="77777777" w:rsidTr="00193E10">
        <w:tc>
          <w:tcPr>
            <w:tcW w:w="1102" w:type="pct"/>
          </w:tcPr>
          <w:p w14:paraId="2E30AFE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Chattogram</w:t>
            </w:r>
          </w:p>
        </w:tc>
        <w:tc>
          <w:tcPr>
            <w:tcW w:w="582" w:type="pct"/>
          </w:tcPr>
          <w:p w14:paraId="1CD9EB0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2.02 (0.78 – 5.20)</w:t>
            </w:r>
          </w:p>
        </w:tc>
        <w:tc>
          <w:tcPr>
            <w:tcW w:w="354" w:type="pct"/>
          </w:tcPr>
          <w:p w14:paraId="6F19E31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0.145</w:t>
            </w:r>
          </w:p>
        </w:tc>
        <w:tc>
          <w:tcPr>
            <w:tcW w:w="633" w:type="pct"/>
          </w:tcPr>
          <w:p w14:paraId="4F293BF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2.22 (0.86 - 5.77)</w:t>
            </w:r>
          </w:p>
        </w:tc>
        <w:tc>
          <w:tcPr>
            <w:tcW w:w="385" w:type="pct"/>
          </w:tcPr>
          <w:p w14:paraId="7BEDB06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0.101</w:t>
            </w:r>
          </w:p>
        </w:tc>
        <w:tc>
          <w:tcPr>
            <w:tcW w:w="542" w:type="pct"/>
          </w:tcPr>
          <w:p w14:paraId="6895DC3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0.98 (0.39 - 2.48)</w:t>
            </w:r>
          </w:p>
        </w:tc>
        <w:tc>
          <w:tcPr>
            <w:tcW w:w="385" w:type="pct"/>
          </w:tcPr>
          <w:p w14:paraId="582E718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0.971</w:t>
            </w:r>
          </w:p>
        </w:tc>
        <w:tc>
          <w:tcPr>
            <w:tcW w:w="633" w:type="pct"/>
          </w:tcPr>
          <w:p w14:paraId="08C5A3A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1.01 (0.38 - 2.72)</w:t>
            </w:r>
          </w:p>
        </w:tc>
        <w:tc>
          <w:tcPr>
            <w:tcW w:w="385" w:type="pct"/>
          </w:tcPr>
          <w:p w14:paraId="212326B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0.985</w:t>
            </w:r>
          </w:p>
        </w:tc>
      </w:tr>
      <w:tr w:rsidR="00220E24" w:rsidRPr="000A678E" w14:paraId="74A65570" w14:textId="77777777" w:rsidTr="00193E10">
        <w:tc>
          <w:tcPr>
            <w:tcW w:w="1102" w:type="pct"/>
          </w:tcPr>
          <w:p w14:paraId="1C7E8F5B"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Dhaka</w:t>
            </w:r>
          </w:p>
        </w:tc>
        <w:tc>
          <w:tcPr>
            <w:tcW w:w="582" w:type="pct"/>
          </w:tcPr>
          <w:p w14:paraId="3E4E557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1.97 (0.75 – 5.15)</w:t>
            </w:r>
          </w:p>
        </w:tc>
        <w:tc>
          <w:tcPr>
            <w:tcW w:w="354" w:type="pct"/>
          </w:tcPr>
          <w:p w14:paraId="5E30E9E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0.169</w:t>
            </w:r>
          </w:p>
        </w:tc>
        <w:tc>
          <w:tcPr>
            <w:tcW w:w="633" w:type="pct"/>
          </w:tcPr>
          <w:p w14:paraId="1589330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1.97 (0.73 - 5.32)</w:t>
            </w:r>
          </w:p>
        </w:tc>
        <w:tc>
          <w:tcPr>
            <w:tcW w:w="385" w:type="pct"/>
          </w:tcPr>
          <w:p w14:paraId="4B788384"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0.182</w:t>
            </w:r>
          </w:p>
        </w:tc>
        <w:tc>
          <w:tcPr>
            <w:tcW w:w="542" w:type="pct"/>
          </w:tcPr>
          <w:p w14:paraId="695A3A3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0.78 (0.31 - 1.99)</w:t>
            </w:r>
          </w:p>
        </w:tc>
        <w:tc>
          <w:tcPr>
            <w:tcW w:w="385" w:type="pct"/>
          </w:tcPr>
          <w:p w14:paraId="457832F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0.602</w:t>
            </w:r>
          </w:p>
        </w:tc>
        <w:tc>
          <w:tcPr>
            <w:tcW w:w="633" w:type="pct"/>
          </w:tcPr>
          <w:p w14:paraId="2F47DF2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0.67 (0.24 - 1.83)</w:t>
            </w:r>
          </w:p>
        </w:tc>
        <w:tc>
          <w:tcPr>
            <w:tcW w:w="385" w:type="pct"/>
          </w:tcPr>
          <w:p w14:paraId="7349E36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0.435</w:t>
            </w:r>
          </w:p>
        </w:tc>
      </w:tr>
      <w:tr w:rsidR="00220E24" w:rsidRPr="000A678E" w14:paraId="1FBB85E3" w14:textId="77777777" w:rsidTr="00193E10">
        <w:tc>
          <w:tcPr>
            <w:tcW w:w="1102" w:type="pct"/>
          </w:tcPr>
          <w:p w14:paraId="2C289450"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lastRenderedPageBreak/>
              <w:t>Khulna</w:t>
            </w:r>
          </w:p>
        </w:tc>
        <w:tc>
          <w:tcPr>
            <w:tcW w:w="582" w:type="pct"/>
          </w:tcPr>
          <w:p w14:paraId="2BCE86D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1.87 (0.69 – 5.04)</w:t>
            </w:r>
          </w:p>
        </w:tc>
        <w:tc>
          <w:tcPr>
            <w:tcW w:w="354" w:type="pct"/>
          </w:tcPr>
          <w:p w14:paraId="2D17044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0.218</w:t>
            </w:r>
          </w:p>
        </w:tc>
        <w:tc>
          <w:tcPr>
            <w:tcW w:w="633" w:type="pct"/>
          </w:tcPr>
          <w:p w14:paraId="670ADC8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2.19 (0.76 - 6.31)</w:t>
            </w:r>
          </w:p>
        </w:tc>
        <w:tc>
          <w:tcPr>
            <w:tcW w:w="385" w:type="pct"/>
          </w:tcPr>
          <w:p w14:paraId="26BBC3C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0.147</w:t>
            </w:r>
          </w:p>
        </w:tc>
        <w:tc>
          <w:tcPr>
            <w:tcW w:w="542" w:type="pct"/>
          </w:tcPr>
          <w:p w14:paraId="0C523F6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1.11 (0.43 - 2.88)</w:t>
            </w:r>
          </w:p>
        </w:tc>
        <w:tc>
          <w:tcPr>
            <w:tcW w:w="385" w:type="pct"/>
          </w:tcPr>
          <w:p w14:paraId="4A56F5E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0.832</w:t>
            </w:r>
          </w:p>
        </w:tc>
        <w:tc>
          <w:tcPr>
            <w:tcW w:w="633" w:type="pct"/>
          </w:tcPr>
          <w:p w14:paraId="0525AF6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0.94 (0.36 - 2.50)</w:t>
            </w:r>
          </w:p>
        </w:tc>
        <w:tc>
          <w:tcPr>
            <w:tcW w:w="385" w:type="pct"/>
          </w:tcPr>
          <w:p w14:paraId="11C723F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0.908</w:t>
            </w:r>
          </w:p>
        </w:tc>
      </w:tr>
      <w:tr w:rsidR="00220E24" w:rsidRPr="000A678E" w14:paraId="2CA50FBE" w14:textId="77777777" w:rsidTr="00193E10">
        <w:tc>
          <w:tcPr>
            <w:tcW w:w="1102" w:type="pct"/>
          </w:tcPr>
          <w:p w14:paraId="780C100E"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Mymensingh</w:t>
            </w:r>
          </w:p>
        </w:tc>
        <w:tc>
          <w:tcPr>
            <w:tcW w:w="582" w:type="pct"/>
          </w:tcPr>
          <w:p w14:paraId="01D0EAF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3.75 (1.36 – 10.31)</w:t>
            </w:r>
          </w:p>
        </w:tc>
        <w:tc>
          <w:tcPr>
            <w:tcW w:w="354" w:type="pct"/>
          </w:tcPr>
          <w:p w14:paraId="46D1CAC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0.010</w:t>
            </w:r>
          </w:p>
        </w:tc>
        <w:tc>
          <w:tcPr>
            <w:tcW w:w="633" w:type="pct"/>
          </w:tcPr>
          <w:p w14:paraId="795D537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3.82 (1.35 - 10.85)</w:t>
            </w:r>
          </w:p>
        </w:tc>
        <w:tc>
          <w:tcPr>
            <w:tcW w:w="385" w:type="pct"/>
          </w:tcPr>
          <w:p w14:paraId="0C56FF6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0.012</w:t>
            </w:r>
          </w:p>
        </w:tc>
        <w:tc>
          <w:tcPr>
            <w:tcW w:w="542" w:type="pct"/>
          </w:tcPr>
          <w:p w14:paraId="0090D4E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w:t>
            </w:r>
          </w:p>
        </w:tc>
        <w:tc>
          <w:tcPr>
            <w:tcW w:w="385" w:type="pct"/>
          </w:tcPr>
          <w:p w14:paraId="4F4399F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w:t>
            </w:r>
          </w:p>
        </w:tc>
        <w:tc>
          <w:tcPr>
            <w:tcW w:w="633" w:type="pct"/>
          </w:tcPr>
          <w:p w14:paraId="6F77B8C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w:t>
            </w:r>
          </w:p>
        </w:tc>
        <w:tc>
          <w:tcPr>
            <w:tcW w:w="385" w:type="pct"/>
          </w:tcPr>
          <w:p w14:paraId="5EF9B517"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w:t>
            </w:r>
          </w:p>
        </w:tc>
      </w:tr>
      <w:tr w:rsidR="00220E24" w:rsidRPr="000A678E" w14:paraId="205DFC8E" w14:textId="77777777" w:rsidTr="00193E10">
        <w:tc>
          <w:tcPr>
            <w:tcW w:w="1102" w:type="pct"/>
          </w:tcPr>
          <w:p w14:paraId="5359C470" w14:textId="77777777" w:rsidR="00220E24" w:rsidRPr="000A678E" w:rsidRDefault="00220E24" w:rsidP="00220E24">
            <w:pPr>
              <w:spacing w:after="0" w:line="240" w:lineRule="auto"/>
              <w:rPr>
                <w:rFonts w:ascii="Times New Roman" w:hAnsi="Times New Roman" w:cs="Times New Roman"/>
                <w:sz w:val="24"/>
                <w:szCs w:val="24"/>
              </w:rPr>
            </w:pPr>
            <w:proofErr w:type="spellStart"/>
            <w:r w:rsidRPr="000A678E">
              <w:rPr>
                <w:rFonts w:ascii="Times New Roman" w:hAnsi="Times New Roman" w:cs="Times New Roman"/>
                <w:sz w:val="24"/>
                <w:szCs w:val="24"/>
              </w:rPr>
              <w:t>Rajshahi</w:t>
            </w:r>
            <w:proofErr w:type="spellEnd"/>
          </w:p>
        </w:tc>
        <w:tc>
          <w:tcPr>
            <w:tcW w:w="582" w:type="pct"/>
          </w:tcPr>
          <w:p w14:paraId="35D1E36A"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1.45 (0.51 – 4.14)</w:t>
            </w:r>
          </w:p>
        </w:tc>
        <w:tc>
          <w:tcPr>
            <w:tcW w:w="354" w:type="pct"/>
          </w:tcPr>
          <w:p w14:paraId="500E347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0.486</w:t>
            </w:r>
          </w:p>
        </w:tc>
        <w:tc>
          <w:tcPr>
            <w:tcW w:w="633" w:type="pct"/>
          </w:tcPr>
          <w:p w14:paraId="4BFFCD10"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1.53 (0.49 - 4.79)</w:t>
            </w:r>
          </w:p>
        </w:tc>
        <w:tc>
          <w:tcPr>
            <w:tcW w:w="385" w:type="pct"/>
          </w:tcPr>
          <w:p w14:paraId="2F6AC71D"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0.464</w:t>
            </w:r>
          </w:p>
        </w:tc>
        <w:tc>
          <w:tcPr>
            <w:tcW w:w="542" w:type="pct"/>
          </w:tcPr>
          <w:p w14:paraId="2E657762"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0.64 (0.21 - 2.01)</w:t>
            </w:r>
          </w:p>
        </w:tc>
        <w:tc>
          <w:tcPr>
            <w:tcW w:w="385" w:type="pct"/>
          </w:tcPr>
          <w:p w14:paraId="05A1A7E6"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0.448</w:t>
            </w:r>
          </w:p>
        </w:tc>
        <w:tc>
          <w:tcPr>
            <w:tcW w:w="633" w:type="pct"/>
          </w:tcPr>
          <w:p w14:paraId="25B2C5F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0.59 (0.19 - 1.87)</w:t>
            </w:r>
          </w:p>
        </w:tc>
        <w:tc>
          <w:tcPr>
            <w:tcW w:w="385" w:type="pct"/>
          </w:tcPr>
          <w:p w14:paraId="56629E41"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0.370</w:t>
            </w:r>
          </w:p>
        </w:tc>
      </w:tr>
      <w:tr w:rsidR="00220E24" w:rsidRPr="000A678E" w14:paraId="6D3D2F57" w14:textId="77777777" w:rsidTr="00193E10">
        <w:tc>
          <w:tcPr>
            <w:tcW w:w="1102" w:type="pct"/>
          </w:tcPr>
          <w:p w14:paraId="50AE9E5D" w14:textId="77777777" w:rsidR="00220E24" w:rsidRPr="000A678E" w:rsidRDefault="00220E24" w:rsidP="00220E24">
            <w:pPr>
              <w:spacing w:after="0" w:line="240" w:lineRule="auto"/>
              <w:rPr>
                <w:rFonts w:ascii="Times New Roman" w:hAnsi="Times New Roman" w:cs="Times New Roman"/>
                <w:sz w:val="24"/>
                <w:szCs w:val="24"/>
              </w:rPr>
            </w:pPr>
            <w:r w:rsidRPr="000A678E">
              <w:rPr>
                <w:rFonts w:ascii="Times New Roman" w:hAnsi="Times New Roman" w:cs="Times New Roman"/>
                <w:sz w:val="24"/>
                <w:szCs w:val="24"/>
              </w:rPr>
              <w:t>Rangpur</w:t>
            </w:r>
          </w:p>
        </w:tc>
        <w:tc>
          <w:tcPr>
            <w:tcW w:w="582" w:type="pct"/>
          </w:tcPr>
          <w:p w14:paraId="55FE3A43"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1.57 (0.56 – 4.40)</w:t>
            </w:r>
          </w:p>
        </w:tc>
        <w:tc>
          <w:tcPr>
            <w:tcW w:w="354" w:type="pct"/>
          </w:tcPr>
          <w:p w14:paraId="150E0C6F"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0.388</w:t>
            </w:r>
          </w:p>
        </w:tc>
        <w:tc>
          <w:tcPr>
            <w:tcW w:w="633" w:type="pct"/>
          </w:tcPr>
          <w:p w14:paraId="56FFCDF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1.82 (0.60 - 5.54)</w:t>
            </w:r>
          </w:p>
        </w:tc>
        <w:tc>
          <w:tcPr>
            <w:tcW w:w="385" w:type="pct"/>
          </w:tcPr>
          <w:p w14:paraId="2E8DA685"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0.291</w:t>
            </w:r>
          </w:p>
        </w:tc>
        <w:tc>
          <w:tcPr>
            <w:tcW w:w="542" w:type="pct"/>
          </w:tcPr>
          <w:p w14:paraId="0B3A06B9"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1.08 (0.41 - 2.80)</w:t>
            </w:r>
          </w:p>
        </w:tc>
        <w:tc>
          <w:tcPr>
            <w:tcW w:w="385" w:type="pct"/>
          </w:tcPr>
          <w:p w14:paraId="4C20A8D8"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0.882</w:t>
            </w:r>
          </w:p>
        </w:tc>
        <w:tc>
          <w:tcPr>
            <w:tcW w:w="633" w:type="pct"/>
          </w:tcPr>
          <w:p w14:paraId="1BFA44CE"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0.84 (0.32 - 2.23)</w:t>
            </w:r>
          </w:p>
        </w:tc>
        <w:tc>
          <w:tcPr>
            <w:tcW w:w="385" w:type="pct"/>
          </w:tcPr>
          <w:p w14:paraId="6B2E609C" w14:textId="77777777" w:rsidR="00220E24" w:rsidRPr="000A678E" w:rsidRDefault="00220E24" w:rsidP="00220E24">
            <w:pPr>
              <w:spacing w:after="0" w:line="240" w:lineRule="auto"/>
              <w:jc w:val="center"/>
              <w:rPr>
                <w:rFonts w:ascii="Times New Roman" w:hAnsi="Times New Roman" w:cs="Times New Roman"/>
                <w:sz w:val="24"/>
                <w:szCs w:val="24"/>
              </w:rPr>
            </w:pPr>
            <w:r w:rsidRPr="000A678E">
              <w:rPr>
                <w:rFonts w:ascii="Times New Roman" w:hAnsi="Times New Roman" w:cs="Times New Roman"/>
                <w:sz w:val="24"/>
                <w:szCs w:val="24"/>
              </w:rPr>
              <w:t>0.729</w:t>
            </w:r>
          </w:p>
        </w:tc>
      </w:tr>
    </w:tbl>
    <w:p w14:paraId="5F4E0162" w14:textId="77777777" w:rsidR="00193E10" w:rsidRPr="000A678E" w:rsidRDefault="00193E10" w:rsidP="00193E10">
      <w:pPr>
        <w:spacing w:line="480" w:lineRule="auto"/>
        <w:rPr>
          <w:rFonts w:ascii="Times New Roman" w:hAnsi="Times New Roman" w:cs="Times New Roman"/>
          <w:b/>
          <w:bCs/>
          <w:i/>
          <w:sz w:val="24"/>
          <w:szCs w:val="24"/>
        </w:rPr>
      </w:pPr>
      <w:r w:rsidRPr="000A678E">
        <w:rPr>
          <w:rFonts w:ascii="Times New Roman" w:hAnsi="Times New Roman" w:cs="Times New Roman"/>
          <w:i/>
          <w:sz w:val="24"/>
          <w:szCs w:val="24"/>
        </w:rPr>
        <w:t>Ref. = Reference</w:t>
      </w:r>
    </w:p>
    <w:p w14:paraId="7221B7E2" w14:textId="77777777" w:rsidR="00193E10" w:rsidRDefault="00193E10" w:rsidP="00193E10">
      <w:pPr>
        <w:spacing w:line="480" w:lineRule="auto"/>
        <w:rPr>
          <w:rFonts w:ascii="Times New Roman" w:hAnsi="Times New Roman" w:cs="Times New Roman"/>
          <w:bCs/>
          <w:sz w:val="24"/>
          <w:szCs w:val="24"/>
        </w:rPr>
        <w:sectPr w:rsidR="00193E10" w:rsidSect="00193E10">
          <w:pgSz w:w="15840" w:h="12240" w:orient="landscape"/>
          <w:pgMar w:top="1440" w:right="1440" w:bottom="1440" w:left="1440" w:header="720" w:footer="720" w:gutter="0"/>
          <w:lnNumType w:countBy="1" w:restart="continuous"/>
          <w:cols w:space="720"/>
          <w:docGrid w:linePitch="360"/>
        </w:sectPr>
      </w:pPr>
    </w:p>
    <w:p w14:paraId="2C3B9014" w14:textId="660893F9" w:rsidR="00193E10" w:rsidRDefault="00193E10" w:rsidP="00193E10">
      <w:pPr>
        <w:spacing w:line="480" w:lineRule="auto"/>
        <w:rPr>
          <w:rFonts w:ascii="Times New Roman" w:hAnsi="Times New Roman" w:cs="Times New Roman"/>
          <w:bCs/>
          <w:sz w:val="24"/>
          <w:szCs w:val="24"/>
        </w:rPr>
      </w:pPr>
    </w:p>
    <w:p w14:paraId="4935B026" w14:textId="77777777" w:rsidR="00193E10" w:rsidRDefault="00193E10" w:rsidP="00193E10">
      <w:pPr>
        <w:spacing w:line="480" w:lineRule="auto"/>
        <w:rPr>
          <w:rFonts w:ascii="Times New Roman" w:hAnsi="Times New Roman" w:cs="Times New Roman"/>
          <w:bCs/>
          <w:sz w:val="24"/>
          <w:szCs w:val="24"/>
        </w:rPr>
      </w:pPr>
    </w:p>
    <w:p w14:paraId="0F0DBCF3" w14:textId="77777777" w:rsidR="00193E10" w:rsidRDefault="00193E10" w:rsidP="00193E10">
      <w:pPr>
        <w:spacing w:line="480" w:lineRule="auto"/>
        <w:rPr>
          <w:rFonts w:ascii="Times New Roman" w:hAnsi="Times New Roman" w:cs="Times New Roman"/>
          <w:bCs/>
          <w:sz w:val="24"/>
          <w:szCs w:val="24"/>
        </w:rPr>
      </w:pPr>
    </w:p>
    <w:p w14:paraId="7AD40492" w14:textId="77777777" w:rsidR="00193E10" w:rsidRDefault="00193E10" w:rsidP="00193E10">
      <w:pPr>
        <w:spacing w:line="480" w:lineRule="auto"/>
        <w:rPr>
          <w:rFonts w:ascii="Times New Roman" w:hAnsi="Times New Roman" w:cs="Times New Roman"/>
          <w:bCs/>
          <w:sz w:val="24"/>
          <w:szCs w:val="24"/>
        </w:rPr>
      </w:pPr>
    </w:p>
    <w:p w14:paraId="720CE082" w14:textId="729C8CD7" w:rsidR="00193E10" w:rsidRPr="00193E10" w:rsidRDefault="00193E10" w:rsidP="00193E10">
      <w:pPr>
        <w:spacing w:line="480" w:lineRule="auto"/>
        <w:rPr>
          <w:rFonts w:ascii="Times New Roman" w:hAnsi="Times New Roman" w:cs="Times New Roman"/>
          <w:bCs/>
          <w:sz w:val="24"/>
          <w:szCs w:val="24"/>
        </w:rPr>
      </w:pPr>
      <w:commentRangeStart w:id="176"/>
      <w:r w:rsidRPr="00193E10">
        <w:rPr>
          <w:rFonts w:ascii="Times New Roman" w:hAnsi="Times New Roman" w:cs="Times New Roman"/>
          <w:bCs/>
          <w:sz w:val="24"/>
          <w:szCs w:val="24"/>
        </w:rPr>
        <w:t xml:space="preserve">Table 3. </w:t>
      </w:r>
      <w:commentRangeEnd w:id="176"/>
      <w:r>
        <w:rPr>
          <w:rStyle w:val="CommentReference"/>
        </w:rPr>
        <w:commentReference w:id="176"/>
      </w:r>
      <w:r w:rsidRPr="00193E10">
        <w:rPr>
          <w:rFonts w:ascii="Times New Roman" w:hAnsi="Times New Roman" w:cs="Times New Roman"/>
          <w:bCs/>
          <w:sz w:val="24"/>
          <w:szCs w:val="24"/>
        </w:rPr>
        <w:t xml:space="preserve">Exploring the relationship between the categories of </w:t>
      </w:r>
      <w:r w:rsidRPr="00193E10">
        <w:rPr>
          <w:rFonts w:ascii="Times New Roman" w:hAnsi="Times New Roman" w:cs="Times New Roman"/>
          <w:i/>
          <w:iCs/>
          <w:sz w:val="24"/>
          <w:szCs w:val="24"/>
        </w:rPr>
        <w:t>E. coli</w:t>
      </w:r>
      <w:r w:rsidRPr="00193E10">
        <w:rPr>
          <w:rFonts w:ascii="Times New Roman" w:hAnsi="Times New Roman" w:cs="Times New Roman"/>
          <w:sz w:val="24"/>
          <w:szCs w:val="24"/>
        </w:rPr>
        <w:t xml:space="preserve"> </w:t>
      </w:r>
      <w:r w:rsidRPr="00193E10">
        <w:rPr>
          <w:rFonts w:ascii="Times New Roman" w:hAnsi="Times New Roman" w:cs="Times New Roman"/>
          <w:bCs/>
          <w:sz w:val="24"/>
          <w:szCs w:val="24"/>
        </w:rPr>
        <w:t>contamination and diarrhea among children younger than 5 years of MICS 2019 and MICS 2012 data in household drinking water in Bangladesh using sensitivity analysis and the propensity score weighting method</w:t>
      </w:r>
    </w:p>
    <w:tbl>
      <w:tblPr>
        <w:tblStyle w:val="TableGrid"/>
        <w:tblW w:w="5000" w:type="pct"/>
        <w:tblLook w:val="04A0" w:firstRow="1" w:lastRow="0" w:firstColumn="1" w:lastColumn="0" w:noHBand="0" w:noVBand="1"/>
      </w:tblPr>
      <w:tblGrid>
        <w:gridCol w:w="2712"/>
        <w:gridCol w:w="1937"/>
        <w:gridCol w:w="1363"/>
        <w:gridCol w:w="2035"/>
        <w:gridCol w:w="1303"/>
      </w:tblGrid>
      <w:tr w:rsidR="00193E10" w:rsidRPr="000A678E" w14:paraId="6AD7E5A2" w14:textId="77777777" w:rsidTr="00220E24">
        <w:tc>
          <w:tcPr>
            <w:tcW w:w="1450" w:type="pct"/>
          </w:tcPr>
          <w:p w14:paraId="730DC420" w14:textId="77777777" w:rsidR="00193E10" w:rsidRPr="00193E10" w:rsidRDefault="00193E10" w:rsidP="00220E24">
            <w:pPr>
              <w:spacing w:after="0" w:line="480" w:lineRule="auto"/>
              <w:rPr>
                <w:rFonts w:ascii="Times New Roman" w:hAnsi="Times New Roman" w:cs="Times New Roman"/>
                <w:sz w:val="24"/>
                <w:szCs w:val="24"/>
              </w:rPr>
            </w:pPr>
          </w:p>
        </w:tc>
        <w:tc>
          <w:tcPr>
            <w:tcW w:w="1765" w:type="pct"/>
            <w:gridSpan w:val="2"/>
          </w:tcPr>
          <w:p w14:paraId="7229E4DA" w14:textId="77777777" w:rsidR="00193E10" w:rsidRPr="00220E24" w:rsidRDefault="00193E10" w:rsidP="00220E24">
            <w:pPr>
              <w:spacing w:after="0" w:line="480" w:lineRule="auto"/>
              <w:rPr>
                <w:rFonts w:ascii="Times New Roman" w:hAnsi="Times New Roman" w:cs="Times New Roman"/>
                <w:sz w:val="24"/>
                <w:szCs w:val="24"/>
              </w:rPr>
            </w:pPr>
            <w:r w:rsidRPr="00220E24">
              <w:rPr>
                <w:rFonts w:ascii="Times New Roman" w:hAnsi="Times New Roman" w:cs="Times New Roman"/>
                <w:sz w:val="24"/>
                <w:szCs w:val="24"/>
              </w:rPr>
              <w:t>MICS 2019</w:t>
            </w:r>
          </w:p>
        </w:tc>
        <w:tc>
          <w:tcPr>
            <w:tcW w:w="1785" w:type="pct"/>
            <w:gridSpan w:val="2"/>
          </w:tcPr>
          <w:p w14:paraId="4C3D6852" w14:textId="77777777" w:rsidR="00193E10" w:rsidRPr="00220E24" w:rsidRDefault="00193E10" w:rsidP="00220E24">
            <w:pPr>
              <w:spacing w:after="0" w:line="480" w:lineRule="auto"/>
              <w:rPr>
                <w:rFonts w:ascii="Times New Roman" w:hAnsi="Times New Roman" w:cs="Times New Roman"/>
                <w:sz w:val="24"/>
                <w:szCs w:val="24"/>
              </w:rPr>
            </w:pPr>
            <w:r w:rsidRPr="00220E24">
              <w:rPr>
                <w:rFonts w:ascii="Times New Roman" w:hAnsi="Times New Roman" w:cs="Times New Roman"/>
                <w:sz w:val="24"/>
                <w:szCs w:val="24"/>
              </w:rPr>
              <w:t>MICS 2012</w:t>
            </w:r>
          </w:p>
        </w:tc>
      </w:tr>
      <w:tr w:rsidR="00193E10" w:rsidRPr="000A678E" w14:paraId="5B12CD8D" w14:textId="77777777" w:rsidTr="00220E24">
        <w:tc>
          <w:tcPr>
            <w:tcW w:w="1450" w:type="pct"/>
          </w:tcPr>
          <w:p w14:paraId="77915B81" w14:textId="77777777" w:rsidR="00193E10" w:rsidRPr="000A678E" w:rsidRDefault="00193E10" w:rsidP="00220E24">
            <w:pPr>
              <w:spacing w:after="0" w:line="480" w:lineRule="auto"/>
              <w:rPr>
                <w:rFonts w:ascii="Times New Roman" w:hAnsi="Times New Roman" w:cs="Times New Roman"/>
                <w:sz w:val="24"/>
                <w:szCs w:val="24"/>
              </w:rPr>
            </w:pPr>
          </w:p>
        </w:tc>
        <w:tc>
          <w:tcPr>
            <w:tcW w:w="1036" w:type="pct"/>
          </w:tcPr>
          <w:p w14:paraId="1E70542F"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Adjusted odds ratio</w:t>
            </w:r>
          </w:p>
        </w:tc>
        <w:tc>
          <w:tcPr>
            <w:tcW w:w="729" w:type="pct"/>
          </w:tcPr>
          <w:p w14:paraId="565A4D57"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p-value</w:t>
            </w:r>
          </w:p>
        </w:tc>
        <w:tc>
          <w:tcPr>
            <w:tcW w:w="1088" w:type="pct"/>
          </w:tcPr>
          <w:p w14:paraId="6155DA45"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Adjusted odds ratio</w:t>
            </w:r>
          </w:p>
        </w:tc>
        <w:tc>
          <w:tcPr>
            <w:tcW w:w="697" w:type="pct"/>
          </w:tcPr>
          <w:p w14:paraId="35A376D6"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p-value</w:t>
            </w:r>
          </w:p>
        </w:tc>
      </w:tr>
      <w:tr w:rsidR="00193E10" w:rsidRPr="000A678E" w14:paraId="4CBF3063" w14:textId="77777777" w:rsidTr="00220E24">
        <w:tc>
          <w:tcPr>
            <w:tcW w:w="1450" w:type="pct"/>
          </w:tcPr>
          <w:p w14:paraId="7B6483F1"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Exposure group</w:t>
            </w:r>
          </w:p>
        </w:tc>
        <w:tc>
          <w:tcPr>
            <w:tcW w:w="1036" w:type="pct"/>
          </w:tcPr>
          <w:p w14:paraId="5A26C011" w14:textId="77777777" w:rsidR="00193E10" w:rsidRPr="000A678E" w:rsidRDefault="00193E10" w:rsidP="00220E24">
            <w:pPr>
              <w:spacing w:after="0" w:line="480" w:lineRule="auto"/>
              <w:rPr>
                <w:rFonts w:ascii="Times New Roman" w:hAnsi="Times New Roman" w:cs="Times New Roman"/>
                <w:sz w:val="24"/>
                <w:szCs w:val="24"/>
              </w:rPr>
            </w:pPr>
          </w:p>
        </w:tc>
        <w:tc>
          <w:tcPr>
            <w:tcW w:w="729" w:type="pct"/>
          </w:tcPr>
          <w:p w14:paraId="1BA32E69" w14:textId="77777777" w:rsidR="00193E10" w:rsidRPr="000A678E" w:rsidRDefault="00193E10" w:rsidP="00220E24">
            <w:pPr>
              <w:spacing w:after="0" w:line="480" w:lineRule="auto"/>
              <w:rPr>
                <w:rFonts w:ascii="Times New Roman" w:hAnsi="Times New Roman" w:cs="Times New Roman"/>
                <w:sz w:val="24"/>
                <w:szCs w:val="24"/>
              </w:rPr>
            </w:pPr>
          </w:p>
        </w:tc>
        <w:tc>
          <w:tcPr>
            <w:tcW w:w="1088" w:type="pct"/>
          </w:tcPr>
          <w:p w14:paraId="5E382AA4" w14:textId="77777777" w:rsidR="00193E10" w:rsidRPr="000A678E" w:rsidRDefault="00193E10" w:rsidP="00220E24">
            <w:pPr>
              <w:spacing w:after="0" w:line="480" w:lineRule="auto"/>
              <w:rPr>
                <w:rFonts w:ascii="Times New Roman" w:hAnsi="Times New Roman" w:cs="Times New Roman"/>
                <w:sz w:val="24"/>
                <w:szCs w:val="24"/>
              </w:rPr>
            </w:pPr>
          </w:p>
        </w:tc>
        <w:tc>
          <w:tcPr>
            <w:tcW w:w="697" w:type="pct"/>
          </w:tcPr>
          <w:p w14:paraId="2BC8ADC5" w14:textId="77777777" w:rsidR="00193E10" w:rsidRPr="000A678E" w:rsidRDefault="00193E10" w:rsidP="00220E24">
            <w:pPr>
              <w:spacing w:after="0" w:line="480" w:lineRule="auto"/>
              <w:rPr>
                <w:rFonts w:ascii="Times New Roman" w:hAnsi="Times New Roman" w:cs="Times New Roman"/>
                <w:sz w:val="24"/>
                <w:szCs w:val="24"/>
              </w:rPr>
            </w:pPr>
          </w:p>
        </w:tc>
      </w:tr>
      <w:tr w:rsidR="00193E10" w:rsidRPr="000A678E" w14:paraId="44AFB9F3" w14:textId="77777777" w:rsidTr="00220E24">
        <w:tc>
          <w:tcPr>
            <w:tcW w:w="1450" w:type="pct"/>
          </w:tcPr>
          <w:p w14:paraId="5DB02D4A"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Low</w:t>
            </w:r>
          </w:p>
        </w:tc>
        <w:tc>
          <w:tcPr>
            <w:tcW w:w="1036" w:type="pct"/>
          </w:tcPr>
          <w:p w14:paraId="4AC65C3B"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729" w:type="pct"/>
          </w:tcPr>
          <w:p w14:paraId="36CD0FF0" w14:textId="77777777" w:rsidR="00193E10" w:rsidRPr="000A678E" w:rsidRDefault="00193E10" w:rsidP="00220E24">
            <w:pPr>
              <w:spacing w:after="0" w:line="480" w:lineRule="auto"/>
              <w:rPr>
                <w:rFonts w:ascii="Times New Roman" w:hAnsi="Times New Roman" w:cs="Times New Roman"/>
                <w:sz w:val="24"/>
                <w:szCs w:val="24"/>
              </w:rPr>
            </w:pPr>
          </w:p>
        </w:tc>
        <w:tc>
          <w:tcPr>
            <w:tcW w:w="1088" w:type="pct"/>
          </w:tcPr>
          <w:p w14:paraId="73E92F1E"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Ref.</w:t>
            </w:r>
          </w:p>
        </w:tc>
        <w:tc>
          <w:tcPr>
            <w:tcW w:w="697" w:type="pct"/>
          </w:tcPr>
          <w:p w14:paraId="53C1964C" w14:textId="77777777" w:rsidR="00193E10" w:rsidRPr="000A678E" w:rsidRDefault="00193E10" w:rsidP="00220E24">
            <w:pPr>
              <w:spacing w:after="0" w:line="480" w:lineRule="auto"/>
              <w:rPr>
                <w:rFonts w:ascii="Times New Roman" w:hAnsi="Times New Roman" w:cs="Times New Roman"/>
                <w:sz w:val="24"/>
                <w:szCs w:val="24"/>
              </w:rPr>
            </w:pPr>
          </w:p>
        </w:tc>
      </w:tr>
      <w:tr w:rsidR="00193E10" w:rsidRPr="000A678E" w14:paraId="1269C364" w14:textId="77777777" w:rsidTr="00220E24">
        <w:tc>
          <w:tcPr>
            <w:tcW w:w="1450" w:type="pct"/>
          </w:tcPr>
          <w:p w14:paraId="247D7F0A"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Moderate</w:t>
            </w:r>
          </w:p>
        </w:tc>
        <w:tc>
          <w:tcPr>
            <w:tcW w:w="1036" w:type="pct"/>
          </w:tcPr>
          <w:p w14:paraId="7D7F5B5A"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1.46 (0.71 – 3.01)</w:t>
            </w:r>
          </w:p>
        </w:tc>
        <w:tc>
          <w:tcPr>
            <w:tcW w:w="729" w:type="pct"/>
          </w:tcPr>
          <w:p w14:paraId="19E078CB"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0.301</w:t>
            </w:r>
          </w:p>
        </w:tc>
        <w:tc>
          <w:tcPr>
            <w:tcW w:w="1088" w:type="pct"/>
          </w:tcPr>
          <w:p w14:paraId="5386C934"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1.01 (0.45 – 2.28)</w:t>
            </w:r>
          </w:p>
        </w:tc>
        <w:tc>
          <w:tcPr>
            <w:tcW w:w="697" w:type="pct"/>
          </w:tcPr>
          <w:p w14:paraId="74E1B856"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0.981</w:t>
            </w:r>
          </w:p>
        </w:tc>
      </w:tr>
      <w:tr w:rsidR="00193E10" w:rsidRPr="000A678E" w14:paraId="59B08966" w14:textId="77777777" w:rsidTr="00220E24">
        <w:tc>
          <w:tcPr>
            <w:tcW w:w="1450" w:type="pct"/>
          </w:tcPr>
          <w:p w14:paraId="7E798873"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High</w:t>
            </w:r>
          </w:p>
        </w:tc>
        <w:tc>
          <w:tcPr>
            <w:tcW w:w="1036" w:type="pct"/>
          </w:tcPr>
          <w:p w14:paraId="17749BAA"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1.96 (1.06 – 3.63)</w:t>
            </w:r>
          </w:p>
        </w:tc>
        <w:tc>
          <w:tcPr>
            <w:tcW w:w="729" w:type="pct"/>
          </w:tcPr>
          <w:p w14:paraId="6F849435"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0.032</w:t>
            </w:r>
          </w:p>
        </w:tc>
        <w:tc>
          <w:tcPr>
            <w:tcW w:w="1088" w:type="pct"/>
          </w:tcPr>
          <w:p w14:paraId="4C36B216"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1.07 (0.53 – 2.16)</w:t>
            </w:r>
          </w:p>
        </w:tc>
        <w:tc>
          <w:tcPr>
            <w:tcW w:w="697" w:type="pct"/>
          </w:tcPr>
          <w:p w14:paraId="695AC125" w14:textId="77777777" w:rsidR="00193E10" w:rsidRPr="000A678E" w:rsidRDefault="00193E10" w:rsidP="00220E24">
            <w:pPr>
              <w:spacing w:after="0" w:line="480" w:lineRule="auto"/>
              <w:rPr>
                <w:rFonts w:ascii="Times New Roman" w:hAnsi="Times New Roman" w:cs="Times New Roman"/>
                <w:sz w:val="24"/>
                <w:szCs w:val="24"/>
              </w:rPr>
            </w:pPr>
            <w:r w:rsidRPr="000A678E">
              <w:rPr>
                <w:rFonts w:ascii="Times New Roman" w:hAnsi="Times New Roman" w:cs="Times New Roman"/>
                <w:sz w:val="24"/>
                <w:szCs w:val="24"/>
              </w:rPr>
              <w:t>0.847</w:t>
            </w:r>
          </w:p>
        </w:tc>
      </w:tr>
    </w:tbl>
    <w:p w14:paraId="6493E98A" w14:textId="77777777" w:rsidR="00193E10" w:rsidRPr="000A678E" w:rsidRDefault="00193E10" w:rsidP="00193E10">
      <w:pPr>
        <w:spacing w:line="480" w:lineRule="auto"/>
        <w:rPr>
          <w:rFonts w:ascii="Times New Roman" w:hAnsi="Times New Roman" w:cs="Times New Roman"/>
          <w:b/>
          <w:bCs/>
          <w:i/>
          <w:sz w:val="24"/>
          <w:szCs w:val="24"/>
        </w:rPr>
      </w:pPr>
      <w:r w:rsidRPr="000A678E">
        <w:rPr>
          <w:rFonts w:ascii="Times New Roman" w:hAnsi="Times New Roman" w:cs="Times New Roman"/>
          <w:i/>
          <w:sz w:val="24"/>
          <w:szCs w:val="24"/>
        </w:rPr>
        <w:t>Ref. = Reference</w:t>
      </w:r>
    </w:p>
    <w:p w14:paraId="028E53C1" w14:textId="5AD8A587" w:rsidR="00E5595A" w:rsidRPr="000A678E" w:rsidRDefault="00E5595A"/>
    <w:sectPr w:rsidR="00E5595A" w:rsidRPr="000A678E" w:rsidSect="007B733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 w:author="DrJamalUddin" w:date="2023-04-27T12:24:00Z" w:initials="MJU">
    <w:p w14:paraId="067AC829" w14:textId="36416154" w:rsidR="00220E24" w:rsidRDefault="00220E24">
      <w:pPr>
        <w:pStyle w:val="CommentText"/>
      </w:pPr>
      <w:r>
        <w:rPr>
          <w:rStyle w:val="CommentReference"/>
        </w:rPr>
        <w:annotationRef/>
      </w:r>
      <w:r>
        <w:t>This need a reference</w:t>
      </w:r>
    </w:p>
  </w:comment>
  <w:comment w:id="79" w:author="DrJamalUddin" w:date="2023-04-27T12:42:00Z" w:initials="MJU">
    <w:p w14:paraId="6CA5E112" w14:textId="19BFA974" w:rsidR="00220E24" w:rsidRDefault="00220E24">
      <w:pPr>
        <w:pStyle w:val="CommentText"/>
      </w:pPr>
      <w:r>
        <w:rPr>
          <w:rStyle w:val="CommentReference"/>
        </w:rPr>
        <w:annotationRef/>
      </w:r>
      <w:r>
        <w:t>Add references (ref 10 to 16) based on the previous text.</w:t>
      </w:r>
    </w:p>
  </w:comment>
  <w:comment w:id="158" w:author="DrJamalUddin" w:date="2023-04-27T14:20:00Z" w:initials="MJU">
    <w:p w14:paraId="3B28A5EC" w14:textId="77777777" w:rsidR="000D5752" w:rsidRDefault="000D5752">
      <w:pPr>
        <w:pStyle w:val="CommentText"/>
      </w:pPr>
      <w:r>
        <w:rPr>
          <w:rStyle w:val="CommentReference"/>
        </w:rPr>
        <w:annotationRef/>
      </w:r>
      <w:r>
        <w:t xml:space="preserve">As you said this, then what about the Study of Khan et al 2022? He also did same study as you said in the discussion. I saw his study exactly similar with our one. We need </w:t>
      </w:r>
      <w:r w:rsidR="0010426D">
        <w:t xml:space="preserve">to </w:t>
      </w:r>
      <w:r>
        <w:t>show more rationale about our study. I think, we can</w:t>
      </w:r>
      <w:r w:rsidR="003A18D4">
        <w:t xml:space="preserve"> use only 2019 mics and consider south Asian countries as an extension.</w:t>
      </w:r>
    </w:p>
    <w:p w14:paraId="704CB06D" w14:textId="77777777" w:rsidR="0010426D" w:rsidRDefault="0010426D">
      <w:pPr>
        <w:pStyle w:val="CommentText"/>
      </w:pPr>
      <w:r>
        <w:t>OR</w:t>
      </w:r>
    </w:p>
    <w:p w14:paraId="2797F0BE" w14:textId="77777777" w:rsidR="0010426D" w:rsidRDefault="0010426D">
      <w:pPr>
        <w:pStyle w:val="CommentText"/>
      </w:pPr>
      <w:r>
        <w:t>Focus on urban and rural comparison; high wealth and low wealth index group comparison and so on. Think about it.</w:t>
      </w:r>
    </w:p>
    <w:p w14:paraId="489E7DD6" w14:textId="77777777" w:rsidR="0010426D" w:rsidRDefault="0010426D">
      <w:pPr>
        <w:pStyle w:val="CommentText"/>
      </w:pPr>
    </w:p>
    <w:p w14:paraId="28DADE3E" w14:textId="77777777" w:rsidR="0010426D" w:rsidRDefault="0010426D">
      <w:pPr>
        <w:pStyle w:val="CommentText"/>
      </w:pPr>
      <w:r>
        <w:t>Look this link:</w:t>
      </w:r>
    </w:p>
    <w:p w14:paraId="20A21B42" w14:textId="238C90D1" w:rsidR="0010426D" w:rsidRDefault="0010426D">
      <w:pPr>
        <w:pStyle w:val="CommentText"/>
      </w:pPr>
      <w:r w:rsidRPr="0010426D">
        <w:t>https://scholar.google.com/scholar?as_ylo=2019&amp;q=%22Escherichia+coli%22+and+%22diarrhea%22+and+%22Bangladesh%22+and+%22MICS%22&amp;hl=en&amp;as_sdt=0,5</w:t>
      </w:r>
    </w:p>
  </w:comment>
  <w:comment w:id="165" w:author="DrJamalUddin" w:date="2023-04-27T12:56:00Z" w:initials="MJU">
    <w:p w14:paraId="4DE01B88" w14:textId="00A97622" w:rsidR="00220E24" w:rsidRDefault="00220E24">
      <w:pPr>
        <w:pStyle w:val="CommentText"/>
      </w:pPr>
      <w:r>
        <w:rPr>
          <w:rStyle w:val="CommentReference"/>
        </w:rPr>
        <w:annotationRef/>
      </w:r>
      <w:r>
        <w:t xml:space="preserve">Did your present results </w:t>
      </w:r>
      <w:proofErr w:type="gramStart"/>
      <w:r>
        <w:t>based</w:t>
      </w:r>
      <w:proofErr w:type="gramEnd"/>
      <w:r>
        <w:t xml:space="preserve"> on propensity scores? If not remove this paragraph.</w:t>
      </w:r>
    </w:p>
  </w:comment>
  <w:comment w:id="166" w:author="DrJamalUddin" w:date="2023-04-27T14:11:00Z" w:initials="MJU">
    <w:p w14:paraId="2EC1C0DE" w14:textId="77777777" w:rsidR="00220E24" w:rsidRDefault="00220E24">
      <w:pPr>
        <w:pStyle w:val="CommentText"/>
      </w:pPr>
      <w:r>
        <w:rPr>
          <w:rStyle w:val="CommentReference"/>
        </w:rPr>
        <w:annotationRef/>
      </w:r>
      <w:r>
        <w:t xml:space="preserve">Here, </w:t>
      </w:r>
      <w:proofErr w:type="spellStart"/>
      <w:r>
        <w:t>Ecoli</w:t>
      </w:r>
      <w:proofErr w:type="spellEnd"/>
      <w:r>
        <w:t xml:space="preserve"> considered as “OUTCOME” right? If so, this is not the goal of this study. We aimed first, are there any association between </w:t>
      </w:r>
      <w:proofErr w:type="spellStart"/>
      <w:proofErr w:type="gramStart"/>
      <w:r>
        <w:t>e.coli</w:t>
      </w:r>
      <w:proofErr w:type="spellEnd"/>
      <w:proofErr w:type="gramEnd"/>
      <w:r>
        <w:t xml:space="preserve"> and diarrhea and adjusting other covariates in model.</w:t>
      </w:r>
    </w:p>
    <w:p w14:paraId="2254B872" w14:textId="77777777" w:rsidR="00220E24" w:rsidRDefault="00220E24">
      <w:pPr>
        <w:pStyle w:val="CommentText"/>
      </w:pPr>
    </w:p>
    <w:p w14:paraId="744EE1DE" w14:textId="0F7E112C" w:rsidR="00220E24" w:rsidRDefault="00220E24">
      <w:pPr>
        <w:pStyle w:val="CommentText"/>
      </w:pPr>
      <w:r>
        <w:t>I whole manuscript, only focus on:</w:t>
      </w:r>
    </w:p>
    <w:p w14:paraId="08CADB2F" w14:textId="0B0886EE" w:rsidR="00220E24" w:rsidRDefault="00220E24">
      <w:pPr>
        <w:pStyle w:val="CommentText"/>
      </w:pPr>
      <w:r w:rsidRPr="00220E24">
        <w:rPr>
          <w:rFonts w:ascii="Times New Roman" w:hAnsi="Times New Roman" w:cs="Times New Roman"/>
          <w:sz w:val="24"/>
          <w:szCs w:val="24"/>
          <w:highlight w:val="yellow"/>
        </w:rPr>
        <w:t xml:space="preserve">“relationship between </w:t>
      </w:r>
      <w:r w:rsidRPr="00220E24">
        <w:rPr>
          <w:rFonts w:ascii="Times New Roman" w:hAnsi="Times New Roman" w:cs="Times New Roman"/>
          <w:i/>
          <w:iCs/>
          <w:sz w:val="24"/>
          <w:szCs w:val="24"/>
          <w:highlight w:val="yellow"/>
        </w:rPr>
        <w:t>E. coli</w:t>
      </w:r>
      <w:r w:rsidRPr="00220E24">
        <w:rPr>
          <w:rFonts w:ascii="Times New Roman" w:hAnsi="Times New Roman" w:cs="Times New Roman"/>
          <w:sz w:val="24"/>
          <w:szCs w:val="24"/>
          <w:highlight w:val="yellow"/>
        </w:rPr>
        <w:t xml:space="preserve"> concentration in household drinking water and diarrheal episodes”</w:t>
      </w:r>
    </w:p>
  </w:comment>
  <w:comment w:id="169" w:author="DrJamalUddin" w:date="2023-04-27T14:19:00Z" w:initials="MJU">
    <w:p w14:paraId="242AE84C" w14:textId="54C8BBCE" w:rsidR="000D5752" w:rsidRDefault="000D5752">
      <w:pPr>
        <w:pStyle w:val="CommentText"/>
      </w:pPr>
      <w:r>
        <w:rPr>
          <w:rStyle w:val="CommentReference"/>
        </w:rPr>
        <w:annotationRef/>
      </w:r>
      <w:r>
        <w:t>If this true, then what is new in our study?</w:t>
      </w:r>
    </w:p>
  </w:comment>
  <w:comment w:id="174" w:author="DrJamalUddin" w:date="2023-04-27T14:08:00Z" w:initials="MJU">
    <w:p w14:paraId="76F41E75" w14:textId="7B35F63E" w:rsidR="00220E24" w:rsidRDefault="00220E24">
      <w:pPr>
        <w:pStyle w:val="CommentText"/>
      </w:pPr>
      <w:r>
        <w:rPr>
          <w:rStyle w:val="CommentReference"/>
        </w:rPr>
        <w:annotationRef/>
      </w:r>
      <w:r>
        <w:t>Add crude estimates also. Then remove table 3.</w:t>
      </w:r>
    </w:p>
  </w:comment>
  <w:comment w:id="175" w:author="DrJamalUddin" w:date="2023-04-27T13:03:00Z" w:initials="MJU">
    <w:p w14:paraId="5B98E987" w14:textId="7B968719" w:rsidR="00220E24" w:rsidRDefault="00220E24">
      <w:pPr>
        <w:pStyle w:val="CommentText"/>
      </w:pPr>
      <w:r>
        <w:rPr>
          <w:rStyle w:val="CommentReference"/>
        </w:rPr>
        <w:annotationRef/>
      </w:r>
      <w:r>
        <w:t>Change all cell like this</w:t>
      </w:r>
    </w:p>
  </w:comment>
  <w:comment w:id="176" w:author="DrJamalUddin" w:date="2023-04-27T12:59:00Z" w:initials="MJU">
    <w:p w14:paraId="1614D9F6" w14:textId="6A1FFEA4" w:rsidR="00220E24" w:rsidRDefault="00220E24">
      <w:pPr>
        <w:pStyle w:val="CommentText"/>
      </w:pPr>
      <w:r>
        <w:rPr>
          <w:rStyle w:val="CommentReference"/>
        </w:rPr>
        <w:annotationRef/>
      </w:r>
      <w:r>
        <w:t>Remove this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AC829" w15:done="0"/>
  <w15:commentEx w15:paraId="6CA5E112" w15:done="1"/>
  <w15:commentEx w15:paraId="20A21B42" w15:done="0"/>
  <w15:commentEx w15:paraId="4DE01B88" w15:done="0"/>
  <w15:commentEx w15:paraId="08CADB2F" w15:done="0"/>
  <w15:commentEx w15:paraId="242AE84C" w15:done="0"/>
  <w15:commentEx w15:paraId="76F41E75" w15:done="0"/>
  <w15:commentEx w15:paraId="5B98E987" w15:done="0"/>
  <w15:commentEx w15:paraId="1614D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4E7E9" w16cex:dateUtc="2023-04-27T06:24:00Z"/>
  <w16cex:commentExtensible w16cex:durableId="27F4EC3A" w16cex:dateUtc="2023-04-27T06:42:00Z"/>
  <w16cex:commentExtensible w16cex:durableId="27F50337" w16cex:dateUtc="2023-04-27T08:20:00Z"/>
  <w16cex:commentExtensible w16cex:durableId="27F4EF8F" w16cex:dateUtc="2023-04-27T06:56:00Z"/>
  <w16cex:commentExtensible w16cex:durableId="27F5012E" w16cex:dateUtc="2023-04-27T08:11:00Z"/>
  <w16cex:commentExtensible w16cex:durableId="27F502F8" w16cex:dateUtc="2023-04-27T08:19:00Z"/>
  <w16cex:commentExtensible w16cex:durableId="27F5004C" w16cex:dateUtc="2023-04-27T08:08:00Z"/>
  <w16cex:commentExtensible w16cex:durableId="27F4F112" w16cex:dateUtc="2023-04-27T07:03:00Z"/>
  <w16cex:commentExtensible w16cex:durableId="27F4F033" w16cex:dateUtc="2023-04-27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AC829" w16cid:durableId="27F4E7E9"/>
  <w16cid:commentId w16cid:paraId="6CA5E112" w16cid:durableId="27F4EC3A"/>
  <w16cid:commentId w16cid:paraId="20A21B42" w16cid:durableId="27F50337"/>
  <w16cid:commentId w16cid:paraId="4DE01B88" w16cid:durableId="27F4EF8F"/>
  <w16cid:commentId w16cid:paraId="08CADB2F" w16cid:durableId="27F5012E"/>
  <w16cid:commentId w16cid:paraId="242AE84C" w16cid:durableId="27F502F8"/>
  <w16cid:commentId w16cid:paraId="76F41E75" w16cid:durableId="27F5004C"/>
  <w16cid:commentId w16cid:paraId="5B98E987" w16cid:durableId="27F4F112"/>
  <w16cid:commentId w16cid:paraId="1614D9F6" w16cid:durableId="27F4F0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880E8" w14:textId="77777777" w:rsidR="00C859F3" w:rsidRDefault="00C859F3" w:rsidP="00B37E83">
      <w:pPr>
        <w:spacing w:after="0" w:line="240" w:lineRule="auto"/>
      </w:pPr>
      <w:r>
        <w:separator/>
      </w:r>
    </w:p>
  </w:endnote>
  <w:endnote w:type="continuationSeparator" w:id="0">
    <w:p w14:paraId="64AAFA88" w14:textId="77777777" w:rsidR="00C859F3" w:rsidRDefault="00C859F3" w:rsidP="00B3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7394405"/>
      <w:docPartObj>
        <w:docPartGallery w:val="Page Numbers (Bottom of Page)"/>
        <w:docPartUnique/>
      </w:docPartObj>
    </w:sdtPr>
    <w:sdtContent>
      <w:p w14:paraId="2A43300F" w14:textId="437B3016" w:rsidR="00220E24" w:rsidRDefault="00220E24" w:rsidP="00EF4D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C4281A" w14:textId="77777777" w:rsidR="00220E24" w:rsidRDefault="00220E24" w:rsidP="005430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5436363"/>
      <w:docPartObj>
        <w:docPartGallery w:val="Page Numbers (Bottom of Page)"/>
        <w:docPartUnique/>
      </w:docPartObj>
    </w:sdtPr>
    <w:sdtContent>
      <w:p w14:paraId="0B99FE9B" w14:textId="5C4F852B" w:rsidR="00220E24" w:rsidRDefault="00220E24" w:rsidP="00EF4D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68EEB3" w14:textId="77777777" w:rsidR="00220E24" w:rsidRDefault="00220E24" w:rsidP="005430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B23E" w14:textId="77777777" w:rsidR="00C859F3" w:rsidRDefault="00C859F3" w:rsidP="00B37E83">
      <w:pPr>
        <w:spacing w:after="0" w:line="240" w:lineRule="auto"/>
      </w:pPr>
      <w:r>
        <w:separator/>
      </w:r>
    </w:p>
  </w:footnote>
  <w:footnote w:type="continuationSeparator" w:id="0">
    <w:p w14:paraId="1CBD5B3A" w14:textId="77777777" w:rsidR="00C859F3" w:rsidRDefault="00C859F3" w:rsidP="00B37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7BA"/>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2C30DCC"/>
    <w:multiLevelType w:val="multilevel"/>
    <w:tmpl w:val="08502B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5C3B90"/>
    <w:multiLevelType w:val="multilevel"/>
    <w:tmpl w:val="A112CE5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09C43C9"/>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F362BC5"/>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F7D3DE1"/>
    <w:multiLevelType w:val="multilevel"/>
    <w:tmpl w:val="08502B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7977984">
    <w:abstractNumId w:val="1"/>
  </w:num>
  <w:num w:numId="2" w16cid:durableId="119423820">
    <w:abstractNumId w:val="0"/>
  </w:num>
  <w:num w:numId="3" w16cid:durableId="1390569918">
    <w:abstractNumId w:val="2"/>
  </w:num>
  <w:num w:numId="4" w16cid:durableId="1804762743">
    <w:abstractNumId w:val="3"/>
  </w:num>
  <w:num w:numId="5" w16cid:durableId="1829441389">
    <w:abstractNumId w:val="4"/>
  </w:num>
  <w:num w:numId="6" w16cid:durableId="119291533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07"/>
    <w:rsid w:val="00003EE6"/>
    <w:rsid w:val="0001089E"/>
    <w:rsid w:val="00024C4D"/>
    <w:rsid w:val="00032398"/>
    <w:rsid w:val="00042917"/>
    <w:rsid w:val="00044B97"/>
    <w:rsid w:val="000458C3"/>
    <w:rsid w:val="00045DD2"/>
    <w:rsid w:val="0005247A"/>
    <w:rsid w:val="00060F38"/>
    <w:rsid w:val="0006542D"/>
    <w:rsid w:val="00066BEC"/>
    <w:rsid w:val="0008091F"/>
    <w:rsid w:val="00085CED"/>
    <w:rsid w:val="00091D2F"/>
    <w:rsid w:val="00095BFC"/>
    <w:rsid w:val="000A0339"/>
    <w:rsid w:val="000A21D3"/>
    <w:rsid w:val="000A678E"/>
    <w:rsid w:val="000B17A4"/>
    <w:rsid w:val="000B49D7"/>
    <w:rsid w:val="000B5B06"/>
    <w:rsid w:val="000C14E2"/>
    <w:rsid w:val="000C7FA2"/>
    <w:rsid w:val="000D244E"/>
    <w:rsid w:val="000D2C0A"/>
    <w:rsid w:val="000D4983"/>
    <w:rsid w:val="000D5752"/>
    <w:rsid w:val="000F7600"/>
    <w:rsid w:val="0010426D"/>
    <w:rsid w:val="0012751A"/>
    <w:rsid w:val="00130463"/>
    <w:rsid w:val="0014610E"/>
    <w:rsid w:val="00146B31"/>
    <w:rsid w:val="00156378"/>
    <w:rsid w:val="001612D0"/>
    <w:rsid w:val="0016246B"/>
    <w:rsid w:val="00163139"/>
    <w:rsid w:val="00163BCD"/>
    <w:rsid w:val="0016444C"/>
    <w:rsid w:val="00166BEB"/>
    <w:rsid w:val="001701C5"/>
    <w:rsid w:val="0017288D"/>
    <w:rsid w:val="00175137"/>
    <w:rsid w:val="001808DB"/>
    <w:rsid w:val="00180D13"/>
    <w:rsid w:val="0018371C"/>
    <w:rsid w:val="00187B0F"/>
    <w:rsid w:val="001931DF"/>
    <w:rsid w:val="00193E10"/>
    <w:rsid w:val="001B37A0"/>
    <w:rsid w:val="001B4008"/>
    <w:rsid w:val="001D3E62"/>
    <w:rsid w:val="001E01CA"/>
    <w:rsid w:val="001E02EB"/>
    <w:rsid w:val="001E09EF"/>
    <w:rsid w:val="001E3E4A"/>
    <w:rsid w:val="001E3FCF"/>
    <w:rsid w:val="001E7512"/>
    <w:rsid w:val="001F66D3"/>
    <w:rsid w:val="002044F0"/>
    <w:rsid w:val="00205045"/>
    <w:rsid w:val="00207F94"/>
    <w:rsid w:val="00220E24"/>
    <w:rsid w:val="002248E7"/>
    <w:rsid w:val="002357B2"/>
    <w:rsid w:val="00236B48"/>
    <w:rsid w:val="00251FA5"/>
    <w:rsid w:val="002532DD"/>
    <w:rsid w:val="00255AD5"/>
    <w:rsid w:val="0026516C"/>
    <w:rsid w:val="0026635B"/>
    <w:rsid w:val="002672AA"/>
    <w:rsid w:val="002845B8"/>
    <w:rsid w:val="0028762A"/>
    <w:rsid w:val="002A04E4"/>
    <w:rsid w:val="002B1D29"/>
    <w:rsid w:val="002B374D"/>
    <w:rsid w:val="002B70C9"/>
    <w:rsid w:val="002C32B9"/>
    <w:rsid w:val="002C3634"/>
    <w:rsid w:val="002C6C17"/>
    <w:rsid w:val="002D7095"/>
    <w:rsid w:val="002D7387"/>
    <w:rsid w:val="002E6931"/>
    <w:rsid w:val="002F2B80"/>
    <w:rsid w:val="00303AA1"/>
    <w:rsid w:val="00303D5E"/>
    <w:rsid w:val="0030506D"/>
    <w:rsid w:val="00306706"/>
    <w:rsid w:val="00307E84"/>
    <w:rsid w:val="00312264"/>
    <w:rsid w:val="00321F61"/>
    <w:rsid w:val="00331691"/>
    <w:rsid w:val="00331C7A"/>
    <w:rsid w:val="0033293F"/>
    <w:rsid w:val="00334181"/>
    <w:rsid w:val="00343330"/>
    <w:rsid w:val="00345B6C"/>
    <w:rsid w:val="00355102"/>
    <w:rsid w:val="00357CB8"/>
    <w:rsid w:val="00362C74"/>
    <w:rsid w:val="00371E22"/>
    <w:rsid w:val="003750FD"/>
    <w:rsid w:val="00382932"/>
    <w:rsid w:val="00382E0C"/>
    <w:rsid w:val="003833F8"/>
    <w:rsid w:val="003A18D4"/>
    <w:rsid w:val="003A42A0"/>
    <w:rsid w:val="003B2762"/>
    <w:rsid w:val="003D5658"/>
    <w:rsid w:val="003D7B7E"/>
    <w:rsid w:val="003E0A7D"/>
    <w:rsid w:val="003E246D"/>
    <w:rsid w:val="003F5468"/>
    <w:rsid w:val="003F6905"/>
    <w:rsid w:val="0040155A"/>
    <w:rsid w:val="004017F5"/>
    <w:rsid w:val="00401B31"/>
    <w:rsid w:val="00410F28"/>
    <w:rsid w:val="00415D3E"/>
    <w:rsid w:val="00431B61"/>
    <w:rsid w:val="0044623D"/>
    <w:rsid w:val="00447520"/>
    <w:rsid w:val="004624CE"/>
    <w:rsid w:val="004705C0"/>
    <w:rsid w:val="00481BD3"/>
    <w:rsid w:val="00486227"/>
    <w:rsid w:val="004B3313"/>
    <w:rsid w:val="004B4C40"/>
    <w:rsid w:val="004B54C5"/>
    <w:rsid w:val="004C5CA4"/>
    <w:rsid w:val="004C79E5"/>
    <w:rsid w:val="004D0172"/>
    <w:rsid w:val="004E1EF2"/>
    <w:rsid w:val="004F0FA0"/>
    <w:rsid w:val="004F506F"/>
    <w:rsid w:val="005130A0"/>
    <w:rsid w:val="00520115"/>
    <w:rsid w:val="00530B29"/>
    <w:rsid w:val="00537173"/>
    <w:rsid w:val="00543091"/>
    <w:rsid w:val="005460D9"/>
    <w:rsid w:val="005500D0"/>
    <w:rsid w:val="00551AF7"/>
    <w:rsid w:val="00565F03"/>
    <w:rsid w:val="00582E74"/>
    <w:rsid w:val="00584897"/>
    <w:rsid w:val="00593751"/>
    <w:rsid w:val="005956AC"/>
    <w:rsid w:val="005A220E"/>
    <w:rsid w:val="005A396B"/>
    <w:rsid w:val="005A3BF7"/>
    <w:rsid w:val="005A44DE"/>
    <w:rsid w:val="005A701F"/>
    <w:rsid w:val="005C0407"/>
    <w:rsid w:val="005C5032"/>
    <w:rsid w:val="005D38AC"/>
    <w:rsid w:val="005E1CCA"/>
    <w:rsid w:val="005F3173"/>
    <w:rsid w:val="00602806"/>
    <w:rsid w:val="00610057"/>
    <w:rsid w:val="006303A8"/>
    <w:rsid w:val="00643554"/>
    <w:rsid w:val="006436C3"/>
    <w:rsid w:val="0064700D"/>
    <w:rsid w:val="00657BB7"/>
    <w:rsid w:val="00663167"/>
    <w:rsid w:val="00680F2E"/>
    <w:rsid w:val="00691240"/>
    <w:rsid w:val="0069538E"/>
    <w:rsid w:val="00695F47"/>
    <w:rsid w:val="006B2C1A"/>
    <w:rsid w:val="006B5B2C"/>
    <w:rsid w:val="006B6F22"/>
    <w:rsid w:val="006C13F1"/>
    <w:rsid w:val="006C1EDA"/>
    <w:rsid w:val="006C2582"/>
    <w:rsid w:val="006D1774"/>
    <w:rsid w:val="006F79AB"/>
    <w:rsid w:val="007057B7"/>
    <w:rsid w:val="00707E35"/>
    <w:rsid w:val="007124C1"/>
    <w:rsid w:val="0071460E"/>
    <w:rsid w:val="0071466D"/>
    <w:rsid w:val="00717B12"/>
    <w:rsid w:val="00732042"/>
    <w:rsid w:val="00732E34"/>
    <w:rsid w:val="00737B3C"/>
    <w:rsid w:val="0074250A"/>
    <w:rsid w:val="0074300B"/>
    <w:rsid w:val="00746358"/>
    <w:rsid w:val="007472B9"/>
    <w:rsid w:val="007845F8"/>
    <w:rsid w:val="00796C2C"/>
    <w:rsid w:val="007A2BB3"/>
    <w:rsid w:val="007A3B77"/>
    <w:rsid w:val="007A75FA"/>
    <w:rsid w:val="007B337C"/>
    <w:rsid w:val="007B7337"/>
    <w:rsid w:val="007E2183"/>
    <w:rsid w:val="007F07DB"/>
    <w:rsid w:val="007F10D2"/>
    <w:rsid w:val="0080618B"/>
    <w:rsid w:val="00810CCE"/>
    <w:rsid w:val="00826191"/>
    <w:rsid w:val="008275F4"/>
    <w:rsid w:val="00837772"/>
    <w:rsid w:val="00840F2C"/>
    <w:rsid w:val="0084256A"/>
    <w:rsid w:val="0086046F"/>
    <w:rsid w:val="0087062E"/>
    <w:rsid w:val="008713C4"/>
    <w:rsid w:val="0089099B"/>
    <w:rsid w:val="0089365C"/>
    <w:rsid w:val="008B4896"/>
    <w:rsid w:val="008B6EEB"/>
    <w:rsid w:val="008C3035"/>
    <w:rsid w:val="008D0617"/>
    <w:rsid w:val="008D47E9"/>
    <w:rsid w:val="008F0FE8"/>
    <w:rsid w:val="00926933"/>
    <w:rsid w:val="00943728"/>
    <w:rsid w:val="0095369D"/>
    <w:rsid w:val="00953802"/>
    <w:rsid w:val="009555AC"/>
    <w:rsid w:val="009601AA"/>
    <w:rsid w:val="0096049B"/>
    <w:rsid w:val="00963607"/>
    <w:rsid w:val="00965DCF"/>
    <w:rsid w:val="00971C40"/>
    <w:rsid w:val="0097472F"/>
    <w:rsid w:val="009A12CF"/>
    <w:rsid w:val="009A1AA8"/>
    <w:rsid w:val="009A3311"/>
    <w:rsid w:val="009A4E07"/>
    <w:rsid w:val="009B1530"/>
    <w:rsid w:val="009D00B0"/>
    <w:rsid w:val="009D5F6B"/>
    <w:rsid w:val="009E1BCE"/>
    <w:rsid w:val="009E365B"/>
    <w:rsid w:val="009E37D8"/>
    <w:rsid w:val="009F1763"/>
    <w:rsid w:val="009F5786"/>
    <w:rsid w:val="00A27DD8"/>
    <w:rsid w:val="00A35011"/>
    <w:rsid w:val="00A42FE7"/>
    <w:rsid w:val="00A43091"/>
    <w:rsid w:val="00A55F34"/>
    <w:rsid w:val="00A57C25"/>
    <w:rsid w:val="00A75FA7"/>
    <w:rsid w:val="00A81BB0"/>
    <w:rsid w:val="00A83B0A"/>
    <w:rsid w:val="00A93C08"/>
    <w:rsid w:val="00AA2B43"/>
    <w:rsid w:val="00AB1B1B"/>
    <w:rsid w:val="00AB66AC"/>
    <w:rsid w:val="00AB70CD"/>
    <w:rsid w:val="00AD547E"/>
    <w:rsid w:val="00AD5DE7"/>
    <w:rsid w:val="00AF1889"/>
    <w:rsid w:val="00AF2A5D"/>
    <w:rsid w:val="00B13859"/>
    <w:rsid w:val="00B17A6E"/>
    <w:rsid w:val="00B37E77"/>
    <w:rsid w:val="00B37E83"/>
    <w:rsid w:val="00B4122E"/>
    <w:rsid w:val="00B47BC2"/>
    <w:rsid w:val="00B5424A"/>
    <w:rsid w:val="00B62873"/>
    <w:rsid w:val="00B652B1"/>
    <w:rsid w:val="00B66BEF"/>
    <w:rsid w:val="00B828C6"/>
    <w:rsid w:val="00B8378B"/>
    <w:rsid w:val="00B8495D"/>
    <w:rsid w:val="00B92CFA"/>
    <w:rsid w:val="00B92DA0"/>
    <w:rsid w:val="00BA529D"/>
    <w:rsid w:val="00BA6449"/>
    <w:rsid w:val="00BB628C"/>
    <w:rsid w:val="00BD09BE"/>
    <w:rsid w:val="00BD35FA"/>
    <w:rsid w:val="00BF2870"/>
    <w:rsid w:val="00BF342E"/>
    <w:rsid w:val="00BF590E"/>
    <w:rsid w:val="00C013F2"/>
    <w:rsid w:val="00C1648C"/>
    <w:rsid w:val="00C20050"/>
    <w:rsid w:val="00C23322"/>
    <w:rsid w:val="00C26D2A"/>
    <w:rsid w:val="00C3464C"/>
    <w:rsid w:val="00C42DF6"/>
    <w:rsid w:val="00C54D3A"/>
    <w:rsid w:val="00C720CC"/>
    <w:rsid w:val="00C76D78"/>
    <w:rsid w:val="00C83D75"/>
    <w:rsid w:val="00C84474"/>
    <w:rsid w:val="00C859F3"/>
    <w:rsid w:val="00C93FA5"/>
    <w:rsid w:val="00C9559C"/>
    <w:rsid w:val="00C960DF"/>
    <w:rsid w:val="00C96A2B"/>
    <w:rsid w:val="00CB42CC"/>
    <w:rsid w:val="00CC33D2"/>
    <w:rsid w:val="00CD0482"/>
    <w:rsid w:val="00CE7D75"/>
    <w:rsid w:val="00D107E0"/>
    <w:rsid w:val="00D44F7D"/>
    <w:rsid w:val="00D67A53"/>
    <w:rsid w:val="00D81D3B"/>
    <w:rsid w:val="00D82211"/>
    <w:rsid w:val="00DB1B84"/>
    <w:rsid w:val="00DB5898"/>
    <w:rsid w:val="00DC0ECE"/>
    <w:rsid w:val="00DD0005"/>
    <w:rsid w:val="00DE079D"/>
    <w:rsid w:val="00DF5178"/>
    <w:rsid w:val="00DF6FF1"/>
    <w:rsid w:val="00E071A6"/>
    <w:rsid w:val="00E253D8"/>
    <w:rsid w:val="00E27AC1"/>
    <w:rsid w:val="00E3604E"/>
    <w:rsid w:val="00E37857"/>
    <w:rsid w:val="00E47059"/>
    <w:rsid w:val="00E50017"/>
    <w:rsid w:val="00E52603"/>
    <w:rsid w:val="00E5595A"/>
    <w:rsid w:val="00E87ECE"/>
    <w:rsid w:val="00E97160"/>
    <w:rsid w:val="00EA662A"/>
    <w:rsid w:val="00EC6158"/>
    <w:rsid w:val="00EE4509"/>
    <w:rsid w:val="00EE4895"/>
    <w:rsid w:val="00EE6E2D"/>
    <w:rsid w:val="00EF4DEB"/>
    <w:rsid w:val="00F4011D"/>
    <w:rsid w:val="00F4110D"/>
    <w:rsid w:val="00F42859"/>
    <w:rsid w:val="00F52E72"/>
    <w:rsid w:val="00F65AB4"/>
    <w:rsid w:val="00F72C64"/>
    <w:rsid w:val="00F74CDE"/>
    <w:rsid w:val="00F823AA"/>
    <w:rsid w:val="00F971ED"/>
    <w:rsid w:val="00FA6FA1"/>
    <w:rsid w:val="00FB0AAA"/>
    <w:rsid w:val="00FB26A7"/>
    <w:rsid w:val="00FB4D86"/>
    <w:rsid w:val="00FB5DF3"/>
    <w:rsid w:val="00FB5F89"/>
    <w:rsid w:val="00FB7F96"/>
    <w:rsid w:val="00FD0906"/>
    <w:rsid w:val="00FD5303"/>
    <w:rsid w:val="00FE4B6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353E1"/>
  <w15:docId w15:val="{E8A55CF8-E989-4F75-B108-FE7E55B0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0F"/>
    <w:pPr>
      <w:spacing w:after="200" w:line="276" w:lineRule="auto"/>
    </w:pPr>
  </w:style>
  <w:style w:type="paragraph" w:styleId="Heading1">
    <w:name w:val="heading 1"/>
    <w:basedOn w:val="Normal"/>
    <w:next w:val="Normal"/>
    <w:link w:val="Heading1Char"/>
    <w:uiPriority w:val="9"/>
    <w:qFormat/>
    <w:rsid w:val="00187B0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5D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B0F"/>
    <w:rPr>
      <w:rFonts w:asciiTheme="majorHAnsi" w:eastAsiaTheme="majorEastAsia" w:hAnsiTheme="majorHAnsi" w:cstheme="majorBidi"/>
      <w:color w:val="2F5496" w:themeColor="accent1" w:themeShade="BF"/>
      <w:sz w:val="32"/>
      <w:szCs w:val="32"/>
    </w:rPr>
  </w:style>
  <w:style w:type="character" w:customStyle="1" w:styleId="muitypography-root">
    <w:name w:val="muitypography-root"/>
    <w:basedOn w:val="DefaultParagraphFont"/>
    <w:rsid w:val="00187B0F"/>
  </w:style>
  <w:style w:type="character" w:customStyle="1" w:styleId="fontstyle01">
    <w:name w:val="fontstyle01"/>
    <w:basedOn w:val="DefaultParagraphFont"/>
    <w:rsid w:val="00187B0F"/>
    <w:rPr>
      <w:rFonts w:ascii="MinionPro-Regular" w:hAnsi="MinionPro-Regular" w:hint="default"/>
      <w:b w:val="0"/>
      <w:bCs w:val="0"/>
      <w:i w:val="0"/>
      <w:iCs w:val="0"/>
      <w:color w:val="000000"/>
      <w:sz w:val="20"/>
      <w:szCs w:val="20"/>
    </w:rPr>
  </w:style>
  <w:style w:type="table" w:styleId="TableGrid">
    <w:name w:val="Table Grid"/>
    <w:basedOn w:val="TableNormal"/>
    <w:uiPriority w:val="39"/>
    <w:rsid w:val="00187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87B0F"/>
    <w:pPr>
      <w:spacing w:after="0" w:line="240" w:lineRule="auto"/>
    </w:pPr>
  </w:style>
  <w:style w:type="paragraph" w:styleId="Header">
    <w:name w:val="header"/>
    <w:basedOn w:val="Normal"/>
    <w:link w:val="HeaderChar"/>
    <w:uiPriority w:val="99"/>
    <w:unhideWhenUsed/>
    <w:rsid w:val="00187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B0F"/>
  </w:style>
  <w:style w:type="paragraph" w:styleId="Footer">
    <w:name w:val="footer"/>
    <w:basedOn w:val="Normal"/>
    <w:link w:val="FooterChar"/>
    <w:uiPriority w:val="99"/>
    <w:unhideWhenUsed/>
    <w:rsid w:val="00187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B0F"/>
  </w:style>
  <w:style w:type="paragraph" w:styleId="FootnoteText">
    <w:name w:val="footnote text"/>
    <w:basedOn w:val="Normal"/>
    <w:link w:val="FootnoteTextChar"/>
    <w:uiPriority w:val="99"/>
    <w:semiHidden/>
    <w:unhideWhenUsed/>
    <w:rsid w:val="00187B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B0F"/>
    <w:rPr>
      <w:sz w:val="20"/>
      <w:szCs w:val="20"/>
    </w:rPr>
  </w:style>
  <w:style w:type="character" w:styleId="FootnoteReference">
    <w:name w:val="footnote reference"/>
    <w:basedOn w:val="DefaultParagraphFont"/>
    <w:uiPriority w:val="99"/>
    <w:semiHidden/>
    <w:unhideWhenUsed/>
    <w:rsid w:val="00187B0F"/>
    <w:rPr>
      <w:vertAlign w:val="superscript"/>
    </w:rPr>
  </w:style>
  <w:style w:type="paragraph" w:styleId="NormalWeb">
    <w:name w:val="Normal (Web)"/>
    <w:basedOn w:val="Normal"/>
    <w:uiPriority w:val="99"/>
    <w:semiHidden/>
    <w:unhideWhenUsed/>
    <w:rsid w:val="00187B0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7B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B0F"/>
    <w:rPr>
      <w:rFonts w:ascii="Segoe UI" w:hAnsi="Segoe UI" w:cs="Segoe UI"/>
      <w:sz w:val="18"/>
      <w:szCs w:val="18"/>
    </w:rPr>
  </w:style>
  <w:style w:type="character" w:styleId="CommentReference">
    <w:name w:val="annotation reference"/>
    <w:basedOn w:val="DefaultParagraphFont"/>
    <w:uiPriority w:val="99"/>
    <w:semiHidden/>
    <w:unhideWhenUsed/>
    <w:rsid w:val="00187B0F"/>
    <w:rPr>
      <w:sz w:val="16"/>
      <w:szCs w:val="16"/>
    </w:rPr>
  </w:style>
  <w:style w:type="paragraph" w:styleId="CommentText">
    <w:name w:val="annotation text"/>
    <w:basedOn w:val="Normal"/>
    <w:link w:val="CommentTextChar"/>
    <w:uiPriority w:val="99"/>
    <w:semiHidden/>
    <w:unhideWhenUsed/>
    <w:rsid w:val="00187B0F"/>
    <w:pPr>
      <w:spacing w:line="240" w:lineRule="auto"/>
    </w:pPr>
    <w:rPr>
      <w:sz w:val="20"/>
      <w:szCs w:val="20"/>
    </w:rPr>
  </w:style>
  <w:style w:type="character" w:customStyle="1" w:styleId="CommentTextChar">
    <w:name w:val="Comment Text Char"/>
    <w:basedOn w:val="DefaultParagraphFont"/>
    <w:link w:val="CommentText"/>
    <w:uiPriority w:val="99"/>
    <w:semiHidden/>
    <w:rsid w:val="00187B0F"/>
    <w:rPr>
      <w:sz w:val="20"/>
      <w:szCs w:val="20"/>
    </w:rPr>
  </w:style>
  <w:style w:type="paragraph" w:styleId="CommentSubject">
    <w:name w:val="annotation subject"/>
    <w:basedOn w:val="CommentText"/>
    <w:next w:val="CommentText"/>
    <w:link w:val="CommentSubjectChar"/>
    <w:uiPriority w:val="99"/>
    <w:semiHidden/>
    <w:unhideWhenUsed/>
    <w:rsid w:val="00187B0F"/>
    <w:rPr>
      <w:b/>
      <w:bCs/>
    </w:rPr>
  </w:style>
  <w:style w:type="character" w:customStyle="1" w:styleId="CommentSubjectChar">
    <w:name w:val="Comment Subject Char"/>
    <w:basedOn w:val="CommentTextChar"/>
    <w:link w:val="CommentSubject"/>
    <w:uiPriority w:val="99"/>
    <w:semiHidden/>
    <w:rsid w:val="00187B0F"/>
    <w:rPr>
      <w:b/>
      <w:bCs/>
      <w:sz w:val="20"/>
      <w:szCs w:val="20"/>
    </w:rPr>
  </w:style>
  <w:style w:type="character" w:styleId="Hyperlink">
    <w:name w:val="Hyperlink"/>
    <w:basedOn w:val="DefaultParagraphFont"/>
    <w:uiPriority w:val="99"/>
    <w:unhideWhenUsed/>
    <w:rsid w:val="00187B0F"/>
    <w:rPr>
      <w:color w:val="0563C1" w:themeColor="hyperlink"/>
      <w:u w:val="single"/>
    </w:rPr>
  </w:style>
  <w:style w:type="paragraph" w:styleId="Revision">
    <w:name w:val="Revision"/>
    <w:hidden/>
    <w:uiPriority w:val="99"/>
    <w:semiHidden/>
    <w:rsid w:val="00187B0F"/>
    <w:pPr>
      <w:spacing w:after="0" w:line="240" w:lineRule="auto"/>
    </w:pPr>
  </w:style>
  <w:style w:type="character" w:customStyle="1" w:styleId="UnresolvedMention1">
    <w:name w:val="Unresolved Mention1"/>
    <w:basedOn w:val="DefaultParagraphFont"/>
    <w:uiPriority w:val="99"/>
    <w:semiHidden/>
    <w:unhideWhenUsed/>
    <w:rsid w:val="00187B0F"/>
    <w:rPr>
      <w:color w:val="605E5C"/>
      <w:shd w:val="clear" w:color="auto" w:fill="E1DFDD"/>
    </w:rPr>
  </w:style>
  <w:style w:type="paragraph" w:styleId="ListParagraph">
    <w:name w:val="List Paragraph"/>
    <w:basedOn w:val="Normal"/>
    <w:uiPriority w:val="34"/>
    <w:qFormat/>
    <w:rsid w:val="00085CED"/>
    <w:pPr>
      <w:ind w:left="720"/>
      <w:contextualSpacing/>
    </w:pPr>
  </w:style>
  <w:style w:type="character" w:customStyle="1" w:styleId="Heading3Char">
    <w:name w:val="Heading 3 Char"/>
    <w:basedOn w:val="DefaultParagraphFont"/>
    <w:link w:val="Heading3"/>
    <w:uiPriority w:val="9"/>
    <w:semiHidden/>
    <w:rsid w:val="00AD5DE7"/>
    <w:rPr>
      <w:rFonts w:asciiTheme="majorHAnsi" w:eastAsiaTheme="majorEastAsia" w:hAnsiTheme="majorHAnsi" w:cstheme="majorBidi"/>
      <w:color w:val="1F3763" w:themeColor="accent1" w:themeShade="7F"/>
      <w:sz w:val="24"/>
      <w:szCs w:val="24"/>
    </w:rPr>
  </w:style>
  <w:style w:type="character" w:styleId="LineNumber">
    <w:name w:val="line number"/>
    <w:basedOn w:val="DefaultParagraphFont"/>
    <w:uiPriority w:val="99"/>
    <w:semiHidden/>
    <w:unhideWhenUsed/>
    <w:rsid w:val="00543091"/>
  </w:style>
  <w:style w:type="character" w:styleId="PageNumber">
    <w:name w:val="page number"/>
    <w:basedOn w:val="DefaultParagraphFont"/>
    <w:uiPriority w:val="99"/>
    <w:semiHidden/>
    <w:unhideWhenUsed/>
    <w:rsid w:val="00543091"/>
  </w:style>
  <w:style w:type="character" w:styleId="UnresolvedMention">
    <w:name w:val="Unresolved Mention"/>
    <w:basedOn w:val="DefaultParagraphFont"/>
    <w:uiPriority w:val="99"/>
    <w:semiHidden/>
    <w:unhideWhenUsed/>
    <w:rsid w:val="00A35011"/>
    <w:rPr>
      <w:color w:val="605E5C"/>
      <w:shd w:val="clear" w:color="auto" w:fill="E1DFDD"/>
    </w:rPr>
  </w:style>
  <w:style w:type="character" w:styleId="PlaceholderText">
    <w:name w:val="Placeholder Text"/>
    <w:basedOn w:val="DefaultParagraphFont"/>
    <w:uiPriority w:val="99"/>
    <w:semiHidden/>
    <w:rsid w:val="00E559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4000">
      <w:bodyDiv w:val="1"/>
      <w:marLeft w:val="0"/>
      <w:marRight w:val="0"/>
      <w:marTop w:val="0"/>
      <w:marBottom w:val="0"/>
      <w:divBdr>
        <w:top w:val="none" w:sz="0" w:space="0" w:color="auto"/>
        <w:left w:val="none" w:sz="0" w:space="0" w:color="auto"/>
        <w:bottom w:val="none" w:sz="0" w:space="0" w:color="auto"/>
        <w:right w:val="none" w:sz="0" w:space="0" w:color="auto"/>
      </w:divBdr>
      <w:divsChild>
        <w:div w:id="1090272880">
          <w:marLeft w:val="640"/>
          <w:marRight w:val="0"/>
          <w:marTop w:val="0"/>
          <w:marBottom w:val="0"/>
          <w:divBdr>
            <w:top w:val="none" w:sz="0" w:space="0" w:color="auto"/>
            <w:left w:val="none" w:sz="0" w:space="0" w:color="auto"/>
            <w:bottom w:val="none" w:sz="0" w:space="0" w:color="auto"/>
            <w:right w:val="none" w:sz="0" w:space="0" w:color="auto"/>
          </w:divBdr>
        </w:div>
        <w:div w:id="1498956305">
          <w:marLeft w:val="640"/>
          <w:marRight w:val="0"/>
          <w:marTop w:val="0"/>
          <w:marBottom w:val="0"/>
          <w:divBdr>
            <w:top w:val="none" w:sz="0" w:space="0" w:color="auto"/>
            <w:left w:val="none" w:sz="0" w:space="0" w:color="auto"/>
            <w:bottom w:val="none" w:sz="0" w:space="0" w:color="auto"/>
            <w:right w:val="none" w:sz="0" w:space="0" w:color="auto"/>
          </w:divBdr>
        </w:div>
        <w:div w:id="771977157">
          <w:marLeft w:val="640"/>
          <w:marRight w:val="0"/>
          <w:marTop w:val="0"/>
          <w:marBottom w:val="0"/>
          <w:divBdr>
            <w:top w:val="none" w:sz="0" w:space="0" w:color="auto"/>
            <w:left w:val="none" w:sz="0" w:space="0" w:color="auto"/>
            <w:bottom w:val="none" w:sz="0" w:space="0" w:color="auto"/>
            <w:right w:val="none" w:sz="0" w:space="0" w:color="auto"/>
          </w:divBdr>
        </w:div>
        <w:div w:id="92944507">
          <w:marLeft w:val="640"/>
          <w:marRight w:val="0"/>
          <w:marTop w:val="0"/>
          <w:marBottom w:val="0"/>
          <w:divBdr>
            <w:top w:val="none" w:sz="0" w:space="0" w:color="auto"/>
            <w:left w:val="none" w:sz="0" w:space="0" w:color="auto"/>
            <w:bottom w:val="none" w:sz="0" w:space="0" w:color="auto"/>
            <w:right w:val="none" w:sz="0" w:space="0" w:color="auto"/>
          </w:divBdr>
        </w:div>
        <w:div w:id="1725635018">
          <w:marLeft w:val="640"/>
          <w:marRight w:val="0"/>
          <w:marTop w:val="0"/>
          <w:marBottom w:val="0"/>
          <w:divBdr>
            <w:top w:val="none" w:sz="0" w:space="0" w:color="auto"/>
            <w:left w:val="none" w:sz="0" w:space="0" w:color="auto"/>
            <w:bottom w:val="none" w:sz="0" w:space="0" w:color="auto"/>
            <w:right w:val="none" w:sz="0" w:space="0" w:color="auto"/>
          </w:divBdr>
        </w:div>
        <w:div w:id="1523083493">
          <w:marLeft w:val="640"/>
          <w:marRight w:val="0"/>
          <w:marTop w:val="0"/>
          <w:marBottom w:val="0"/>
          <w:divBdr>
            <w:top w:val="none" w:sz="0" w:space="0" w:color="auto"/>
            <w:left w:val="none" w:sz="0" w:space="0" w:color="auto"/>
            <w:bottom w:val="none" w:sz="0" w:space="0" w:color="auto"/>
            <w:right w:val="none" w:sz="0" w:space="0" w:color="auto"/>
          </w:divBdr>
        </w:div>
        <w:div w:id="954143574">
          <w:marLeft w:val="640"/>
          <w:marRight w:val="0"/>
          <w:marTop w:val="0"/>
          <w:marBottom w:val="0"/>
          <w:divBdr>
            <w:top w:val="none" w:sz="0" w:space="0" w:color="auto"/>
            <w:left w:val="none" w:sz="0" w:space="0" w:color="auto"/>
            <w:bottom w:val="none" w:sz="0" w:space="0" w:color="auto"/>
            <w:right w:val="none" w:sz="0" w:space="0" w:color="auto"/>
          </w:divBdr>
        </w:div>
        <w:div w:id="1240290034">
          <w:marLeft w:val="640"/>
          <w:marRight w:val="0"/>
          <w:marTop w:val="0"/>
          <w:marBottom w:val="0"/>
          <w:divBdr>
            <w:top w:val="none" w:sz="0" w:space="0" w:color="auto"/>
            <w:left w:val="none" w:sz="0" w:space="0" w:color="auto"/>
            <w:bottom w:val="none" w:sz="0" w:space="0" w:color="auto"/>
            <w:right w:val="none" w:sz="0" w:space="0" w:color="auto"/>
          </w:divBdr>
        </w:div>
        <w:div w:id="658727979">
          <w:marLeft w:val="640"/>
          <w:marRight w:val="0"/>
          <w:marTop w:val="0"/>
          <w:marBottom w:val="0"/>
          <w:divBdr>
            <w:top w:val="none" w:sz="0" w:space="0" w:color="auto"/>
            <w:left w:val="none" w:sz="0" w:space="0" w:color="auto"/>
            <w:bottom w:val="none" w:sz="0" w:space="0" w:color="auto"/>
            <w:right w:val="none" w:sz="0" w:space="0" w:color="auto"/>
          </w:divBdr>
        </w:div>
        <w:div w:id="1706758677">
          <w:marLeft w:val="640"/>
          <w:marRight w:val="0"/>
          <w:marTop w:val="0"/>
          <w:marBottom w:val="0"/>
          <w:divBdr>
            <w:top w:val="none" w:sz="0" w:space="0" w:color="auto"/>
            <w:left w:val="none" w:sz="0" w:space="0" w:color="auto"/>
            <w:bottom w:val="none" w:sz="0" w:space="0" w:color="auto"/>
            <w:right w:val="none" w:sz="0" w:space="0" w:color="auto"/>
          </w:divBdr>
        </w:div>
        <w:div w:id="731734973">
          <w:marLeft w:val="640"/>
          <w:marRight w:val="0"/>
          <w:marTop w:val="0"/>
          <w:marBottom w:val="0"/>
          <w:divBdr>
            <w:top w:val="none" w:sz="0" w:space="0" w:color="auto"/>
            <w:left w:val="none" w:sz="0" w:space="0" w:color="auto"/>
            <w:bottom w:val="none" w:sz="0" w:space="0" w:color="auto"/>
            <w:right w:val="none" w:sz="0" w:space="0" w:color="auto"/>
          </w:divBdr>
        </w:div>
        <w:div w:id="1863085552">
          <w:marLeft w:val="640"/>
          <w:marRight w:val="0"/>
          <w:marTop w:val="0"/>
          <w:marBottom w:val="0"/>
          <w:divBdr>
            <w:top w:val="none" w:sz="0" w:space="0" w:color="auto"/>
            <w:left w:val="none" w:sz="0" w:space="0" w:color="auto"/>
            <w:bottom w:val="none" w:sz="0" w:space="0" w:color="auto"/>
            <w:right w:val="none" w:sz="0" w:space="0" w:color="auto"/>
          </w:divBdr>
        </w:div>
        <w:div w:id="1006009049">
          <w:marLeft w:val="640"/>
          <w:marRight w:val="0"/>
          <w:marTop w:val="0"/>
          <w:marBottom w:val="0"/>
          <w:divBdr>
            <w:top w:val="none" w:sz="0" w:space="0" w:color="auto"/>
            <w:left w:val="none" w:sz="0" w:space="0" w:color="auto"/>
            <w:bottom w:val="none" w:sz="0" w:space="0" w:color="auto"/>
            <w:right w:val="none" w:sz="0" w:space="0" w:color="auto"/>
          </w:divBdr>
        </w:div>
        <w:div w:id="86854834">
          <w:marLeft w:val="640"/>
          <w:marRight w:val="0"/>
          <w:marTop w:val="0"/>
          <w:marBottom w:val="0"/>
          <w:divBdr>
            <w:top w:val="none" w:sz="0" w:space="0" w:color="auto"/>
            <w:left w:val="none" w:sz="0" w:space="0" w:color="auto"/>
            <w:bottom w:val="none" w:sz="0" w:space="0" w:color="auto"/>
            <w:right w:val="none" w:sz="0" w:space="0" w:color="auto"/>
          </w:divBdr>
        </w:div>
        <w:div w:id="1836333591">
          <w:marLeft w:val="640"/>
          <w:marRight w:val="0"/>
          <w:marTop w:val="0"/>
          <w:marBottom w:val="0"/>
          <w:divBdr>
            <w:top w:val="none" w:sz="0" w:space="0" w:color="auto"/>
            <w:left w:val="none" w:sz="0" w:space="0" w:color="auto"/>
            <w:bottom w:val="none" w:sz="0" w:space="0" w:color="auto"/>
            <w:right w:val="none" w:sz="0" w:space="0" w:color="auto"/>
          </w:divBdr>
        </w:div>
        <w:div w:id="344407744">
          <w:marLeft w:val="640"/>
          <w:marRight w:val="0"/>
          <w:marTop w:val="0"/>
          <w:marBottom w:val="0"/>
          <w:divBdr>
            <w:top w:val="none" w:sz="0" w:space="0" w:color="auto"/>
            <w:left w:val="none" w:sz="0" w:space="0" w:color="auto"/>
            <w:bottom w:val="none" w:sz="0" w:space="0" w:color="auto"/>
            <w:right w:val="none" w:sz="0" w:space="0" w:color="auto"/>
          </w:divBdr>
        </w:div>
        <w:div w:id="1795831145">
          <w:marLeft w:val="640"/>
          <w:marRight w:val="0"/>
          <w:marTop w:val="0"/>
          <w:marBottom w:val="0"/>
          <w:divBdr>
            <w:top w:val="none" w:sz="0" w:space="0" w:color="auto"/>
            <w:left w:val="none" w:sz="0" w:space="0" w:color="auto"/>
            <w:bottom w:val="none" w:sz="0" w:space="0" w:color="auto"/>
            <w:right w:val="none" w:sz="0" w:space="0" w:color="auto"/>
          </w:divBdr>
        </w:div>
        <w:div w:id="548029371">
          <w:marLeft w:val="640"/>
          <w:marRight w:val="0"/>
          <w:marTop w:val="0"/>
          <w:marBottom w:val="0"/>
          <w:divBdr>
            <w:top w:val="none" w:sz="0" w:space="0" w:color="auto"/>
            <w:left w:val="none" w:sz="0" w:space="0" w:color="auto"/>
            <w:bottom w:val="none" w:sz="0" w:space="0" w:color="auto"/>
            <w:right w:val="none" w:sz="0" w:space="0" w:color="auto"/>
          </w:divBdr>
        </w:div>
        <w:div w:id="176774113">
          <w:marLeft w:val="640"/>
          <w:marRight w:val="0"/>
          <w:marTop w:val="0"/>
          <w:marBottom w:val="0"/>
          <w:divBdr>
            <w:top w:val="none" w:sz="0" w:space="0" w:color="auto"/>
            <w:left w:val="none" w:sz="0" w:space="0" w:color="auto"/>
            <w:bottom w:val="none" w:sz="0" w:space="0" w:color="auto"/>
            <w:right w:val="none" w:sz="0" w:space="0" w:color="auto"/>
          </w:divBdr>
        </w:div>
        <w:div w:id="1688016173">
          <w:marLeft w:val="640"/>
          <w:marRight w:val="0"/>
          <w:marTop w:val="0"/>
          <w:marBottom w:val="0"/>
          <w:divBdr>
            <w:top w:val="none" w:sz="0" w:space="0" w:color="auto"/>
            <w:left w:val="none" w:sz="0" w:space="0" w:color="auto"/>
            <w:bottom w:val="none" w:sz="0" w:space="0" w:color="auto"/>
            <w:right w:val="none" w:sz="0" w:space="0" w:color="auto"/>
          </w:divBdr>
        </w:div>
        <w:div w:id="1615554285">
          <w:marLeft w:val="640"/>
          <w:marRight w:val="0"/>
          <w:marTop w:val="0"/>
          <w:marBottom w:val="0"/>
          <w:divBdr>
            <w:top w:val="none" w:sz="0" w:space="0" w:color="auto"/>
            <w:left w:val="none" w:sz="0" w:space="0" w:color="auto"/>
            <w:bottom w:val="none" w:sz="0" w:space="0" w:color="auto"/>
            <w:right w:val="none" w:sz="0" w:space="0" w:color="auto"/>
          </w:divBdr>
        </w:div>
        <w:div w:id="816454843">
          <w:marLeft w:val="640"/>
          <w:marRight w:val="0"/>
          <w:marTop w:val="0"/>
          <w:marBottom w:val="0"/>
          <w:divBdr>
            <w:top w:val="none" w:sz="0" w:space="0" w:color="auto"/>
            <w:left w:val="none" w:sz="0" w:space="0" w:color="auto"/>
            <w:bottom w:val="none" w:sz="0" w:space="0" w:color="auto"/>
            <w:right w:val="none" w:sz="0" w:space="0" w:color="auto"/>
          </w:divBdr>
        </w:div>
        <w:div w:id="1060404532">
          <w:marLeft w:val="640"/>
          <w:marRight w:val="0"/>
          <w:marTop w:val="0"/>
          <w:marBottom w:val="0"/>
          <w:divBdr>
            <w:top w:val="none" w:sz="0" w:space="0" w:color="auto"/>
            <w:left w:val="none" w:sz="0" w:space="0" w:color="auto"/>
            <w:bottom w:val="none" w:sz="0" w:space="0" w:color="auto"/>
            <w:right w:val="none" w:sz="0" w:space="0" w:color="auto"/>
          </w:divBdr>
        </w:div>
        <w:div w:id="1854026170">
          <w:marLeft w:val="640"/>
          <w:marRight w:val="0"/>
          <w:marTop w:val="0"/>
          <w:marBottom w:val="0"/>
          <w:divBdr>
            <w:top w:val="none" w:sz="0" w:space="0" w:color="auto"/>
            <w:left w:val="none" w:sz="0" w:space="0" w:color="auto"/>
            <w:bottom w:val="none" w:sz="0" w:space="0" w:color="auto"/>
            <w:right w:val="none" w:sz="0" w:space="0" w:color="auto"/>
          </w:divBdr>
        </w:div>
        <w:div w:id="1304651904">
          <w:marLeft w:val="640"/>
          <w:marRight w:val="0"/>
          <w:marTop w:val="0"/>
          <w:marBottom w:val="0"/>
          <w:divBdr>
            <w:top w:val="none" w:sz="0" w:space="0" w:color="auto"/>
            <w:left w:val="none" w:sz="0" w:space="0" w:color="auto"/>
            <w:bottom w:val="none" w:sz="0" w:space="0" w:color="auto"/>
            <w:right w:val="none" w:sz="0" w:space="0" w:color="auto"/>
          </w:divBdr>
        </w:div>
        <w:div w:id="362677522">
          <w:marLeft w:val="640"/>
          <w:marRight w:val="0"/>
          <w:marTop w:val="0"/>
          <w:marBottom w:val="0"/>
          <w:divBdr>
            <w:top w:val="none" w:sz="0" w:space="0" w:color="auto"/>
            <w:left w:val="none" w:sz="0" w:space="0" w:color="auto"/>
            <w:bottom w:val="none" w:sz="0" w:space="0" w:color="auto"/>
            <w:right w:val="none" w:sz="0" w:space="0" w:color="auto"/>
          </w:divBdr>
        </w:div>
        <w:div w:id="100730293">
          <w:marLeft w:val="640"/>
          <w:marRight w:val="0"/>
          <w:marTop w:val="0"/>
          <w:marBottom w:val="0"/>
          <w:divBdr>
            <w:top w:val="none" w:sz="0" w:space="0" w:color="auto"/>
            <w:left w:val="none" w:sz="0" w:space="0" w:color="auto"/>
            <w:bottom w:val="none" w:sz="0" w:space="0" w:color="auto"/>
            <w:right w:val="none" w:sz="0" w:space="0" w:color="auto"/>
          </w:divBdr>
        </w:div>
        <w:div w:id="2039427072">
          <w:marLeft w:val="640"/>
          <w:marRight w:val="0"/>
          <w:marTop w:val="0"/>
          <w:marBottom w:val="0"/>
          <w:divBdr>
            <w:top w:val="none" w:sz="0" w:space="0" w:color="auto"/>
            <w:left w:val="none" w:sz="0" w:space="0" w:color="auto"/>
            <w:bottom w:val="none" w:sz="0" w:space="0" w:color="auto"/>
            <w:right w:val="none" w:sz="0" w:space="0" w:color="auto"/>
          </w:divBdr>
        </w:div>
        <w:div w:id="16465905">
          <w:marLeft w:val="640"/>
          <w:marRight w:val="0"/>
          <w:marTop w:val="0"/>
          <w:marBottom w:val="0"/>
          <w:divBdr>
            <w:top w:val="none" w:sz="0" w:space="0" w:color="auto"/>
            <w:left w:val="none" w:sz="0" w:space="0" w:color="auto"/>
            <w:bottom w:val="none" w:sz="0" w:space="0" w:color="auto"/>
            <w:right w:val="none" w:sz="0" w:space="0" w:color="auto"/>
          </w:divBdr>
        </w:div>
        <w:div w:id="387151702">
          <w:marLeft w:val="640"/>
          <w:marRight w:val="0"/>
          <w:marTop w:val="0"/>
          <w:marBottom w:val="0"/>
          <w:divBdr>
            <w:top w:val="none" w:sz="0" w:space="0" w:color="auto"/>
            <w:left w:val="none" w:sz="0" w:space="0" w:color="auto"/>
            <w:bottom w:val="none" w:sz="0" w:space="0" w:color="auto"/>
            <w:right w:val="none" w:sz="0" w:space="0" w:color="auto"/>
          </w:divBdr>
        </w:div>
        <w:div w:id="973674781">
          <w:marLeft w:val="640"/>
          <w:marRight w:val="0"/>
          <w:marTop w:val="0"/>
          <w:marBottom w:val="0"/>
          <w:divBdr>
            <w:top w:val="none" w:sz="0" w:space="0" w:color="auto"/>
            <w:left w:val="none" w:sz="0" w:space="0" w:color="auto"/>
            <w:bottom w:val="none" w:sz="0" w:space="0" w:color="auto"/>
            <w:right w:val="none" w:sz="0" w:space="0" w:color="auto"/>
          </w:divBdr>
        </w:div>
        <w:div w:id="2100518095">
          <w:marLeft w:val="640"/>
          <w:marRight w:val="0"/>
          <w:marTop w:val="0"/>
          <w:marBottom w:val="0"/>
          <w:divBdr>
            <w:top w:val="none" w:sz="0" w:space="0" w:color="auto"/>
            <w:left w:val="none" w:sz="0" w:space="0" w:color="auto"/>
            <w:bottom w:val="none" w:sz="0" w:space="0" w:color="auto"/>
            <w:right w:val="none" w:sz="0" w:space="0" w:color="auto"/>
          </w:divBdr>
        </w:div>
        <w:div w:id="311256273">
          <w:marLeft w:val="640"/>
          <w:marRight w:val="0"/>
          <w:marTop w:val="0"/>
          <w:marBottom w:val="0"/>
          <w:divBdr>
            <w:top w:val="none" w:sz="0" w:space="0" w:color="auto"/>
            <w:left w:val="none" w:sz="0" w:space="0" w:color="auto"/>
            <w:bottom w:val="none" w:sz="0" w:space="0" w:color="auto"/>
            <w:right w:val="none" w:sz="0" w:space="0" w:color="auto"/>
          </w:divBdr>
        </w:div>
        <w:div w:id="1384985087">
          <w:marLeft w:val="640"/>
          <w:marRight w:val="0"/>
          <w:marTop w:val="0"/>
          <w:marBottom w:val="0"/>
          <w:divBdr>
            <w:top w:val="none" w:sz="0" w:space="0" w:color="auto"/>
            <w:left w:val="none" w:sz="0" w:space="0" w:color="auto"/>
            <w:bottom w:val="none" w:sz="0" w:space="0" w:color="auto"/>
            <w:right w:val="none" w:sz="0" w:space="0" w:color="auto"/>
          </w:divBdr>
        </w:div>
        <w:div w:id="124155788">
          <w:marLeft w:val="640"/>
          <w:marRight w:val="0"/>
          <w:marTop w:val="0"/>
          <w:marBottom w:val="0"/>
          <w:divBdr>
            <w:top w:val="none" w:sz="0" w:space="0" w:color="auto"/>
            <w:left w:val="none" w:sz="0" w:space="0" w:color="auto"/>
            <w:bottom w:val="none" w:sz="0" w:space="0" w:color="auto"/>
            <w:right w:val="none" w:sz="0" w:space="0" w:color="auto"/>
          </w:divBdr>
        </w:div>
        <w:div w:id="1593664429">
          <w:marLeft w:val="640"/>
          <w:marRight w:val="0"/>
          <w:marTop w:val="0"/>
          <w:marBottom w:val="0"/>
          <w:divBdr>
            <w:top w:val="none" w:sz="0" w:space="0" w:color="auto"/>
            <w:left w:val="none" w:sz="0" w:space="0" w:color="auto"/>
            <w:bottom w:val="none" w:sz="0" w:space="0" w:color="auto"/>
            <w:right w:val="none" w:sz="0" w:space="0" w:color="auto"/>
          </w:divBdr>
        </w:div>
        <w:div w:id="29383398">
          <w:marLeft w:val="640"/>
          <w:marRight w:val="0"/>
          <w:marTop w:val="0"/>
          <w:marBottom w:val="0"/>
          <w:divBdr>
            <w:top w:val="none" w:sz="0" w:space="0" w:color="auto"/>
            <w:left w:val="none" w:sz="0" w:space="0" w:color="auto"/>
            <w:bottom w:val="none" w:sz="0" w:space="0" w:color="auto"/>
            <w:right w:val="none" w:sz="0" w:space="0" w:color="auto"/>
          </w:divBdr>
        </w:div>
        <w:div w:id="1120153099">
          <w:marLeft w:val="640"/>
          <w:marRight w:val="0"/>
          <w:marTop w:val="0"/>
          <w:marBottom w:val="0"/>
          <w:divBdr>
            <w:top w:val="none" w:sz="0" w:space="0" w:color="auto"/>
            <w:left w:val="none" w:sz="0" w:space="0" w:color="auto"/>
            <w:bottom w:val="none" w:sz="0" w:space="0" w:color="auto"/>
            <w:right w:val="none" w:sz="0" w:space="0" w:color="auto"/>
          </w:divBdr>
        </w:div>
        <w:div w:id="1624965334">
          <w:marLeft w:val="640"/>
          <w:marRight w:val="0"/>
          <w:marTop w:val="0"/>
          <w:marBottom w:val="0"/>
          <w:divBdr>
            <w:top w:val="none" w:sz="0" w:space="0" w:color="auto"/>
            <w:left w:val="none" w:sz="0" w:space="0" w:color="auto"/>
            <w:bottom w:val="none" w:sz="0" w:space="0" w:color="auto"/>
            <w:right w:val="none" w:sz="0" w:space="0" w:color="auto"/>
          </w:divBdr>
        </w:div>
        <w:div w:id="682323451">
          <w:marLeft w:val="640"/>
          <w:marRight w:val="0"/>
          <w:marTop w:val="0"/>
          <w:marBottom w:val="0"/>
          <w:divBdr>
            <w:top w:val="none" w:sz="0" w:space="0" w:color="auto"/>
            <w:left w:val="none" w:sz="0" w:space="0" w:color="auto"/>
            <w:bottom w:val="none" w:sz="0" w:space="0" w:color="auto"/>
            <w:right w:val="none" w:sz="0" w:space="0" w:color="auto"/>
          </w:divBdr>
        </w:div>
        <w:div w:id="1580290828">
          <w:marLeft w:val="640"/>
          <w:marRight w:val="0"/>
          <w:marTop w:val="0"/>
          <w:marBottom w:val="0"/>
          <w:divBdr>
            <w:top w:val="none" w:sz="0" w:space="0" w:color="auto"/>
            <w:left w:val="none" w:sz="0" w:space="0" w:color="auto"/>
            <w:bottom w:val="none" w:sz="0" w:space="0" w:color="auto"/>
            <w:right w:val="none" w:sz="0" w:space="0" w:color="auto"/>
          </w:divBdr>
        </w:div>
        <w:div w:id="197398633">
          <w:marLeft w:val="640"/>
          <w:marRight w:val="0"/>
          <w:marTop w:val="0"/>
          <w:marBottom w:val="0"/>
          <w:divBdr>
            <w:top w:val="none" w:sz="0" w:space="0" w:color="auto"/>
            <w:left w:val="none" w:sz="0" w:space="0" w:color="auto"/>
            <w:bottom w:val="none" w:sz="0" w:space="0" w:color="auto"/>
            <w:right w:val="none" w:sz="0" w:space="0" w:color="auto"/>
          </w:divBdr>
        </w:div>
        <w:div w:id="300381231">
          <w:marLeft w:val="640"/>
          <w:marRight w:val="0"/>
          <w:marTop w:val="0"/>
          <w:marBottom w:val="0"/>
          <w:divBdr>
            <w:top w:val="none" w:sz="0" w:space="0" w:color="auto"/>
            <w:left w:val="none" w:sz="0" w:space="0" w:color="auto"/>
            <w:bottom w:val="none" w:sz="0" w:space="0" w:color="auto"/>
            <w:right w:val="none" w:sz="0" w:space="0" w:color="auto"/>
          </w:divBdr>
        </w:div>
        <w:div w:id="1564560399">
          <w:marLeft w:val="640"/>
          <w:marRight w:val="0"/>
          <w:marTop w:val="0"/>
          <w:marBottom w:val="0"/>
          <w:divBdr>
            <w:top w:val="none" w:sz="0" w:space="0" w:color="auto"/>
            <w:left w:val="none" w:sz="0" w:space="0" w:color="auto"/>
            <w:bottom w:val="none" w:sz="0" w:space="0" w:color="auto"/>
            <w:right w:val="none" w:sz="0" w:space="0" w:color="auto"/>
          </w:divBdr>
        </w:div>
        <w:div w:id="86079986">
          <w:marLeft w:val="640"/>
          <w:marRight w:val="0"/>
          <w:marTop w:val="0"/>
          <w:marBottom w:val="0"/>
          <w:divBdr>
            <w:top w:val="none" w:sz="0" w:space="0" w:color="auto"/>
            <w:left w:val="none" w:sz="0" w:space="0" w:color="auto"/>
            <w:bottom w:val="none" w:sz="0" w:space="0" w:color="auto"/>
            <w:right w:val="none" w:sz="0" w:space="0" w:color="auto"/>
          </w:divBdr>
        </w:div>
        <w:div w:id="1492217616">
          <w:marLeft w:val="640"/>
          <w:marRight w:val="0"/>
          <w:marTop w:val="0"/>
          <w:marBottom w:val="0"/>
          <w:divBdr>
            <w:top w:val="none" w:sz="0" w:space="0" w:color="auto"/>
            <w:left w:val="none" w:sz="0" w:space="0" w:color="auto"/>
            <w:bottom w:val="none" w:sz="0" w:space="0" w:color="auto"/>
            <w:right w:val="none" w:sz="0" w:space="0" w:color="auto"/>
          </w:divBdr>
        </w:div>
        <w:div w:id="1574044337">
          <w:marLeft w:val="640"/>
          <w:marRight w:val="0"/>
          <w:marTop w:val="0"/>
          <w:marBottom w:val="0"/>
          <w:divBdr>
            <w:top w:val="none" w:sz="0" w:space="0" w:color="auto"/>
            <w:left w:val="none" w:sz="0" w:space="0" w:color="auto"/>
            <w:bottom w:val="none" w:sz="0" w:space="0" w:color="auto"/>
            <w:right w:val="none" w:sz="0" w:space="0" w:color="auto"/>
          </w:divBdr>
        </w:div>
        <w:div w:id="1179270211">
          <w:marLeft w:val="640"/>
          <w:marRight w:val="0"/>
          <w:marTop w:val="0"/>
          <w:marBottom w:val="0"/>
          <w:divBdr>
            <w:top w:val="none" w:sz="0" w:space="0" w:color="auto"/>
            <w:left w:val="none" w:sz="0" w:space="0" w:color="auto"/>
            <w:bottom w:val="none" w:sz="0" w:space="0" w:color="auto"/>
            <w:right w:val="none" w:sz="0" w:space="0" w:color="auto"/>
          </w:divBdr>
        </w:div>
        <w:div w:id="1599947125">
          <w:marLeft w:val="640"/>
          <w:marRight w:val="0"/>
          <w:marTop w:val="0"/>
          <w:marBottom w:val="0"/>
          <w:divBdr>
            <w:top w:val="none" w:sz="0" w:space="0" w:color="auto"/>
            <w:left w:val="none" w:sz="0" w:space="0" w:color="auto"/>
            <w:bottom w:val="none" w:sz="0" w:space="0" w:color="auto"/>
            <w:right w:val="none" w:sz="0" w:space="0" w:color="auto"/>
          </w:divBdr>
        </w:div>
        <w:div w:id="927807498">
          <w:marLeft w:val="640"/>
          <w:marRight w:val="0"/>
          <w:marTop w:val="0"/>
          <w:marBottom w:val="0"/>
          <w:divBdr>
            <w:top w:val="none" w:sz="0" w:space="0" w:color="auto"/>
            <w:left w:val="none" w:sz="0" w:space="0" w:color="auto"/>
            <w:bottom w:val="none" w:sz="0" w:space="0" w:color="auto"/>
            <w:right w:val="none" w:sz="0" w:space="0" w:color="auto"/>
          </w:divBdr>
        </w:div>
        <w:div w:id="2030371099">
          <w:marLeft w:val="640"/>
          <w:marRight w:val="0"/>
          <w:marTop w:val="0"/>
          <w:marBottom w:val="0"/>
          <w:divBdr>
            <w:top w:val="none" w:sz="0" w:space="0" w:color="auto"/>
            <w:left w:val="none" w:sz="0" w:space="0" w:color="auto"/>
            <w:bottom w:val="none" w:sz="0" w:space="0" w:color="auto"/>
            <w:right w:val="none" w:sz="0" w:space="0" w:color="auto"/>
          </w:divBdr>
        </w:div>
        <w:div w:id="1783038659">
          <w:marLeft w:val="640"/>
          <w:marRight w:val="0"/>
          <w:marTop w:val="0"/>
          <w:marBottom w:val="0"/>
          <w:divBdr>
            <w:top w:val="none" w:sz="0" w:space="0" w:color="auto"/>
            <w:left w:val="none" w:sz="0" w:space="0" w:color="auto"/>
            <w:bottom w:val="none" w:sz="0" w:space="0" w:color="auto"/>
            <w:right w:val="none" w:sz="0" w:space="0" w:color="auto"/>
          </w:divBdr>
        </w:div>
        <w:div w:id="1859542187">
          <w:marLeft w:val="640"/>
          <w:marRight w:val="0"/>
          <w:marTop w:val="0"/>
          <w:marBottom w:val="0"/>
          <w:divBdr>
            <w:top w:val="none" w:sz="0" w:space="0" w:color="auto"/>
            <w:left w:val="none" w:sz="0" w:space="0" w:color="auto"/>
            <w:bottom w:val="none" w:sz="0" w:space="0" w:color="auto"/>
            <w:right w:val="none" w:sz="0" w:space="0" w:color="auto"/>
          </w:divBdr>
        </w:div>
        <w:div w:id="848175980">
          <w:marLeft w:val="640"/>
          <w:marRight w:val="0"/>
          <w:marTop w:val="0"/>
          <w:marBottom w:val="0"/>
          <w:divBdr>
            <w:top w:val="none" w:sz="0" w:space="0" w:color="auto"/>
            <w:left w:val="none" w:sz="0" w:space="0" w:color="auto"/>
            <w:bottom w:val="none" w:sz="0" w:space="0" w:color="auto"/>
            <w:right w:val="none" w:sz="0" w:space="0" w:color="auto"/>
          </w:divBdr>
        </w:div>
      </w:divsChild>
    </w:div>
    <w:div w:id="51009200">
      <w:bodyDiv w:val="1"/>
      <w:marLeft w:val="0"/>
      <w:marRight w:val="0"/>
      <w:marTop w:val="0"/>
      <w:marBottom w:val="0"/>
      <w:divBdr>
        <w:top w:val="none" w:sz="0" w:space="0" w:color="auto"/>
        <w:left w:val="none" w:sz="0" w:space="0" w:color="auto"/>
        <w:bottom w:val="none" w:sz="0" w:space="0" w:color="auto"/>
        <w:right w:val="none" w:sz="0" w:space="0" w:color="auto"/>
      </w:divBdr>
      <w:divsChild>
        <w:div w:id="828642983">
          <w:marLeft w:val="640"/>
          <w:marRight w:val="0"/>
          <w:marTop w:val="0"/>
          <w:marBottom w:val="0"/>
          <w:divBdr>
            <w:top w:val="none" w:sz="0" w:space="0" w:color="auto"/>
            <w:left w:val="none" w:sz="0" w:space="0" w:color="auto"/>
            <w:bottom w:val="none" w:sz="0" w:space="0" w:color="auto"/>
            <w:right w:val="none" w:sz="0" w:space="0" w:color="auto"/>
          </w:divBdr>
        </w:div>
        <w:div w:id="293486495">
          <w:marLeft w:val="640"/>
          <w:marRight w:val="0"/>
          <w:marTop w:val="0"/>
          <w:marBottom w:val="0"/>
          <w:divBdr>
            <w:top w:val="none" w:sz="0" w:space="0" w:color="auto"/>
            <w:left w:val="none" w:sz="0" w:space="0" w:color="auto"/>
            <w:bottom w:val="none" w:sz="0" w:space="0" w:color="auto"/>
            <w:right w:val="none" w:sz="0" w:space="0" w:color="auto"/>
          </w:divBdr>
        </w:div>
        <w:div w:id="1184125251">
          <w:marLeft w:val="640"/>
          <w:marRight w:val="0"/>
          <w:marTop w:val="0"/>
          <w:marBottom w:val="0"/>
          <w:divBdr>
            <w:top w:val="none" w:sz="0" w:space="0" w:color="auto"/>
            <w:left w:val="none" w:sz="0" w:space="0" w:color="auto"/>
            <w:bottom w:val="none" w:sz="0" w:space="0" w:color="auto"/>
            <w:right w:val="none" w:sz="0" w:space="0" w:color="auto"/>
          </w:divBdr>
        </w:div>
        <w:div w:id="395785287">
          <w:marLeft w:val="640"/>
          <w:marRight w:val="0"/>
          <w:marTop w:val="0"/>
          <w:marBottom w:val="0"/>
          <w:divBdr>
            <w:top w:val="none" w:sz="0" w:space="0" w:color="auto"/>
            <w:left w:val="none" w:sz="0" w:space="0" w:color="auto"/>
            <w:bottom w:val="none" w:sz="0" w:space="0" w:color="auto"/>
            <w:right w:val="none" w:sz="0" w:space="0" w:color="auto"/>
          </w:divBdr>
        </w:div>
        <w:div w:id="257449694">
          <w:marLeft w:val="640"/>
          <w:marRight w:val="0"/>
          <w:marTop w:val="0"/>
          <w:marBottom w:val="0"/>
          <w:divBdr>
            <w:top w:val="none" w:sz="0" w:space="0" w:color="auto"/>
            <w:left w:val="none" w:sz="0" w:space="0" w:color="auto"/>
            <w:bottom w:val="none" w:sz="0" w:space="0" w:color="auto"/>
            <w:right w:val="none" w:sz="0" w:space="0" w:color="auto"/>
          </w:divBdr>
        </w:div>
        <w:div w:id="451901016">
          <w:marLeft w:val="640"/>
          <w:marRight w:val="0"/>
          <w:marTop w:val="0"/>
          <w:marBottom w:val="0"/>
          <w:divBdr>
            <w:top w:val="none" w:sz="0" w:space="0" w:color="auto"/>
            <w:left w:val="none" w:sz="0" w:space="0" w:color="auto"/>
            <w:bottom w:val="none" w:sz="0" w:space="0" w:color="auto"/>
            <w:right w:val="none" w:sz="0" w:space="0" w:color="auto"/>
          </w:divBdr>
        </w:div>
        <w:div w:id="689139711">
          <w:marLeft w:val="640"/>
          <w:marRight w:val="0"/>
          <w:marTop w:val="0"/>
          <w:marBottom w:val="0"/>
          <w:divBdr>
            <w:top w:val="none" w:sz="0" w:space="0" w:color="auto"/>
            <w:left w:val="none" w:sz="0" w:space="0" w:color="auto"/>
            <w:bottom w:val="none" w:sz="0" w:space="0" w:color="auto"/>
            <w:right w:val="none" w:sz="0" w:space="0" w:color="auto"/>
          </w:divBdr>
        </w:div>
        <w:div w:id="720058453">
          <w:marLeft w:val="640"/>
          <w:marRight w:val="0"/>
          <w:marTop w:val="0"/>
          <w:marBottom w:val="0"/>
          <w:divBdr>
            <w:top w:val="none" w:sz="0" w:space="0" w:color="auto"/>
            <w:left w:val="none" w:sz="0" w:space="0" w:color="auto"/>
            <w:bottom w:val="none" w:sz="0" w:space="0" w:color="auto"/>
            <w:right w:val="none" w:sz="0" w:space="0" w:color="auto"/>
          </w:divBdr>
        </w:div>
        <w:div w:id="745998053">
          <w:marLeft w:val="640"/>
          <w:marRight w:val="0"/>
          <w:marTop w:val="0"/>
          <w:marBottom w:val="0"/>
          <w:divBdr>
            <w:top w:val="none" w:sz="0" w:space="0" w:color="auto"/>
            <w:left w:val="none" w:sz="0" w:space="0" w:color="auto"/>
            <w:bottom w:val="none" w:sz="0" w:space="0" w:color="auto"/>
            <w:right w:val="none" w:sz="0" w:space="0" w:color="auto"/>
          </w:divBdr>
        </w:div>
        <w:div w:id="439187426">
          <w:marLeft w:val="640"/>
          <w:marRight w:val="0"/>
          <w:marTop w:val="0"/>
          <w:marBottom w:val="0"/>
          <w:divBdr>
            <w:top w:val="none" w:sz="0" w:space="0" w:color="auto"/>
            <w:left w:val="none" w:sz="0" w:space="0" w:color="auto"/>
            <w:bottom w:val="none" w:sz="0" w:space="0" w:color="auto"/>
            <w:right w:val="none" w:sz="0" w:space="0" w:color="auto"/>
          </w:divBdr>
        </w:div>
        <w:div w:id="1086266728">
          <w:marLeft w:val="640"/>
          <w:marRight w:val="0"/>
          <w:marTop w:val="0"/>
          <w:marBottom w:val="0"/>
          <w:divBdr>
            <w:top w:val="none" w:sz="0" w:space="0" w:color="auto"/>
            <w:left w:val="none" w:sz="0" w:space="0" w:color="auto"/>
            <w:bottom w:val="none" w:sz="0" w:space="0" w:color="auto"/>
            <w:right w:val="none" w:sz="0" w:space="0" w:color="auto"/>
          </w:divBdr>
        </w:div>
        <w:div w:id="684677354">
          <w:marLeft w:val="640"/>
          <w:marRight w:val="0"/>
          <w:marTop w:val="0"/>
          <w:marBottom w:val="0"/>
          <w:divBdr>
            <w:top w:val="none" w:sz="0" w:space="0" w:color="auto"/>
            <w:left w:val="none" w:sz="0" w:space="0" w:color="auto"/>
            <w:bottom w:val="none" w:sz="0" w:space="0" w:color="auto"/>
            <w:right w:val="none" w:sz="0" w:space="0" w:color="auto"/>
          </w:divBdr>
        </w:div>
        <w:div w:id="563761988">
          <w:marLeft w:val="640"/>
          <w:marRight w:val="0"/>
          <w:marTop w:val="0"/>
          <w:marBottom w:val="0"/>
          <w:divBdr>
            <w:top w:val="none" w:sz="0" w:space="0" w:color="auto"/>
            <w:left w:val="none" w:sz="0" w:space="0" w:color="auto"/>
            <w:bottom w:val="none" w:sz="0" w:space="0" w:color="auto"/>
            <w:right w:val="none" w:sz="0" w:space="0" w:color="auto"/>
          </w:divBdr>
        </w:div>
        <w:div w:id="1842961282">
          <w:marLeft w:val="640"/>
          <w:marRight w:val="0"/>
          <w:marTop w:val="0"/>
          <w:marBottom w:val="0"/>
          <w:divBdr>
            <w:top w:val="none" w:sz="0" w:space="0" w:color="auto"/>
            <w:left w:val="none" w:sz="0" w:space="0" w:color="auto"/>
            <w:bottom w:val="none" w:sz="0" w:space="0" w:color="auto"/>
            <w:right w:val="none" w:sz="0" w:space="0" w:color="auto"/>
          </w:divBdr>
        </w:div>
        <w:div w:id="644817397">
          <w:marLeft w:val="640"/>
          <w:marRight w:val="0"/>
          <w:marTop w:val="0"/>
          <w:marBottom w:val="0"/>
          <w:divBdr>
            <w:top w:val="none" w:sz="0" w:space="0" w:color="auto"/>
            <w:left w:val="none" w:sz="0" w:space="0" w:color="auto"/>
            <w:bottom w:val="none" w:sz="0" w:space="0" w:color="auto"/>
            <w:right w:val="none" w:sz="0" w:space="0" w:color="auto"/>
          </w:divBdr>
        </w:div>
        <w:div w:id="973830054">
          <w:marLeft w:val="640"/>
          <w:marRight w:val="0"/>
          <w:marTop w:val="0"/>
          <w:marBottom w:val="0"/>
          <w:divBdr>
            <w:top w:val="none" w:sz="0" w:space="0" w:color="auto"/>
            <w:left w:val="none" w:sz="0" w:space="0" w:color="auto"/>
            <w:bottom w:val="none" w:sz="0" w:space="0" w:color="auto"/>
            <w:right w:val="none" w:sz="0" w:space="0" w:color="auto"/>
          </w:divBdr>
        </w:div>
        <w:div w:id="1294751636">
          <w:marLeft w:val="640"/>
          <w:marRight w:val="0"/>
          <w:marTop w:val="0"/>
          <w:marBottom w:val="0"/>
          <w:divBdr>
            <w:top w:val="none" w:sz="0" w:space="0" w:color="auto"/>
            <w:left w:val="none" w:sz="0" w:space="0" w:color="auto"/>
            <w:bottom w:val="none" w:sz="0" w:space="0" w:color="auto"/>
            <w:right w:val="none" w:sz="0" w:space="0" w:color="auto"/>
          </w:divBdr>
        </w:div>
        <w:div w:id="1909799983">
          <w:marLeft w:val="640"/>
          <w:marRight w:val="0"/>
          <w:marTop w:val="0"/>
          <w:marBottom w:val="0"/>
          <w:divBdr>
            <w:top w:val="none" w:sz="0" w:space="0" w:color="auto"/>
            <w:left w:val="none" w:sz="0" w:space="0" w:color="auto"/>
            <w:bottom w:val="none" w:sz="0" w:space="0" w:color="auto"/>
            <w:right w:val="none" w:sz="0" w:space="0" w:color="auto"/>
          </w:divBdr>
        </w:div>
        <w:div w:id="2096854706">
          <w:marLeft w:val="640"/>
          <w:marRight w:val="0"/>
          <w:marTop w:val="0"/>
          <w:marBottom w:val="0"/>
          <w:divBdr>
            <w:top w:val="none" w:sz="0" w:space="0" w:color="auto"/>
            <w:left w:val="none" w:sz="0" w:space="0" w:color="auto"/>
            <w:bottom w:val="none" w:sz="0" w:space="0" w:color="auto"/>
            <w:right w:val="none" w:sz="0" w:space="0" w:color="auto"/>
          </w:divBdr>
        </w:div>
        <w:div w:id="1148522263">
          <w:marLeft w:val="640"/>
          <w:marRight w:val="0"/>
          <w:marTop w:val="0"/>
          <w:marBottom w:val="0"/>
          <w:divBdr>
            <w:top w:val="none" w:sz="0" w:space="0" w:color="auto"/>
            <w:left w:val="none" w:sz="0" w:space="0" w:color="auto"/>
            <w:bottom w:val="none" w:sz="0" w:space="0" w:color="auto"/>
            <w:right w:val="none" w:sz="0" w:space="0" w:color="auto"/>
          </w:divBdr>
        </w:div>
        <w:div w:id="27066951">
          <w:marLeft w:val="640"/>
          <w:marRight w:val="0"/>
          <w:marTop w:val="0"/>
          <w:marBottom w:val="0"/>
          <w:divBdr>
            <w:top w:val="none" w:sz="0" w:space="0" w:color="auto"/>
            <w:left w:val="none" w:sz="0" w:space="0" w:color="auto"/>
            <w:bottom w:val="none" w:sz="0" w:space="0" w:color="auto"/>
            <w:right w:val="none" w:sz="0" w:space="0" w:color="auto"/>
          </w:divBdr>
        </w:div>
        <w:div w:id="1874034645">
          <w:marLeft w:val="640"/>
          <w:marRight w:val="0"/>
          <w:marTop w:val="0"/>
          <w:marBottom w:val="0"/>
          <w:divBdr>
            <w:top w:val="none" w:sz="0" w:space="0" w:color="auto"/>
            <w:left w:val="none" w:sz="0" w:space="0" w:color="auto"/>
            <w:bottom w:val="none" w:sz="0" w:space="0" w:color="auto"/>
            <w:right w:val="none" w:sz="0" w:space="0" w:color="auto"/>
          </w:divBdr>
        </w:div>
        <w:div w:id="1187017059">
          <w:marLeft w:val="640"/>
          <w:marRight w:val="0"/>
          <w:marTop w:val="0"/>
          <w:marBottom w:val="0"/>
          <w:divBdr>
            <w:top w:val="none" w:sz="0" w:space="0" w:color="auto"/>
            <w:left w:val="none" w:sz="0" w:space="0" w:color="auto"/>
            <w:bottom w:val="none" w:sz="0" w:space="0" w:color="auto"/>
            <w:right w:val="none" w:sz="0" w:space="0" w:color="auto"/>
          </w:divBdr>
        </w:div>
        <w:div w:id="440495210">
          <w:marLeft w:val="640"/>
          <w:marRight w:val="0"/>
          <w:marTop w:val="0"/>
          <w:marBottom w:val="0"/>
          <w:divBdr>
            <w:top w:val="none" w:sz="0" w:space="0" w:color="auto"/>
            <w:left w:val="none" w:sz="0" w:space="0" w:color="auto"/>
            <w:bottom w:val="none" w:sz="0" w:space="0" w:color="auto"/>
            <w:right w:val="none" w:sz="0" w:space="0" w:color="auto"/>
          </w:divBdr>
        </w:div>
        <w:div w:id="965548072">
          <w:marLeft w:val="640"/>
          <w:marRight w:val="0"/>
          <w:marTop w:val="0"/>
          <w:marBottom w:val="0"/>
          <w:divBdr>
            <w:top w:val="none" w:sz="0" w:space="0" w:color="auto"/>
            <w:left w:val="none" w:sz="0" w:space="0" w:color="auto"/>
            <w:bottom w:val="none" w:sz="0" w:space="0" w:color="auto"/>
            <w:right w:val="none" w:sz="0" w:space="0" w:color="auto"/>
          </w:divBdr>
        </w:div>
        <w:div w:id="1330786573">
          <w:marLeft w:val="640"/>
          <w:marRight w:val="0"/>
          <w:marTop w:val="0"/>
          <w:marBottom w:val="0"/>
          <w:divBdr>
            <w:top w:val="none" w:sz="0" w:space="0" w:color="auto"/>
            <w:left w:val="none" w:sz="0" w:space="0" w:color="auto"/>
            <w:bottom w:val="none" w:sz="0" w:space="0" w:color="auto"/>
            <w:right w:val="none" w:sz="0" w:space="0" w:color="auto"/>
          </w:divBdr>
        </w:div>
        <w:div w:id="1493836832">
          <w:marLeft w:val="640"/>
          <w:marRight w:val="0"/>
          <w:marTop w:val="0"/>
          <w:marBottom w:val="0"/>
          <w:divBdr>
            <w:top w:val="none" w:sz="0" w:space="0" w:color="auto"/>
            <w:left w:val="none" w:sz="0" w:space="0" w:color="auto"/>
            <w:bottom w:val="none" w:sz="0" w:space="0" w:color="auto"/>
            <w:right w:val="none" w:sz="0" w:space="0" w:color="auto"/>
          </w:divBdr>
        </w:div>
        <w:div w:id="1717312092">
          <w:marLeft w:val="640"/>
          <w:marRight w:val="0"/>
          <w:marTop w:val="0"/>
          <w:marBottom w:val="0"/>
          <w:divBdr>
            <w:top w:val="none" w:sz="0" w:space="0" w:color="auto"/>
            <w:left w:val="none" w:sz="0" w:space="0" w:color="auto"/>
            <w:bottom w:val="none" w:sz="0" w:space="0" w:color="auto"/>
            <w:right w:val="none" w:sz="0" w:space="0" w:color="auto"/>
          </w:divBdr>
        </w:div>
        <w:div w:id="1029187585">
          <w:marLeft w:val="640"/>
          <w:marRight w:val="0"/>
          <w:marTop w:val="0"/>
          <w:marBottom w:val="0"/>
          <w:divBdr>
            <w:top w:val="none" w:sz="0" w:space="0" w:color="auto"/>
            <w:left w:val="none" w:sz="0" w:space="0" w:color="auto"/>
            <w:bottom w:val="none" w:sz="0" w:space="0" w:color="auto"/>
            <w:right w:val="none" w:sz="0" w:space="0" w:color="auto"/>
          </w:divBdr>
        </w:div>
        <w:div w:id="1216812386">
          <w:marLeft w:val="640"/>
          <w:marRight w:val="0"/>
          <w:marTop w:val="0"/>
          <w:marBottom w:val="0"/>
          <w:divBdr>
            <w:top w:val="none" w:sz="0" w:space="0" w:color="auto"/>
            <w:left w:val="none" w:sz="0" w:space="0" w:color="auto"/>
            <w:bottom w:val="none" w:sz="0" w:space="0" w:color="auto"/>
            <w:right w:val="none" w:sz="0" w:space="0" w:color="auto"/>
          </w:divBdr>
        </w:div>
        <w:div w:id="1478496958">
          <w:marLeft w:val="640"/>
          <w:marRight w:val="0"/>
          <w:marTop w:val="0"/>
          <w:marBottom w:val="0"/>
          <w:divBdr>
            <w:top w:val="none" w:sz="0" w:space="0" w:color="auto"/>
            <w:left w:val="none" w:sz="0" w:space="0" w:color="auto"/>
            <w:bottom w:val="none" w:sz="0" w:space="0" w:color="auto"/>
            <w:right w:val="none" w:sz="0" w:space="0" w:color="auto"/>
          </w:divBdr>
        </w:div>
        <w:div w:id="115804187">
          <w:marLeft w:val="640"/>
          <w:marRight w:val="0"/>
          <w:marTop w:val="0"/>
          <w:marBottom w:val="0"/>
          <w:divBdr>
            <w:top w:val="none" w:sz="0" w:space="0" w:color="auto"/>
            <w:left w:val="none" w:sz="0" w:space="0" w:color="auto"/>
            <w:bottom w:val="none" w:sz="0" w:space="0" w:color="auto"/>
            <w:right w:val="none" w:sz="0" w:space="0" w:color="auto"/>
          </w:divBdr>
        </w:div>
        <w:div w:id="1979190697">
          <w:marLeft w:val="640"/>
          <w:marRight w:val="0"/>
          <w:marTop w:val="0"/>
          <w:marBottom w:val="0"/>
          <w:divBdr>
            <w:top w:val="none" w:sz="0" w:space="0" w:color="auto"/>
            <w:left w:val="none" w:sz="0" w:space="0" w:color="auto"/>
            <w:bottom w:val="none" w:sz="0" w:space="0" w:color="auto"/>
            <w:right w:val="none" w:sz="0" w:space="0" w:color="auto"/>
          </w:divBdr>
        </w:div>
        <w:div w:id="541095266">
          <w:marLeft w:val="640"/>
          <w:marRight w:val="0"/>
          <w:marTop w:val="0"/>
          <w:marBottom w:val="0"/>
          <w:divBdr>
            <w:top w:val="none" w:sz="0" w:space="0" w:color="auto"/>
            <w:left w:val="none" w:sz="0" w:space="0" w:color="auto"/>
            <w:bottom w:val="none" w:sz="0" w:space="0" w:color="auto"/>
            <w:right w:val="none" w:sz="0" w:space="0" w:color="auto"/>
          </w:divBdr>
        </w:div>
        <w:div w:id="1473718445">
          <w:marLeft w:val="640"/>
          <w:marRight w:val="0"/>
          <w:marTop w:val="0"/>
          <w:marBottom w:val="0"/>
          <w:divBdr>
            <w:top w:val="none" w:sz="0" w:space="0" w:color="auto"/>
            <w:left w:val="none" w:sz="0" w:space="0" w:color="auto"/>
            <w:bottom w:val="none" w:sz="0" w:space="0" w:color="auto"/>
            <w:right w:val="none" w:sz="0" w:space="0" w:color="auto"/>
          </w:divBdr>
        </w:div>
        <w:div w:id="25372672">
          <w:marLeft w:val="640"/>
          <w:marRight w:val="0"/>
          <w:marTop w:val="0"/>
          <w:marBottom w:val="0"/>
          <w:divBdr>
            <w:top w:val="none" w:sz="0" w:space="0" w:color="auto"/>
            <w:left w:val="none" w:sz="0" w:space="0" w:color="auto"/>
            <w:bottom w:val="none" w:sz="0" w:space="0" w:color="auto"/>
            <w:right w:val="none" w:sz="0" w:space="0" w:color="auto"/>
          </w:divBdr>
        </w:div>
        <w:div w:id="383793624">
          <w:marLeft w:val="640"/>
          <w:marRight w:val="0"/>
          <w:marTop w:val="0"/>
          <w:marBottom w:val="0"/>
          <w:divBdr>
            <w:top w:val="none" w:sz="0" w:space="0" w:color="auto"/>
            <w:left w:val="none" w:sz="0" w:space="0" w:color="auto"/>
            <w:bottom w:val="none" w:sz="0" w:space="0" w:color="auto"/>
            <w:right w:val="none" w:sz="0" w:space="0" w:color="auto"/>
          </w:divBdr>
        </w:div>
        <w:div w:id="469328155">
          <w:marLeft w:val="640"/>
          <w:marRight w:val="0"/>
          <w:marTop w:val="0"/>
          <w:marBottom w:val="0"/>
          <w:divBdr>
            <w:top w:val="none" w:sz="0" w:space="0" w:color="auto"/>
            <w:left w:val="none" w:sz="0" w:space="0" w:color="auto"/>
            <w:bottom w:val="none" w:sz="0" w:space="0" w:color="auto"/>
            <w:right w:val="none" w:sz="0" w:space="0" w:color="auto"/>
          </w:divBdr>
        </w:div>
        <w:div w:id="1893732333">
          <w:marLeft w:val="640"/>
          <w:marRight w:val="0"/>
          <w:marTop w:val="0"/>
          <w:marBottom w:val="0"/>
          <w:divBdr>
            <w:top w:val="none" w:sz="0" w:space="0" w:color="auto"/>
            <w:left w:val="none" w:sz="0" w:space="0" w:color="auto"/>
            <w:bottom w:val="none" w:sz="0" w:space="0" w:color="auto"/>
            <w:right w:val="none" w:sz="0" w:space="0" w:color="auto"/>
          </w:divBdr>
        </w:div>
        <w:div w:id="1988237592">
          <w:marLeft w:val="640"/>
          <w:marRight w:val="0"/>
          <w:marTop w:val="0"/>
          <w:marBottom w:val="0"/>
          <w:divBdr>
            <w:top w:val="none" w:sz="0" w:space="0" w:color="auto"/>
            <w:left w:val="none" w:sz="0" w:space="0" w:color="auto"/>
            <w:bottom w:val="none" w:sz="0" w:space="0" w:color="auto"/>
            <w:right w:val="none" w:sz="0" w:space="0" w:color="auto"/>
          </w:divBdr>
        </w:div>
        <w:div w:id="963001486">
          <w:marLeft w:val="640"/>
          <w:marRight w:val="0"/>
          <w:marTop w:val="0"/>
          <w:marBottom w:val="0"/>
          <w:divBdr>
            <w:top w:val="none" w:sz="0" w:space="0" w:color="auto"/>
            <w:left w:val="none" w:sz="0" w:space="0" w:color="auto"/>
            <w:bottom w:val="none" w:sz="0" w:space="0" w:color="auto"/>
            <w:right w:val="none" w:sz="0" w:space="0" w:color="auto"/>
          </w:divBdr>
        </w:div>
        <w:div w:id="659818760">
          <w:marLeft w:val="640"/>
          <w:marRight w:val="0"/>
          <w:marTop w:val="0"/>
          <w:marBottom w:val="0"/>
          <w:divBdr>
            <w:top w:val="none" w:sz="0" w:space="0" w:color="auto"/>
            <w:left w:val="none" w:sz="0" w:space="0" w:color="auto"/>
            <w:bottom w:val="none" w:sz="0" w:space="0" w:color="auto"/>
            <w:right w:val="none" w:sz="0" w:space="0" w:color="auto"/>
          </w:divBdr>
        </w:div>
        <w:div w:id="124738462">
          <w:marLeft w:val="640"/>
          <w:marRight w:val="0"/>
          <w:marTop w:val="0"/>
          <w:marBottom w:val="0"/>
          <w:divBdr>
            <w:top w:val="none" w:sz="0" w:space="0" w:color="auto"/>
            <w:left w:val="none" w:sz="0" w:space="0" w:color="auto"/>
            <w:bottom w:val="none" w:sz="0" w:space="0" w:color="auto"/>
            <w:right w:val="none" w:sz="0" w:space="0" w:color="auto"/>
          </w:divBdr>
        </w:div>
        <w:div w:id="1424187621">
          <w:marLeft w:val="640"/>
          <w:marRight w:val="0"/>
          <w:marTop w:val="0"/>
          <w:marBottom w:val="0"/>
          <w:divBdr>
            <w:top w:val="none" w:sz="0" w:space="0" w:color="auto"/>
            <w:left w:val="none" w:sz="0" w:space="0" w:color="auto"/>
            <w:bottom w:val="none" w:sz="0" w:space="0" w:color="auto"/>
            <w:right w:val="none" w:sz="0" w:space="0" w:color="auto"/>
          </w:divBdr>
        </w:div>
        <w:div w:id="1507092326">
          <w:marLeft w:val="640"/>
          <w:marRight w:val="0"/>
          <w:marTop w:val="0"/>
          <w:marBottom w:val="0"/>
          <w:divBdr>
            <w:top w:val="none" w:sz="0" w:space="0" w:color="auto"/>
            <w:left w:val="none" w:sz="0" w:space="0" w:color="auto"/>
            <w:bottom w:val="none" w:sz="0" w:space="0" w:color="auto"/>
            <w:right w:val="none" w:sz="0" w:space="0" w:color="auto"/>
          </w:divBdr>
        </w:div>
        <w:div w:id="1543786193">
          <w:marLeft w:val="640"/>
          <w:marRight w:val="0"/>
          <w:marTop w:val="0"/>
          <w:marBottom w:val="0"/>
          <w:divBdr>
            <w:top w:val="none" w:sz="0" w:space="0" w:color="auto"/>
            <w:left w:val="none" w:sz="0" w:space="0" w:color="auto"/>
            <w:bottom w:val="none" w:sz="0" w:space="0" w:color="auto"/>
            <w:right w:val="none" w:sz="0" w:space="0" w:color="auto"/>
          </w:divBdr>
        </w:div>
        <w:div w:id="1036583568">
          <w:marLeft w:val="640"/>
          <w:marRight w:val="0"/>
          <w:marTop w:val="0"/>
          <w:marBottom w:val="0"/>
          <w:divBdr>
            <w:top w:val="none" w:sz="0" w:space="0" w:color="auto"/>
            <w:left w:val="none" w:sz="0" w:space="0" w:color="auto"/>
            <w:bottom w:val="none" w:sz="0" w:space="0" w:color="auto"/>
            <w:right w:val="none" w:sz="0" w:space="0" w:color="auto"/>
          </w:divBdr>
        </w:div>
        <w:div w:id="1474062712">
          <w:marLeft w:val="640"/>
          <w:marRight w:val="0"/>
          <w:marTop w:val="0"/>
          <w:marBottom w:val="0"/>
          <w:divBdr>
            <w:top w:val="none" w:sz="0" w:space="0" w:color="auto"/>
            <w:left w:val="none" w:sz="0" w:space="0" w:color="auto"/>
            <w:bottom w:val="none" w:sz="0" w:space="0" w:color="auto"/>
            <w:right w:val="none" w:sz="0" w:space="0" w:color="auto"/>
          </w:divBdr>
        </w:div>
        <w:div w:id="1239442278">
          <w:marLeft w:val="640"/>
          <w:marRight w:val="0"/>
          <w:marTop w:val="0"/>
          <w:marBottom w:val="0"/>
          <w:divBdr>
            <w:top w:val="none" w:sz="0" w:space="0" w:color="auto"/>
            <w:left w:val="none" w:sz="0" w:space="0" w:color="auto"/>
            <w:bottom w:val="none" w:sz="0" w:space="0" w:color="auto"/>
            <w:right w:val="none" w:sz="0" w:space="0" w:color="auto"/>
          </w:divBdr>
        </w:div>
        <w:div w:id="1649823029">
          <w:marLeft w:val="640"/>
          <w:marRight w:val="0"/>
          <w:marTop w:val="0"/>
          <w:marBottom w:val="0"/>
          <w:divBdr>
            <w:top w:val="none" w:sz="0" w:space="0" w:color="auto"/>
            <w:left w:val="none" w:sz="0" w:space="0" w:color="auto"/>
            <w:bottom w:val="none" w:sz="0" w:space="0" w:color="auto"/>
            <w:right w:val="none" w:sz="0" w:space="0" w:color="auto"/>
          </w:divBdr>
        </w:div>
        <w:div w:id="2101246571">
          <w:marLeft w:val="640"/>
          <w:marRight w:val="0"/>
          <w:marTop w:val="0"/>
          <w:marBottom w:val="0"/>
          <w:divBdr>
            <w:top w:val="none" w:sz="0" w:space="0" w:color="auto"/>
            <w:left w:val="none" w:sz="0" w:space="0" w:color="auto"/>
            <w:bottom w:val="none" w:sz="0" w:space="0" w:color="auto"/>
            <w:right w:val="none" w:sz="0" w:space="0" w:color="auto"/>
          </w:divBdr>
        </w:div>
        <w:div w:id="2119644169">
          <w:marLeft w:val="640"/>
          <w:marRight w:val="0"/>
          <w:marTop w:val="0"/>
          <w:marBottom w:val="0"/>
          <w:divBdr>
            <w:top w:val="none" w:sz="0" w:space="0" w:color="auto"/>
            <w:left w:val="none" w:sz="0" w:space="0" w:color="auto"/>
            <w:bottom w:val="none" w:sz="0" w:space="0" w:color="auto"/>
            <w:right w:val="none" w:sz="0" w:space="0" w:color="auto"/>
          </w:divBdr>
        </w:div>
        <w:div w:id="1186941016">
          <w:marLeft w:val="640"/>
          <w:marRight w:val="0"/>
          <w:marTop w:val="0"/>
          <w:marBottom w:val="0"/>
          <w:divBdr>
            <w:top w:val="none" w:sz="0" w:space="0" w:color="auto"/>
            <w:left w:val="none" w:sz="0" w:space="0" w:color="auto"/>
            <w:bottom w:val="none" w:sz="0" w:space="0" w:color="auto"/>
            <w:right w:val="none" w:sz="0" w:space="0" w:color="auto"/>
          </w:divBdr>
        </w:div>
        <w:div w:id="2045672839">
          <w:marLeft w:val="640"/>
          <w:marRight w:val="0"/>
          <w:marTop w:val="0"/>
          <w:marBottom w:val="0"/>
          <w:divBdr>
            <w:top w:val="none" w:sz="0" w:space="0" w:color="auto"/>
            <w:left w:val="none" w:sz="0" w:space="0" w:color="auto"/>
            <w:bottom w:val="none" w:sz="0" w:space="0" w:color="auto"/>
            <w:right w:val="none" w:sz="0" w:space="0" w:color="auto"/>
          </w:divBdr>
        </w:div>
        <w:div w:id="1581060549">
          <w:marLeft w:val="640"/>
          <w:marRight w:val="0"/>
          <w:marTop w:val="0"/>
          <w:marBottom w:val="0"/>
          <w:divBdr>
            <w:top w:val="none" w:sz="0" w:space="0" w:color="auto"/>
            <w:left w:val="none" w:sz="0" w:space="0" w:color="auto"/>
            <w:bottom w:val="none" w:sz="0" w:space="0" w:color="auto"/>
            <w:right w:val="none" w:sz="0" w:space="0" w:color="auto"/>
          </w:divBdr>
        </w:div>
        <w:div w:id="818112916">
          <w:marLeft w:val="640"/>
          <w:marRight w:val="0"/>
          <w:marTop w:val="0"/>
          <w:marBottom w:val="0"/>
          <w:divBdr>
            <w:top w:val="none" w:sz="0" w:space="0" w:color="auto"/>
            <w:left w:val="none" w:sz="0" w:space="0" w:color="auto"/>
            <w:bottom w:val="none" w:sz="0" w:space="0" w:color="auto"/>
            <w:right w:val="none" w:sz="0" w:space="0" w:color="auto"/>
          </w:divBdr>
        </w:div>
        <w:div w:id="1822847328">
          <w:marLeft w:val="640"/>
          <w:marRight w:val="0"/>
          <w:marTop w:val="0"/>
          <w:marBottom w:val="0"/>
          <w:divBdr>
            <w:top w:val="none" w:sz="0" w:space="0" w:color="auto"/>
            <w:left w:val="none" w:sz="0" w:space="0" w:color="auto"/>
            <w:bottom w:val="none" w:sz="0" w:space="0" w:color="auto"/>
            <w:right w:val="none" w:sz="0" w:space="0" w:color="auto"/>
          </w:divBdr>
        </w:div>
        <w:div w:id="151217656">
          <w:marLeft w:val="640"/>
          <w:marRight w:val="0"/>
          <w:marTop w:val="0"/>
          <w:marBottom w:val="0"/>
          <w:divBdr>
            <w:top w:val="none" w:sz="0" w:space="0" w:color="auto"/>
            <w:left w:val="none" w:sz="0" w:space="0" w:color="auto"/>
            <w:bottom w:val="none" w:sz="0" w:space="0" w:color="auto"/>
            <w:right w:val="none" w:sz="0" w:space="0" w:color="auto"/>
          </w:divBdr>
        </w:div>
        <w:div w:id="1984502729">
          <w:marLeft w:val="640"/>
          <w:marRight w:val="0"/>
          <w:marTop w:val="0"/>
          <w:marBottom w:val="0"/>
          <w:divBdr>
            <w:top w:val="none" w:sz="0" w:space="0" w:color="auto"/>
            <w:left w:val="none" w:sz="0" w:space="0" w:color="auto"/>
            <w:bottom w:val="none" w:sz="0" w:space="0" w:color="auto"/>
            <w:right w:val="none" w:sz="0" w:space="0" w:color="auto"/>
          </w:divBdr>
        </w:div>
      </w:divsChild>
    </w:div>
    <w:div w:id="60293431">
      <w:bodyDiv w:val="1"/>
      <w:marLeft w:val="0"/>
      <w:marRight w:val="0"/>
      <w:marTop w:val="0"/>
      <w:marBottom w:val="0"/>
      <w:divBdr>
        <w:top w:val="none" w:sz="0" w:space="0" w:color="auto"/>
        <w:left w:val="none" w:sz="0" w:space="0" w:color="auto"/>
        <w:bottom w:val="none" w:sz="0" w:space="0" w:color="auto"/>
        <w:right w:val="none" w:sz="0" w:space="0" w:color="auto"/>
      </w:divBdr>
      <w:divsChild>
        <w:div w:id="1536045868">
          <w:marLeft w:val="640"/>
          <w:marRight w:val="0"/>
          <w:marTop w:val="0"/>
          <w:marBottom w:val="0"/>
          <w:divBdr>
            <w:top w:val="none" w:sz="0" w:space="0" w:color="auto"/>
            <w:left w:val="none" w:sz="0" w:space="0" w:color="auto"/>
            <w:bottom w:val="none" w:sz="0" w:space="0" w:color="auto"/>
            <w:right w:val="none" w:sz="0" w:space="0" w:color="auto"/>
          </w:divBdr>
        </w:div>
        <w:div w:id="816070824">
          <w:marLeft w:val="640"/>
          <w:marRight w:val="0"/>
          <w:marTop w:val="0"/>
          <w:marBottom w:val="0"/>
          <w:divBdr>
            <w:top w:val="none" w:sz="0" w:space="0" w:color="auto"/>
            <w:left w:val="none" w:sz="0" w:space="0" w:color="auto"/>
            <w:bottom w:val="none" w:sz="0" w:space="0" w:color="auto"/>
            <w:right w:val="none" w:sz="0" w:space="0" w:color="auto"/>
          </w:divBdr>
        </w:div>
        <w:div w:id="200366810">
          <w:marLeft w:val="640"/>
          <w:marRight w:val="0"/>
          <w:marTop w:val="0"/>
          <w:marBottom w:val="0"/>
          <w:divBdr>
            <w:top w:val="none" w:sz="0" w:space="0" w:color="auto"/>
            <w:left w:val="none" w:sz="0" w:space="0" w:color="auto"/>
            <w:bottom w:val="none" w:sz="0" w:space="0" w:color="auto"/>
            <w:right w:val="none" w:sz="0" w:space="0" w:color="auto"/>
          </w:divBdr>
        </w:div>
        <w:div w:id="187528534">
          <w:marLeft w:val="640"/>
          <w:marRight w:val="0"/>
          <w:marTop w:val="0"/>
          <w:marBottom w:val="0"/>
          <w:divBdr>
            <w:top w:val="none" w:sz="0" w:space="0" w:color="auto"/>
            <w:left w:val="none" w:sz="0" w:space="0" w:color="auto"/>
            <w:bottom w:val="none" w:sz="0" w:space="0" w:color="auto"/>
            <w:right w:val="none" w:sz="0" w:space="0" w:color="auto"/>
          </w:divBdr>
        </w:div>
        <w:div w:id="398478747">
          <w:marLeft w:val="640"/>
          <w:marRight w:val="0"/>
          <w:marTop w:val="0"/>
          <w:marBottom w:val="0"/>
          <w:divBdr>
            <w:top w:val="none" w:sz="0" w:space="0" w:color="auto"/>
            <w:left w:val="none" w:sz="0" w:space="0" w:color="auto"/>
            <w:bottom w:val="none" w:sz="0" w:space="0" w:color="auto"/>
            <w:right w:val="none" w:sz="0" w:space="0" w:color="auto"/>
          </w:divBdr>
        </w:div>
        <w:div w:id="1704208655">
          <w:marLeft w:val="640"/>
          <w:marRight w:val="0"/>
          <w:marTop w:val="0"/>
          <w:marBottom w:val="0"/>
          <w:divBdr>
            <w:top w:val="none" w:sz="0" w:space="0" w:color="auto"/>
            <w:left w:val="none" w:sz="0" w:space="0" w:color="auto"/>
            <w:bottom w:val="none" w:sz="0" w:space="0" w:color="auto"/>
            <w:right w:val="none" w:sz="0" w:space="0" w:color="auto"/>
          </w:divBdr>
        </w:div>
        <w:div w:id="773326068">
          <w:marLeft w:val="640"/>
          <w:marRight w:val="0"/>
          <w:marTop w:val="0"/>
          <w:marBottom w:val="0"/>
          <w:divBdr>
            <w:top w:val="none" w:sz="0" w:space="0" w:color="auto"/>
            <w:left w:val="none" w:sz="0" w:space="0" w:color="auto"/>
            <w:bottom w:val="none" w:sz="0" w:space="0" w:color="auto"/>
            <w:right w:val="none" w:sz="0" w:space="0" w:color="auto"/>
          </w:divBdr>
        </w:div>
        <w:div w:id="242105809">
          <w:marLeft w:val="640"/>
          <w:marRight w:val="0"/>
          <w:marTop w:val="0"/>
          <w:marBottom w:val="0"/>
          <w:divBdr>
            <w:top w:val="none" w:sz="0" w:space="0" w:color="auto"/>
            <w:left w:val="none" w:sz="0" w:space="0" w:color="auto"/>
            <w:bottom w:val="none" w:sz="0" w:space="0" w:color="auto"/>
            <w:right w:val="none" w:sz="0" w:space="0" w:color="auto"/>
          </w:divBdr>
        </w:div>
        <w:div w:id="307633457">
          <w:marLeft w:val="640"/>
          <w:marRight w:val="0"/>
          <w:marTop w:val="0"/>
          <w:marBottom w:val="0"/>
          <w:divBdr>
            <w:top w:val="none" w:sz="0" w:space="0" w:color="auto"/>
            <w:left w:val="none" w:sz="0" w:space="0" w:color="auto"/>
            <w:bottom w:val="none" w:sz="0" w:space="0" w:color="auto"/>
            <w:right w:val="none" w:sz="0" w:space="0" w:color="auto"/>
          </w:divBdr>
        </w:div>
        <w:div w:id="2029717144">
          <w:marLeft w:val="640"/>
          <w:marRight w:val="0"/>
          <w:marTop w:val="0"/>
          <w:marBottom w:val="0"/>
          <w:divBdr>
            <w:top w:val="none" w:sz="0" w:space="0" w:color="auto"/>
            <w:left w:val="none" w:sz="0" w:space="0" w:color="auto"/>
            <w:bottom w:val="none" w:sz="0" w:space="0" w:color="auto"/>
            <w:right w:val="none" w:sz="0" w:space="0" w:color="auto"/>
          </w:divBdr>
        </w:div>
        <w:div w:id="1872573355">
          <w:marLeft w:val="640"/>
          <w:marRight w:val="0"/>
          <w:marTop w:val="0"/>
          <w:marBottom w:val="0"/>
          <w:divBdr>
            <w:top w:val="none" w:sz="0" w:space="0" w:color="auto"/>
            <w:left w:val="none" w:sz="0" w:space="0" w:color="auto"/>
            <w:bottom w:val="none" w:sz="0" w:space="0" w:color="auto"/>
            <w:right w:val="none" w:sz="0" w:space="0" w:color="auto"/>
          </w:divBdr>
        </w:div>
        <w:div w:id="1186168118">
          <w:marLeft w:val="640"/>
          <w:marRight w:val="0"/>
          <w:marTop w:val="0"/>
          <w:marBottom w:val="0"/>
          <w:divBdr>
            <w:top w:val="none" w:sz="0" w:space="0" w:color="auto"/>
            <w:left w:val="none" w:sz="0" w:space="0" w:color="auto"/>
            <w:bottom w:val="none" w:sz="0" w:space="0" w:color="auto"/>
            <w:right w:val="none" w:sz="0" w:space="0" w:color="auto"/>
          </w:divBdr>
        </w:div>
        <w:div w:id="588807779">
          <w:marLeft w:val="640"/>
          <w:marRight w:val="0"/>
          <w:marTop w:val="0"/>
          <w:marBottom w:val="0"/>
          <w:divBdr>
            <w:top w:val="none" w:sz="0" w:space="0" w:color="auto"/>
            <w:left w:val="none" w:sz="0" w:space="0" w:color="auto"/>
            <w:bottom w:val="none" w:sz="0" w:space="0" w:color="auto"/>
            <w:right w:val="none" w:sz="0" w:space="0" w:color="auto"/>
          </w:divBdr>
        </w:div>
        <w:div w:id="1478643420">
          <w:marLeft w:val="640"/>
          <w:marRight w:val="0"/>
          <w:marTop w:val="0"/>
          <w:marBottom w:val="0"/>
          <w:divBdr>
            <w:top w:val="none" w:sz="0" w:space="0" w:color="auto"/>
            <w:left w:val="none" w:sz="0" w:space="0" w:color="auto"/>
            <w:bottom w:val="none" w:sz="0" w:space="0" w:color="auto"/>
            <w:right w:val="none" w:sz="0" w:space="0" w:color="auto"/>
          </w:divBdr>
        </w:div>
        <w:div w:id="2021275405">
          <w:marLeft w:val="640"/>
          <w:marRight w:val="0"/>
          <w:marTop w:val="0"/>
          <w:marBottom w:val="0"/>
          <w:divBdr>
            <w:top w:val="none" w:sz="0" w:space="0" w:color="auto"/>
            <w:left w:val="none" w:sz="0" w:space="0" w:color="auto"/>
            <w:bottom w:val="none" w:sz="0" w:space="0" w:color="auto"/>
            <w:right w:val="none" w:sz="0" w:space="0" w:color="auto"/>
          </w:divBdr>
        </w:div>
        <w:div w:id="2022664046">
          <w:marLeft w:val="640"/>
          <w:marRight w:val="0"/>
          <w:marTop w:val="0"/>
          <w:marBottom w:val="0"/>
          <w:divBdr>
            <w:top w:val="none" w:sz="0" w:space="0" w:color="auto"/>
            <w:left w:val="none" w:sz="0" w:space="0" w:color="auto"/>
            <w:bottom w:val="none" w:sz="0" w:space="0" w:color="auto"/>
            <w:right w:val="none" w:sz="0" w:space="0" w:color="auto"/>
          </w:divBdr>
        </w:div>
        <w:div w:id="549001008">
          <w:marLeft w:val="640"/>
          <w:marRight w:val="0"/>
          <w:marTop w:val="0"/>
          <w:marBottom w:val="0"/>
          <w:divBdr>
            <w:top w:val="none" w:sz="0" w:space="0" w:color="auto"/>
            <w:left w:val="none" w:sz="0" w:space="0" w:color="auto"/>
            <w:bottom w:val="none" w:sz="0" w:space="0" w:color="auto"/>
            <w:right w:val="none" w:sz="0" w:space="0" w:color="auto"/>
          </w:divBdr>
        </w:div>
        <w:div w:id="512064138">
          <w:marLeft w:val="640"/>
          <w:marRight w:val="0"/>
          <w:marTop w:val="0"/>
          <w:marBottom w:val="0"/>
          <w:divBdr>
            <w:top w:val="none" w:sz="0" w:space="0" w:color="auto"/>
            <w:left w:val="none" w:sz="0" w:space="0" w:color="auto"/>
            <w:bottom w:val="none" w:sz="0" w:space="0" w:color="auto"/>
            <w:right w:val="none" w:sz="0" w:space="0" w:color="auto"/>
          </w:divBdr>
        </w:div>
        <w:div w:id="614021162">
          <w:marLeft w:val="640"/>
          <w:marRight w:val="0"/>
          <w:marTop w:val="0"/>
          <w:marBottom w:val="0"/>
          <w:divBdr>
            <w:top w:val="none" w:sz="0" w:space="0" w:color="auto"/>
            <w:left w:val="none" w:sz="0" w:space="0" w:color="auto"/>
            <w:bottom w:val="none" w:sz="0" w:space="0" w:color="auto"/>
            <w:right w:val="none" w:sz="0" w:space="0" w:color="auto"/>
          </w:divBdr>
        </w:div>
        <w:div w:id="868877572">
          <w:marLeft w:val="640"/>
          <w:marRight w:val="0"/>
          <w:marTop w:val="0"/>
          <w:marBottom w:val="0"/>
          <w:divBdr>
            <w:top w:val="none" w:sz="0" w:space="0" w:color="auto"/>
            <w:left w:val="none" w:sz="0" w:space="0" w:color="auto"/>
            <w:bottom w:val="none" w:sz="0" w:space="0" w:color="auto"/>
            <w:right w:val="none" w:sz="0" w:space="0" w:color="auto"/>
          </w:divBdr>
        </w:div>
        <w:div w:id="1925919647">
          <w:marLeft w:val="640"/>
          <w:marRight w:val="0"/>
          <w:marTop w:val="0"/>
          <w:marBottom w:val="0"/>
          <w:divBdr>
            <w:top w:val="none" w:sz="0" w:space="0" w:color="auto"/>
            <w:left w:val="none" w:sz="0" w:space="0" w:color="auto"/>
            <w:bottom w:val="none" w:sz="0" w:space="0" w:color="auto"/>
            <w:right w:val="none" w:sz="0" w:space="0" w:color="auto"/>
          </w:divBdr>
        </w:div>
        <w:div w:id="1975863419">
          <w:marLeft w:val="640"/>
          <w:marRight w:val="0"/>
          <w:marTop w:val="0"/>
          <w:marBottom w:val="0"/>
          <w:divBdr>
            <w:top w:val="none" w:sz="0" w:space="0" w:color="auto"/>
            <w:left w:val="none" w:sz="0" w:space="0" w:color="auto"/>
            <w:bottom w:val="none" w:sz="0" w:space="0" w:color="auto"/>
            <w:right w:val="none" w:sz="0" w:space="0" w:color="auto"/>
          </w:divBdr>
        </w:div>
        <w:div w:id="1059790325">
          <w:marLeft w:val="640"/>
          <w:marRight w:val="0"/>
          <w:marTop w:val="0"/>
          <w:marBottom w:val="0"/>
          <w:divBdr>
            <w:top w:val="none" w:sz="0" w:space="0" w:color="auto"/>
            <w:left w:val="none" w:sz="0" w:space="0" w:color="auto"/>
            <w:bottom w:val="none" w:sz="0" w:space="0" w:color="auto"/>
            <w:right w:val="none" w:sz="0" w:space="0" w:color="auto"/>
          </w:divBdr>
        </w:div>
        <w:div w:id="1419865572">
          <w:marLeft w:val="640"/>
          <w:marRight w:val="0"/>
          <w:marTop w:val="0"/>
          <w:marBottom w:val="0"/>
          <w:divBdr>
            <w:top w:val="none" w:sz="0" w:space="0" w:color="auto"/>
            <w:left w:val="none" w:sz="0" w:space="0" w:color="auto"/>
            <w:bottom w:val="none" w:sz="0" w:space="0" w:color="auto"/>
            <w:right w:val="none" w:sz="0" w:space="0" w:color="auto"/>
          </w:divBdr>
        </w:div>
        <w:div w:id="1939096927">
          <w:marLeft w:val="640"/>
          <w:marRight w:val="0"/>
          <w:marTop w:val="0"/>
          <w:marBottom w:val="0"/>
          <w:divBdr>
            <w:top w:val="none" w:sz="0" w:space="0" w:color="auto"/>
            <w:left w:val="none" w:sz="0" w:space="0" w:color="auto"/>
            <w:bottom w:val="none" w:sz="0" w:space="0" w:color="auto"/>
            <w:right w:val="none" w:sz="0" w:space="0" w:color="auto"/>
          </w:divBdr>
        </w:div>
        <w:div w:id="1531912182">
          <w:marLeft w:val="640"/>
          <w:marRight w:val="0"/>
          <w:marTop w:val="0"/>
          <w:marBottom w:val="0"/>
          <w:divBdr>
            <w:top w:val="none" w:sz="0" w:space="0" w:color="auto"/>
            <w:left w:val="none" w:sz="0" w:space="0" w:color="auto"/>
            <w:bottom w:val="none" w:sz="0" w:space="0" w:color="auto"/>
            <w:right w:val="none" w:sz="0" w:space="0" w:color="auto"/>
          </w:divBdr>
        </w:div>
        <w:div w:id="1003779601">
          <w:marLeft w:val="640"/>
          <w:marRight w:val="0"/>
          <w:marTop w:val="0"/>
          <w:marBottom w:val="0"/>
          <w:divBdr>
            <w:top w:val="none" w:sz="0" w:space="0" w:color="auto"/>
            <w:left w:val="none" w:sz="0" w:space="0" w:color="auto"/>
            <w:bottom w:val="none" w:sz="0" w:space="0" w:color="auto"/>
            <w:right w:val="none" w:sz="0" w:space="0" w:color="auto"/>
          </w:divBdr>
        </w:div>
        <w:div w:id="653143000">
          <w:marLeft w:val="640"/>
          <w:marRight w:val="0"/>
          <w:marTop w:val="0"/>
          <w:marBottom w:val="0"/>
          <w:divBdr>
            <w:top w:val="none" w:sz="0" w:space="0" w:color="auto"/>
            <w:left w:val="none" w:sz="0" w:space="0" w:color="auto"/>
            <w:bottom w:val="none" w:sz="0" w:space="0" w:color="auto"/>
            <w:right w:val="none" w:sz="0" w:space="0" w:color="auto"/>
          </w:divBdr>
        </w:div>
        <w:div w:id="173808286">
          <w:marLeft w:val="640"/>
          <w:marRight w:val="0"/>
          <w:marTop w:val="0"/>
          <w:marBottom w:val="0"/>
          <w:divBdr>
            <w:top w:val="none" w:sz="0" w:space="0" w:color="auto"/>
            <w:left w:val="none" w:sz="0" w:space="0" w:color="auto"/>
            <w:bottom w:val="none" w:sz="0" w:space="0" w:color="auto"/>
            <w:right w:val="none" w:sz="0" w:space="0" w:color="auto"/>
          </w:divBdr>
        </w:div>
        <w:div w:id="700397727">
          <w:marLeft w:val="640"/>
          <w:marRight w:val="0"/>
          <w:marTop w:val="0"/>
          <w:marBottom w:val="0"/>
          <w:divBdr>
            <w:top w:val="none" w:sz="0" w:space="0" w:color="auto"/>
            <w:left w:val="none" w:sz="0" w:space="0" w:color="auto"/>
            <w:bottom w:val="none" w:sz="0" w:space="0" w:color="auto"/>
            <w:right w:val="none" w:sz="0" w:space="0" w:color="auto"/>
          </w:divBdr>
        </w:div>
        <w:div w:id="1001927855">
          <w:marLeft w:val="640"/>
          <w:marRight w:val="0"/>
          <w:marTop w:val="0"/>
          <w:marBottom w:val="0"/>
          <w:divBdr>
            <w:top w:val="none" w:sz="0" w:space="0" w:color="auto"/>
            <w:left w:val="none" w:sz="0" w:space="0" w:color="auto"/>
            <w:bottom w:val="none" w:sz="0" w:space="0" w:color="auto"/>
            <w:right w:val="none" w:sz="0" w:space="0" w:color="auto"/>
          </w:divBdr>
        </w:div>
        <w:div w:id="946277167">
          <w:marLeft w:val="640"/>
          <w:marRight w:val="0"/>
          <w:marTop w:val="0"/>
          <w:marBottom w:val="0"/>
          <w:divBdr>
            <w:top w:val="none" w:sz="0" w:space="0" w:color="auto"/>
            <w:left w:val="none" w:sz="0" w:space="0" w:color="auto"/>
            <w:bottom w:val="none" w:sz="0" w:space="0" w:color="auto"/>
            <w:right w:val="none" w:sz="0" w:space="0" w:color="auto"/>
          </w:divBdr>
        </w:div>
        <w:div w:id="325404104">
          <w:marLeft w:val="640"/>
          <w:marRight w:val="0"/>
          <w:marTop w:val="0"/>
          <w:marBottom w:val="0"/>
          <w:divBdr>
            <w:top w:val="none" w:sz="0" w:space="0" w:color="auto"/>
            <w:left w:val="none" w:sz="0" w:space="0" w:color="auto"/>
            <w:bottom w:val="none" w:sz="0" w:space="0" w:color="auto"/>
            <w:right w:val="none" w:sz="0" w:space="0" w:color="auto"/>
          </w:divBdr>
        </w:div>
        <w:div w:id="966004554">
          <w:marLeft w:val="640"/>
          <w:marRight w:val="0"/>
          <w:marTop w:val="0"/>
          <w:marBottom w:val="0"/>
          <w:divBdr>
            <w:top w:val="none" w:sz="0" w:space="0" w:color="auto"/>
            <w:left w:val="none" w:sz="0" w:space="0" w:color="auto"/>
            <w:bottom w:val="none" w:sz="0" w:space="0" w:color="auto"/>
            <w:right w:val="none" w:sz="0" w:space="0" w:color="auto"/>
          </w:divBdr>
        </w:div>
        <w:div w:id="432211256">
          <w:marLeft w:val="640"/>
          <w:marRight w:val="0"/>
          <w:marTop w:val="0"/>
          <w:marBottom w:val="0"/>
          <w:divBdr>
            <w:top w:val="none" w:sz="0" w:space="0" w:color="auto"/>
            <w:left w:val="none" w:sz="0" w:space="0" w:color="auto"/>
            <w:bottom w:val="none" w:sz="0" w:space="0" w:color="auto"/>
            <w:right w:val="none" w:sz="0" w:space="0" w:color="auto"/>
          </w:divBdr>
        </w:div>
        <w:div w:id="904755336">
          <w:marLeft w:val="640"/>
          <w:marRight w:val="0"/>
          <w:marTop w:val="0"/>
          <w:marBottom w:val="0"/>
          <w:divBdr>
            <w:top w:val="none" w:sz="0" w:space="0" w:color="auto"/>
            <w:left w:val="none" w:sz="0" w:space="0" w:color="auto"/>
            <w:bottom w:val="none" w:sz="0" w:space="0" w:color="auto"/>
            <w:right w:val="none" w:sz="0" w:space="0" w:color="auto"/>
          </w:divBdr>
        </w:div>
        <w:div w:id="494497298">
          <w:marLeft w:val="640"/>
          <w:marRight w:val="0"/>
          <w:marTop w:val="0"/>
          <w:marBottom w:val="0"/>
          <w:divBdr>
            <w:top w:val="none" w:sz="0" w:space="0" w:color="auto"/>
            <w:left w:val="none" w:sz="0" w:space="0" w:color="auto"/>
            <w:bottom w:val="none" w:sz="0" w:space="0" w:color="auto"/>
            <w:right w:val="none" w:sz="0" w:space="0" w:color="auto"/>
          </w:divBdr>
        </w:div>
        <w:div w:id="1351953918">
          <w:marLeft w:val="640"/>
          <w:marRight w:val="0"/>
          <w:marTop w:val="0"/>
          <w:marBottom w:val="0"/>
          <w:divBdr>
            <w:top w:val="none" w:sz="0" w:space="0" w:color="auto"/>
            <w:left w:val="none" w:sz="0" w:space="0" w:color="auto"/>
            <w:bottom w:val="none" w:sz="0" w:space="0" w:color="auto"/>
            <w:right w:val="none" w:sz="0" w:space="0" w:color="auto"/>
          </w:divBdr>
        </w:div>
        <w:div w:id="1880125936">
          <w:marLeft w:val="640"/>
          <w:marRight w:val="0"/>
          <w:marTop w:val="0"/>
          <w:marBottom w:val="0"/>
          <w:divBdr>
            <w:top w:val="none" w:sz="0" w:space="0" w:color="auto"/>
            <w:left w:val="none" w:sz="0" w:space="0" w:color="auto"/>
            <w:bottom w:val="none" w:sz="0" w:space="0" w:color="auto"/>
            <w:right w:val="none" w:sz="0" w:space="0" w:color="auto"/>
          </w:divBdr>
        </w:div>
        <w:div w:id="876620762">
          <w:marLeft w:val="640"/>
          <w:marRight w:val="0"/>
          <w:marTop w:val="0"/>
          <w:marBottom w:val="0"/>
          <w:divBdr>
            <w:top w:val="none" w:sz="0" w:space="0" w:color="auto"/>
            <w:left w:val="none" w:sz="0" w:space="0" w:color="auto"/>
            <w:bottom w:val="none" w:sz="0" w:space="0" w:color="auto"/>
            <w:right w:val="none" w:sz="0" w:space="0" w:color="auto"/>
          </w:divBdr>
        </w:div>
        <w:div w:id="1868980457">
          <w:marLeft w:val="640"/>
          <w:marRight w:val="0"/>
          <w:marTop w:val="0"/>
          <w:marBottom w:val="0"/>
          <w:divBdr>
            <w:top w:val="none" w:sz="0" w:space="0" w:color="auto"/>
            <w:left w:val="none" w:sz="0" w:space="0" w:color="auto"/>
            <w:bottom w:val="none" w:sz="0" w:space="0" w:color="auto"/>
            <w:right w:val="none" w:sz="0" w:space="0" w:color="auto"/>
          </w:divBdr>
        </w:div>
        <w:div w:id="38212779">
          <w:marLeft w:val="640"/>
          <w:marRight w:val="0"/>
          <w:marTop w:val="0"/>
          <w:marBottom w:val="0"/>
          <w:divBdr>
            <w:top w:val="none" w:sz="0" w:space="0" w:color="auto"/>
            <w:left w:val="none" w:sz="0" w:space="0" w:color="auto"/>
            <w:bottom w:val="none" w:sz="0" w:space="0" w:color="auto"/>
            <w:right w:val="none" w:sz="0" w:space="0" w:color="auto"/>
          </w:divBdr>
        </w:div>
        <w:div w:id="1974754890">
          <w:marLeft w:val="640"/>
          <w:marRight w:val="0"/>
          <w:marTop w:val="0"/>
          <w:marBottom w:val="0"/>
          <w:divBdr>
            <w:top w:val="none" w:sz="0" w:space="0" w:color="auto"/>
            <w:left w:val="none" w:sz="0" w:space="0" w:color="auto"/>
            <w:bottom w:val="none" w:sz="0" w:space="0" w:color="auto"/>
            <w:right w:val="none" w:sz="0" w:space="0" w:color="auto"/>
          </w:divBdr>
        </w:div>
        <w:div w:id="1789199472">
          <w:marLeft w:val="640"/>
          <w:marRight w:val="0"/>
          <w:marTop w:val="0"/>
          <w:marBottom w:val="0"/>
          <w:divBdr>
            <w:top w:val="none" w:sz="0" w:space="0" w:color="auto"/>
            <w:left w:val="none" w:sz="0" w:space="0" w:color="auto"/>
            <w:bottom w:val="none" w:sz="0" w:space="0" w:color="auto"/>
            <w:right w:val="none" w:sz="0" w:space="0" w:color="auto"/>
          </w:divBdr>
        </w:div>
        <w:div w:id="861088514">
          <w:marLeft w:val="640"/>
          <w:marRight w:val="0"/>
          <w:marTop w:val="0"/>
          <w:marBottom w:val="0"/>
          <w:divBdr>
            <w:top w:val="none" w:sz="0" w:space="0" w:color="auto"/>
            <w:left w:val="none" w:sz="0" w:space="0" w:color="auto"/>
            <w:bottom w:val="none" w:sz="0" w:space="0" w:color="auto"/>
            <w:right w:val="none" w:sz="0" w:space="0" w:color="auto"/>
          </w:divBdr>
        </w:div>
        <w:div w:id="97726348">
          <w:marLeft w:val="640"/>
          <w:marRight w:val="0"/>
          <w:marTop w:val="0"/>
          <w:marBottom w:val="0"/>
          <w:divBdr>
            <w:top w:val="none" w:sz="0" w:space="0" w:color="auto"/>
            <w:left w:val="none" w:sz="0" w:space="0" w:color="auto"/>
            <w:bottom w:val="none" w:sz="0" w:space="0" w:color="auto"/>
            <w:right w:val="none" w:sz="0" w:space="0" w:color="auto"/>
          </w:divBdr>
        </w:div>
        <w:div w:id="427700784">
          <w:marLeft w:val="640"/>
          <w:marRight w:val="0"/>
          <w:marTop w:val="0"/>
          <w:marBottom w:val="0"/>
          <w:divBdr>
            <w:top w:val="none" w:sz="0" w:space="0" w:color="auto"/>
            <w:left w:val="none" w:sz="0" w:space="0" w:color="auto"/>
            <w:bottom w:val="none" w:sz="0" w:space="0" w:color="auto"/>
            <w:right w:val="none" w:sz="0" w:space="0" w:color="auto"/>
          </w:divBdr>
        </w:div>
        <w:div w:id="1930120193">
          <w:marLeft w:val="640"/>
          <w:marRight w:val="0"/>
          <w:marTop w:val="0"/>
          <w:marBottom w:val="0"/>
          <w:divBdr>
            <w:top w:val="none" w:sz="0" w:space="0" w:color="auto"/>
            <w:left w:val="none" w:sz="0" w:space="0" w:color="auto"/>
            <w:bottom w:val="none" w:sz="0" w:space="0" w:color="auto"/>
            <w:right w:val="none" w:sz="0" w:space="0" w:color="auto"/>
          </w:divBdr>
        </w:div>
        <w:div w:id="1492063673">
          <w:marLeft w:val="640"/>
          <w:marRight w:val="0"/>
          <w:marTop w:val="0"/>
          <w:marBottom w:val="0"/>
          <w:divBdr>
            <w:top w:val="none" w:sz="0" w:space="0" w:color="auto"/>
            <w:left w:val="none" w:sz="0" w:space="0" w:color="auto"/>
            <w:bottom w:val="none" w:sz="0" w:space="0" w:color="auto"/>
            <w:right w:val="none" w:sz="0" w:space="0" w:color="auto"/>
          </w:divBdr>
        </w:div>
        <w:div w:id="1701316901">
          <w:marLeft w:val="640"/>
          <w:marRight w:val="0"/>
          <w:marTop w:val="0"/>
          <w:marBottom w:val="0"/>
          <w:divBdr>
            <w:top w:val="none" w:sz="0" w:space="0" w:color="auto"/>
            <w:left w:val="none" w:sz="0" w:space="0" w:color="auto"/>
            <w:bottom w:val="none" w:sz="0" w:space="0" w:color="auto"/>
            <w:right w:val="none" w:sz="0" w:space="0" w:color="auto"/>
          </w:divBdr>
        </w:div>
        <w:div w:id="1277718114">
          <w:marLeft w:val="640"/>
          <w:marRight w:val="0"/>
          <w:marTop w:val="0"/>
          <w:marBottom w:val="0"/>
          <w:divBdr>
            <w:top w:val="none" w:sz="0" w:space="0" w:color="auto"/>
            <w:left w:val="none" w:sz="0" w:space="0" w:color="auto"/>
            <w:bottom w:val="none" w:sz="0" w:space="0" w:color="auto"/>
            <w:right w:val="none" w:sz="0" w:space="0" w:color="auto"/>
          </w:divBdr>
        </w:div>
        <w:div w:id="1079399309">
          <w:marLeft w:val="640"/>
          <w:marRight w:val="0"/>
          <w:marTop w:val="0"/>
          <w:marBottom w:val="0"/>
          <w:divBdr>
            <w:top w:val="none" w:sz="0" w:space="0" w:color="auto"/>
            <w:left w:val="none" w:sz="0" w:space="0" w:color="auto"/>
            <w:bottom w:val="none" w:sz="0" w:space="0" w:color="auto"/>
            <w:right w:val="none" w:sz="0" w:space="0" w:color="auto"/>
          </w:divBdr>
        </w:div>
        <w:div w:id="1802115862">
          <w:marLeft w:val="640"/>
          <w:marRight w:val="0"/>
          <w:marTop w:val="0"/>
          <w:marBottom w:val="0"/>
          <w:divBdr>
            <w:top w:val="none" w:sz="0" w:space="0" w:color="auto"/>
            <w:left w:val="none" w:sz="0" w:space="0" w:color="auto"/>
            <w:bottom w:val="none" w:sz="0" w:space="0" w:color="auto"/>
            <w:right w:val="none" w:sz="0" w:space="0" w:color="auto"/>
          </w:divBdr>
        </w:div>
        <w:div w:id="713894235">
          <w:marLeft w:val="640"/>
          <w:marRight w:val="0"/>
          <w:marTop w:val="0"/>
          <w:marBottom w:val="0"/>
          <w:divBdr>
            <w:top w:val="none" w:sz="0" w:space="0" w:color="auto"/>
            <w:left w:val="none" w:sz="0" w:space="0" w:color="auto"/>
            <w:bottom w:val="none" w:sz="0" w:space="0" w:color="auto"/>
            <w:right w:val="none" w:sz="0" w:space="0" w:color="auto"/>
          </w:divBdr>
        </w:div>
        <w:div w:id="623000864">
          <w:marLeft w:val="640"/>
          <w:marRight w:val="0"/>
          <w:marTop w:val="0"/>
          <w:marBottom w:val="0"/>
          <w:divBdr>
            <w:top w:val="none" w:sz="0" w:space="0" w:color="auto"/>
            <w:left w:val="none" w:sz="0" w:space="0" w:color="auto"/>
            <w:bottom w:val="none" w:sz="0" w:space="0" w:color="auto"/>
            <w:right w:val="none" w:sz="0" w:space="0" w:color="auto"/>
          </w:divBdr>
        </w:div>
      </w:divsChild>
    </w:div>
    <w:div w:id="142434025">
      <w:bodyDiv w:val="1"/>
      <w:marLeft w:val="0"/>
      <w:marRight w:val="0"/>
      <w:marTop w:val="0"/>
      <w:marBottom w:val="0"/>
      <w:divBdr>
        <w:top w:val="none" w:sz="0" w:space="0" w:color="auto"/>
        <w:left w:val="none" w:sz="0" w:space="0" w:color="auto"/>
        <w:bottom w:val="none" w:sz="0" w:space="0" w:color="auto"/>
        <w:right w:val="none" w:sz="0" w:space="0" w:color="auto"/>
      </w:divBdr>
      <w:divsChild>
        <w:div w:id="1717461330">
          <w:marLeft w:val="640"/>
          <w:marRight w:val="0"/>
          <w:marTop w:val="0"/>
          <w:marBottom w:val="0"/>
          <w:divBdr>
            <w:top w:val="none" w:sz="0" w:space="0" w:color="auto"/>
            <w:left w:val="none" w:sz="0" w:space="0" w:color="auto"/>
            <w:bottom w:val="none" w:sz="0" w:space="0" w:color="auto"/>
            <w:right w:val="none" w:sz="0" w:space="0" w:color="auto"/>
          </w:divBdr>
        </w:div>
        <w:div w:id="938754186">
          <w:marLeft w:val="640"/>
          <w:marRight w:val="0"/>
          <w:marTop w:val="0"/>
          <w:marBottom w:val="0"/>
          <w:divBdr>
            <w:top w:val="none" w:sz="0" w:space="0" w:color="auto"/>
            <w:left w:val="none" w:sz="0" w:space="0" w:color="auto"/>
            <w:bottom w:val="none" w:sz="0" w:space="0" w:color="auto"/>
            <w:right w:val="none" w:sz="0" w:space="0" w:color="auto"/>
          </w:divBdr>
        </w:div>
        <w:div w:id="373192280">
          <w:marLeft w:val="640"/>
          <w:marRight w:val="0"/>
          <w:marTop w:val="0"/>
          <w:marBottom w:val="0"/>
          <w:divBdr>
            <w:top w:val="none" w:sz="0" w:space="0" w:color="auto"/>
            <w:left w:val="none" w:sz="0" w:space="0" w:color="auto"/>
            <w:bottom w:val="none" w:sz="0" w:space="0" w:color="auto"/>
            <w:right w:val="none" w:sz="0" w:space="0" w:color="auto"/>
          </w:divBdr>
        </w:div>
        <w:div w:id="859393582">
          <w:marLeft w:val="640"/>
          <w:marRight w:val="0"/>
          <w:marTop w:val="0"/>
          <w:marBottom w:val="0"/>
          <w:divBdr>
            <w:top w:val="none" w:sz="0" w:space="0" w:color="auto"/>
            <w:left w:val="none" w:sz="0" w:space="0" w:color="auto"/>
            <w:bottom w:val="none" w:sz="0" w:space="0" w:color="auto"/>
            <w:right w:val="none" w:sz="0" w:space="0" w:color="auto"/>
          </w:divBdr>
        </w:div>
        <w:div w:id="1477189242">
          <w:marLeft w:val="640"/>
          <w:marRight w:val="0"/>
          <w:marTop w:val="0"/>
          <w:marBottom w:val="0"/>
          <w:divBdr>
            <w:top w:val="none" w:sz="0" w:space="0" w:color="auto"/>
            <w:left w:val="none" w:sz="0" w:space="0" w:color="auto"/>
            <w:bottom w:val="none" w:sz="0" w:space="0" w:color="auto"/>
            <w:right w:val="none" w:sz="0" w:space="0" w:color="auto"/>
          </w:divBdr>
        </w:div>
        <w:div w:id="872616928">
          <w:marLeft w:val="640"/>
          <w:marRight w:val="0"/>
          <w:marTop w:val="0"/>
          <w:marBottom w:val="0"/>
          <w:divBdr>
            <w:top w:val="none" w:sz="0" w:space="0" w:color="auto"/>
            <w:left w:val="none" w:sz="0" w:space="0" w:color="auto"/>
            <w:bottom w:val="none" w:sz="0" w:space="0" w:color="auto"/>
            <w:right w:val="none" w:sz="0" w:space="0" w:color="auto"/>
          </w:divBdr>
        </w:div>
        <w:div w:id="301808348">
          <w:marLeft w:val="640"/>
          <w:marRight w:val="0"/>
          <w:marTop w:val="0"/>
          <w:marBottom w:val="0"/>
          <w:divBdr>
            <w:top w:val="none" w:sz="0" w:space="0" w:color="auto"/>
            <w:left w:val="none" w:sz="0" w:space="0" w:color="auto"/>
            <w:bottom w:val="none" w:sz="0" w:space="0" w:color="auto"/>
            <w:right w:val="none" w:sz="0" w:space="0" w:color="auto"/>
          </w:divBdr>
        </w:div>
        <w:div w:id="783580805">
          <w:marLeft w:val="640"/>
          <w:marRight w:val="0"/>
          <w:marTop w:val="0"/>
          <w:marBottom w:val="0"/>
          <w:divBdr>
            <w:top w:val="none" w:sz="0" w:space="0" w:color="auto"/>
            <w:left w:val="none" w:sz="0" w:space="0" w:color="auto"/>
            <w:bottom w:val="none" w:sz="0" w:space="0" w:color="auto"/>
            <w:right w:val="none" w:sz="0" w:space="0" w:color="auto"/>
          </w:divBdr>
        </w:div>
        <w:div w:id="1614945710">
          <w:marLeft w:val="640"/>
          <w:marRight w:val="0"/>
          <w:marTop w:val="0"/>
          <w:marBottom w:val="0"/>
          <w:divBdr>
            <w:top w:val="none" w:sz="0" w:space="0" w:color="auto"/>
            <w:left w:val="none" w:sz="0" w:space="0" w:color="auto"/>
            <w:bottom w:val="none" w:sz="0" w:space="0" w:color="auto"/>
            <w:right w:val="none" w:sz="0" w:space="0" w:color="auto"/>
          </w:divBdr>
        </w:div>
        <w:div w:id="904800854">
          <w:marLeft w:val="640"/>
          <w:marRight w:val="0"/>
          <w:marTop w:val="0"/>
          <w:marBottom w:val="0"/>
          <w:divBdr>
            <w:top w:val="none" w:sz="0" w:space="0" w:color="auto"/>
            <w:left w:val="none" w:sz="0" w:space="0" w:color="auto"/>
            <w:bottom w:val="none" w:sz="0" w:space="0" w:color="auto"/>
            <w:right w:val="none" w:sz="0" w:space="0" w:color="auto"/>
          </w:divBdr>
        </w:div>
        <w:div w:id="879442319">
          <w:marLeft w:val="640"/>
          <w:marRight w:val="0"/>
          <w:marTop w:val="0"/>
          <w:marBottom w:val="0"/>
          <w:divBdr>
            <w:top w:val="none" w:sz="0" w:space="0" w:color="auto"/>
            <w:left w:val="none" w:sz="0" w:space="0" w:color="auto"/>
            <w:bottom w:val="none" w:sz="0" w:space="0" w:color="auto"/>
            <w:right w:val="none" w:sz="0" w:space="0" w:color="auto"/>
          </w:divBdr>
        </w:div>
        <w:div w:id="1220628976">
          <w:marLeft w:val="640"/>
          <w:marRight w:val="0"/>
          <w:marTop w:val="0"/>
          <w:marBottom w:val="0"/>
          <w:divBdr>
            <w:top w:val="none" w:sz="0" w:space="0" w:color="auto"/>
            <w:left w:val="none" w:sz="0" w:space="0" w:color="auto"/>
            <w:bottom w:val="none" w:sz="0" w:space="0" w:color="auto"/>
            <w:right w:val="none" w:sz="0" w:space="0" w:color="auto"/>
          </w:divBdr>
        </w:div>
        <w:div w:id="2139953738">
          <w:marLeft w:val="640"/>
          <w:marRight w:val="0"/>
          <w:marTop w:val="0"/>
          <w:marBottom w:val="0"/>
          <w:divBdr>
            <w:top w:val="none" w:sz="0" w:space="0" w:color="auto"/>
            <w:left w:val="none" w:sz="0" w:space="0" w:color="auto"/>
            <w:bottom w:val="none" w:sz="0" w:space="0" w:color="auto"/>
            <w:right w:val="none" w:sz="0" w:space="0" w:color="auto"/>
          </w:divBdr>
        </w:div>
        <w:div w:id="122231055">
          <w:marLeft w:val="640"/>
          <w:marRight w:val="0"/>
          <w:marTop w:val="0"/>
          <w:marBottom w:val="0"/>
          <w:divBdr>
            <w:top w:val="none" w:sz="0" w:space="0" w:color="auto"/>
            <w:left w:val="none" w:sz="0" w:space="0" w:color="auto"/>
            <w:bottom w:val="none" w:sz="0" w:space="0" w:color="auto"/>
            <w:right w:val="none" w:sz="0" w:space="0" w:color="auto"/>
          </w:divBdr>
        </w:div>
        <w:div w:id="1838836005">
          <w:marLeft w:val="640"/>
          <w:marRight w:val="0"/>
          <w:marTop w:val="0"/>
          <w:marBottom w:val="0"/>
          <w:divBdr>
            <w:top w:val="none" w:sz="0" w:space="0" w:color="auto"/>
            <w:left w:val="none" w:sz="0" w:space="0" w:color="auto"/>
            <w:bottom w:val="none" w:sz="0" w:space="0" w:color="auto"/>
            <w:right w:val="none" w:sz="0" w:space="0" w:color="auto"/>
          </w:divBdr>
        </w:div>
        <w:div w:id="1720351890">
          <w:marLeft w:val="640"/>
          <w:marRight w:val="0"/>
          <w:marTop w:val="0"/>
          <w:marBottom w:val="0"/>
          <w:divBdr>
            <w:top w:val="none" w:sz="0" w:space="0" w:color="auto"/>
            <w:left w:val="none" w:sz="0" w:space="0" w:color="auto"/>
            <w:bottom w:val="none" w:sz="0" w:space="0" w:color="auto"/>
            <w:right w:val="none" w:sz="0" w:space="0" w:color="auto"/>
          </w:divBdr>
        </w:div>
        <w:div w:id="547037401">
          <w:marLeft w:val="640"/>
          <w:marRight w:val="0"/>
          <w:marTop w:val="0"/>
          <w:marBottom w:val="0"/>
          <w:divBdr>
            <w:top w:val="none" w:sz="0" w:space="0" w:color="auto"/>
            <w:left w:val="none" w:sz="0" w:space="0" w:color="auto"/>
            <w:bottom w:val="none" w:sz="0" w:space="0" w:color="auto"/>
            <w:right w:val="none" w:sz="0" w:space="0" w:color="auto"/>
          </w:divBdr>
        </w:div>
        <w:div w:id="788622351">
          <w:marLeft w:val="640"/>
          <w:marRight w:val="0"/>
          <w:marTop w:val="0"/>
          <w:marBottom w:val="0"/>
          <w:divBdr>
            <w:top w:val="none" w:sz="0" w:space="0" w:color="auto"/>
            <w:left w:val="none" w:sz="0" w:space="0" w:color="auto"/>
            <w:bottom w:val="none" w:sz="0" w:space="0" w:color="auto"/>
            <w:right w:val="none" w:sz="0" w:space="0" w:color="auto"/>
          </w:divBdr>
        </w:div>
        <w:div w:id="345178936">
          <w:marLeft w:val="640"/>
          <w:marRight w:val="0"/>
          <w:marTop w:val="0"/>
          <w:marBottom w:val="0"/>
          <w:divBdr>
            <w:top w:val="none" w:sz="0" w:space="0" w:color="auto"/>
            <w:left w:val="none" w:sz="0" w:space="0" w:color="auto"/>
            <w:bottom w:val="none" w:sz="0" w:space="0" w:color="auto"/>
            <w:right w:val="none" w:sz="0" w:space="0" w:color="auto"/>
          </w:divBdr>
        </w:div>
        <w:div w:id="2111272252">
          <w:marLeft w:val="640"/>
          <w:marRight w:val="0"/>
          <w:marTop w:val="0"/>
          <w:marBottom w:val="0"/>
          <w:divBdr>
            <w:top w:val="none" w:sz="0" w:space="0" w:color="auto"/>
            <w:left w:val="none" w:sz="0" w:space="0" w:color="auto"/>
            <w:bottom w:val="none" w:sz="0" w:space="0" w:color="auto"/>
            <w:right w:val="none" w:sz="0" w:space="0" w:color="auto"/>
          </w:divBdr>
        </w:div>
        <w:div w:id="611518186">
          <w:marLeft w:val="640"/>
          <w:marRight w:val="0"/>
          <w:marTop w:val="0"/>
          <w:marBottom w:val="0"/>
          <w:divBdr>
            <w:top w:val="none" w:sz="0" w:space="0" w:color="auto"/>
            <w:left w:val="none" w:sz="0" w:space="0" w:color="auto"/>
            <w:bottom w:val="none" w:sz="0" w:space="0" w:color="auto"/>
            <w:right w:val="none" w:sz="0" w:space="0" w:color="auto"/>
          </w:divBdr>
        </w:div>
        <w:div w:id="1509754973">
          <w:marLeft w:val="640"/>
          <w:marRight w:val="0"/>
          <w:marTop w:val="0"/>
          <w:marBottom w:val="0"/>
          <w:divBdr>
            <w:top w:val="none" w:sz="0" w:space="0" w:color="auto"/>
            <w:left w:val="none" w:sz="0" w:space="0" w:color="auto"/>
            <w:bottom w:val="none" w:sz="0" w:space="0" w:color="auto"/>
            <w:right w:val="none" w:sz="0" w:space="0" w:color="auto"/>
          </w:divBdr>
        </w:div>
        <w:div w:id="1745179355">
          <w:marLeft w:val="640"/>
          <w:marRight w:val="0"/>
          <w:marTop w:val="0"/>
          <w:marBottom w:val="0"/>
          <w:divBdr>
            <w:top w:val="none" w:sz="0" w:space="0" w:color="auto"/>
            <w:left w:val="none" w:sz="0" w:space="0" w:color="auto"/>
            <w:bottom w:val="none" w:sz="0" w:space="0" w:color="auto"/>
            <w:right w:val="none" w:sz="0" w:space="0" w:color="auto"/>
          </w:divBdr>
        </w:div>
        <w:div w:id="1308625974">
          <w:marLeft w:val="640"/>
          <w:marRight w:val="0"/>
          <w:marTop w:val="0"/>
          <w:marBottom w:val="0"/>
          <w:divBdr>
            <w:top w:val="none" w:sz="0" w:space="0" w:color="auto"/>
            <w:left w:val="none" w:sz="0" w:space="0" w:color="auto"/>
            <w:bottom w:val="none" w:sz="0" w:space="0" w:color="auto"/>
            <w:right w:val="none" w:sz="0" w:space="0" w:color="auto"/>
          </w:divBdr>
        </w:div>
        <w:div w:id="89014373">
          <w:marLeft w:val="640"/>
          <w:marRight w:val="0"/>
          <w:marTop w:val="0"/>
          <w:marBottom w:val="0"/>
          <w:divBdr>
            <w:top w:val="none" w:sz="0" w:space="0" w:color="auto"/>
            <w:left w:val="none" w:sz="0" w:space="0" w:color="auto"/>
            <w:bottom w:val="none" w:sz="0" w:space="0" w:color="auto"/>
            <w:right w:val="none" w:sz="0" w:space="0" w:color="auto"/>
          </w:divBdr>
        </w:div>
        <w:div w:id="1838381418">
          <w:marLeft w:val="640"/>
          <w:marRight w:val="0"/>
          <w:marTop w:val="0"/>
          <w:marBottom w:val="0"/>
          <w:divBdr>
            <w:top w:val="none" w:sz="0" w:space="0" w:color="auto"/>
            <w:left w:val="none" w:sz="0" w:space="0" w:color="auto"/>
            <w:bottom w:val="none" w:sz="0" w:space="0" w:color="auto"/>
            <w:right w:val="none" w:sz="0" w:space="0" w:color="auto"/>
          </w:divBdr>
        </w:div>
        <w:div w:id="318118919">
          <w:marLeft w:val="640"/>
          <w:marRight w:val="0"/>
          <w:marTop w:val="0"/>
          <w:marBottom w:val="0"/>
          <w:divBdr>
            <w:top w:val="none" w:sz="0" w:space="0" w:color="auto"/>
            <w:left w:val="none" w:sz="0" w:space="0" w:color="auto"/>
            <w:bottom w:val="none" w:sz="0" w:space="0" w:color="auto"/>
            <w:right w:val="none" w:sz="0" w:space="0" w:color="auto"/>
          </w:divBdr>
        </w:div>
        <w:div w:id="1453787626">
          <w:marLeft w:val="640"/>
          <w:marRight w:val="0"/>
          <w:marTop w:val="0"/>
          <w:marBottom w:val="0"/>
          <w:divBdr>
            <w:top w:val="none" w:sz="0" w:space="0" w:color="auto"/>
            <w:left w:val="none" w:sz="0" w:space="0" w:color="auto"/>
            <w:bottom w:val="none" w:sz="0" w:space="0" w:color="auto"/>
            <w:right w:val="none" w:sz="0" w:space="0" w:color="auto"/>
          </w:divBdr>
        </w:div>
        <w:div w:id="1340231380">
          <w:marLeft w:val="640"/>
          <w:marRight w:val="0"/>
          <w:marTop w:val="0"/>
          <w:marBottom w:val="0"/>
          <w:divBdr>
            <w:top w:val="none" w:sz="0" w:space="0" w:color="auto"/>
            <w:left w:val="none" w:sz="0" w:space="0" w:color="auto"/>
            <w:bottom w:val="none" w:sz="0" w:space="0" w:color="auto"/>
            <w:right w:val="none" w:sz="0" w:space="0" w:color="auto"/>
          </w:divBdr>
        </w:div>
        <w:div w:id="1264874209">
          <w:marLeft w:val="640"/>
          <w:marRight w:val="0"/>
          <w:marTop w:val="0"/>
          <w:marBottom w:val="0"/>
          <w:divBdr>
            <w:top w:val="none" w:sz="0" w:space="0" w:color="auto"/>
            <w:left w:val="none" w:sz="0" w:space="0" w:color="auto"/>
            <w:bottom w:val="none" w:sz="0" w:space="0" w:color="auto"/>
            <w:right w:val="none" w:sz="0" w:space="0" w:color="auto"/>
          </w:divBdr>
        </w:div>
        <w:div w:id="1339774221">
          <w:marLeft w:val="640"/>
          <w:marRight w:val="0"/>
          <w:marTop w:val="0"/>
          <w:marBottom w:val="0"/>
          <w:divBdr>
            <w:top w:val="none" w:sz="0" w:space="0" w:color="auto"/>
            <w:left w:val="none" w:sz="0" w:space="0" w:color="auto"/>
            <w:bottom w:val="none" w:sz="0" w:space="0" w:color="auto"/>
            <w:right w:val="none" w:sz="0" w:space="0" w:color="auto"/>
          </w:divBdr>
        </w:div>
        <w:div w:id="1698122567">
          <w:marLeft w:val="640"/>
          <w:marRight w:val="0"/>
          <w:marTop w:val="0"/>
          <w:marBottom w:val="0"/>
          <w:divBdr>
            <w:top w:val="none" w:sz="0" w:space="0" w:color="auto"/>
            <w:left w:val="none" w:sz="0" w:space="0" w:color="auto"/>
            <w:bottom w:val="none" w:sz="0" w:space="0" w:color="auto"/>
            <w:right w:val="none" w:sz="0" w:space="0" w:color="auto"/>
          </w:divBdr>
        </w:div>
        <w:div w:id="1990862842">
          <w:marLeft w:val="640"/>
          <w:marRight w:val="0"/>
          <w:marTop w:val="0"/>
          <w:marBottom w:val="0"/>
          <w:divBdr>
            <w:top w:val="none" w:sz="0" w:space="0" w:color="auto"/>
            <w:left w:val="none" w:sz="0" w:space="0" w:color="auto"/>
            <w:bottom w:val="none" w:sz="0" w:space="0" w:color="auto"/>
            <w:right w:val="none" w:sz="0" w:space="0" w:color="auto"/>
          </w:divBdr>
        </w:div>
        <w:div w:id="1005279675">
          <w:marLeft w:val="640"/>
          <w:marRight w:val="0"/>
          <w:marTop w:val="0"/>
          <w:marBottom w:val="0"/>
          <w:divBdr>
            <w:top w:val="none" w:sz="0" w:space="0" w:color="auto"/>
            <w:left w:val="none" w:sz="0" w:space="0" w:color="auto"/>
            <w:bottom w:val="none" w:sz="0" w:space="0" w:color="auto"/>
            <w:right w:val="none" w:sz="0" w:space="0" w:color="auto"/>
          </w:divBdr>
        </w:div>
        <w:div w:id="258023419">
          <w:marLeft w:val="640"/>
          <w:marRight w:val="0"/>
          <w:marTop w:val="0"/>
          <w:marBottom w:val="0"/>
          <w:divBdr>
            <w:top w:val="none" w:sz="0" w:space="0" w:color="auto"/>
            <w:left w:val="none" w:sz="0" w:space="0" w:color="auto"/>
            <w:bottom w:val="none" w:sz="0" w:space="0" w:color="auto"/>
            <w:right w:val="none" w:sz="0" w:space="0" w:color="auto"/>
          </w:divBdr>
        </w:div>
        <w:div w:id="1601790573">
          <w:marLeft w:val="640"/>
          <w:marRight w:val="0"/>
          <w:marTop w:val="0"/>
          <w:marBottom w:val="0"/>
          <w:divBdr>
            <w:top w:val="none" w:sz="0" w:space="0" w:color="auto"/>
            <w:left w:val="none" w:sz="0" w:space="0" w:color="auto"/>
            <w:bottom w:val="none" w:sz="0" w:space="0" w:color="auto"/>
            <w:right w:val="none" w:sz="0" w:space="0" w:color="auto"/>
          </w:divBdr>
        </w:div>
        <w:div w:id="315766101">
          <w:marLeft w:val="640"/>
          <w:marRight w:val="0"/>
          <w:marTop w:val="0"/>
          <w:marBottom w:val="0"/>
          <w:divBdr>
            <w:top w:val="none" w:sz="0" w:space="0" w:color="auto"/>
            <w:left w:val="none" w:sz="0" w:space="0" w:color="auto"/>
            <w:bottom w:val="none" w:sz="0" w:space="0" w:color="auto"/>
            <w:right w:val="none" w:sz="0" w:space="0" w:color="auto"/>
          </w:divBdr>
        </w:div>
        <w:div w:id="419060244">
          <w:marLeft w:val="640"/>
          <w:marRight w:val="0"/>
          <w:marTop w:val="0"/>
          <w:marBottom w:val="0"/>
          <w:divBdr>
            <w:top w:val="none" w:sz="0" w:space="0" w:color="auto"/>
            <w:left w:val="none" w:sz="0" w:space="0" w:color="auto"/>
            <w:bottom w:val="none" w:sz="0" w:space="0" w:color="auto"/>
            <w:right w:val="none" w:sz="0" w:space="0" w:color="auto"/>
          </w:divBdr>
        </w:div>
        <w:div w:id="1390879016">
          <w:marLeft w:val="640"/>
          <w:marRight w:val="0"/>
          <w:marTop w:val="0"/>
          <w:marBottom w:val="0"/>
          <w:divBdr>
            <w:top w:val="none" w:sz="0" w:space="0" w:color="auto"/>
            <w:left w:val="none" w:sz="0" w:space="0" w:color="auto"/>
            <w:bottom w:val="none" w:sz="0" w:space="0" w:color="auto"/>
            <w:right w:val="none" w:sz="0" w:space="0" w:color="auto"/>
          </w:divBdr>
        </w:div>
        <w:div w:id="363792949">
          <w:marLeft w:val="640"/>
          <w:marRight w:val="0"/>
          <w:marTop w:val="0"/>
          <w:marBottom w:val="0"/>
          <w:divBdr>
            <w:top w:val="none" w:sz="0" w:space="0" w:color="auto"/>
            <w:left w:val="none" w:sz="0" w:space="0" w:color="auto"/>
            <w:bottom w:val="none" w:sz="0" w:space="0" w:color="auto"/>
            <w:right w:val="none" w:sz="0" w:space="0" w:color="auto"/>
          </w:divBdr>
        </w:div>
        <w:div w:id="239993914">
          <w:marLeft w:val="640"/>
          <w:marRight w:val="0"/>
          <w:marTop w:val="0"/>
          <w:marBottom w:val="0"/>
          <w:divBdr>
            <w:top w:val="none" w:sz="0" w:space="0" w:color="auto"/>
            <w:left w:val="none" w:sz="0" w:space="0" w:color="auto"/>
            <w:bottom w:val="none" w:sz="0" w:space="0" w:color="auto"/>
            <w:right w:val="none" w:sz="0" w:space="0" w:color="auto"/>
          </w:divBdr>
        </w:div>
        <w:div w:id="849876530">
          <w:marLeft w:val="640"/>
          <w:marRight w:val="0"/>
          <w:marTop w:val="0"/>
          <w:marBottom w:val="0"/>
          <w:divBdr>
            <w:top w:val="none" w:sz="0" w:space="0" w:color="auto"/>
            <w:left w:val="none" w:sz="0" w:space="0" w:color="auto"/>
            <w:bottom w:val="none" w:sz="0" w:space="0" w:color="auto"/>
            <w:right w:val="none" w:sz="0" w:space="0" w:color="auto"/>
          </w:divBdr>
        </w:div>
        <w:div w:id="63839181">
          <w:marLeft w:val="640"/>
          <w:marRight w:val="0"/>
          <w:marTop w:val="0"/>
          <w:marBottom w:val="0"/>
          <w:divBdr>
            <w:top w:val="none" w:sz="0" w:space="0" w:color="auto"/>
            <w:left w:val="none" w:sz="0" w:space="0" w:color="auto"/>
            <w:bottom w:val="none" w:sz="0" w:space="0" w:color="auto"/>
            <w:right w:val="none" w:sz="0" w:space="0" w:color="auto"/>
          </w:divBdr>
        </w:div>
        <w:div w:id="156117738">
          <w:marLeft w:val="640"/>
          <w:marRight w:val="0"/>
          <w:marTop w:val="0"/>
          <w:marBottom w:val="0"/>
          <w:divBdr>
            <w:top w:val="none" w:sz="0" w:space="0" w:color="auto"/>
            <w:left w:val="none" w:sz="0" w:space="0" w:color="auto"/>
            <w:bottom w:val="none" w:sz="0" w:space="0" w:color="auto"/>
            <w:right w:val="none" w:sz="0" w:space="0" w:color="auto"/>
          </w:divBdr>
        </w:div>
        <w:div w:id="1811095973">
          <w:marLeft w:val="640"/>
          <w:marRight w:val="0"/>
          <w:marTop w:val="0"/>
          <w:marBottom w:val="0"/>
          <w:divBdr>
            <w:top w:val="none" w:sz="0" w:space="0" w:color="auto"/>
            <w:left w:val="none" w:sz="0" w:space="0" w:color="auto"/>
            <w:bottom w:val="none" w:sz="0" w:space="0" w:color="auto"/>
            <w:right w:val="none" w:sz="0" w:space="0" w:color="auto"/>
          </w:divBdr>
        </w:div>
        <w:div w:id="1466701559">
          <w:marLeft w:val="640"/>
          <w:marRight w:val="0"/>
          <w:marTop w:val="0"/>
          <w:marBottom w:val="0"/>
          <w:divBdr>
            <w:top w:val="none" w:sz="0" w:space="0" w:color="auto"/>
            <w:left w:val="none" w:sz="0" w:space="0" w:color="auto"/>
            <w:bottom w:val="none" w:sz="0" w:space="0" w:color="auto"/>
            <w:right w:val="none" w:sz="0" w:space="0" w:color="auto"/>
          </w:divBdr>
        </w:div>
        <w:div w:id="2143958680">
          <w:marLeft w:val="640"/>
          <w:marRight w:val="0"/>
          <w:marTop w:val="0"/>
          <w:marBottom w:val="0"/>
          <w:divBdr>
            <w:top w:val="none" w:sz="0" w:space="0" w:color="auto"/>
            <w:left w:val="none" w:sz="0" w:space="0" w:color="auto"/>
            <w:bottom w:val="none" w:sz="0" w:space="0" w:color="auto"/>
            <w:right w:val="none" w:sz="0" w:space="0" w:color="auto"/>
          </w:divBdr>
        </w:div>
        <w:div w:id="260844790">
          <w:marLeft w:val="640"/>
          <w:marRight w:val="0"/>
          <w:marTop w:val="0"/>
          <w:marBottom w:val="0"/>
          <w:divBdr>
            <w:top w:val="none" w:sz="0" w:space="0" w:color="auto"/>
            <w:left w:val="none" w:sz="0" w:space="0" w:color="auto"/>
            <w:bottom w:val="none" w:sz="0" w:space="0" w:color="auto"/>
            <w:right w:val="none" w:sz="0" w:space="0" w:color="auto"/>
          </w:divBdr>
        </w:div>
        <w:div w:id="2032412558">
          <w:marLeft w:val="640"/>
          <w:marRight w:val="0"/>
          <w:marTop w:val="0"/>
          <w:marBottom w:val="0"/>
          <w:divBdr>
            <w:top w:val="none" w:sz="0" w:space="0" w:color="auto"/>
            <w:left w:val="none" w:sz="0" w:space="0" w:color="auto"/>
            <w:bottom w:val="none" w:sz="0" w:space="0" w:color="auto"/>
            <w:right w:val="none" w:sz="0" w:space="0" w:color="auto"/>
          </w:divBdr>
        </w:div>
      </w:divsChild>
    </w:div>
    <w:div w:id="199779626">
      <w:bodyDiv w:val="1"/>
      <w:marLeft w:val="0"/>
      <w:marRight w:val="0"/>
      <w:marTop w:val="0"/>
      <w:marBottom w:val="0"/>
      <w:divBdr>
        <w:top w:val="none" w:sz="0" w:space="0" w:color="auto"/>
        <w:left w:val="none" w:sz="0" w:space="0" w:color="auto"/>
        <w:bottom w:val="none" w:sz="0" w:space="0" w:color="auto"/>
        <w:right w:val="none" w:sz="0" w:space="0" w:color="auto"/>
      </w:divBdr>
      <w:divsChild>
        <w:div w:id="2138058157">
          <w:marLeft w:val="640"/>
          <w:marRight w:val="0"/>
          <w:marTop w:val="0"/>
          <w:marBottom w:val="0"/>
          <w:divBdr>
            <w:top w:val="none" w:sz="0" w:space="0" w:color="auto"/>
            <w:left w:val="none" w:sz="0" w:space="0" w:color="auto"/>
            <w:bottom w:val="none" w:sz="0" w:space="0" w:color="auto"/>
            <w:right w:val="none" w:sz="0" w:space="0" w:color="auto"/>
          </w:divBdr>
        </w:div>
        <w:div w:id="1683320466">
          <w:marLeft w:val="640"/>
          <w:marRight w:val="0"/>
          <w:marTop w:val="0"/>
          <w:marBottom w:val="0"/>
          <w:divBdr>
            <w:top w:val="none" w:sz="0" w:space="0" w:color="auto"/>
            <w:left w:val="none" w:sz="0" w:space="0" w:color="auto"/>
            <w:bottom w:val="none" w:sz="0" w:space="0" w:color="auto"/>
            <w:right w:val="none" w:sz="0" w:space="0" w:color="auto"/>
          </w:divBdr>
        </w:div>
        <w:div w:id="1891379695">
          <w:marLeft w:val="640"/>
          <w:marRight w:val="0"/>
          <w:marTop w:val="0"/>
          <w:marBottom w:val="0"/>
          <w:divBdr>
            <w:top w:val="none" w:sz="0" w:space="0" w:color="auto"/>
            <w:left w:val="none" w:sz="0" w:space="0" w:color="auto"/>
            <w:bottom w:val="none" w:sz="0" w:space="0" w:color="auto"/>
            <w:right w:val="none" w:sz="0" w:space="0" w:color="auto"/>
          </w:divBdr>
        </w:div>
        <w:div w:id="1040008182">
          <w:marLeft w:val="640"/>
          <w:marRight w:val="0"/>
          <w:marTop w:val="0"/>
          <w:marBottom w:val="0"/>
          <w:divBdr>
            <w:top w:val="none" w:sz="0" w:space="0" w:color="auto"/>
            <w:left w:val="none" w:sz="0" w:space="0" w:color="auto"/>
            <w:bottom w:val="none" w:sz="0" w:space="0" w:color="auto"/>
            <w:right w:val="none" w:sz="0" w:space="0" w:color="auto"/>
          </w:divBdr>
        </w:div>
        <w:div w:id="1371228805">
          <w:marLeft w:val="640"/>
          <w:marRight w:val="0"/>
          <w:marTop w:val="0"/>
          <w:marBottom w:val="0"/>
          <w:divBdr>
            <w:top w:val="none" w:sz="0" w:space="0" w:color="auto"/>
            <w:left w:val="none" w:sz="0" w:space="0" w:color="auto"/>
            <w:bottom w:val="none" w:sz="0" w:space="0" w:color="auto"/>
            <w:right w:val="none" w:sz="0" w:space="0" w:color="auto"/>
          </w:divBdr>
        </w:div>
        <w:div w:id="1865706346">
          <w:marLeft w:val="640"/>
          <w:marRight w:val="0"/>
          <w:marTop w:val="0"/>
          <w:marBottom w:val="0"/>
          <w:divBdr>
            <w:top w:val="none" w:sz="0" w:space="0" w:color="auto"/>
            <w:left w:val="none" w:sz="0" w:space="0" w:color="auto"/>
            <w:bottom w:val="none" w:sz="0" w:space="0" w:color="auto"/>
            <w:right w:val="none" w:sz="0" w:space="0" w:color="auto"/>
          </w:divBdr>
        </w:div>
        <w:div w:id="1658800886">
          <w:marLeft w:val="640"/>
          <w:marRight w:val="0"/>
          <w:marTop w:val="0"/>
          <w:marBottom w:val="0"/>
          <w:divBdr>
            <w:top w:val="none" w:sz="0" w:space="0" w:color="auto"/>
            <w:left w:val="none" w:sz="0" w:space="0" w:color="auto"/>
            <w:bottom w:val="none" w:sz="0" w:space="0" w:color="auto"/>
            <w:right w:val="none" w:sz="0" w:space="0" w:color="auto"/>
          </w:divBdr>
        </w:div>
        <w:div w:id="1500652348">
          <w:marLeft w:val="640"/>
          <w:marRight w:val="0"/>
          <w:marTop w:val="0"/>
          <w:marBottom w:val="0"/>
          <w:divBdr>
            <w:top w:val="none" w:sz="0" w:space="0" w:color="auto"/>
            <w:left w:val="none" w:sz="0" w:space="0" w:color="auto"/>
            <w:bottom w:val="none" w:sz="0" w:space="0" w:color="auto"/>
            <w:right w:val="none" w:sz="0" w:space="0" w:color="auto"/>
          </w:divBdr>
        </w:div>
        <w:div w:id="1128087851">
          <w:marLeft w:val="640"/>
          <w:marRight w:val="0"/>
          <w:marTop w:val="0"/>
          <w:marBottom w:val="0"/>
          <w:divBdr>
            <w:top w:val="none" w:sz="0" w:space="0" w:color="auto"/>
            <w:left w:val="none" w:sz="0" w:space="0" w:color="auto"/>
            <w:bottom w:val="none" w:sz="0" w:space="0" w:color="auto"/>
            <w:right w:val="none" w:sz="0" w:space="0" w:color="auto"/>
          </w:divBdr>
        </w:div>
        <w:div w:id="421150522">
          <w:marLeft w:val="640"/>
          <w:marRight w:val="0"/>
          <w:marTop w:val="0"/>
          <w:marBottom w:val="0"/>
          <w:divBdr>
            <w:top w:val="none" w:sz="0" w:space="0" w:color="auto"/>
            <w:left w:val="none" w:sz="0" w:space="0" w:color="auto"/>
            <w:bottom w:val="none" w:sz="0" w:space="0" w:color="auto"/>
            <w:right w:val="none" w:sz="0" w:space="0" w:color="auto"/>
          </w:divBdr>
        </w:div>
        <w:div w:id="489715339">
          <w:marLeft w:val="640"/>
          <w:marRight w:val="0"/>
          <w:marTop w:val="0"/>
          <w:marBottom w:val="0"/>
          <w:divBdr>
            <w:top w:val="none" w:sz="0" w:space="0" w:color="auto"/>
            <w:left w:val="none" w:sz="0" w:space="0" w:color="auto"/>
            <w:bottom w:val="none" w:sz="0" w:space="0" w:color="auto"/>
            <w:right w:val="none" w:sz="0" w:space="0" w:color="auto"/>
          </w:divBdr>
        </w:div>
        <w:div w:id="1330060913">
          <w:marLeft w:val="640"/>
          <w:marRight w:val="0"/>
          <w:marTop w:val="0"/>
          <w:marBottom w:val="0"/>
          <w:divBdr>
            <w:top w:val="none" w:sz="0" w:space="0" w:color="auto"/>
            <w:left w:val="none" w:sz="0" w:space="0" w:color="auto"/>
            <w:bottom w:val="none" w:sz="0" w:space="0" w:color="auto"/>
            <w:right w:val="none" w:sz="0" w:space="0" w:color="auto"/>
          </w:divBdr>
        </w:div>
        <w:div w:id="1633631811">
          <w:marLeft w:val="640"/>
          <w:marRight w:val="0"/>
          <w:marTop w:val="0"/>
          <w:marBottom w:val="0"/>
          <w:divBdr>
            <w:top w:val="none" w:sz="0" w:space="0" w:color="auto"/>
            <w:left w:val="none" w:sz="0" w:space="0" w:color="auto"/>
            <w:bottom w:val="none" w:sz="0" w:space="0" w:color="auto"/>
            <w:right w:val="none" w:sz="0" w:space="0" w:color="auto"/>
          </w:divBdr>
        </w:div>
        <w:div w:id="464199692">
          <w:marLeft w:val="640"/>
          <w:marRight w:val="0"/>
          <w:marTop w:val="0"/>
          <w:marBottom w:val="0"/>
          <w:divBdr>
            <w:top w:val="none" w:sz="0" w:space="0" w:color="auto"/>
            <w:left w:val="none" w:sz="0" w:space="0" w:color="auto"/>
            <w:bottom w:val="none" w:sz="0" w:space="0" w:color="auto"/>
            <w:right w:val="none" w:sz="0" w:space="0" w:color="auto"/>
          </w:divBdr>
        </w:div>
        <w:div w:id="2036734245">
          <w:marLeft w:val="640"/>
          <w:marRight w:val="0"/>
          <w:marTop w:val="0"/>
          <w:marBottom w:val="0"/>
          <w:divBdr>
            <w:top w:val="none" w:sz="0" w:space="0" w:color="auto"/>
            <w:left w:val="none" w:sz="0" w:space="0" w:color="auto"/>
            <w:bottom w:val="none" w:sz="0" w:space="0" w:color="auto"/>
            <w:right w:val="none" w:sz="0" w:space="0" w:color="auto"/>
          </w:divBdr>
        </w:div>
        <w:div w:id="677511890">
          <w:marLeft w:val="640"/>
          <w:marRight w:val="0"/>
          <w:marTop w:val="0"/>
          <w:marBottom w:val="0"/>
          <w:divBdr>
            <w:top w:val="none" w:sz="0" w:space="0" w:color="auto"/>
            <w:left w:val="none" w:sz="0" w:space="0" w:color="auto"/>
            <w:bottom w:val="none" w:sz="0" w:space="0" w:color="auto"/>
            <w:right w:val="none" w:sz="0" w:space="0" w:color="auto"/>
          </w:divBdr>
        </w:div>
        <w:div w:id="824467616">
          <w:marLeft w:val="640"/>
          <w:marRight w:val="0"/>
          <w:marTop w:val="0"/>
          <w:marBottom w:val="0"/>
          <w:divBdr>
            <w:top w:val="none" w:sz="0" w:space="0" w:color="auto"/>
            <w:left w:val="none" w:sz="0" w:space="0" w:color="auto"/>
            <w:bottom w:val="none" w:sz="0" w:space="0" w:color="auto"/>
            <w:right w:val="none" w:sz="0" w:space="0" w:color="auto"/>
          </w:divBdr>
        </w:div>
        <w:div w:id="266235122">
          <w:marLeft w:val="640"/>
          <w:marRight w:val="0"/>
          <w:marTop w:val="0"/>
          <w:marBottom w:val="0"/>
          <w:divBdr>
            <w:top w:val="none" w:sz="0" w:space="0" w:color="auto"/>
            <w:left w:val="none" w:sz="0" w:space="0" w:color="auto"/>
            <w:bottom w:val="none" w:sz="0" w:space="0" w:color="auto"/>
            <w:right w:val="none" w:sz="0" w:space="0" w:color="auto"/>
          </w:divBdr>
        </w:div>
        <w:div w:id="504519259">
          <w:marLeft w:val="640"/>
          <w:marRight w:val="0"/>
          <w:marTop w:val="0"/>
          <w:marBottom w:val="0"/>
          <w:divBdr>
            <w:top w:val="none" w:sz="0" w:space="0" w:color="auto"/>
            <w:left w:val="none" w:sz="0" w:space="0" w:color="auto"/>
            <w:bottom w:val="none" w:sz="0" w:space="0" w:color="auto"/>
            <w:right w:val="none" w:sz="0" w:space="0" w:color="auto"/>
          </w:divBdr>
        </w:div>
        <w:div w:id="1770196242">
          <w:marLeft w:val="640"/>
          <w:marRight w:val="0"/>
          <w:marTop w:val="0"/>
          <w:marBottom w:val="0"/>
          <w:divBdr>
            <w:top w:val="none" w:sz="0" w:space="0" w:color="auto"/>
            <w:left w:val="none" w:sz="0" w:space="0" w:color="auto"/>
            <w:bottom w:val="none" w:sz="0" w:space="0" w:color="auto"/>
            <w:right w:val="none" w:sz="0" w:space="0" w:color="auto"/>
          </w:divBdr>
        </w:div>
        <w:div w:id="1929774758">
          <w:marLeft w:val="640"/>
          <w:marRight w:val="0"/>
          <w:marTop w:val="0"/>
          <w:marBottom w:val="0"/>
          <w:divBdr>
            <w:top w:val="none" w:sz="0" w:space="0" w:color="auto"/>
            <w:left w:val="none" w:sz="0" w:space="0" w:color="auto"/>
            <w:bottom w:val="none" w:sz="0" w:space="0" w:color="auto"/>
            <w:right w:val="none" w:sz="0" w:space="0" w:color="auto"/>
          </w:divBdr>
        </w:div>
        <w:div w:id="494421198">
          <w:marLeft w:val="640"/>
          <w:marRight w:val="0"/>
          <w:marTop w:val="0"/>
          <w:marBottom w:val="0"/>
          <w:divBdr>
            <w:top w:val="none" w:sz="0" w:space="0" w:color="auto"/>
            <w:left w:val="none" w:sz="0" w:space="0" w:color="auto"/>
            <w:bottom w:val="none" w:sz="0" w:space="0" w:color="auto"/>
            <w:right w:val="none" w:sz="0" w:space="0" w:color="auto"/>
          </w:divBdr>
        </w:div>
        <w:div w:id="862978445">
          <w:marLeft w:val="640"/>
          <w:marRight w:val="0"/>
          <w:marTop w:val="0"/>
          <w:marBottom w:val="0"/>
          <w:divBdr>
            <w:top w:val="none" w:sz="0" w:space="0" w:color="auto"/>
            <w:left w:val="none" w:sz="0" w:space="0" w:color="auto"/>
            <w:bottom w:val="none" w:sz="0" w:space="0" w:color="auto"/>
            <w:right w:val="none" w:sz="0" w:space="0" w:color="auto"/>
          </w:divBdr>
        </w:div>
        <w:div w:id="229120986">
          <w:marLeft w:val="640"/>
          <w:marRight w:val="0"/>
          <w:marTop w:val="0"/>
          <w:marBottom w:val="0"/>
          <w:divBdr>
            <w:top w:val="none" w:sz="0" w:space="0" w:color="auto"/>
            <w:left w:val="none" w:sz="0" w:space="0" w:color="auto"/>
            <w:bottom w:val="none" w:sz="0" w:space="0" w:color="auto"/>
            <w:right w:val="none" w:sz="0" w:space="0" w:color="auto"/>
          </w:divBdr>
        </w:div>
        <w:div w:id="368379501">
          <w:marLeft w:val="640"/>
          <w:marRight w:val="0"/>
          <w:marTop w:val="0"/>
          <w:marBottom w:val="0"/>
          <w:divBdr>
            <w:top w:val="none" w:sz="0" w:space="0" w:color="auto"/>
            <w:left w:val="none" w:sz="0" w:space="0" w:color="auto"/>
            <w:bottom w:val="none" w:sz="0" w:space="0" w:color="auto"/>
            <w:right w:val="none" w:sz="0" w:space="0" w:color="auto"/>
          </w:divBdr>
        </w:div>
        <w:div w:id="2129203070">
          <w:marLeft w:val="640"/>
          <w:marRight w:val="0"/>
          <w:marTop w:val="0"/>
          <w:marBottom w:val="0"/>
          <w:divBdr>
            <w:top w:val="none" w:sz="0" w:space="0" w:color="auto"/>
            <w:left w:val="none" w:sz="0" w:space="0" w:color="auto"/>
            <w:bottom w:val="none" w:sz="0" w:space="0" w:color="auto"/>
            <w:right w:val="none" w:sz="0" w:space="0" w:color="auto"/>
          </w:divBdr>
        </w:div>
        <w:div w:id="1932081121">
          <w:marLeft w:val="640"/>
          <w:marRight w:val="0"/>
          <w:marTop w:val="0"/>
          <w:marBottom w:val="0"/>
          <w:divBdr>
            <w:top w:val="none" w:sz="0" w:space="0" w:color="auto"/>
            <w:left w:val="none" w:sz="0" w:space="0" w:color="auto"/>
            <w:bottom w:val="none" w:sz="0" w:space="0" w:color="auto"/>
            <w:right w:val="none" w:sz="0" w:space="0" w:color="auto"/>
          </w:divBdr>
        </w:div>
        <w:div w:id="1247961183">
          <w:marLeft w:val="640"/>
          <w:marRight w:val="0"/>
          <w:marTop w:val="0"/>
          <w:marBottom w:val="0"/>
          <w:divBdr>
            <w:top w:val="none" w:sz="0" w:space="0" w:color="auto"/>
            <w:left w:val="none" w:sz="0" w:space="0" w:color="auto"/>
            <w:bottom w:val="none" w:sz="0" w:space="0" w:color="auto"/>
            <w:right w:val="none" w:sz="0" w:space="0" w:color="auto"/>
          </w:divBdr>
        </w:div>
        <w:div w:id="1159887870">
          <w:marLeft w:val="640"/>
          <w:marRight w:val="0"/>
          <w:marTop w:val="0"/>
          <w:marBottom w:val="0"/>
          <w:divBdr>
            <w:top w:val="none" w:sz="0" w:space="0" w:color="auto"/>
            <w:left w:val="none" w:sz="0" w:space="0" w:color="auto"/>
            <w:bottom w:val="none" w:sz="0" w:space="0" w:color="auto"/>
            <w:right w:val="none" w:sz="0" w:space="0" w:color="auto"/>
          </w:divBdr>
        </w:div>
        <w:div w:id="2000645916">
          <w:marLeft w:val="640"/>
          <w:marRight w:val="0"/>
          <w:marTop w:val="0"/>
          <w:marBottom w:val="0"/>
          <w:divBdr>
            <w:top w:val="none" w:sz="0" w:space="0" w:color="auto"/>
            <w:left w:val="none" w:sz="0" w:space="0" w:color="auto"/>
            <w:bottom w:val="none" w:sz="0" w:space="0" w:color="auto"/>
            <w:right w:val="none" w:sz="0" w:space="0" w:color="auto"/>
          </w:divBdr>
        </w:div>
        <w:div w:id="564100021">
          <w:marLeft w:val="640"/>
          <w:marRight w:val="0"/>
          <w:marTop w:val="0"/>
          <w:marBottom w:val="0"/>
          <w:divBdr>
            <w:top w:val="none" w:sz="0" w:space="0" w:color="auto"/>
            <w:left w:val="none" w:sz="0" w:space="0" w:color="auto"/>
            <w:bottom w:val="none" w:sz="0" w:space="0" w:color="auto"/>
            <w:right w:val="none" w:sz="0" w:space="0" w:color="auto"/>
          </w:divBdr>
        </w:div>
        <w:div w:id="2091465537">
          <w:marLeft w:val="640"/>
          <w:marRight w:val="0"/>
          <w:marTop w:val="0"/>
          <w:marBottom w:val="0"/>
          <w:divBdr>
            <w:top w:val="none" w:sz="0" w:space="0" w:color="auto"/>
            <w:left w:val="none" w:sz="0" w:space="0" w:color="auto"/>
            <w:bottom w:val="none" w:sz="0" w:space="0" w:color="auto"/>
            <w:right w:val="none" w:sz="0" w:space="0" w:color="auto"/>
          </w:divBdr>
        </w:div>
        <w:div w:id="1165783041">
          <w:marLeft w:val="640"/>
          <w:marRight w:val="0"/>
          <w:marTop w:val="0"/>
          <w:marBottom w:val="0"/>
          <w:divBdr>
            <w:top w:val="none" w:sz="0" w:space="0" w:color="auto"/>
            <w:left w:val="none" w:sz="0" w:space="0" w:color="auto"/>
            <w:bottom w:val="none" w:sz="0" w:space="0" w:color="auto"/>
            <w:right w:val="none" w:sz="0" w:space="0" w:color="auto"/>
          </w:divBdr>
        </w:div>
        <w:div w:id="146479552">
          <w:marLeft w:val="640"/>
          <w:marRight w:val="0"/>
          <w:marTop w:val="0"/>
          <w:marBottom w:val="0"/>
          <w:divBdr>
            <w:top w:val="none" w:sz="0" w:space="0" w:color="auto"/>
            <w:left w:val="none" w:sz="0" w:space="0" w:color="auto"/>
            <w:bottom w:val="none" w:sz="0" w:space="0" w:color="auto"/>
            <w:right w:val="none" w:sz="0" w:space="0" w:color="auto"/>
          </w:divBdr>
        </w:div>
        <w:div w:id="2068186770">
          <w:marLeft w:val="640"/>
          <w:marRight w:val="0"/>
          <w:marTop w:val="0"/>
          <w:marBottom w:val="0"/>
          <w:divBdr>
            <w:top w:val="none" w:sz="0" w:space="0" w:color="auto"/>
            <w:left w:val="none" w:sz="0" w:space="0" w:color="auto"/>
            <w:bottom w:val="none" w:sz="0" w:space="0" w:color="auto"/>
            <w:right w:val="none" w:sz="0" w:space="0" w:color="auto"/>
          </w:divBdr>
        </w:div>
        <w:div w:id="403649543">
          <w:marLeft w:val="640"/>
          <w:marRight w:val="0"/>
          <w:marTop w:val="0"/>
          <w:marBottom w:val="0"/>
          <w:divBdr>
            <w:top w:val="none" w:sz="0" w:space="0" w:color="auto"/>
            <w:left w:val="none" w:sz="0" w:space="0" w:color="auto"/>
            <w:bottom w:val="none" w:sz="0" w:space="0" w:color="auto"/>
            <w:right w:val="none" w:sz="0" w:space="0" w:color="auto"/>
          </w:divBdr>
        </w:div>
        <w:div w:id="65037490">
          <w:marLeft w:val="640"/>
          <w:marRight w:val="0"/>
          <w:marTop w:val="0"/>
          <w:marBottom w:val="0"/>
          <w:divBdr>
            <w:top w:val="none" w:sz="0" w:space="0" w:color="auto"/>
            <w:left w:val="none" w:sz="0" w:space="0" w:color="auto"/>
            <w:bottom w:val="none" w:sz="0" w:space="0" w:color="auto"/>
            <w:right w:val="none" w:sz="0" w:space="0" w:color="auto"/>
          </w:divBdr>
        </w:div>
        <w:div w:id="421755479">
          <w:marLeft w:val="640"/>
          <w:marRight w:val="0"/>
          <w:marTop w:val="0"/>
          <w:marBottom w:val="0"/>
          <w:divBdr>
            <w:top w:val="none" w:sz="0" w:space="0" w:color="auto"/>
            <w:left w:val="none" w:sz="0" w:space="0" w:color="auto"/>
            <w:bottom w:val="none" w:sz="0" w:space="0" w:color="auto"/>
            <w:right w:val="none" w:sz="0" w:space="0" w:color="auto"/>
          </w:divBdr>
        </w:div>
        <w:div w:id="3483275">
          <w:marLeft w:val="640"/>
          <w:marRight w:val="0"/>
          <w:marTop w:val="0"/>
          <w:marBottom w:val="0"/>
          <w:divBdr>
            <w:top w:val="none" w:sz="0" w:space="0" w:color="auto"/>
            <w:left w:val="none" w:sz="0" w:space="0" w:color="auto"/>
            <w:bottom w:val="none" w:sz="0" w:space="0" w:color="auto"/>
            <w:right w:val="none" w:sz="0" w:space="0" w:color="auto"/>
          </w:divBdr>
        </w:div>
        <w:div w:id="1112437004">
          <w:marLeft w:val="640"/>
          <w:marRight w:val="0"/>
          <w:marTop w:val="0"/>
          <w:marBottom w:val="0"/>
          <w:divBdr>
            <w:top w:val="none" w:sz="0" w:space="0" w:color="auto"/>
            <w:left w:val="none" w:sz="0" w:space="0" w:color="auto"/>
            <w:bottom w:val="none" w:sz="0" w:space="0" w:color="auto"/>
            <w:right w:val="none" w:sz="0" w:space="0" w:color="auto"/>
          </w:divBdr>
        </w:div>
        <w:div w:id="9841958">
          <w:marLeft w:val="640"/>
          <w:marRight w:val="0"/>
          <w:marTop w:val="0"/>
          <w:marBottom w:val="0"/>
          <w:divBdr>
            <w:top w:val="none" w:sz="0" w:space="0" w:color="auto"/>
            <w:left w:val="none" w:sz="0" w:space="0" w:color="auto"/>
            <w:bottom w:val="none" w:sz="0" w:space="0" w:color="auto"/>
            <w:right w:val="none" w:sz="0" w:space="0" w:color="auto"/>
          </w:divBdr>
        </w:div>
        <w:div w:id="795367107">
          <w:marLeft w:val="640"/>
          <w:marRight w:val="0"/>
          <w:marTop w:val="0"/>
          <w:marBottom w:val="0"/>
          <w:divBdr>
            <w:top w:val="none" w:sz="0" w:space="0" w:color="auto"/>
            <w:left w:val="none" w:sz="0" w:space="0" w:color="auto"/>
            <w:bottom w:val="none" w:sz="0" w:space="0" w:color="auto"/>
            <w:right w:val="none" w:sz="0" w:space="0" w:color="auto"/>
          </w:divBdr>
        </w:div>
        <w:div w:id="218170094">
          <w:marLeft w:val="640"/>
          <w:marRight w:val="0"/>
          <w:marTop w:val="0"/>
          <w:marBottom w:val="0"/>
          <w:divBdr>
            <w:top w:val="none" w:sz="0" w:space="0" w:color="auto"/>
            <w:left w:val="none" w:sz="0" w:space="0" w:color="auto"/>
            <w:bottom w:val="none" w:sz="0" w:space="0" w:color="auto"/>
            <w:right w:val="none" w:sz="0" w:space="0" w:color="auto"/>
          </w:divBdr>
        </w:div>
        <w:div w:id="1744911919">
          <w:marLeft w:val="640"/>
          <w:marRight w:val="0"/>
          <w:marTop w:val="0"/>
          <w:marBottom w:val="0"/>
          <w:divBdr>
            <w:top w:val="none" w:sz="0" w:space="0" w:color="auto"/>
            <w:left w:val="none" w:sz="0" w:space="0" w:color="auto"/>
            <w:bottom w:val="none" w:sz="0" w:space="0" w:color="auto"/>
            <w:right w:val="none" w:sz="0" w:space="0" w:color="auto"/>
          </w:divBdr>
        </w:div>
        <w:div w:id="597757670">
          <w:marLeft w:val="640"/>
          <w:marRight w:val="0"/>
          <w:marTop w:val="0"/>
          <w:marBottom w:val="0"/>
          <w:divBdr>
            <w:top w:val="none" w:sz="0" w:space="0" w:color="auto"/>
            <w:left w:val="none" w:sz="0" w:space="0" w:color="auto"/>
            <w:bottom w:val="none" w:sz="0" w:space="0" w:color="auto"/>
            <w:right w:val="none" w:sz="0" w:space="0" w:color="auto"/>
          </w:divBdr>
        </w:div>
      </w:divsChild>
    </w:div>
    <w:div w:id="201476715">
      <w:bodyDiv w:val="1"/>
      <w:marLeft w:val="0"/>
      <w:marRight w:val="0"/>
      <w:marTop w:val="0"/>
      <w:marBottom w:val="0"/>
      <w:divBdr>
        <w:top w:val="none" w:sz="0" w:space="0" w:color="auto"/>
        <w:left w:val="none" w:sz="0" w:space="0" w:color="auto"/>
        <w:bottom w:val="none" w:sz="0" w:space="0" w:color="auto"/>
        <w:right w:val="none" w:sz="0" w:space="0" w:color="auto"/>
      </w:divBdr>
      <w:divsChild>
        <w:div w:id="2118211492">
          <w:marLeft w:val="640"/>
          <w:marRight w:val="0"/>
          <w:marTop w:val="0"/>
          <w:marBottom w:val="0"/>
          <w:divBdr>
            <w:top w:val="none" w:sz="0" w:space="0" w:color="auto"/>
            <w:left w:val="none" w:sz="0" w:space="0" w:color="auto"/>
            <w:bottom w:val="none" w:sz="0" w:space="0" w:color="auto"/>
            <w:right w:val="none" w:sz="0" w:space="0" w:color="auto"/>
          </w:divBdr>
        </w:div>
        <w:div w:id="1117680827">
          <w:marLeft w:val="640"/>
          <w:marRight w:val="0"/>
          <w:marTop w:val="0"/>
          <w:marBottom w:val="0"/>
          <w:divBdr>
            <w:top w:val="none" w:sz="0" w:space="0" w:color="auto"/>
            <w:left w:val="none" w:sz="0" w:space="0" w:color="auto"/>
            <w:bottom w:val="none" w:sz="0" w:space="0" w:color="auto"/>
            <w:right w:val="none" w:sz="0" w:space="0" w:color="auto"/>
          </w:divBdr>
        </w:div>
        <w:div w:id="1647855084">
          <w:marLeft w:val="640"/>
          <w:marRight w:val="0"/>
          <w:marTop w:val="0"/>
          <w:marBottom w:val="0"/>
          <w:divBdr>
            <w:top w:val="none" w:sz="0" w:space="0" w:color="auto"/>
            <w:left w:val="none" w:sz="0" w:space="0" w:color="auto"/>
            <w:bottom w:val="none" w:sz="0" w:space="0" w:color="auto"/>
            <w:right w:val="none" w:sz="0" w:space="0" w:color="auto"/>
          </w:divBdr>
        </w:div>
        <w:div w:id="332033896">
          <w:marLeft w:val="640"/>
          <w:marRight w:val="0"/>
          <w:marTop w:val="0"/>
          <w:marBottom w:val="0"/>
          <w:divBdr>
            <w:top w:val="none" w:sz="0" w:space="0" w:color="auto"/>
            <w:left w:val="none" w:sz="0" w:space="0" w:color="auto"/>
            <w:bottom w:val="none" w:sz="0" w:space="0" w:color="auto"/>
            <w:right w:val="none" w:sz="0" w:space="0" w:color="auto"/>
          </w:divBdr>
        </w:div>
        <w:div w:id="492527180">
          <w:marLeft w:val="640"/>
          <w:marRight w:val="0"/>
          <w:marTop w:val="0"/>
          <w:marBottom w:val="0"/>
          <w:divBdr>
            <w:top w:val="none" w:sz="0" w:space="0" w:color="auto"/>
            <w:left w:val="none" w:sz="0" w:space="0" w:color="auto"/>
            <w:bottom w:val="none" w:sz="0" w:space="0" w:color="auto"/>
            <w:right w:val="none" w:sz="0" w:space="0" w:color="auto"/>
          </w:divBdr>
        </w:div>
        <w:div w:id="480731021">
          <w:marLeft w:val="640"/>
          <w:marRight w:val="0"/>
          <w:marTop w:val="0"/>
          <w:marBottom w:val="0"/>
          <w:divBdr>
            <w:top w:val="none" w:sz="0" w:space="0" w:color="auto"/>
            <w:left w:val="none" w:sz="0" w:space="0" w:color="auto"/>
            <w:bottom w:val="none" w:sz="0" w:space="0" w:color="auto"/>
            <w:right w:val="none" w:sz="0" w:space="0" w:color="auto"/>
          </w:divBdr>
        </w:div>
        <w:div w:id="1528712464">
          <w:marLeft w:val="640"/>
          <w:marRight w:val="0"/>
          <w:marTop w:val="0"/>
          <w:marBottom w:val="0"/>
          <w:divBdr>
            <w:top w:val="none" w:sz="0" w:space="0" w:color="auto"/>
            <w:left w:val="none" w:sz="0" w:space="0" w:color="auto"/>
            <w:bottom w:val="none" w:sz="0" w:space="0" w:color="auto"/>
            <w:right w:val="none" w:sz="0" w:space="0" w:color="auto"/>
          </w:divBdr>
        </w:div>
        <w:div w:id="198514626">
          <w:marLeft w:val="640"/>
          <w:marRight w:val="0"/>
          <w:marTop w:val="0"/>
          <w:marBottom w:val="0"/>
          <w:divBdr>
            <w:top w:val="none" w:sz="0" w:space="0" w:color="auto"/>
            <w:left w:val="none" w:sz="0" w:space="0" w:color="auto"/>
            <w:bottom w:val="none" w:sz="0" w:space="0" w:color="auto"/>
            <w:right w:val="none" w:sz="0" w:space="0" w:color="auto"/>
          </w:divBdr>
        </w:div>
        <w:div w:id="1862433208">
          <w:marLeft w:val="640"/>
          <w:marRight w:val="0"/>
          <w:marTop w:val="0"/>
          <w:marBottom w:val="0"/>
          <w:divBdr>
            <w:top w:val="none" w:sz="0" w:space="0" w:color="auto"/>
            <w:left w:val="none" w:sz="0" w:space="0" w:color="auto"/>
            <w:bottom w:val="none" w:sz="0" w:space="0" w:color="auto"/>
            <w:right w:val="none" w:sz="0" w:space="0" w:color="auto"/>
          </w:divBdr>
        </w:div>
        <w:div w:id="960914988">
          <w:marLeft w:val="640"/>
          <w:marRight w:val="0"/>
          <w:marTop w:val="0"/>
          <w:marBottom w:val="0"/>
          <w:divBdr>
            <w:top w:val="none" w:sz="0" w:space="0" w:color="auto"/>
            <w:left w:val="none" w:sz="0" w:space="0" w:color="auto"/>
            <w:bottom w:val="none" w:sz="0" w:space="0" w:color="auto"/>
            <w:right w:val="none" w:sz="0" w:space="0" w:color="auto"/>
          </w:divBdr>
        </w:div>
        <w:div w:id="1589848623">
          <w:marLeft w:val="640"/>
          <w:marRight w:val="0"/>
          <w:marTop w:val="0"/>
          <w:marBottom w:val="0"/>
          <w:divBdr>
            <w:top w:val="none" w:sz="0" w:space="0" w:color="auto"/>
            <w:left w:val="none" w:sz="0" w:space="0" w:color="auto"/>
            <w:bottom w:val="none" w:sz="0" w:space="0" w:color="auto"/>
            <w:right w:val="none" w:sz="0" w:space="0" w:color="auto"/>
          </w:divBdr>
        </w:div>
        <w:div w:id="1901790054">
          <w:marLeft w:val="640"/>
          <w:marRight w:val="0"/>
          <w:marTop w:val="0"/>
          <w:marBottom w:val="0"/>
          <w:divBdr>
            <w:top w:val="none" w:sz="0" w:space="0" w:color="auto"/>
            <w:left w:val="none" w:sz="0" w:space="0" w:color="auto"/>
            <w:bottom w:val="none" w:sz="0" w:space="0" w:color="auto"/>
            <w:right w:val="none" w:sz="0" w:space="0" w:color="auto"/>
          </w:divBdr>
        </w:div>
        <w:div w:id="2019235119">
          <w:marLeft w:val="640"/>
          <w:marRight w:val="0"/>
          <w:marTop w:val="0"/>
          <w:marBottom w:val="0"/>
          <w:divBdr>
            <w:top w:val="none" w:sz="0" w:space="0" w:color="auto"/>
            <w:left w:val="none" w:sz="0" w:space="0" w:color="auto"/>
            <w:bottom w:val="none" w:sz="0" w:space="0" w:color="auto"/>
            <w:right w:val="none" w:sz="0" w:space="0" w:color="auto"/>
          </w:divBdr>
        </w:div>
        <w:div w:id="1113357672">
          <w:marLeft w:val="640"/>
          <w:marRight w:val="0"/>
          <w:marTop w:val="0"/>
          <w:marBottom w:val="0"/>
          <w:divBdr>
            <w:top w:val="none" w:sz="0" w:space="0" w:color="auto"/>
            <w:left w:val="none" w:sz="0" w:space="0" w:color="auto"/>
            <w:bottom w:val="none" w:sz="0" w:space="0" w:color="auto"/>
            <w:right w:val="none" w:sz="0" w:space="0" w:color="auto"/>
          </w:divBdr>
        </w:div>
        <w:div w:id="713580104">
          <w:marLeft w:val="640"/>
          <w:marRight w:val="0"/>
          <w:marTop w:val="0"/>
          <w:marBottom w:val="0"/>
          <w:divBdr>
            <w:top w:val="none" w:sz="0" w:space="0" w:color="auto"/>
            <w:left w:val="none" w:sz="0" w:space="0" w:color="auto"/>
            <w:bottom w:val="none" w:sz="0" w:space="0" w:color="auto"/>
            <w:right w:val="none" w:sz="0" w:space="0" w:color="auto"/>
          </w:divBdr>
        </w:div>
        <w:div w:id="60183485">
          <w:marLeft w:val="640"/>
          <w:marRight w:val="0"/>
          <w:marTop w:val="0"/>
          <w:marBottom w:val="0"/>
          <w:divBdr>
            <w:top w:val="none" w:sz="0" w:space="0" w:color="auto"/>
            <w:left w:val="none" w:sz="0" w:space="0" w:color="auto"/>
            <w:bottom w:val="none" w:sz="0" w:space="0" w:color="auto"/>
            <w:right w:val="none" w:sz="0" w:space="0" w:color="auto"/>
          </w:divBdr>
        </w:div>
        <w:div w:id="760174825">
          <w:marLeft w:val="640"/>
          <w:marRight w:val="0"/>
          <w:marTop w:val="0"/>
          <w:marBottom w:val="0"/>
          <w:divBdr>
            <w:top w:val="none" w:sz="0" w:space="0" w:color="auto"/>
            <w:left w:val="none" w:sz="0" w:space="0" w:color="auto"/>
            <w:bottom w:val="none" w:sz="0" w:space="0" w:color="auto"/>
            <w:right w:val="none" w:sz="0" w:space="0" w:color="auto"/>
          </w:divBdr>
        </w:div>
        <w:div w:id="288434572">
          <w:marLeft w:val="640"/>
          <w:marRight w:val="0"/>
          <w:marTop w:val="0"/>
          <w:marBottom w:val="0"/>
          <w:divBdr>
            <w:top w:val="none" w:sz="0" w:space="0" w:color="auto"/>
            <w:left w:val="none" w:sz="0" w:space="0" w:color="auto"/>
            <w:bottom w:val="none" w:sz="0" w:space="0" w:color="auto"/>
            <w:right w:val="none" w:sz="0" w:space="0" w:color="auto"/>
          </w:divBdr>
        </w:div>
        <w:div w:id="1810438437">
          <w:marLeft w:val="640"/>
          <w:marRight w:val="0"/>
          <w:marTop w:val="0"/>
          <w:marBottom w:val="0"/>
          <w:divBdr>
            <w:top w:val="none" w:sz="0" w:space="0" w:color="auto"/>
            <w:left w:val="none" w:sz="0" w:space="0" w:color="auto"/>
            <w:bottom w:val="none" w:sz="0" w:space="0" w:color="auto"/>
            <w:right w:val="none" w:sz="0" w:space="0" w:color="auto"/>
          </w:divBdr>
        </w:div>
        <w:div w:id="805125140">
          <w:marLeft w:val="640"/>
          <w:marRight w:val="0"/>
          <w:marTop w:val="0"/>
          <w:marBottom w:val="0"/>
          <w:divBdr>
            <w:top w:val="none" w:sz="0" w:space="0" w:color="auto"/>
            <w:left w:val="none" w:sz="0" w:space="0" w:color="auto"/>
            <w:bottom w:val="none" w:sz="0" w:space="0" w:color="auto"/>
            <w:right w:val="none" w:sz="0" w:space="0" w:color="auto"/>
          </w:divBdr>
        </w:div>
        <w:div w:id="1905796617">
          <w:marLeft w:val="640"/>
          <w:marRight w:val="0"/>
          <w:marTop w:val="0"/>
          <w:marBottom w:val="0"/>
          <w:divBdr>
            <w:top w:val="none" w:sz="0" w:space="0" w:color="auto"/>
            <w:left w:val="none" w:sz="0" w:space="0" w:color="auto"/>
            <w:bottom w:val="none" w:sz="0" w:space="0" w:color="auto"/>
            <w:right w:val="none" w:sz="0" w:space="0" w:color="auto"/>
          </w:divBdr>
        </w:div>
        <w:div w:id="1241602710">
          <w:marLeft w:val="640"/>
          <w:marRight w:val="0"/>
          <w:marTop w:val="0"/>
          <w:marBottom w:val="0"/>
          <w:divBdr>
            <w:top w:val="none" w:sz="0" w:space="0" w:color="auto"/>
            <w:left w:val="none" w:sz="0" w:space="0" w:color="auto"/>
            <w:bottom w:val="none" w:sz="0" w:space="0" w:color="auto"/>
            <w:right w:val="none" w:sz="0" w:space="0" w:color="auto"/>
          </w:divBdr>
        </w:div>
        <w:div w:id="1585020854">
          <w:marLeft w:val="640"/>
          <w:marRight w:val="0"/>
          <w:marTop w:val="0"/>
          <w:marBottom w:val="0"/>
          <w:divBdr>
            <w:top w:val="none" w:sz="0" w:space="0" w:color="auto"/>
            <w:left w:val="none" w:sz="0" w:space="0" w:color="auto"/>
            <w:bottom w:val="none" w:sz="0" w:space="0" w:color="auto"/>
            <w:right w:val="none" w:sz="0" w:space="0" w:color="auto"/>
          </w:divBdr>
        </w:div>
        <w:div w:id="699865597">
          <w:marLeft w:val="640"/>
          <w:marRight w:val="0"/>
          <w:marTop w:val="0"/>
          <w:marBottom w:val="0"/>
          <w:divBdr>
            <w:top w:val="none" w:sz="0" w:space="0" w:color="auto"/>
            <w:left w:val="none" w:sz="0" w:space="0" w:color="auto"/>
            <w:bottom w:val="none" w:sz="0" w:space="0" w:color="auto"/>
            <w:right w:val="none" w:sz="0" w:space="0" w:color="auto"/>
          </w:divBdr>
        </w:div>
        <w:div w:id="2133136084">
          <w:marLeft w:val="640"/>
          <w:marRight w:val="0"/>
          <w:marTop w:val="0"/>
          <w:marBottom w:val="0"/>
          <w:divBdr>
            <w:top w:val="none" w:sz="0" w:space="0" w:color="auto"/>
            <w:left w:val="none" w:sz="0" w:space="0" w:color="auto"/>
            <w:bottom w:val="none" w:sz="0" w:space="0" w:color="auto"/>
            <w:right w:val="none" w:sz="0" w:space="0" w:color="auto"/>
          </w:divBdr>
        </w:div>
        <w:div w:id="1390957143">
          <w:marLeft w:val="640"/>
          <w:marRight w:val="0"/>
          <w:marTop w:val="0"/>
          <w:marBottom w:val="0"/>
          <w:divBdr>
            <w:top w:val="none" w:sz="0" w:space="0" w:color="auto"/>
            <w:left w:val="none" w:sz="0" w:space="0" w:color="auto"/>
            <w:bottom w:val="none" w:sz="0" w:space="0" w:color="auto"/>
            <w:right w:val="none" w:sz="0" w:space="0" w:color="auto"/>
          </w:divBdr>
        </w:div>
        <w:div w:id="1820462874">
          <w:marLeft w:val="640"/>
          <w:marRight w:val="0"/>
          <w:marTop w:val="0"/>
          <w:marBottom w:val="0"/>
          <w:divBdr>
            <w:top w:val="none" w:sz="0" w:space="0" w:color="auto"/>
            <w:left w:val="none" w:sz="0" w:space="0" w:color="auto"/>
            <w:bottom w:val="none" w:sz="0" w:space="0" w:color="auto"/>
            <w:right w:val="none" w:sz="0" w:space="0" w:color="auto"/>
          </w:divBdr>
        </w:div>
        <w:div w:id="1727751683">
          <w:marLeft w:val="640"/>
          <w:marRight w:val="0"/>
          <w:marTop w:val="0"/>
          <w:marBottom w:val="0"/>
          <w:divBdr>
            <w:top w:val="none" w:sz="0" w:space="0" w:color="auto"/>
            <w:left w:val="none" w:sz="0" w:space="0" w:color="auto"/>
            <w:bottom w:val="none" w:sz="0" w:space="0" w:color="auto"/>
            <w:right w:val="none" w:sz="0" w:space="0" w:color="auto"/>
          </w:divBdr>
        </w:div>
        <w:div w:id="647247197">
          <w:marLeft w:val="640"/>
          <w:marRight w:val="0"/>
          <w:marTop w:val="0"/>
          <w:marBottom w:val="0"/>
          <w:divBdr>
            <w:top w:val="none" w:sz="0" w:space="0" w:color="auto"/>
            <w:left w:val="none" w:sz="0" w:space="0" w:color="auto"/>
            <w:bottom w:val="none" w:sz="0" w:space="0" w:color="auto"/>
            <w:right w:val="none" w:sz="0" w:space="0" w:color="auto"/>
          </w:divBdr>
        </w:div>
        <w:div w:id="1355308173">
          <w:marLeft w:val="640"/>
          <w:marRight w:val="0"/>
          <w:marTop w:val="0"/>
          <w:marBottom w:val="0"/>
          <w:divBdr>
            <w:top w:val="none" w:sz="0" w:space="0" w:color="auto"/>
            <w:left w:val="none" w:sz="0" w:space="0" w:color="auto"/>
            <w:bottom w:val="none" w:sz="0" w:space="0" w:color="auto"/>
            <w:right w:val="none" w:sz="0" w:space="0" w:color="auto"/>
          </w:divBdr>
        </w:div>
        <w:div w:id="962231823">
          <w:marLeft w:val="640"/>
          <w:marRight w:val="0"/>
          <w:marTop w:val="0"/>
          <w:marBottom w:val="0"/>
          <w:divBdr>
            <w:top w:val="none" w:sz="0" w:space="0" w:color="auto"/>
            <w:left w:val="none" w:sz="0" w:space="0" w:color="auto"/>
            <w:bottom w:val="none" w:sz="0" w:space="0" w:color="auto"/>
            <w:right w:val="none" w:sz="0" w:space="0" w:color="auto"/>
          </w:divBdr>
        </w:div>
        <w:div w:id="926689033">
          <w:marLeft w:val="640"/>
          <w:marRight w:val="0"/>
          <w:marTop w:val="0"/>
          <w:marBottom w:val="0"/>
          <w:divBdr>
            <w:top w:val="none" w:sz="0" w:space="0" w:color="auto"/>
            <w:left w:val="none" w:sz="0" w:space="0" w:color="auto"/>
            <w:bottom w:val="none" w:sz="0" w:space="0" w:color="auto"/>
            <w:right w:val="none" w:sz="0" w:space="0" w:color="auto"/>
          </w:divBdr>
        </w:div>
        <w:div w:id="176122378">
          <w:marLeft w:val="640"/>
          <w:marRight w:val="0"/>
          <w:marTop w:val="0"/>
          <w:marBottom w:val="0"/>
          <w:divBdr>
            <w:top w:val="none" w:sz="0" w:space="0" w:color="auto"/>
            <w:left w:val="none" w:sz="0" w:space="0" w:color="auto"/>
            <w:bottom w:val="none" w:sz="0" w:space="0" w:color="auto"/>
            <w:right w:val="none" w:sz="0" w:space="0" w:color="auto"/>
          </w:divBdr>
        </w:div>
        <w:div w:id="713433030">
          <w:marLeft w:val="640"/>
          <w:marRight w:val="0"/>
          <w:marTop w:val="0"/>
          <w:marBottom w:val="0"/>
          <w:divBdr>
            <w:top w:val="none" w:sz="0" w:space="0" w:color="auto"/>
            <w:left w:val="none" w:sz="0" w:space="0" w:color="auto"/>
            <w:bottom w:val="none" w:sz="0" w:space="0" w:color="auto"/>
            <w:right w:val="none" w:sz="0" w:space="0" w:color="auto"/>
          </w:divBdr>
        </w:div>
        <w:div w:id="305746850">
          <w:marLeft w:val="640"/>
          <w:marRight w:val="0"/>
          <w:marTop w:val="0"/>
          <w:marBottom w:val="0"/>
          <w:divBdr>
            <w:top w:val="none" w:sz="0" w:space="0" w:color="auto"/>
            <w:left w:val="none" w:sz="0" w:space="0" w:color="auto"/>
            <w:bottom w:val="none" w:sz="0" w:space="0" w:color="auto"/>
            <w:right w:val="none" w:sz="0" w:space="0" w:color="auto"/>
          </w:divBdr>
        </w:div>
        <w:div w:id="3747304">
          <w:marLeft w:val="640"/>
          <w:marRight w:val="0"/>
          <w:marTop w:val="0"/>
          <w:marBottom w:val="0"/>
          <w:divBdr>
            <w:top w:val="none" w:sz="0" w:space="0" w:color="auto"/>
            <w:left w:val="none" w:sz="0" w:space="0" w:color="auto"/>
            <w:bottom w:val="none" w:sz="0" w:space="0" w:color="auto"/>
            <w:right w:val="none" w:sz="0" w:space="0" w:color="auto"/>
          </w:divBdr>
        </w:div>
        <w:div w:id="805319621">
          <w:marLeft w:val="640"/>
          <w:marRight w:val="0"/>
          <w:marTop w:val="0"/>
          <w:marBottom w:val="0"/>
          <w:divBdr>
            <w:top w:val="none" w:sz="0" w:space="0" w:color="auto"/>
            <w:left w:val="none" w:sz="0" w:space="0" w:color="auto"/>
            <w:bottom w:val="none" w:sz="0" w:space="0" w:color="auto"/>
            <w:right w:val="none" w:sz="0" w:space="0" w:color="auto"/>
          </w:divBdr>
        </w:div>
        <w:div w:id="349380992">
          <w:marLeft w:val="640"/>
          <w:marRight w:val="0"/>
          <w:marTop w:val="0"/>
          <w:marBottom w:val="0"/>
          <w:divBdr>
            <w:top w:val="none" w:sz="0" w:space="0" w:color="auto"/>
            <w:left w:val="none" w:sz="0" w:space="0" w:color="auto"/>
            <w:bottom w:val="none" w:sz="0" w:space="0" w:color="auto"/>
            <w:right w:val="none" w:sz="0" w:space="0" w:color="auto"/>
          </w:divBdr>
        </w:div>
        <w:div w:id="952444698">
          <w:marLeft w:val="640"/>
          <w:marRight w:val="0"/>
          <w:marTop w:val="0"/>
          <w:marBottom w:val="0"/>
          <w:divBdr>
            <w:top w:val="none" w:sz="0" w:space="0" w:color="auto"/>
            <w:left w:val="none" w:sz="0" w:space="0" w:color="auto"/>
            <w:bottom w:val="none" w:sz="0" w:space="0" w:color="auto"/>
            <w:right w:val="none" w:sz="0" w:space="0" w:color="auto"/>
          </w:divBdr>
        </w:div>
        <w:div w:id="380909322">
          <w:marLeft w:val="640"/>
          <w:marRight w:val="0"/>
          <w:marTop w:val="0"/>
          <w:marBottom w:val="0"/>
          <w:divBdr>
            <w:top w:val="none" w:sz="0" w:space="0" w:color="auto"/>
            <w:left w:val="none" w:sz="0" w:space="0" w:color="auto"/>
            <w:bottom w:val="none" w:sz="0" w:space="0" w:color="auto"/>
            <w:right w:val="none" w:sz="0" w:space="0" w:color="auto"/>
          </w:divBdr>
        </w:div>
        <w:div w:id="244341691">
          <w:marLeft w:val="640"/>
          <w:marRight w:val="0"/>
          <w:marTop w:val="0"/>
          <w:marBottom w:val="0"/>
          <w:divBdr>
            <w:top w:val="none" w:sz="0" w:space="0" w:color="auto"/>
            <w:left w:val="none" w:sz="0" w:space="0" w:color="auto"/>
            <w:bottom w:val="none" w:sz="0" w:space="0" w:color="auto"/>
            <w:right w:val="none" w:sz="0" w:space="0" w:color="auto"/>
          </w:divBdr>
        </w:div>
        <w:div w:id="947204736">
          <w:marLeft w:val="640"/>
          <w:marRight w:val="0"/>
          <w:marTop w:val="0"/>
          <w:marBottom w:val="0"/>
          <w:divBdr>
            <w:top w:val="none" w:sz="0" w:space="0" w:color="auto"/>
            <w:left w:val="none" w:sz="0" w:space="0" w:color="auto"/>
            <w:bottom w:val="none" w:sz="0" w:space="0" w:color="auto"/>
            <w:right w:val="none" w:sz="0" w:space="0" w:color="auto"/>
          </w:divBdr>
        </w:div>
        <w:div w:id="4788955">
          <w:marLeft w:val="640"/>
          <w:marRight w:val="0"/>
          <w:marTop w:val="0"/>
          <w:marBottom w:val="0"/>
          <w:divBdr>
            <w:top w:val="none" w:sz="0" w:space="0" w:color="auto"/>
            <w:left w:val="none" w:sz="0" w:space="0" w:color="auto"/>
            <w:bottom w:val="none" w:sz="0" w:space="0" w:color="auto"/>
            <w:right w:val="none" w:sz="0" w:space="0" w:color="auto"/>
          </w:divBdr>
        </w:div>
        <w:div w:id="1452818381">
          <w:marLeft w:val="640"/>
          <w:marRight w:val="0"/>
          <w:marTop w:val="0"/>
          <w:marBottom w:val="0"/>
          <w:divBdr>
            <w:top w:val="none" w:sz="0" w:space="0" w:color="auto"/>
            <w:left w:val="none" w:sz="0" w:space="0" w:color="auto"/>
            <w:bottom w:val="none" w:sz="0" w:space="0" w:color="auto"/>
            <w:right w:val="none" w:sz="0" w:space="0" w:color="auto"/>
          </w:divBdr>
        </w:div>
        <w:div w:id="839396404">
          <w:marLeft w:val="640"/>
          <w:marRight w:val="0"/>
          <w:marTop w:val="0"/>
          <w:marBottom w:val="0"/>
          <w:divBdr>
            <w:top w:val="none" w:sz="0" w:space="0" w:color="auto"/>
            <w:left w:val="none" w:sz="0" w:space="0" w:color="auto"/>
            <w:bottom w:val="none" w:sz="0" w:space="0" w:color="auto"/>
            <w:right w:val="none" w:sz="0" w:space="0" w:color="auto"/>
          </w:divBdr>
        </w:div>
        <w:div w:id="1744067320">
          <w:marLeft w:val="640"/>
          <w:marRight w:val="0"/>
          <w:marTop w:val="0"/>
          <w:marBottom w:val="0"/>
          <w:divBdr>
            <w:top w:val="none" w:sz="0" w:space="0" w:color="auto"/>
            <w:left w:val="none" w:sz="0" w:space="0" w:color="auto"/>
            <w:bottom w:val="none" w:sz="0" w:space="0" w:color="auto"/>
            <w:right w:val="none" w:sz="0" w:space="0" w:color="auto"/>
          </w:divBdr>
        </w:div>
        <w:div w:id="1988703319">
          <w:marLeft w:val="640"/>
          <w:marRight w:val="0"/>
          <w:marTop w:val="0"/>
          <w:marBottom w:val="0"/>
          <w:divBdr>
            <w:top w:val="none" w:sz="0" w:space="0" w:color="auto"/>
            <w:left w:val="none" w:sz="0" w:space="0" w:color="auto"/>
            <w:bottom w:val="none" w:sz="0" w:space="0" w:color="auto"/>
            <w:right w:val="none" w:sz="0" w:space="0" w:color="auto"/>
          </w:divBdr>
        </w:div>
        <w:div w:id="177546328">
          <w:marLeft w:val="640"/>
          <w:marRight w:val="0"/>
          <w:marTop w:val="0"/>
          <w:marBottom w:val="0"/>
          <w:divBdr>
            <w:top w:val="none" w:sz="0" w:space="0" w:color="auto"/>
            <w:left w:val="none" w:sz="0" w:space="0" w:color="auto"/>
            <w:bottom w:val="none" w:sz="0" w:space="0" w:color="auto"/>
            <w:right w:val="none" w:sz="0" w:space="0" w:color="auto"/>
          </w:divBdr>
        </w:div>
        <w:div w:id="1487933768">
          <w:marLeft w:val="640"/>
          <w:marRight w:val="0"/>
          <w:marTop w:val="0"/>
          <w:marBottom w:val="0"/>
          <w:divBdr>
            <w:top w:val="none" w:sz="0" w:space="0" w:color="auto"/>
            <w:left w:val="none" w:sz="0" w:space="0" w:color="auto"/>
            <w:bottom w:val="none" w:sz="0" w:space="0" w:color="auto"/>
            <w:right w:val="none" w:sz="0" w:space="0" w:color="auto"/>
          </w:divBdr>
        </w:div>
      </w:divsChild>
    </w:div>
    <w:div w:id="213393828">
      <w:bodyDiv w:val="1"/>
      <w:marLeft w:val="0"/>
      <w:marRight w:val="0"/>
      <w:marTop w:val="0"/>
      <w:marBottom w:val="0"/>
      <w:divBdr>
        <w:top w:val="none" w:sz="0" w:space="0" w:color="auto"/>
        <w:left w:val="none" w:sz="0" w:space="0" w:color="auto"/>
        <w:bottom w:val="none" w:sz="0" w:space="0" w:color="auto"/>
        <w:right w:val="none" w:sz="0" w:space="0" w:color="auto"/>
      </w:divBdr>
      <w:divsChild>
        <w:div w:id="1384210507">
          <w:marLeft w:val="640"/>
          <w:marRight w:val="0"/>
          <w:marTop w:val="0"/>
          <w:marBottom w:val="0"/>
          <w:divBdr>
            <w:top w:val="none" w:sz="0" w:space="0" w:color="auto"/>
            <w:left w:val="none" w:sz="0" w:space="0" w:color="auto"/>
            <w:bottom w:val="none" w:sz="0" w:space="0" w:color="auto"/>
            <w:right w:val="none" w:sz="0" w:space="0" w:color="auto"/>
          </w:divBdr>
        </w:div>
        <w:div w:id="1059787312">
          <w:marLeft w:val="640"/>
          <w:marRight w:val="0"/>
          <w:marTop w:val="0"/>
          <w:marBottom w:val="0"/>
          <w:divBdr>
            <w:top w:val="none" w:sz="0" w:space="0" w:color="auto"/>
            <w:left w:val="none" w:sz="0" w:space="0" w:color="auto"/>
            <w:bottom w:val="none" w:sz="0" w:space="0" w:color="auto"/>
            <w:right w:val="none" w:sz="0" w:space="0" w:color="auto"/>
          </w:divBdr>
        </w:div>
        <w:div w:id="909929802">
          <w:marLeft w:val="640"/>
          <w:marRight w:val="0"/>
          <w:marTop w:val="0"/>
          <w:marBottom w:val="0"/>
          <w:divBdr>
            <w:top w:val="none" w:sz="0" w:space="0" w:color="auto"/>
            <w:left w:val="none" w:sz="0" w:space="0" w:color="auto"/>
            <w:bottom w:val="none" w:sz="0" w:space="0" w:color="auto"/>
            <w:right w:val="none" w:sz="0" w:space="0" w:color="auto"/>
          </w:divBdr>
        </w:div>
        <w:div w:id="1631551259">
          <w:marLeft w:val="640"/>
          <w:marRight w:val="0"/>
          <w:marTop w:val="0"/>
          <w:marBottom w:val="0"/>
          <w:divBdr>
            <w:top w:val="none" w:sz="0" w:space="0" w:color="auto"/>
            <w:left w:val="none" w:sz="0" w:space="0" w:color="auto"/>
            <w:bottom w:val="none" w:sz="0" w:space="0" w:color="auto"/>
            <w:right w:val="none" w:sz="0" w:space="0" w:color="auto"/>
          </w:divBdr>
        </w:div>
        <w:div w:id="1828665853">
          <w:marLeft w:val="640"/>
          <w:marRight w:val="0"/>
          <w:marTop w:val="0"/>
          <w:marBottom w:val="0"/>
          <w:divBdr>
            <w:top w:val="none" w:sz="0" w:space="0" w:color="auto"/>
            <w:left w:val="none" w:sz="0" w:space="0" w:color="auto"/>
            <w:bottom w:val="none" w:sz="0" w:space="0" w:color="auto"/>
            <w:right w:val="none" w:sz="0" w:space="0" w:color="auto"/>
          </w:divBdr>
        </w:div>
        <w:div w:id="1241022228">
          <w:marLeft w:val="640"/>
          <w:marRight w:val="0"/>
          <w:marTop w:val="0"/>
          <w:marBottom w:val="0"/>
          <w:divBdr>
            <w:top w:val="none" w:sz="0" w:space="0" w:color="auto"/>
            <w:left w:val="none" w:sz="0" w:space="0" w:color="auto"/>
            <w:bottom w:val="none" w:sz="0" w:space="0" w:color="auto"/>
            <w:right w:val="none" w:sz="0" w:space="0" w:color="auto"/>
          </w:divBdr>
        </w:div>
        <w:div w:id="1416433886">
          <w:marLeft w:val="640"/>
          <w:marRight w:val="0"/>
          <w:marTop w:val="0"/>
          <w:marBottom w:val="0"/>
          <w:divBdr>
            <w:top w:val="none" w:sz="0" w:space="0" w:color="auto"/>
            <w:left w:val="none" w:sz="0" w:space="0" w:color="auto"/>
            <w:bottom w:val="none" w:sz="0" w:space="0" w:color="auto"/>
            <w:right w:val="none" w:sz="0" w:space="0" w:color="auto"/>
          </w:divBdr>
        </w:div>
        <w:div w:id="546257513">
          <w:marLeft w:val="640"/>
          <w:marRight w:val="0"/>
          <w:marTop w:val="0"/>
          <w:marBottom w:val="0"/>
          <w:divBdr>
            <w:top w:val="none" w:sz="0" w:space="0" w:color="auto"/>
            <w:left w:val="none" w:sz="0" w:space="0" w:color="auto"/>
            <w:bottom w:val="none" w:sz="0" w:space="0" w:color="auto"/>
            <w:right w:val="none" w:sz="0" w:space="0" w:color="auto"/>
          </w:divBdr>
        </w:div>
        <w:div w:id="1869366884">
          <w:marLeft w:val="640"/>
          <w:marRight w:val="0"/>
          <w:marTop w:val="0"/>
          <w:marBottom w:val="0"/>
          <w:divBdr>
            <w:top w:val="none" w:sz="0" w:space="0" w:color="auto"/>
            <w:left w:val="none" w:sz="0" w:space="0" w:color="auto"/>
            <w:bottom w:val="none" w:sz="0" w:space="0" w:color="auto"/>
            <w:right w:val="none" w:sz="0" w:space="0" w:color="auto"/>
          </w:divBdr>
        </w:div>
        <w:div w:id="2013683420">
          <w:marLeft w:val="640"/>
          <w:marRight w:val="0"/>
          <w:marTop w:val="0"/>
          <w:marBottom w:val="0"/>
          <w:divBdr>
            <w:top w:val="none" w:sz="0" w:space="0" w:color="auto"/>
            <w:left w:val="none" w:sz="0" w:space="0" w:color="auto"/>
            <w:bottom w:val="none" w:sz="0" w:space="0" w:color="auto"/>
            <w:right w:val="none" w:sz="0" w:space="0" w:color="auto"/>
          </w:divBdr>
        </w:div>
        <w:div w:id="1218474888">
          <w:marLeft w:val="640"/>
          <w:marRight w:val="0"/>
          <w:marTop w:val="0"/>
          <w:marBottom w:val="0"/>
          <w:divBdr>
            <w:top w:val="none" w:sz="0" w:space="0" w:color="auto"/>
            <w:left w:val="none" w:sz="0" w:space="0" w:color="auto"/>
            <w:bottom w:val="none" w:sz="0" w:space="0" w:color="auto"/>
            <w:right w:val="none" w:sz="0" w:space="0" w:color="auto"/>
          </w:divBdr>
        </w:div>
        <w:div w:id="1520467862">
          <w:marLeft w:val="640"/>
          <w:marRight w:val="0"/>
          <w:marTop w:val="0"/>
          <w:marBottom w:val="0"/>
          <w:divBdr>
            <w:top w:val="none" w:sz="0" w:space="0" w:color="auto"/>
            <w:left w:val="none" w:sz="0" w:space="0" w:color="auto"/>
            <w:bottom w:val="none" w:sz="0" w:space="0" w:color="auto"/>
            <w:right w:val="none" w:sz="0" w:space="0" w:color="auto"/>
          </w:divBdr>
        </w:div>
        <w:div w:id="1236210408">
          <w:marLeft w:val="640"/>
          <w:marRight w:val="0"/>
          <w:marTop w:val="0"/>
          <w:marBottom w:val="0"/>
          <w:divBdr>
            <w:top w:val="none" w:sz="0" w:space="0" w:color="auto"/>
            <w:left w:val="none" w:sz="0" w:space="0" w:color="auto"/>
            <w:bottom w:val="none" w:sz="0" w:space="0" w:color="auto"/>
            <w:right w:val="none" w:sz="0" w:space="0" w:color="auto"/>
          </w:divBdr>
        </w:div>
        <w:div w:id="1601915034">
          <w:marLeft w:val="640"/>
          <w:marRight w:val="0"/>
          <w:marTop w:val="0"/>
          <w:marBottom w:val="0"/>
          <w:divBdr>
            <w:top w:val="none" w:sz="0" w:space="0" w:color="auto"/>
            <w:left w:val="none" w:sz="0" w:space="0" w:color="auto"/>
            <w:bottom w:val="none" w:sz="0" w:space="0" w:color="auto"/>
            <w:right w:val="none" w:sz="0" w:space="0" w:color="auto"/>
          </w:divBdr>
        </w:div>
        <w:div w:id="1462458279">
          <w:marLeft w:val="640"/>
          <w:marRight w:val="0"/>
          <w:marTop w:val="0"/>
          <w:marBottom w:val="0"/>
          <w:divBdr>
            <w:top w:val="none" w:sz="0" w:space="0" w:color="auto"/>
            <w:left w:val="none" w:sz="0" w:space="0" w:color="auto"/>
            <w:bottom w:val="none" w:sz="0" w:space="0" w:color="auto"/>
            <w:right w:val="none" w:sz="0" w:space="0" w:color="auto"/>
          </w:divBdr>
        </w:div>
        <w:div w:id="1266621836">
          <w:marLeft w:val="640"/>
          <w:marRight w:val="0"/>
          <w:marTop w:val="0"/>
          <w:marBottom w:val="0"/>
          <w:divBdr>
            <w:top w:val="none" w:sz="0" w:space="0" w:color="auto"/>
            <w:left w:val="none" w:sz="0" w:space="0" w:color="auto"/>
            <w:bottom w:val="none" w:sz="0" w:space="0" w:color="auto"/>
            <w:right w:val="none" w:sz="0" w:space="0" w:color="auto"/>
          </w:divBdr>
        </w:div>
        <w:div w:id="600262553">
          <w:marLeft w:val="640"/>
          <w:marRight w:val="0"/>
          <w:marTop w:val="0"/>
          <w:marBottom w:val="0"/>
          <w:divBdr>
            <w:top w:val="none" w:sz="0" w:space="0" w:color="auto"/>
            <w:left w:val="none" w:sz="0" w:space="0" w:color="auto"/>
            <w:bottom w:val="none" w:sz="0" w:space="0" w:color="auto"/>
            <w:right w:val="none" w:sz="0" w:space="0" w:color="auto"/>
          </w:divBdr>
        </w:div>
        <w:div w:id="1281841536">
          <w:marLeft w:val="640"/>
          <w:marRight w:val="0"/>
          <w:marTop w:val="0"/>
          <w:marBottom w:val="0"/>
          <w:divBdr>
            <w:top w:val="none" w:sz="0" w:space="0" w:color="auto"/>
            <w:left w:val="none" w:sz="0" w:space="0" w:color="auto"/>
            <w:bottom w:val="none" w:sz="0" w:space="0" w:color="auto"/>
            <w:right w:val="none" w:sz="0" w:space="0" w:color="auto"/>
          </w:divBdr>
        </w:div>
        <w:div w:id="679357356">
          <w:marLeft w:val="640"/>
          <w:marRight w:val="0"/>
          <w:marTop w:val="0"/>
          <w:marBottom w:val="0"/>
          <w:divBdr>
            <w:top w:val="none" w:sz="0" w:space="0" w:color="auto"/>
            <w:left w:val="none" w:sz="0" w:space="0" w:color="auto"/>
            <w:bottom w:val="none" w:sz="0" w:space="0" w:color="auto"/>
            <w:right w:val="none" w:sz="0" w:space="0" w:color="auto"/>
          </w:divBdr>
        </w:div>
        <w:div w:id="61757042">
          <w:marLeft w:val="640"/>
          <w:marRight w:val="0"/>
          <w:marTop w:val="0"/>
          <w:marBottom w:val="0"/>
          <w:divBdr>
            <w:top w:val="none" w:sz="0" w:space="0" w:color="auto"/>
            <w:left w:val="none" w:sz="0" w:space="0" w:color="auto"/>
            <w:bottom w:val="none" w:sz="0" w:space="0" w:color="auto"/>
            <w:right w:val="none" w:sz="0" w:space="0" w:color="auto"/>
          </w:divBdr>
        </w:div>
        <w:div w:id="1878008901">
          <w:marLeft w:val="640"/>
          <w:marRight w:val="0"/>
          <w:marTop w:val="0"/>
          <w:marBottom w:val="0"/>
          <w:divBdr>
            <w:top w:val="none" w:sz="0" w:space="0" w:color="auto"/>
            <w:left w:val="none" w:sz="0" w:space="0" w:color="auto"/>
            <w:bottom w:val="none" w:sz="0" w:space="0" w:color="auto"/>
            <w:right w:val="none" w:sz="0" w:space="0" w:color="auto"/>
          </w:divBdr>
        </w:div>
        <w:div w:id="1897277876">
          <w:marLeft w:val="640"/>
          <w:marRight w:val="0"/>
          <w:marTop w:val="0"/>
          <w:marBottom w:val="0"/>
          <w:divBdr>
            <w:top w:val="none" w:sz="0" w:space="0" w:color="auto"/>
            <w:left w:val="none" w:sz="0" w:space="0" w:color="auto"/>
            <w:bottom w:val="none" w:sz="0" w:space="0" w:color="auto"/>
            <w:right w:val="none" w:sz="0" w:space="0" w:color="auto"/>
          </w:divBdr>
        </w:div>
        <w:div w:id="2010015566">
          <w:marLeft w:val="640"/>
          <w:marRight w:val="0"/>
          <w:marTop w:val="0"/>
          <w:marBottom w:val="0"/>
          <w:divBdr>
            <w:top w:val="none" w:sz="0" w:space="0" w:color="auto"/>
            <w:left w:val="none" w:sz="0" w:space="0" w:color="auto"/>
            <w:bottom w:val="none" w:sz="0" w:space="0" w:color="auto"/>
            <w:right w:val="none" w:sz="0" w:space="0" w:color="auto"/>
          </w:divBdr>
        </w:div>
        <w:div w:id="935945515">
          <w:marLeft w:val="640"/>
          <w:marRight w:val="0"/>
          <w:marTop w:val="0"/>
          <w:marBottom w:val="0"/>
          <w:divBdr>
            <w:top w:val="none" w:sz="0" w:space="0" w:color="auto"/>
            <w:left w:val="none" w:sz="0" w:space="0" w:color="auto"/>
            <w:bottom w:val="none" w:sz="0" w:space="0" w:color="auto"/>
            <w:right w:val="none" w:sz="0" w:space="0" w:color="auto"/>
          </w:divBdr>
        </w:div>
        <w:div w:id="1383825087">
          <w:marLeft w:val="640"/>
          <w:marRight w:val="0"/>
          <w:marTop w:val="0"/>
          <w:marBottom w:val="0"/>
          <w:divBdr>
            <w:top w:val="none" w:sz="0" w:space="0" w:color="auto"/>
            <w:left w:val="none" w:sz="0" w:space="0" w:color="auto"/>
            <w:bottom w:val="none" w:sz="0" w:space="0" w:color="auto"/>
            <w:right w:val="none" w:sz="0" w:space="0" w:color="auto"/>
          </w:divBdr>
        </w:div>
        <w:div w:id="39912281">
          <w:marLeft w:val="640"/>
          <w:marRight w:val="0"/>
          <w:marTop w:val="0"/>
          <w:marBottom w:val="0"/>
          <w:divBdr>
            <w:top w:val="none" w:sz="0" w:space="0" w:color="auto"/>
            <w:left w:val="none" w:sz="0" w:space="0" w:color="auto"/>
            <w:bottom w:val="none" w:sz="0" w:space="0" w:color="auto"/>
            <w:right w:val="none" w:sz="0" w:space="0" w:color="auto"/>
          </w:divBdr>
        </w:div>
        <w:div w:id="2047487859">
          <w:marLeft w:val="640"/>
          <w:marRight w:val="0"/>
          <w:marTop w:val="0"/>
          <w:marBottom w:val="0"/>
          <w:divBdr>
            <w:top w:val="none" w:sz="0" w:space="0" w:color="auto"/>
            <w:left w:val="none" w:sz="0" w:space="0" w:color="auto"/>
            <w:bottom w:val="none" w:sz="0" w:space="0" w:color="auto"/>
            <w:right w:val="none" w:sz="0" w:space="0" w:color="auto"/>
          </w:divBdr>
        </w:div>
        <w:div w:id="1890416028">
          <w:marLeft w:val="640"/>
          <w:marRight w:val="0"/>
          <w:marTop w:val="0"/>
          <w:marBottom w:val="0"/>
          <w:divBdr>
            <w:top w:val="none" w:sz="0" w:space="0" w:color="auto"/>
            <w:left w:val="none" w:sz="0" w:space="0" w:color="auto"/>
            <w:bottom w:val="none" w:sz="0" w:space="0" w:color="auto"/>
            <w:right w:val="none" w:sz="0" w:space="0" w:color="auto"/>
          </w:divBdr>
        </w:div>
        <w:div w:id="534855991">
          <w:marLeft w:val="640"/>
          <w:marRight w:val="0"/>
          <w:marTop w:val="0"/>
          <w:marBottom w:val="0"/>
          <w:divBdr>
            <w:top w:val="none" w:sz="0" w:space="0" w:color="auto"/>
            <w:left w:val="none" w:sz="0" w:space="0" w:color="auto"/>
            <w:bottom w:val="none" w:sz="0" w:space="0" w:color="auto"/>
            <w:right w:val="none" w:sz="0" w:space="0" w:color="auto"/>
          </w:divBdr>
        </w:div>
        <w:div w:id="2109885256">
          <w:marLeft w:val="640"/>
          <w:marRight w:val="0"/>
          <w:marTop w:val="0"/>
          <w:marBottom w:val="0"/>
          <w:divBdr>
            <w:top w:val="none" w:sz="0" w:space="0" w:color="auto"/>
            <w:left w:val="none" w:sz="0" w:space="0" w:color="auto"/>
            <w:bottom w:val="none" w:sz="0" w:space="0" w:color="auto"/>
            <w:right w:val="none" w:sz="0" w:space="0" w:color="auto"/>
          </w:divBdr>
        </w:div>
        <w:div w:id="508107351">
          <w:marLeft w:val="640"/>
          <w:marRight w:val="0"/>
          <w:marTop w:val="0"/>
          <w:marBottom w:val="0"/>
          <w:divBdr>
            <w:top w:val="none" w:sz="0" w:space="0" w:color="auto"/>
            <w:left w:val="none" w:sz="0" w:space="0" w:color="auto"/>
            <w:bottom w:val="none" w:sz="0" w:space="0" w:color="auto"/>
            <w:right w:val="none" w:sz="0" w:space="0" w:color="auto"/>
          </w:divBdr>
        </w:div>
        <w:div w:id="146828118">
          <w:marLeft w:val="640"/>
          <w:marRight w:val="0"/>
          <w:marTop w:val="0"/>
          <w:marBottom w:val="0"/>
          <w:divBdr>
            <w:top w:val="none" w:sz="0" w:space="0" w:color="auto"/>
            <w:left w:val="none" w:sz="0" w:space="0" w:color="auto"/>
            <w:bottom w:val="none" w:sz="0" w:space="0" w:color="auto"/>
            <w:right w:val="none" w:sz="0" w:space="0" w:color="auto"/>
          </w:divBdr>
        </w:div>
        <w:div w:id="1952784883">
          <w:marLeft w:val="640"/>
          <w:marRight w:val="0"/>
          <w:marTop w:val="0"/>
          <w:marBottom w:val="0"/>
          <w:divBdr>
            <w:top w:val="none" w:sz="0" w:space="0" w:color="auto"/>
            <w:left w:val="none" w:sz="0" w:space="0" w:color="auto"/>
            <w:bottom w:val="none" w:sz="0" w:space="0" w:color="auto"/>
            <w:right w:val="none" w:sz="0" w:space="0" w:color="auto"/>
          </w:divBdr>
        </w:div>
        <w:div w:id="2146659533">
          <w:marLeft w:val="640"/>
          <w:marRight w:val="0"/>
          <w:marTop w:val="0"/>
          <w:marBottom w:val="0"/>
          <w:divBdr>
            <w:top w:val="none" w:sz="0" w:space="0" w:color="auto"/>
            <w:left w:val="none" w:sz="0" w:space="0" w:color="auto"/>
            <w:bottom w:val="none" w:sz="0" w:space="0" w:color="auto"/>
            <w:right w:val="none" w:sz="0" w:space="0" w:color="auto"/>
          </w:divBdr>
        </w:div>
        <w:div w:id="526480101">
          <w:marLeft w:val="640"/>
          <w:marRight w:val="0"/>
          <w:marTop w:val="0"/>
          <w:marBottom w:val="0"/>
          <w:divBdr>
            <w:top w:val="none" w:sz="0" w:space="0" w:color="auto"/>
            <w:left w:val="none" w:sz="0" w:space="0" w:color="auto"/>
            <w:bottom w:val="none" w:sz="0" w:space="0" w:color="auto"/>
            <w:right w:val="none" w:sz="0" w:space="0" w:color="auto"/>
          </w:divBdr>
        </w:div>
        <w:div w:id="1946228962">
          <w:marLeft w:val="640"/>
          <w:marRight w:val="0"/>
          <w:marTop w:val="0"/>
          <w:marBottom w:val="0"/>
          <w:divBdr>
            <w:top w:val="none" w:sz="0" w:space="0" w:color="auto"/>
            <w:left w:val="none" w:sz="0" w:space="0" w:color="auto"/>
            <w:bottom w:val="none" w:sz="0" w:space="0" w:color="auto"/>
            <w:right w:val="none" w:sz="0" w:space="0" w:color="auto"/>
          </w:divBdr>
        </w:div>
        <w:div w:id="544373912">
          <w:marLeft w:val="640"/>
          <w:marRight w:val="0"/>
          <w:marTop w:val="0"/>
          <w:marBottom w:val="0"/>
          <w:divBdr>
            <w:top w:val="none" w:sz="0" w:space="0" w:color="auto"/>
            <w:left w:val="none" w:sz="0" w:space="0" w:color="auto"/>
            <w:bottom w:val="none" w:sz="0" w:space="0" w:color="auto"/>
            <w:right w:val="none" w:sz="0" w:space="0" w:color="auto"/>
          </w:divBdr>
        </w:div>
        <w:div w:id="159080393">
          <w:marLeft w:val="640"/>
          <w:marRight w:val="0"/>
          <w:marTop w:val="0"/>
          <w:marBottom w:val="0"/>
          <w:divBdr>
            <w:top w:val="none" w:sz="0" w:space="0" w:color="auto"/>
            <w:left w:val="none" w:sz="0" w:space="0" w:color="auto"/>
            <w:bottom w:val="none" w:sz="0" w:space="0" w:color="auto"/>
            <w:right w:val="none" w:sz="0" w:space="0" w:color="auto"/>
          </w:divBdr>
        </w:div>
        <w:div w:id="1225724783">
          <w:marLeft w:val="640"/>
          <w:marRight w:val="0"/>
          <w:marTop w:val="0"/>
          <w:marBottom w:val="0"/>
          <w:divBdr>
            <w:top w:val="none" w:sz="0" w:space="0" w:color="auto"/>
            <w:left w:val="none" w:sz="0" w:space="0" w:color="auto"/>
            <w:bottom w:val="none" w:sz="0" w:space="0" w:color="auto"/>
            <w:right w:val="none" w:sz="0" w:space="0" w:color="auto"/>
          </w:divBdr>
        </w:div>
        <w:div w:id="656416847">
          <w:marLeft w:val="640"/>
          <w:marRight w:val="0"/>
          <w:marTop w:val="0"/>
          <w:marBottom w:val="0"/>
          <w:divBdr>
            <w:top w:val="none" w:sz="0" w:space="0" w:color="auto"/>
            <w:left w:val="none" w:sz="0" w:space="0" w:color="auto"/>
            <w:bottom w:val="none" w:sz="0" w:space="0" w:color="auto"/>
            <w:right w:val="none" w:sz="0" w:space="0" w:color="auto"/>
          </w:divBdr>
        </w:div>
        <w:div w:id="2109812931">
          <w:marLeft w:val="640"/>
          <w:marRight w:val="0"/>
          <w:marTop w:val="0"/>
          <w:marBottom w:val="0"/>
          <w:divBdr>
            <w:top w:val="none" w:sz="0" w:space="0" w:color="auto"/>
            <w:left w:val="none" w:sz="0" w:space="0" w:color="auto"/>
            <w:bottom w:val="none" w:sz="0" w:space="0" w:color="auto"/>
            <w:right w:val="none" w:sz="0" w:space="0" w:color="auto"/>
          </w:divBdr>
        </w:div>
        <w:div w:id="786050345">
          <w:marLeft w:val="640"/>
          <w:marRight w:val="0"/>
          <w:marTop w:val="0"/>
          <w:marBottom w:val="0"/>
          <w:divBdr>
            <w:top w:val="none" w:sz="0" w:space="0" w:color="auto"/>
            <w:left w:val="none" w:sz="0" w:space="0" w:color="auto"/>
            <w:bottom w:val="none" w:sz="0" w:space="0" w:color="auto"/>
            <w:right w:val="none" w:sz="0" w:space="0" w:color="auto"/>
          </w:divBdr>
        </w:div>
        <w:div w:id="175853861">
          <w:marLeft w:val="640"/>
          <w:marRight w:val="0"/>
          <w:marTop w:val="0"/>
          <w:marBottom w:val="0"/>
          <w:divBdr>
            <w:top w:val="none" w:sz="0" w:space="0" w:color="auto"/>
            <w:left w:val="none" w:sz="0" w:space="0" w:color="auto"/>
            <w:bottom w:val="none" w:sz="0" w:space="0" w:color="auto"/>
            <w:right w:val="none" w:sz="0" w:space="0" w:color="auto"/>
          </w:divBdr>
        </w:div>
        <w:div w:id="353002595">
          <w:marLeft w:val="640"/>
          <w:marRight w:val="0"/>
          <w:marTop w:val="0"/>
          <w:marBottom w:val="0"/>
          <w:divBdr>
            <w:top w:val="none" w:sz="0" w:space="0" w:color="auto"/>
            <w:left w:val="none" w:sz="0" w:space="0" w:color="auto"/>
            <w:bottom w:val="none" w:sz="0" w:space="0" w:color="auto"/>
            <w:right w:val="none" w:sz="0" w:space="0" w:color="auto"/>
          </w:divBdr>
        </w:div>
        <w:div w:id="1021054539">
          <w:marLeft w:val="640"/>
          <w:marRight w:val="0"/>
          <w:marTop w:val="0"/>
          <w:marBottom w:val="0"/>
          <w:divBdr>
            <w:top w:val="none" w:sz="0" w:space="0" w:color="auto"/>
            <w:left w:val="none" w:sz="0" w:space="0" w:color="auto"/>
            <w:bottom w:val="none" w:sz="0" w:space="0" w:color="auto"/>
            <w:right w:val="none" w:sz="0" w:space="0" w:color="auto"/>
          </w:divBdr>
        </w:div>
        <w:div w:id="1600796719">
          <w:marLeft w:val="640"/>
          <w:marRight w:val="0"/>
          <w:marTop w:val="0"/>
          <w:marBottom w:val="0"/>
          <w:divBdr>
            <w:top w:val="none" w:sz="0" w:space="0" w:color="auto"/>
            <w:left w:val="none" w:sz="0" w:space="0" w:color="auto"/>
            <w:bottom w:val="none" w:sz="0" w:space="0" w:color="auto"/>
            <w:right w:val="none" w:sz="0" w:space="0" w:color="auto"/>
          </w:divBdr>
        </w:div>
        <w:div w:id="66616036">
          <w:marLeft w:val="640"/>
          <w:marRight w:val="0"/>
          <w:marTop w:val="0"/>
          <w:marBottom w:val="0"/>
          <w:divBdr>
            <w:top w:val="none" w:sz="0" w:space="0" w:color="auto"/>
            <w:left w:val="none" w:sz="0" w:space="0" w:color="auto"/>
            <w:bottom w:val="none" w:sz="0" w:space="0" w:color="auto"/>
            <w:right w:val="none" w:sz="0" w:space="0" w:color="auto"/>
          </w:divBdr>
        </w:div>
        <w:div w:id="973681184">
          <w:marLeft w:val="640"/>
          <w:marRight w:val="0"/>
          <w:marTop w:val="0"/>
          <w:marBottom w:val="0"/>
          <w:divBdr>
            <w:top w:val="none" w:sz="0" w:space="0" w:color="auto"/>
            <w:left w:val="none" w:sz="0" w:space="0" w:color="auto"/>
            <w:bottom w:val="none" w:sz="0" w:space="0" w:color="auto"/>
            <w:right w:val="none" w:sz="0" w:space="0" w:color="auto"/>
          </w:divBdr>
        </w:div>
        <w:div w:id="305084694">
          <w:marLeft w:val="640"/>
          <w:marRight w:val="0"/>
          <w:marTop w:val="0"/>
          <w:marBottom w:val="0"/>
          <w:divBdr>
            <w:top w:val="none" w:sz="0" w:space="0" w:color="auto"/>
            <w:left w:val="none" w:sz="0" w:space="0" w:color="auto"/>
            <w:bottom w:val="none" w:sz="0" w:space="0" w:color="auto"/>
            <w:right w:val="none" w:sz="0" w:space="0" w:color="auto"/>
          </w:divBdr>
        </w:div>
      </w:divsChild>
    </w:div>
    <w:div w:id="436022580">
      <w:bodyDiv w:val="1"/>
      <w:marLeft w:val="0"/>
      <w:marRight w:val="0"/>
      <w:marTop w:val="0"/>
      <w:marBottom w:val="0"/>
      <w:divBdr>
        <w:top w:val="none" w:sz="0" w:space="0" w:color="auto"/>
        <w:left w:val="none" w:sz="0" w:space="0" w:color="auto"/>
        <w:bottom w:val="none" w:sz="0" w:space="0" w:color="auto"/>
        <w:right w:val="none" w:sz="0" w:space="0" w:color="auto"/>
      </w:divBdr>
      <w:divsChild>
        <w:div w:id="645281384">
          <w:marLeft w:val="640"/>
          <w:marRight w:val="0"/>
          <w:marTop w:val="0"/>
          <w:marBottom w:val="0"/>
          <w:divBdr>
            <w:top w:val="none" w:sz="0" w:space="0" w:color="auto"/>
            <w:left w:val="none" w:sz="0" w:space="0" w:color="auto"/>
            <w:bottom w:val="none" w:sz="0" w:space="0" w:color="auto"/>
            <w:right w:val="none" w:sz="0" w:space="0" w:color="auto"/>
          </w:divBdr>
        </w:div>
        <w:div w:id="1459646131">
          <w:marLeft w:val="640"/>
          <w:marRight w:val="0"/>
          <w:marTop w:val="0"/>
          <w:marBottom w:val="0"/>
          <w:divBdr>
            <w:top w:val="none" w:sz="0" w:space="0" w:color="auto"/>
            <w:left w:val="none" w:sz="0" w:space="0" w:color="auto"/>
            <w:bottom w:val="none" w:sz="0" w:space="0" w:color="auto"/>
            <w:right w:val="none" w:sz="0" w:space="0" w:color="auto"/>
          </w:divBdr>
        </w:div>
        <w:div w:id="19356560">
          <w:marLeft w:val="640"/>
          <w:marRight w:val="0"/>
          <w:marTop w:val="0"/>
          <w:marBottom w:val="0"/>
          <w:divBdr>
            <w:top w:val="none" w:sz="0" w:space="0" w:color="auto"/>
            <w:left w:val="none" w:sz="0" w:space="0" w:color="auto"/>
            <w:bottom w:val="none" w:sz="0" w:space="0" w:color="auto"/>
            <w:right w:val="none" w:sz="0" w:space="0" w:color="auto"/>
          </w:divBdr>
        </w:div>
        <w:div w:id="1058867205">
          <w:marLeft w:val="640"/>
          <w:marRight w:val="0"/>
          <w:marTop w:val="0"/>
          <w:marBottom w:val="0"/>
          <w:divBdr>
            <w:top w:val="none" w:sz="0" w:space="0" w:color="auto"/>
            <w:left w:val="none" w:sz="0" w:space="0" w:color="auto"/>
            <w:bottom w:val="none" w:sz="0" w:space="0" w:color="auto"/>
            <w:right w:val="none" w:sz="0" w:space="0" w:color="auto"/>
          </w:divBdr>
        </w:div>
        <w:div w:id="907812522">
          <w:marLeft w:val="640"/>
          <w:marRight w:val="0"/>
          <w:marTop w:val="0"/>
          <w:marBottom w:val="0"/>
          <w:divBdr>
            <w:top w:val="none" w:sz="0" w:space="0" w:color="auto"/>
            <w:left w:val="none" w:sz="0" w:space="0" w:color="auto"/>
            <w:bottom w:val="none" w:sz="0" w:space="0" w:color="auto"/>
            <w:right w:val="none" w:sz="0" w:space="0" w:color="auto"/>
          </w:divBdr>
        </w:div>
        <w:div w:id="8912953">
          <w:marLeft w:val="640"/>
          <w:marRight w:val="0"/>
          <w:marTop w:val="0"/>
          <w:marBottom w:val="0"/>
          <w:divBdr>
            <w:top w:val="none" w:sz="0" w:space="0" w:color="auto"/>
            <w:left w:val="none" w:sz="0" w:space="0" w:color="auto"/>
            <w:bottom w:val="none" w:sz="0" w:space="0" w:color="auto"/>
            <w:right w:val="none" w:sz="0" w:space="0" w:color="auto"/>
          </w:divBdr>
        </w:div>
        <w:div w:id="221797908">
          <w:marLeft w:val="640"/>
          <w:marRight w:val="0"/>
          <w:marTop w:val="0"/>
          <w:marBottom w:val="0"/>
          <w:divBdr>
            <w:top w:val="none" w:sz="0" w:space="0" w:color="auto"/>
            <w:left w:val="none" w:sz="0" w:space="0" w:color="auto"/>
            <w:bottom w:val="none" w:sz="0" w:space="0" w:color="auto"/>
            <w:right w:val="none" w:sz="0" w:space="0" w:color="auto"/>
          </w:divBdr>
        </w:div>
        <w:div w:id="1024287869">
          <w:marLeft w:val="640"/>
          <w:marRight w:val="0"/>
          <w:marTop w:val="0"/>
          <w:marBottom w:val="0"/>
          <w:divBdr>
            <w:top w:val="none" w:sz="0" w:space="0" w:color="auto"/>
            <w:left w:val="none" w:sz="0" w:space="0" w:color="auto"/>
            <w:bottom w:val="none" w:sz="0" w:space="0" w:color="auto"/>
            <w:right w:val="none" w:sz="0" w:space="0" w:color="auto"/>
          </w:divBdr>
        </w:div>
        <w:div w:id="1106929588">
          <w:marLeft w:val="640"/>
          <w:marRight w:val="0"/>
          <w:marTop w:val="0"/>
          <w:marBottom w:val="0"/>
          <w:divBdr>
            <w:top w:val="none" w:sz="0" w:space="0" w:color="auto"/>
            <w:left w:val="none" w:sz="0" w:space="0" w:color="auto"/>
            <w:bottom w:val="none" w:sz="0" w:space="0" w:color="auto"/>
            <w:right w:val="none" w:sz="0" w:space="0" w:color="auto"/>
          </w:divBdr>
        </w:div>
        <w:div w:id="273246455">
          <w:marLeft w:val="640"/>
          <w:marRight w:val="0"/>
          <w:marTop w:val="0"/>
          <w:marBottom w:val="0"/>
          <w:divBdr>
            <w:top w:val="none" w:sz="0" w:space="0" w:color="auto"/>
            <w:left w:val="none" w:sz="0" w:space="0" w:color="auto"/>
            <w:bottom w:val="none" w:sz="0" w:space="0" w:color="auto"/>
            <w:right w:val="none" w:sz="0" w:space="0" w:color="auto"/>
          </w:divBdr>
        </w:div>
        <w:div w:id="1816607538">
          <w:marLeft w:val="640"/>
          <w:marRight w:val="0"/>
          <w:marTop w:val="0"/>
          <w:marBottom w:val="0"/>
          <w:divBdr>
            <w:top w:val="none" w:sz="0" w:space="0" w:color="auto"/>
            <w:left w:val="none" w:sz="0" w:space="0" w:color="auto"/>
            <w:bottom w:val="none" w:sz="0" w:space="0" w:color="auto"/>
            <w:right w:val="none" w:sz="0" w:space="0" w:color="auto"/>
          </w:divBdr>
        </w:div>
        <w:div w:id="2038893912">
          <w:marLeft w:val="640"/>
          <w:marRight w:val="0"/>
          <w:marTop w:val="0"/>
          <w:marBottom w:val="0"/>
          <w:divBdr>
            <w:top w:val="none" w:sz="0" w:space="0" w:color="auto"/>
            <w:left w:val="none" w:sz="0" w:space="0" w:color="auto"/>
            <w:bottom w:val="none" w:sz="0" w:space="0" w:color="auto"/>
            <w:right w:val="none" w:sz="0" w:space="0" w:color="auto"/>
          </w:divBdr>
        </w:div>
        <w:div w:id="1812404922">
          <w:marLeft w:val="640"/>
          <w:marRight w:val="0"/>
          <w:marTop w:val="0"/>
          <w:marBottom w:val="0"/>
          <w:divBdr>
            <w:top w:val="none" w:sz="0" w:space="0" w:color="auto"/>
            <w:left w:val="none" w:sz="0" w:space="0" w:color="auto"/>
            <w:bottom w:val="none" w:sz="0" w:space="0" w:color="auto"/>
            <w:right w:val="none" w:sz="0" w:space="0" w:color="auto"/>
          </w:divBdr>
        </w:div>
        <w:div w:id="1626428587">
          <w:marLeft w:val="640"/>
          <w:marRight w:val="0"/>
          <w:marTop w:val="0"/>
          <w:marBottom w:val="0"/>
          <w:divBdr>
            <w:top w:val="none" w:sz="0" w:space="0" w:color="auto"/>
            <w:left w:val="none" w:sz="0" w:space="0" w:color="auto"/>
            <w:bottom w:val="none" w:sz="0" w:space="0" w:color="auto"/>
            <w:right w:val="none" w:sz="0" w:space="0" w:color="auto"/>
          </w:divBdr>
        </w:div>
        <w:div w:id="1469324731">
          <w:marLeft w:val="640"/>
          <w:marRight w:val="0"/>
          <w:marTop w:val="0"/>
          <w:marBottom w:val="0"/>
          <w:divBdr>
            <w:top w:val="none" w:sz="0" w:space="0" w:color="auto"/>
            <w:left w:val="none" w:sz="0" w:space="0" w:color="auto"/>
            <w:bottom w:val="none" w:sz="0" w:space="0" w:color="auto"/>
            <w:right w:val="none" w:sz="0" w:space="0" w:color="auto"/>
          </w:divBdr>
        </w:div>
        <w:div w:id="536088225">
          <w:marLeft w:val="640"/>
          <w:marRight w:val="0"/>
          <w:marTop w:val="0"/>
          <w:marBottom w:val="0"/>
          <w:divBdr>
            <w:top w:val="none" w:sz="0" w:space="0" w:color="auto"/>
            <w:left w:val="none" w:sz="0" w:space="0" w:color="auto"/>
            <w:bottom w:val="none" w:sz="0" w:space="0" w:color="auto"/>
            <w:right w:val="none" w:sz="0" w:space="0" w:color="auto"/>
          </w:divBdr>
        </w:div>
        <w:div w:id="1388528165">
          <w:marLeft w:val="640"/>
          <w:marRight w:val="0"/>
          <w:marTop w:val="0"/>
          <w:marBottom w:val="0"/>
          <w:divBdr>
            <w:top w:val="none" w:sz="0" w:space="0" w:color="auto"/>
            <w:left w:val="none" w:sz="0" w:space="0" w:color="auto"/>
            <w:bottom w:val="none" w:sz="0" w:space="0" w:color="auto"/>
            <w:right w:val="none" w:sz="0" w:space="0" w:color="auto"/>
          </w:divBdr>
        </w:div>
        <w:div w:id="542058040">
          <w:marLeft w:val="640"/>
          <w:marRight w:val="0"/>
          <w:marTop w:val="0"/>
          <w:marBottom w:val="0"/>
          <w:divBdr>
            <w:top w:val="none" w:sz="0" w:space="0" w:color="auto"/>
            <w:left w:val="none" w:sz="0" w:space="0" w:color="auto"/>
            <w:bottom w:val="none" w:sz="0" w:space="0" w:color="auto"/>
            <w:right w:val="none" w:sz="0" w:space="0" w:color="auto"/>
          </w:divBdr>
        </w:div>
        <w:div w:id="1178545534">
          <w:marLeft w:val="640"/>
          <w:marRight w:val="0"/>
          <w:marTop w:val="0"/>
          <w:marBottom w:val="0"/>
          <w:divBdr>
            <w:top w:val="none" w:sz="0" w:space="0" w:color="auto"/>
            <w:left w:val="none" w:sz="0" w:space="0" w:color="auto"/>
            <w:bottom w:val="none" w:sz="0" w:space="0" w:color="auto"/>
            <w:right w:val="none" w:sz="0" w:space="0" w:color="auto"/>
          </w:divBdr>
        </w:div>
        <w:div w:id="1191991164">
          <w:marLeft w:val="640"/>
          <w:marRight w:val="0"/>
          <w:marTop w:val="0"/>
          <w:marBottom w:val="0"/>
          <w:divBdr>
            <w:top w:val="none" w:sz="0" w:space="0" w:color="auto"/>
            <w:left w:val="none" w:sz="0" w:space="0" w:color="auto"/>
            <w:bottom w:val="none" w:sz="0" w:space="0" w:color="auto"/>
            <w:right w:val="none" w:sz="0" w:space="0" w:color="auto"/>
          </w:divBdr>
        </w:div>
        <w:div w:id="1185948439">
          <w:marLeft w:val="640"/>
          <w:marRight w:val="0"/>
          <w:marTop w:val="0"/>
          <w:marBottom w:val="0"/>
          <w:divBdr>
            <w:top w:val="none" w:sz="0" w:space="0" w:color="auto"/>
            <w:left w:val="none" w:sz="0" w:space="0" w:color="auto"/>
            <w:bottom w:val="none" w:sz="0" w:space="0" w:color="auto"/>
            <w:right w:val="none" w:sz="0" w:space="0" w:color="auto"/>
          </w:divBdr>
        </w:div>
        <w:div w:id="1081682801">
          <w:marLeft w:val="640"/>
          <w:marRight w:val="0"/>
          <w:marTop w:val="0"/>
          <w:marBottom w:val="0"/>
          <w:divBdr>
            <w:top w:val="none" w:sz="0" w:space="0" w:color="auto"/>
            <w:left w:val="none" w:sz="0" w:space="0" w:color="auto"/>
            <w:bottom w:val="none" w:sz="0" w:space="0" w:color="auto"/>
            <w:right w:val="none" w:sz="0" w:space="0" w:color="auto"/>
          </w:divBdr>
        </w:div>
        <w:div w:id="432826698">
          <w:marLeft w:val="640"/>
          <w:marRight w:val="0"/>
          <w:marTop w:val="0"/>
          <w:marBottom w:val="0"/>
          <w:divBdr>
            <w:top w:val="none" w:sz="0" w:space="0" w:color="auto"/>
            <w:left w:val="none" w:sz="0" w:space="0" w:color="auto"/>
            <w:bottom w:val="none" w:sz="0" w:space="0" w:color="auto"/>
            <w:right w:val="none" w:sz="0" w:space="0" w:color="auto"/>
          </w:divBdr>
        </w:div>
        <w:div w:id="1491948708">
          <w:marLeft w:val="640"/>
          <w:marRight w:val="0"/>
          <w:marTop w:val="0"/>
          <w:marBottom w:val="0"/>
          <w:divBdr>
            <w:top w:val="none" w:sz="0" w:space="0" w:color="auto"/>
            <w:left w:val="none" w:sz="0" w:space="0" w:color="auto"/>
            <w:bottom w:val="none" w:sz="0" w:space="0" w:color="auto"/>
            <w:right w:val="none" w:sz="0" w:space="0" w:color="auto"/>
          </w:divBdr>
        </w:div>
        <w:div w:id="906455724">
          <w:marLeft w:val="640"/>
          <w:marRight w:val="0"/>
          <w:marTop w:val="0"/>
          <w:marBottom w:val="0"/>
          <w:divBdr>
            <w:top w:val="none" w:sz="0" w:space="0" w:color="auto"/>
            <w:left w:val="none" w:sz="0" w:space="0" w:color="auto"/>
            <w:bottom w:val="none" w:sz="0" w:space="0" w:color="auto"/>
            <w:right w:val="none" w:sz="0" w:space="0" w:color="auto"/>
          </w:divBdr>
        </w:div>
        <w:div w:id="2042317171">
          <w:marLeft w:val="640"/>
          <w:marRight w:val="0"/>
          <w:marTop w:val="0"/>
          <w:marBottom w:val="0"/>
          <w:divBdr>
            <w:top w:val="none" w:sz="0" w:space="0" w:color="auto"/>
            <w:left w:val="none" w:sz="0" w:space="0" w:color="auto"/>
            <w:bottom w:val="none" w:sz="0" w:space="0" w:color="auto"/>
            <w:right w:val="none" w:sz="0" w:space="0" w:color="auto"/>
          </w:divBdr>
        </w:div>
        <w:div w:id="1664159001">
          <w:marLeft w:val="640"/>
          <w:marRight w:val="0"/>
          <w:marTop w:val="0"/>
          <w:marBottom w:val="0"/>
          <w:divBdr>
            <w:top w:val="none" w:sz="0" w:space="0" w:color="auto"/>
            <w:left w:val="none" w:sz="0" w:space="0" w:color="auto"/>
            <w:bottom w:val="none" w:sz="0" w:space="0" w:color="auto"/>
            <w:right w:val="none" w:sz="0" w:space="0" w:color="auto"/>
          </w:divBdr>
        </w:div>
        <w:div w:id="337662585">
          <w:marLeft w:val="640"/>
          <w:marRight w:val="0"/>
          <w:marTop w:val="0"/>
          <w:marBottom w:val="0"/>
          <w:divBdr>
            <w:top w:val="none" w:sz="0" w:space="0" w:color="auto"/>
            <w:left w:val="none" w:sz="0" w:space="0" w:color="auto"/>
            <w:bottom w:val="none" w:sz="0" w:space="0" w:color="auto"/>
            <w:right w:val="none" w:sz="0" w:space="0" w:color="auto"/>
          </w:divBdr>
        </w:div>
        <w:div w:id="2052342177">
          <w:marLeft w:val="640"/>
          <w:marRight w:val="0"/>
          <w:marTop w:val="0"/>
          <w:marBottom w:val="0"/>
          <w:divBdr>
            <w:top w:val="none" w:sz="0" w:space="0" w:color="auto"/>
            <w:left w:val="none" w:sz="0" w:space="0" w:color="auto"/>
            <w:bottom w:val="none" w:sz="0" w:space="0" w:color="auto"/>
            <w:right w:val="none" w:sz="0" w:space="0" w:color="auto"/>
          </w:divBdr>
        </w:div>
        <w:div w:id="1743747746">
          <w:marLeft w:val="640"/>
          <w:marRight w:val="0"/>
          <w:marTop w:val="0"/>
          <w:marBottom w:val="0"/>
          <w:divBdr>
            <w:top w:val="none" w:sz="0" w:space="0" w:color="auto"/>
            <w:left w:val="none" w:sz="0" w:space="0" w:color="auto"/>
            <w:bottom w:val="none" w:sz="0" w:space="0" w:color="auto"/>
            <w:right w:val="none" w:sz="0" w:space="0" w:color="auto"/>
          </w:divBdr>
        </w:div>
        <w:div w:id="1100182446">
          <w:marLeft w:val="640"/>
          <w:marRight w:val="0"/>
          <w:marTop w:val="0"/>
          <w:marBottom w:val="0"/>
          <w:divBdr>
            <w:top w:val="none" w:sz="0" w:space="0" w:color="auto"/>
            <w:left w:val="none" w:sz="0" w:space="0" w:color="auto"/>
            <w:bottom w:val="none" w:sz="0" w:space="0" w:color="auto"/>
            <w:right w:val="none" w:sz="0" w:space="0" w:color="auto"/>
          </w:divBdr>
        </w:div>
        <w:div w:id="160781918">
          <w:marLeft w:val="640"/>
          <w:marRight w:val="0"/>
          <w:marTop w:val="0"/>
          <w:marBottom w:val="0"/>
          <w:divBdr>
            <w:top w:val="none" w:sz="0" w:space="0" w:color="auto"/>
            <w:left w:val="none" w:sz="0" w:space="0" w:color="auto"/>
            <w:bottom w:val="none" w:sz="0" w:space="0" w:color="auto"/>
            <w:right w:val="none" w:sz="0" w:space="0" w:color="auto"/>
          </w:divBdr>
        </w:div>
        <w:div w:id="1751079282">
          <w:marLeft w:val="640"/>
          <w:marRight w:val="0"/>
          <w:marTop w:val="0"/>
          <w:marBottom w:val="0"/>
          <w:divBdr>
            <w:top w:val="none" w:sz="0" w:space="0" w:color="auto"/>
            <w:left w:val="none" w:sz="0" w:space="0" w:color="auto"/>
            <w:bottom w:val="none" w:sz="0" w:space="0" w:color="auto"/>
            <w:right w:val="none" w:sz="0" w:space="0" w:color="auto"/>
          </w:divBdr>
        </w:div>
        <w:div w:id="203297611">
          <w:marLeft w:val="640"/>
          <w:marRight w:val="0"/>
          <w:marTop w:val="0"/>
          <w:marBottom w:val="0"/>
          <w:divBdr>
            <w:top w:val="none" w:sz="0" w:space="0" w:color="auto"/>
            <w:left w:val="none" w:sz="0" w:space="0" w:color="auto"/>
            <w:bottom w:val="none" w:sz="0" w:space="0" w:color="auto"/>
            <w:right w:val="none" w:sz="0" w:space="0" w:color="auto"/>
          </w:divBdr>
        </w:div>
        <w:div w:id="931670211">
          <w:marLeft w:val="640"/>
          <w:marRight w:val="0"/>
          <w:marTop w:val="0"/>
          <w:marBottom w:val="0"/>
          <w:divBdr>
            <w:top w:val="none" w:sz="0" w:space="0" w:color="auto"/>
            <w:left w:val="none" w:sz="0" w:space="0" w:color="auto"/>
            <w:bottom w:val="none" w:sz="0" w:space="0" w:color="auto"/>
            <w:right w:val="none" w:sz="0" w:space="0" w:color="auto"/>
          </w:divBdr>
        </w:div>
        <w:div w:id="1733578698">
          <w:marLeft w:val="640"/>
          <w:marRight w:val="0"/>
          <w:marTop w:val="0"/>
          <w:marBottom w:val="0"/>
          <w:divBdr>
            <w:top w:val="none" w:sz="0" w:space="0" w:color="auto"/>
            <w:left w:val="none" w:sz="0" w:space="0" w:color="auto"/>
            <w:bottom w:val="none" w:sz="0" w:space="0" w:color="auto"/>
            <w:right w:val="none" w:sz="0" w:space="0" w:color="auto"/>
          </w:divBdr>
        </w:div>
        <w:div w:id="306126135">
          <w:marLeft w:val="640"/>
          <w:marRight w:val="0"/>
          <w:marTop w:val="0"/>
          <w:marBottom w:val="0"/>
          <w:divBdr>
            <w:top w:val="none" w:sz="0" w:space="0" w:color="auto"/>
            <w:left w:val="none" w:sz="0" w:space="0" w:color="auto"/>
            <w:bottom w:val="none" w:sz="0" w:space="0" w:color="auto"/>
            <w:right w:val="none" w:sz="0" w:space="0" w:color="auto"/>
          </w:divBdr>
        </w:div>
        <w:div w:id="1717388419">
          <w:marLeft w:val="640"/>
          <w:marRight w:val="0"/>
          <w:marTop w:val="0"/>
          <w:marBottom w:val="0"/>
          <w:divBdr>
            <w:top w:val="none" w:sz="0" w:space="0" w:color="auto"/>
            <w:left w:val="none" w:sz="0" w:space="0" w:color="auto"/>
            <w:bottom w:val="none" w:sz="0" w:space="0" w:color="auto"/>
            <w:right w:val="none" w:sz="0" w:space="0" w:color="auto"/>
          </w:divBdr>
        </w:div>
        <w:div w:id="2143305826">
          <w:marLeft w:val="640"/>
          <w:marRight w:val="0"/>
          <w:marTop w:val="0"/>
          <w:marBottom w:val="0"/>
          <w:divBdr>
            <w:top w:val="none" w:sz="0" w:space="0" w:color="auto"/>
            <w:left w:val="none" w:sz="0" w:space="0" w:color="auto"/>
            <w:bottom w:val="none" w:sz="0" w:space="0" w:color="auto"/>
            <w:right w:val="none" w:sz="0" w:space="0" w:color="auto"/>
          </w:divBdr>
        </w:div>
        <w:div w:id="411926241">
          <w:marLeft w:val="640"/>
          <w:marRight w:val="0"/>
          <w:marTop w:val="0"/>
          <w:marBottom w:val="0"/>
          <w:divBdr>
            <w:top w:val="none" w:sz="0" w:space="0" w:color="auto"/>
            <w:left w:val="none" w:sz="0" w:space="0" w:color="auto"/>
            <w:bottom w:val="none" w:sz="0" w:space="0" w:color="auto"/>
            <w:right w:val="none" w:sz="0" w:space="0" w:color="auto"/>
          </w:divBdr>
        </w:div>
        <w:div w:id="605311217">
          <w:marLeft w:val="640"/>
          <w:marRight w:val="0"/>
          <w:marTop w:val="0"/>
          <w:marBottom w:val="0"/>
          <w:divBdr>
            <w:top w:val="none" w:sz="0" w:space="0" w:color="auto"/>
            <w:left w:val="none" w:sz="0" w:space="0" w:color="auto"/>
            <w:bottom w:val="none" w:sz="0" w:space="0" w:color="auto"/>
            <w:right w:val="none" w:sz="0" w:space="0" w:color="auto"/>
          </w:divBdr>
        </w:div>
        <w:div w:id="1172258285">
          <w:marLeft w:val="640"/>
          <w:marRight w:val="0"/>
          <w:marTop w:val="0"/>
          <w:marBottom w:val="0"/>
          <w:divBdr>
            <w:top w:val="none" w:sz="0" w:space="0" w:color="auto"/>
            <w:left w:val="none" w:sz="0" w:space="0" w:color="auto"/>
            <w:bottom w:val="none" w:sz="0" w:space="0" w:color="auto"/>
            <w:right w:val="none" w:sz="0" w:space="0" w:color="auto"/>
          </w:divBdr>
        </w:div>
        <w:div w:id="1506477975">
          <w:marLeft w:val="640"/>
          <w:marRight w:val="0"/>
          <w:marTop w:val="0"/>
          <w:marBottom w:val="0"/>
          <w:divBdr>
            <w:top w:val="none" w:sz="0" w:space="0" w:color="auto"/>
            <w:left w:val="none" w:sz="0" w:space="0" w:color="auto"/>
            <w:bottom w:val="none" w:sz="0" w:space="0" w:color="auto"/>
            <w:right w:val="none" w:sz="0" w:space="0" w:color="auto"/>
          </w:divBdr>
        </w:div>
        <w:div w:id="672685305">
          <w:marLeft w:val="640"/>
          <w:marRight w:val="0"/>
          <w:marTop w:val="0"/>
          <w:marBottom w:val="0"/>
          <w:divBdr>
            <w:top w:val="none" w:sz="0" w:space="0" w:color="auto"/>
            <w:left w:val="none" w:sz="0" w:space="0" w:color="auto"/>
            <w:bottom w:val="none" w:sz="0" w:space="0" w:color="auto"/>
            <w:right w:val="none" w:sz="0" w:space="0" w:color="auto"/>
          </w:divBdr>
        </w:div>
        <w:div w:id="1722292250">
          <w:marLeft w:val="640"/>
          <w:marRight w:val="0"/>
          <w:marTop w:val="0"/>
          <w:marBottom w:val="0"/>
          <w:divBdr>
            <w:top w:val="none" w:sz="0" w:space="0" w:color="auto"/>
            <w:left w:val="none" w:sz="0" w:space="0" w:color="auto"/>
            <w:bottom w:val="none" w:sz="0" w:space="0" w:color="auto"/>
            <w:right w:val="none" w:sz="0" w:space="0" w:color="auto"/>
          </w:divBdr>
        </w:div>
        <w:div w:id="695425108">
          <w:marLeft w:val="640"/>
          <w:marRight w:val="0"/>
          <w:marTop w:val="0"/>
          <w:marBottom w:val="0"/>
          <w:divBdr>
            <w:top w:val="none" w:sz="0" w:space="0" w:color="auto"/>
            <w:left w:val="none" w:sz="0" w:space="0" w:color="auto"/>
            <w:bottom w:val="none" w:sz="0" w:space="0" w:color="auto"/>
            <w:right w:val="none" w:sz="0" w:space="0" w:color="auto"/>
          </w:divBdr>
        </w:div>
        <w:div w:id="690647654">
          <w:marLeft w:val="640"/>
          <w:marRight w:val="0"/>
          <w:marTop w:val="0"/>
          <w:marBottom w:val="0"/>
          <w:divBdr>
            <w:top w:val="none" w:sz="0" w:space="0" w:color="auto"/>
            <w:left w:val="none" w:sz="0" w:space="0" w:color="auto"/>
            <w:bottom w:val="none" w:sz="0" w:space="0" w:color="auto"/>
            <w:right w:val="none" w:sz="0" w:space="0" w:color="auto"/>
          </w:divBdr>
        </w:div>
        <w:div w:id="1636376874">
          <w:marLeft w:val="640"/>
          <w:marRight w:val="0"/>
          <w:marTop w:val="0"/>
          <w:marBottom w:val="0"/>
          <w:divBdr>
            <w:top w:val="none" w:sz="0" w:space="0" w:color="auto"/>
            <w:left w:val="none" w:sz="0" w:space="0" w:color="auto"/>
            <w:bottom w:val="none" w:sz="0" w:space="0" w:color="auto"/>
            <w:right w:val="none" w:sz="0" w:space="0" w:color="auto"/>
          </w:divBdr>
        </w:div>
        <w:div w:id="1793401075">
          <w:marLeft w:val="640"/>
          <w:marRight w:val="0"/>
          <w:marTop w:val="0"/>
          <w:marBottom w:val="0"/>
          <w:divBdr>
            <w:top w:val="none" w:sz="0" w:space="0" w:color="auto"/>
            <w:left w:val="none" w:sz="0" w:space="0" w:color="auto"/>
            <w:bottom w:val="none" w:sz="0" w:space="0" w:color="auto"/>
            <w:right w:val="none" w:sz="0" w:space="0" w:color="auto"/>
          </w:divBdr>
        </w:div>
        <w:div w:id="351879402">
          <w:marLeft w:val="640"/>
          <w:marRight w:val="0"/>
          <w:marTop w:val="0"/>
          <w:marBottom w:val="0"/>
          <w:divBdr>
            <w:top w:val="none" w:sz="0" w:space="0" w:color="auto"/>
            <w:left w:val="none" w:sz="0" w:space="0" w:color="auto"/>
            <w:bottom w:val="none" w:sz="0" w:space="0" w:color="auto"/>
            <w:right w:val="none" w:sz="0" w:space="0" w:color="auto"/>
          </w:divBdr>
        </w:div>
        <w:div w:id="2020156616">
          <w:marLeft w:val="640"/>
          <w:marRight w:val="0"/>
          <w:marTop w:val="0"/>
          <w:marBottom w:val="0"/>
          <w:divBdr>
            <w:top w:val="none" w:sz="0" w:space="0" w:color="auto"/>
            <w:left w:val="none" w:sz="0" w:space="0" w:color="auto"/>
            <w:bottom w:val="none" w:sz="0" w:space="0" w:color="auto"/>
            <w:right w:val="none" w:sz="0" w:space="0" w:color="auto"/>
          </w:divBdr>
        </w:div>
        <w:div w:id="733620018">
          <w:marLeft w:val="640"/>
          <w:marRight w:val="0"/>
          <w:marTop w:val="0"/>
          <w:marBottom w:val="0"/>
          <w:divBdr>
            <w:top w:val="none" w:sz="0" w:space="0" w:color="auto"/>
            <w:left w:val="none" w:sz="0" w:space="0" w:color="auto"/>
            <w:bottom w:val="none" w:sz="0" w:space="0" w:color="auto"/>
            <w:right w:val="none" w:sz="0" w:space="0" w:color="auto"/>
          </w:divBdr>
        </w:div>
        <w:div w:id="1114137552">
          <w:marLeft w:val="640"/>
          <w:marRight w:val="0"/>
          <w:marTop w:val="0"/>
          <w:marBottom w:val="0"/>
          <w:divBdr>
            <w:top w:val="none" w:sz="0" w:space="0" w:color="auto"/>
            <w:left w:val="none" w:sz="0" w:space="0" w:color="auto"/>
            <w:bottom w:val="none" w:sz="0" w:space="0" w:color="auto"/>
            <w:right w:val="none" w:sz="0" w:space="0" w:color="auto"/>
          </w:divBdr>
        </w:div>
        <w:div w:id="991909353">
          <w:marLeft w:val="640"/>
          <w:marRight w:val="0"/>
          <w:marTop w:val="0"/>
          <w:marBottom w:val="0"/>
          <w:divBdr>
            <w:top w:val="none" w:sz="0" w:space="0" w:color="auto"/>
            <w:left w:val="none" w:sz="0" w:space="0" w:color="auto"/>
            <w:bottom w:val="none" w:sz="0" w:space="0" w:color="auto"/>
            <w:right w:val="none" w:sz="0" w:space="0" w:color="auto"/>
          </w:divBdr>
        </w:div>
        <w:div w:id="2084134952">
          <w:marLeft w:val="640"/>
          <w:marRight w:val="0"/>
          <w:marTop w:val="0"/>
          <w:marBottom w:val="0"/>
          <w:divBdr>
            <w:top w:val="none" w:sz="0" w:space="0" w:color="auto"/>
            <w:left w:val="none" w:sz="0" w:space="0" w:color="auto"/>
            <w:bottom w:val="none" w:sz="0" w:space="0" w:color="auto"/>
            <w:right w:val="none" w:sz="0" w:space="0" w:color="auto"/>
          </w:divBdr>
        </w:div>
        <w:div w:id="1920825213">
          <w:marLeft w:val="640"/>
          <w:marRight w:val="0"/>
          <w:marTop w:val="0"/>
          <w:marBottom w:val="0"/>
          <w:divBdr>
            <w:top w:val="none" w:sz="0" w:space="0" w:color="auto"/>
            <w:left w:val="none" w:sz="0" w:space="0" w:color="auto"/>
            <w:bottom w:val="none" w:sz="0" w:space="0" w:color="auto"/>
            <w:right w:val="none" w:sz="0" w:space="0" w:color="auto"/>
          </w:divBdr>
        </w:div>
        <w:div w:id="643394948">
          <w:marLeft w:val="640"/>
          <w:marRight w:val="0"/>
          <w:marTop w:val="0"/>
          <w:marBottom w:val="0"/>
          <w:divBdr>
            <w:top w:val="none" w:sz="0" w:space="0" w:color="auto"/>
            <w:left w:val="none" w:sz="0" w:space="0" w:color="auto"/>
            <w:bottom w:val="none" w:sz="0" w:space="0" w:color="auto"/>
            <w:right w:val="none" w:sz="0" w:space="0" w:color="auto"/>
          </w:divBdr>
        </w:div>
        <w:div w:id="23482144">
          <w:marLeft w:val="640"/>
          <w:marRight w:val="0"/>
          <w:marTop w:val="0"/>
          <w:marBottom w:val="0"/>
          <w:divBdr>
            <w:top w:val="none" w:sz="0" w:space="0" w:color="auto"/>
            <w:left w:val="none" w:sz="0" w:space="0" w:color="auto"/>
            <w:bottom w:val="none" w:sz="0" w:space="0" w:color="auto"/>
            <w:right w:val="none" w:sz="0" w:space="0" w:color="auto"/>
          </w:divBdr>
        </w:div>
      </w:divsChild>
    </w:div>
    <w:div w:id="519121798">
      <w:bodyDiv w:val="1"/>
      <w:marLeft w:val="0"/>
      <w:marRight w:val="0"/>
      <w:marTop w:val="0"/>
      <w:marBottom w:val="0"/>
      <w:divBdr>
        <w:top w:val="none" w:sz="0" w:space="0" w:color="auto"/>
        <w:left w:val="none" w:sz="0" w:space="0" w:color="auto"/>
        <w:bottom w:val="none" w:sz="0" w:space="0" w:color="auto"/>
        <w:right w:val="none" w:sz="0" w:space="0" w:color="auto"/>
      </w:divBdr>
      <w:divsChild>
        <w:div w:id="933707470">
          <w:marLeft w:val="640"/>
          <w:marRight w:val="0"/>
          <w:marTop w:val="0"/>
          <w:marBottom w:val="0"/>
          <w:divBdr>
            <w:top w:val="none" w:sz="0" w:space="0" w:color="auto"/>
            <w:left w:val="none" w:sz="0" w:space="0" w:color="auto"/>
            <w:bottom w:val="none" w:sz="0" w:space="0" w:color="auto"/>
            <w:right w:val="none" w:sz="0" w:space="0" w:color="auto"/>
          </w:divBdr>
        </w:div>
        <w:div w:id="252782943">
          <w:marLeft w:val="640"/>
          <w:marRight w:val="0"/>
          <w:marTop w:val="0"/>
          <w:marBottom w:val="0"/>
          <w:divBdr>
            <w:top w:val="none" w:sz="0" w:space="0" w:color="auto"/>
            <w:left w:val="none" w:sz="0" w:space="0" w:color="auto"/>
            <w:bottom w:val="none" w:sz="0" w:space="0" w:color="auto"/>
            <w:right w:val="none" w:sz="0" w:space="0" w:color="auto"/>
          </w:divBdr>
        </w:div>
        <w:div w:id="912272761">
          <w:marLeft w:val="640"/>
          <w:marRight w:val="0"/>
          <w:marTop w:val="0"/>
          <w:marBottom w:val="0"/>
          <w:divBdr>
            <w:top w:val="none" w:sz="0" w:space="0" w:color="auto"/>
            <w:left w:val="none" w:sz="0" w:space="0" w:color="auto"/>
            <w:bottom w:val="none" w:sz="0" w:space="0" w:color="auto"/>
            <w:right w:val="none" w:sz="0" w:space="0" w:color="auto"/>
          </w:divBdr>
        </w:div>
        <w:div w:id="160052391">
          <w:marLeft w:val="640"/>
          <w:marRight w:val="0"/>
          <w:marTop w:val="0"/>
          <w:marBottom w:val="0"/>
          <w:divBdr>
            <w:top w:val="none" w:sz="0" w:space="0" w:color="auto"/>
            <w:left w:val="none" w:sz="0" w:space="0" w:color="auto"/>
            <w:bottom w:val="none" w:sz="0" w:space="0" w:color="auto"/>
            <w:right w:val="none" w:sz="0" w:space="0" w:color="auto"/>
          </w:divBdr>
        </w:div>
        <w:div w:id="21371480">
          <w:marLeft w:val="640"/>
          <w:marRight w:val="0"/>
          <w:marTop w:val="0"/>
          <w:marBottom w:val="0"/>
          <w:divBdr>
            <w:top w:val="none" w:sz="0" w:space="0" w:color="auto"/>
            <w:left w:val="none" w:sz="0" w:space="0" w:color="auto"/>
            <w:bottom w:val="none" w:sz="0" w:space="0" w:color="auto"/>
            <w:right w:val="none" w:sz="0" w:space="0" w:color="auto"/>
          </w:divBdr>
        </w:div>
        <w:div w:id="709690190">
          <w:marLeft w:val="640"/>
          <w:marRight w:val="0"/>
          <w:marTop w:val="0"/>
          <w:marBottom w:val="0"/>
          <w:divBdr>
            <w:top w:val="none" w:sz="0" w:space="0" w:color="auto"/>
            <w:left w:val="none" w:sz="0" w:space="0" w:color="auto"/>
            <w:bottom w:val="none" w:sz="0" w:space="0" w:color="auto"/>
            <w:right w:val="none" w:sz="0" w:space="0" w:color="auto"/>
          </w:divBdr>
        </w:div>
        <w:div w:id="1315986173">
          <w:marLeft w:val="640"/>
          <w:marRight w:val="0"/>
          <w:marTop w:val="0"/>
          <w:marBottom w:val="0"/>
          <w:divBdr>
            <w:top w:val="none" w:sz="0" w:space="0" w:color="auto"/>
            <w:left w:val="none" w:sz="0" w:space="0" w:color="auto"/>
            <w:bottom w:val="none" w:sz="0" w:space="0" w:color="auto"/>
            <w:right w:val="none" w:sz="0" w:space="0" w:color="auto"/>
          </w:divBdr>
        </w:div>
        <w:div w:id="737023970">
          <w:marLeft w:val="640"/>
          <w:marRight w:val="0"/>
          <w:marTop w:val="0"/>
          <w:marBottom w:val="0"/>
          <w:divBdr>
            <w:top w:val="none" w:sz="0" w:space="0" w:color="auto"/>
            <w:left w:val="none" w:sz="0" w:space="0" w:color="auto"/>
            <w:bottom w:val="none" w:sz="0" w:space="0" w:color="auto"/>
            <w:right w:val="none" w:sz="0" w:space="0" w:color="auto"/>
          </w:divBdr>
        </w:div>
        <w:div w:id="1339381228">
          <w:marLeft w:val="640"/>
          <w:marRight w:val="0"/>
          <w:marTop w:val="0"/>
          <w:marBottom w:val="0"/>
          <w:divBdr>
            <w:top w:val="none" w:sz="0" w:space="0" w:color="auto"/>
            <w:left w:val="none" w:sz="0" w:space="0" w:color="auto"/>
            <w:bottom w:val="none" w:sz="0" w:space="0" w:color="auto"/>
            <w:right w:val="none" w:sz="0" w:space="0" w:color="auto"/>
          </w:divBdr>
        </w:div>
        <w:div w:id="1768043220">
          <w:marLeft w:val="640"/>
          <w:marRight w:val="0"/>
          <w:marTop w:val="0"/>
          <w:marBottom w:val="0"/>
          <w:divBdr>
            <w:top w:val="none" w:sz="0" w:space="0" w:color="auto"/>
            <w:left w:val="none" w:sz="0" w:space="0" w:color="auto"/>
            <w:bottom w:val="none" w:sz="0" w:space="0" w:color="auto"/>
            <w:right w:val="none" w:sz="0" w:space="0" w:color="auto"/>
          </w:divBdr>
        </w:div>
        <w:div w:id="2037193759">
          <w:marLeft w:val="640"/>
          <w:marRight w:val="0"/>
          <w:marTop w:val="0"/>
          <w:marBottom w:val="0"/>
          <w:divBdr>
            <w:top w:val="none" w:sz="0" w:space="0" w:color="auto"/>
            <w:left w:val="none" w:sz="0" w:space="0" w:color="auto"/>
            <w:bottom w:val="none" w:sz="0" w:space="0" w:color="auto"/>
            <w:right w:val="none" w:sz="0" w:space="0" w:color="auto"/>
          </w:divBdr>
        </w:div>
        <w:div w:id="1512837656">
          <w:marLeft w:val="640"/>
          <w:marRight w:val="0"/>
          <w:marTop w:val="0"/>
          <w:marBottom w:val="0"/>
          <w:divBdr>
            <w:top w:val="none" w:sz="0" w:space="0" w:color="auto"/>
            <w:left w:val="none" w:sz="0" w:space="0" w:color="auto"/>
            <w:bottom w:val="none" w:sz="0" w:space="0" w:color="auto"/>
            <w:right w:val="none" w:sz="0" w:space="0" w:color="auto"/>
          </w:divBdr>
        </w:div>
        <w:div w:id="623082069">
          <w:marLeft w:val="640"/>
          <w:marRight w:val="0"/>
          <w:marTop w:val="0"/>
          <w:marBottom w:val="0"/>
          <w:divBdr>
            <w:top w:val="none" w:sz="0" w:space="0" w:color="auto"/>
            <w:left w:val="none" w:sz="0" w:space="0" w:color="auto"/>
            <w:bottom w:val="none" w:sz="0" w:space="0" w:color="auto"/>
            <w:right w:val="none" w:sz="0" w:space="0" w:color="auto"/>
          </w:divBdr>
        </w:div>
        <w:div w:id="1089079595">
          <w:marLeft w:val="640"/>
          <w:marRight w:val="0"/>
          <w:marTop w:val="0"/>
          <w:marBottom w:val="0"/>
          <w:divBdr>
            <w:top w:val="none" w:sz="0" w:space="0" w:color="auto"/>
            <w:left w:val="none" w:sz="0" w:space="0" w:color="auto"/>
            <w:bottom w:val="none" w:sz="0" w:space="0" w:color="auto"/>
            <w:right w:val="none" w:sz="0" w:space="0" w:color="auto"/>
          </w:divBdr>
        </w:div>
        <w:div w:id="917863830">
          <w:marLeft w:val="640"/>
          <w:marRight w:val="0"/>
          <w:marTop w:val="0"/>
          <w:marBottom w:val="0"/>
          <w:divBdr>
            <w:top w:val="none" w:sz="0" w:space="0" w:color="auto"/>
            <w:left w:val="none" w:sz="0" w:space="0" w:color="auto"/>
            <w:bottom w:val="none" w:sz="0" w:space="0" w:color="auto"/>
            <w:right w:val="none" w:sz="0" w:space="0" w:color="auto"/>
          </w:divBdr>
        </w:div>
        <w:div w:id="219219484">
          <w:marLeft w:val="640"/>
          <w:marRight w:val="0"/>
          <w:marTop w:val="0"/>
          <w:marBottom w:val="0"/>
          <w:divBdr>
            <w:top w:val="none" w:sz="0" w:space="0" w:color="auto"/>
            <w:left w:val="none" w:sz="0" w:space="0" w:color="auto"/>
            <w:bottom w:val="none" w:sz="0" w:space="0" w:color="auto"/>
            <w:right w:val="none" w:sz="0" w:space="0" w:color="auto"/>
          </w:divBdr>
        </w:div>
        <w:div w:id="1606158726">
          <w:marLeft w:val="640"/>
          <w:marRight w:val="0"/>
          <w:marTop w:val="0"/>
          <w:marBottom w:val="0"/>
          <w:divBdr>
            <w:top w:val="none" w:sz="0" w:space="0" w:color="auto"/>
            <w:left w:val="none" w:sz="0" w:space="0" w:color="auto"/>
            <w:bottom w:val="none" w:sz="0" w:space="0" w:color="auto"/>
            <w:right w:val="none" w:sz="0" w:space="0" w:color="auto"/>
          </w:divBdr>
        </w:div>
        <w:div w:id="1781073820">
          <w:marLeft w:val="640"/>
          <w:marRight w:val="0"/>
          <w:marTop w:val="0"/>
          <w:marBottom w:val="0"/>
          <w:divBdr>
            <w:top w:val="none" w:sz="0" w:space="0" w:color="auto"/>
            <w:left w:val="none" w:sz="0" w:space="0" w:color="auto"/>
            <w:bottom w:val="none" w:sz="0" w:space="0" w:color="auto"/>
            <w:right w:val="none" w:sz="0" w:space="0" w:color="auto"/>
          </w:divBdr>
        </w:div>
        <w:div w:id="46492054">
          <w:marLeft w:val="640"/>
          <w:marRight w:val="0"/>
          <w:marTop w:val="0"/>
          <w:marBottom w:val="0"/>
          <w:divBdr>
            <w:top w:val="none" w:sz="0" w:space="0" w:color="auto"/>
            <w:left w:val="none" w:sz="0" w:space="0" w:color="auto"/>
            <w:bottom w:val="none" w:sz="0" w:space="0" w:color="auto"/>
            <w:right w:val="none" w:sz="0" w:space="0" w:color="auto"/>
          </w:divBdr>
        </w:div>
        <w:div w:id="1156992557">
          <w:marLeft w:val="640"/>
          <w:marRight w:val="0"/>
          <w:marTop w:val="0"/>
          <w:marBottom w:val="0"/>
          <w:divBdr>
            <w:top w:val="none" w:sz="0" w:space="0" w:color="auto"/>
            <w:left w:val="none" w:sz="0" w:space="0" w:color="auto"/>
            <w:bottom w:val="none" w:sz="0" w:space="0" w:color="auto"/>
            <w:right w:val="none" w:sz="0" w:space="0" w:color="auto"/>
          </w:divBdr>
        </w:div>
        <w:div w:id="1007174871">
          <w:marLeft w:val="640"/>
          <w:marRight w:val="0"/>
          <w:marTop w:val="0"/>
          <w:marBottom w:val="0"/>
          <w:divBdr>
            <w:top w:val="none" w:sz="0" w:space="0" w:color="auto"/>
            <w:left w:val="none" w:sz="0" w:space="0" w:color="auto"/>
            <w:bottom w:val="none" w:sz="0" w:space="0" w:color="auto"/>
            <w:right w:val="none" w:sz="0" w:space="0" w:color="auto"/>
          </w:divBdr>
        </w:div>
        <w:div w:id="161701017">
          <w:marLeft w:val="640"/>
          <w:marRight w:val="0"/>
          <w:marTop w:val="0"/>
          <w:marBottom w:val="0"/>
          <w:divBdr>
            <w:top w:val="none" w:sz="0" w:space="0" w:color="auto"/>
            <w:left w:val="none" w:sz="0" w:space="0" w:color="auto"/>
            <w:bottom w:val="none" w:sz="0" w:space="0" w:color="auto"/>
            <w:right w:val="none" w:sz="0" w:space="0" w:color="auto"/>
          </w:divBdr>
        </w:div>
        <w:div w:id="1902642393">
          <w:marLeft w:val="640"/>
          <w:marRight w:val="0"/>
          <w:marTop w:val="0"/>
          <w:marBottom w:val="0"/>
          <w:divBdr>
            <w:top w:val="none" w:sz="0" w:space="0" w:color="auto"/>
            <w:left w:val="none" w:sz="0" w:space="0" w:color="auto"/>
            <w:bottom w:val="none" w:sz="0" w:space="0" w:color="auto"/>
            <w:right w:val="none" w:sz="0" w:space="0" w:color="auto"/>
          </w:divBdr>
        </w:div>
        <w:div w:id="230581951">
          <w:marLeft w:val="640"/>
          <w:marRight w:val="0"/>
          <w:marTop w:val="0"/>
          <w:marBottom w:val="0"/>
          <w:divBdr>
            <w:top w:val="none" w:sz="0" w:space="0" w:color="auto"/>
            <w:left w:val="none" w:sz="0" w:space="0" w:color="auto"/>
            <w:bottom w:val="none" w:sz="0" w:space="0" w:color="auto"/>
            <w:right w:val="none" w:sz="0" w:space="0" w:color="auto"/>
          </w:divBdr>
        </w:div>
        <w:div w:id="1358462932">
          <w:marLeft w:val="640"/>
          <w:marRight w:val="0"/>
          <w:marTop w:val="0"/>
          <w:marBottom w:val="0"/>
          <w:divBdr>
            <w:top w:val="none" w:sz="0" w:space="0" w:color="auto"/>
            <w:left w:val="none" w:sz="0" w:space="0" w:color="auto"/>
            <w:bottom w:val="none" w:sz="0" w:space="0" w:color="auto"/>
            <w:right w:val="none" w:sz="0" w:space="0" w:color="auto"/>
          </w:divBdr>
        </w:div>
        <w:div w:id="288709596">
          <w:marLeft w:val="640"/>
          <w:marRight w:val="0"/>
          <w:marTop w:val="0"/>
          <w:marBottom w:val="0"/>
          <w:divBdr>
            <w:top w:val="none" w:sz="0" w:space="0" w:color="auto"/>
            <w:left w:val="none" w:sz="0" w:space="0" w:color="auto"/>
            <w:bottom w:val="none" w:sz="0" w:space="0" w:color="auto"/>
            <w:right w:val="none" w:sz="0" w:space="0" w:color="auto"/>
          </w:divBdr>
        </w:div>
        <w:div w:id="541289754">
          <w:marLeft w:val="640"/>
          <w:marRight w:val="0"/>
          <w:marTop w:val="0"/>
          <w:marBottom w:val="0"/>
          <w:divBdr>
            <w:top w:val="none" w:sz="0" w:space="0" w:color="auto"/>
            <w:left w:val="none" w:sz="0" w:space="0" w:color="auto"/>
            <w:bottom w:val="none" w:sz="0" w:space="0" w:color="auto"/>
            <w:right w:val="none" w:sz="0" w:space="0" w:color="auto"/>
          </w:divBdr>
        </w:div>
        <w:div w:id="387339605">
          <w:marLeft w:val="640"/>
          <w:marRight w:val="0"/>
          <w:marTop w:val="0"/>
          <w:marBottom w:val="0"/>
          <w:divBdr>
            <w:top w:val="none" w:sz="0" w:space="0" w:color="auto"/>
            <w:left w:val="none" w:sz="0" w:space="0" w:color="auto"/>
            <w:bottom w:val="none" w:sz="0" w:space="0" w:color="auto"/>
            <w:right w:val="none" w:sz="0" w:space="0" w:color="auto"/>
          </w:divBdr>
        </w:div>
        <w:div w:id="1314942497">
          <w:marLeft w:val="640"/>
          <w:marRight w:val="0"/>
          <w:marTop w:val="0"/>
          <w:marBottom w:val="0"/>
          <w:divBdr>
            <w:top w:val="none" w:sz="0" w:space="0" w:color="auto"/>
            <w:left w:val="none" w:sz="0" w:space="0" w:color="auto"/>
            <w:bottom w:val="none" w:sz="0" w:space="0" w:color="auto"/>
            <w:right w:val="none" w:sz="0" w:space="0" w:color="auto"/>
          </w:divBdr>
        </w:div>
        <w:div w:id="272788835">
          <w:marLeft w:val="640"/>
          <w:marRight w:val="0"/>
          <w:marTop w:val="0"/>
          <w:marBottom w:val="0"/>
          <w:divBdr>
            <w:top w:val="none" w:sz="0" w:space="0" w:color="auto"/>
            <w:left w:val="none" w:sz="0" w:space="0" w:color="auto"/>
            <w:bottom w:val="none" w:sz="0" w:space="0" w:color="auto"/>
            <w:right w:val="none" w:sz="0" w:space="0" w:color="auto"/>
          </w:divBdr>
        </w:div>
        <w:div w:id="717440019">
          <w:marLeft w:val="640"/>
          <w:marRight w:val="0"/>
          <w:marTop w:val="0"/>
          <w:marBottom w:val="0"/>
          <w:divBdr>
            <w:top w:val="none" w:sz="0" w:space="0" w:color="auto"/>
            <w:left w:val="none" w:sz="0" w:space="0" w:color="auto"/>
            <w:bottom w:val="none" w:sz="0" w:space="0" w:color="auto"/>
            <w:right w:val="none" w:sz="0" w:space="0" w:color="auto"/>
          </w:divBdr>
        </w:div>
        <w:div w:id="439839045">
          <w:marLeft w:val="640"/>
          <w:marRight w:val="0"/>
          <w:marTop w:val="0"/>
          <w:marBottom w:val="0"/>
          <w:divBdr>
            <w:top w:val="none" w:sz="0" w:space="0" w:color="auto"/>
            <w:left w:val="none" w:sz="0" w:space="0" w:color="auto"/>
            <w:bottom w:val="none" w:sz="0" w:space="0" w:color="auto"/>
            <w:right w:val="none" w:sz="0" w:space="0" w:color="auto"/>
          </w:divBdr>
        </w:div>
        <w:div w:id="518398502">
          <w:marLeft w:val="640"/>
          <w:marRight w:val="0"/>
          <w:marTop w:val="0"/>
          <w:marBottom w:val="0"/>
          <w:divBdr>
            <w:top w:val="none" w:sz="0" w:space="0" w:color="auto"/>
            <w:left w:val="none" w:sz="0" w:space="0" w:color="auto"/>
            <w:bottom w:val="none" w:sz="0" w:space="0" w:color="auto"/>
            <w:right w:val="none" w:sz="0" w:space="0" w:color="auto"/>
          </w:divBdr>
        </w:div>
        <w:div w:id="610750186">
          <w:marLeft w:val="640"/>
          <w:marRight w:val="0"/>
          <w:marTop w:val="0"/>
          <w:marBottom w:val="0"/>
          <w:divBdr>
            <w:top w:val="none" w:sz="0" w:space="0" w:color="auto"/>
            <w:left w:val="none" w:sz="0" w:space="0" w:color="auto"/>
            <w:bottom w:val="none" w:sz="0" w:space="0" w:color="auto"/>
            <w:right w:val="none" w:sz="0" w:space="0" w:color="auto"/>
          </w:divBdr>
        </w:div>
        <w:div w:id="345593252">
          <w:marLeft w:val="640"/>
          <w:marRight w:val="0"/>
          <w:marTop w:val="0"/>
          <w:marBottom w:val="0"/>
          <w:divBdr>
            <w:top w:val="none" w:sz="0" w:space="0" w:color="auto"/>
            <w:left w:val="none" w:sz="0" w:space="0" w:color="auto"/>
            <w:bottom w:val="none" w:sz="0" w:space="0" w:color="auto"/>
            <w:right w:val="none" w:sz="0" w:space="0" w:color="auto"/>
          </w:divBdr>
        </w:div>
        <w:div w:id="589657116">
          <w:marLeft w:val="640"/>
          <w:marRight w:val="0"/>
          <w:marTop w:val="0"/>
          <w:marBottom w:val="0"/>
          <w:divBdr>
            <w:top w:val="none" w:sz="0" w:space="0" w:color="auto"/>
            <w:left w:val="none" w:sz="0" w:space="0" w:color="auto"/>
            <w:bottom w:val="none" w:sz="0" w:space="0" w:color="auto"/>
            <w:right w:val="none" w:sz="0" w:space="0" w:color="auto"/>
          </w:divBdr>
        </w:div>
        <w:div w:id="1994527833">
          <w:marLeft w:val="640"/>
          <w:marRight w:val="0"/>
          <w:marTop w:val="0"/>
          <w:marBottom w:val="0"/>
          <w:divBdr>
            <w:top w:val="none" w:sz="0" w:space="0" w:color="auto"/>
            <w:left w:val="none" w:sz="0" w:space="0" w:color="auto"/>
            <w:bottom w:val="none" w:sz="0" w:space="0" w:color="auto"/>
            <w:right w:val="none" w:sz="0" w:space="0" w:color="auto"/>
          </w:divBdr>
        </w:div>
        <w:div w:id="424156689">
          <w:marLeft w:val="640"/>
          <w:marRight w:val="0"/>
          <w:marTop w:val="0"/>
          <w:marBottom w:val="0"/>
          <w:divBdr>
            <w:top w:val="none" w:sz="0" w:space="0" w:color="auto"/>
            <w:left w:val="none" w:sz="0" w:space="0" w:color="auto"/>
            <w:bottom w:val="none" w:sz="0" w:space="0" w:color="auto"/>
            <w:right w:val="none" w:sz="0" w:space="0" w:color="auto"/>
          </w:divBdr>
        </w:div>
        <w:div w:id="99498535">
          <w:marLeft w:val="640"/>
          <w:marRight w:val="0"/>
          <w:marTop w:val="0"/>
          <w:marBottom w:val="0"/>
          <w:divBdr>
            <w:top w:val="none" w:sz="0" w:space="0" w:color="auto"/>
            <w:left w:val="none" w:sz="0" w:space="0" w:color="auto"/>
            <w:bottom w:val="none" w:sz="0" w:space="0" w:color="auto"/>
            <w:right w:val="none" w:sz="0" w:space="0" w:color="auto"/>
          </w:divBdr>
        </w:div>
        <w:div w:id="35199430">
          <w:marLeft w:val="640"/>
          <w:marRight w:val="0"/>
          <w:marTop w:val="0"/>
          <w:marBottom w:val="0"/>
          <w:divBdr>
            <w:top w:val="none" w:sz="0" w:space="0" w:color="auto"/>
            <w:left w:val="none" w:sz="0" w:space="0" w:color="auto"/>
            <w:bottom w:val="none" w:sz="0" w:space="0" w:color="auto"/>
            <w:right w:val="none" w:sz="0" w:space="0" w:color="auto"/>
          </w:divBdr>
        </w:div>
        <w:div w:id="1497652010">
          <w:marLeft w:val="640"/>
          <w:marRight w:val="0"/>
          <w:marTop w:val="0"/>
          <w:marBottom w:val="0"/>
          <w:divBdr>
            <w:top w:val="none" w:sz="0" w:space="0" w:color="auto"/>
            <w:left w:val="none" w:sz="0" w:space="0" w:color="auto"/>
            <w:bottom w:val="none" w:sz="0" w:space="0" w:color="auto"/>
            <w:right w:val="none" w:sz="0" w:space="0" w:color="auto"/>
          </w:divBdr>
        </w:div>
        <w:div w:id="1898278075">
          <w:marLeft w:val="640"/>
          <w:marRight w:val="0"/>
          <w:marTop w:val="0"/>
          <w:marBottom w:val="0"/>
          <w:divBdr>
            <w:top w:val="none" w:sz="0" w:space="0" w:color="auto"/>
            <w:left w:val="none" w:sz="0" w:space="0" w:color="auto"/>
            <w:bottom w:val="none" w:sz="0" w:space="0" w:color="auto"/>
            <w:right w:val="none" w:sz="0" w:space="0" w:color="auto"/>
          </w:divBdr>
        </w:div>
        <w:div w:id="1607352096">
          <w:marLeft w:val="640"/>
          <w:marRight w:val="0"/>
          <w:marTop w:val="0"/>
          <w:marBottom w:val="0"/>
          <w:divBdr>
            <w:top w:val="none" w:sz="0" w:space="0" w:color="auto"/>
            <w:left w:val="none" w:sz="0" w:space="0" w:color="auto"/>
            <w:bottom w:val="none" w:sz="0" w:space="0" w:color="auto"/>
            <w:right w:val="none" w:sz="0" w:space="0" w:color="auto"/>
          </w:divBdr>
        </w:div>
        <w:div w:id="1374035436">
          <w:marLeft w:val="640"/>
          <w:marRight w:val="0"/>
          <w:marTop w:val="0"/>
          <w:marBottom w:val="0"/>
          <w:divBdr>
            <w:top w:val="none" w:sz="0" w:space="0" w:color="auto"/>
            <w:left w:val="none" w:sz="0" w:space="0" w:color="auto"/>
            <w:bottom w:val="none" w:sz="0" w:space="0" w:color="auto"/>
            <w:right w:val="none" w:sz="0" w:space="0" w:color="auto"/>
          </w:divBdr>
        </w:div>
        <w:div w:id="2115438183">
          <w:marLeft w:val="640"/>
          <w:marRight w:val="0"/>
          <w:marTop w:val="0"/>
          <w:marBottom w:val="0"/>
          <w:divBdr>
            <w:top w:val="none" w:sz="0" w:space="0" w:color="auto"/>
            <w:left w:val="none" w:sz="0" w:space="0" w:color="auto"/>
            <w:bottom w:val="none" w:sz="0" w:space="0" w:color="auto"/>
            <w:right w:val="none" w:sz="0" w:space="0" w:color="auto"/>
          </w:divBdr>
        </w:div>
        <w:div w:id="776873443">
          <w:marLeft w:val="640"/>
          <w:marRight w:val="0"/>
          <w:marTop w:val="0"/>
          <w:marBottom w:val="0"/>
          <w:divBdr>
            <w:top w:val="none" w:sz="0" w:space="0" w:color="auto"/>
            <w:left w:val="none" w:sz="0" w:space="0" w:color="auto"/>
            <w:bottom w:val="none" w:sz="0" w:space="0" w:color="auto"/>
            <w:right w:val="none" w:sz="0" w:space="0" w:color="auto"/>
          </w:divBdr>
        </w:div>
        <w:div w:id="444732735">
          <w:marLeft w:val="640"/>
          <w:marRight w:val="0"/>
          <w:marTop w:val="0"/>
          <w:marBottom w:val="0"/>
          <w:divBdr>
            <w:top w:val="none" w:sz="0" w:space="0" w:color="auto"/>
            <w:left w:val="none" w:sz="0" w:space="0" w:color="auto"/>
            <w:bottom w:val="none" w:sz="0" w:space="0" w:color="auto"/>
            <w:right w:val="none" w:sz="0" w:space="0" w:color="auto"/>
          </w:divBdr>
        </w:div>
        <w:div w:id="711003778">
          <w:marLeft w:val="640"/>
          <w:marRight w:val="0"/>
          <w:marTop w:val="0"/>
          <w:marBottom w:val="0"/>
          <w:divBdr>
            <w:top w:val="none" w:sz="0" w:space="0" w:color="auto"/>
            <w:left w:val="none" w:sz="0" w:space="0" w:color="auto"/>
            <w:bottom w:val="none" w:sz="0" w:space="0" w:color="auto"/>
            <w:right w:val="none" w:sz="0" w:space="0" w:color="auto"/>
          </w:divBdr>
        </w:div>
        <w:div w:id="794523527">
          <w:marLeft w:val="640"/>
          <w:marRight w:val="0"/>
          <w:marTop w:val="0"/>
          <w:marBottom w:val="0"/>
          <w:divBdr>
            <w:top w:val="none" w:sz="0" w:space="0" w:color="auto"/>
            <w:left w:val="none" w:sz="0" w:space="0" w:color="auto"/>
            <w:bottom w:val="none" w:sz="0" w:space="0" w:color="auto"/>
            <w:right w:val="none" w:sz="0" w:space="0" w:color="auto"/>
          </w:divBdr>
        </w:div>
        <w:div w:id="479855491">
          <w:marLeft w:val="640"/>
          <w:marRight w:val="0"/>
          <w:marTop w:val="0"/>
          <w:marBottom w:val="0"/>
          <w:divBdr>
            <w:top w:val="none" w:sz="0" w:space="0" w:color="auto"/>
            <w:left w:val="none" w:sz="0" w:space="0" w:color="auto"/>
            <w:bottom w:val="none" w:sz="0" w:space="0" w:color="auto"/>
            <w:right w:val="none" w:sz="0" w:space="0" w:color="auto"/>
          </w:divBdr>
        </w:div>
        <w:div w:id="925841638">
          <w:marLeft w:val="640"/>
          <w:marRight w:val="0"/>
          <w:marTop w:val="0"/>
          <w:marBottom w:val="0"/>
          <w:divBdr>
            <w:top w:val="none" w:sz="0" w:space="0" w:color="auto"/>
            <w:left w:val="none" w:sz="0" w:space="0" w:color="auto"/>
            <w:bottom w:val="none" w:sz="0" w:space="0" w:color="auto"/>
            <w:right w:val="none" w:sz="0" w:space="0" w:color="auto"/>
          </w:divBdr>
        </w:div>
        <w:div w:id="1656061309">
          <w:marLeft w:val="640"/>
          <w:marRight w:val="0"/>
          <w:marTop w:val="0"/>
          <w:marBottom w:val="0"/>
          <w:divBdr>
            <w:top w:val="none" w:sz="0" w:space="0" w:color="auto"/>
            <w:left w:val="none" w:sz="0" w:space="0" w:color="auto"/>
            <w:bottom w:val="none" w:sz="0" w:space="0" w:color="auto"/>
            <w:right w:val="none" w:sz="0" w:space="0" w:color="auto"/>
          </w:divBdr>
        </w:div>
        <w:div w:id="1624533771">
          <w:marLeft w:val="640"/>
          <w:marRight w:val="0"/>
          <w:marTop w:val="0"/>
          <w:marBottom w:val="0"/>
          <w:divBdr>
            <w:top w:val="none" w:sz="0" w:space="0" w:color="auto"/>
            <w:left w:val="none" w:sz="0" w:space="0" w:color="auto"/>
            <w:bottom w:val="none" w:sz="0" w:space="0" w:color="auto"/>
            <w:right w:val="none" w:sz="0" w:space="0" w:color="auto"/>
          </w:divBdr>
        </w:div>
        <w:div w:id="603464674">
          <w:marLeft w:val="640"/>
          <w:marRight w:val="0"/>
          <w:marTop w:val="0"/>
          <w:marBottom w:val="0"/>
          <w:divBdr>
            <w:top w:val="none" w:sz="0" w:space="0" w:color="auto"/>
            <w:left w:val="none" w:sz="0" w:space="0" w:color="auto"/>
            <w:bottom w:val="none" w:sz="0" w:space="0" w:color="auto"/>
            <w:right w:val="none" w:sz="0" w:space="0" w:color="auto"/>
          </w:divBdr>
        </w:div>
      </w:divsChild>
    </w:div>
    <w:div w:id="581795645">
      <w:bodyDiv w:val="1"/>
      <w:marLeft w:val="0"/>
      <w:marRight w:val="0"/>
      <w:marTop w:val="0"/>
      <w:marBottom w:val="0"/>
      <w:divBdr>
        <w:top w:val="none" w:sz="0" w:space="0" w:color="auto"/>
        <w:left w:val="none" w:sz="0" w:space="0" w:color="auto"/>
        <w:bottom w:val="none" w:sz="0" w:space="0" w:color="auto"/>
        <w:right w:val="none" w:sz="0" w:space="0" w:color="auto"/>
      </w:divBdr>
      <w:divsChild>
        <w:div w:id="1615205939">
          <w:marLeft w:val="640"/>
          <w:marRight w:val="0"/>
          <w:marTop w:val="0"/>
          <w:marBottom w:val="0"/>
          <w:divBdr>
            <w:top w:val="none" w:sz="0" w:space="0" w:color="auto"/>
            <w:left w:val="none" w:sz="0" w:space="0" w:color="auto"/>
            <w:bottom w:val="none" w:sz="0" w:space="0" w:color="auto"/>
            <w:right w:val="none" w:sz="0" w:space="0" w:color="auto"/>
          </w:divBdr>
        </w:div>
        <w:div w:id="1072308899">
          <w:marLeft w:val="640"/>
          <w:marRight w:val="0"/>
          <w:marTop w:val="0"/>
          <w:marBottom w:val="0"/>
          <w:divBdr>
            <w:top w:val="none" w:sz="0" w:space="0" w:color="auto"/>
            <w:left w:val="none" w:sz="0" w:space="0" w:color="auto"/>
            <w:bottom w:val="none" w:sz="0" w:space="0" w:color="auto"/>
            <w:right w:val="none" w:sz="0" w:space="0" w:color="auto"/>
          </w:divBdr>
        </w:div>
        <w:div w:id="1704474055">
          <w:marLeft w:val="640"/>
          <w:marRight w:val="0"/>
          <w:marTop w:val="0"/>
          <w:marBottom w:val="0"/>
          <w:divBdr>
            <w:top w:val="none" w:sz="0" w:space="0" w:color="auto"/>
            <w:left w:val="none" w:sz="0" w:space="0" w:color="auto"/>
            <w:bottom w:val="none" w:sz="0" w:space="0" w:color="auto"/>
            <w:right w:val="none" w:sz="0" w:space="0" w:color="auto"/>
          </w:divBdr>
        </w:div>
        <w:div w:id="624578199">
          <w:marLeft w:val="640"/>
          <w:marRight w:val="0"/>
          <w:marTop w:val="0"/>
          <w:marBottom w:val="0"/>
          <w:divBdr>
            <w:top w:val="none" w:sz="0" w:space="0" w:color="auto"/>
            <w:left w:val="none" w:sz="0" w:space="0" w:color="auto"/>
            <w:bottom w:val="none" w:sz="0" w:space="0" w:color="auto"/>
            <w:right w:val="none" w:sz="0" w:space="0" w:color="auto"/>
          </w:divBdr>
        </w:div>
        <w:div w:id="493422902">
          <w:marLeft w:val="640"/>
          <w:marRight w:val="0"/>
          <w:marTop w:val="0"/>
          <w:marBottom w:val="0"/>
          <w:divBdr>
            <w:top w:val="none" w:sz="0" w:space="0" w:color="auto"/>
            <w:left w:val="none" w:sz="0" w:space="0" w:color="auto"/>
            <w:bottom w:val="none" w:sz="0" w:space="0" w:color="auto"/>
            <w:right w:val="none" w:sz="0" w:space="0" w:color="auto"/>
          </w:divBdr>
        </w:div>
        <w:div w:id="1661033855">
          <w:marLeft w:val="640"/>
          <w:marRight w:val="0"/>
          <w:marTop w:val="0"/>
          <w:marBottom w:val="0"/>
          <w:divBdr>
            <w:top w:val="none" w:sz="0" w:space="0" w:color="auto"/>
            <w:left w:val="none" w:sz="0" w:space="0" w:color="auto"/>
            <w:bottom w:val="none" w:sz="0" w:space="0" w:color="auto"/>
            <w:right w:val="none" w:sz="0" w:space="0" w:color="auto"/>
          </w:divBdr>
        </w:div>
        <w:div w:id="1789154420">
          <w:marLeft w:val="640"/>
          <w:marRight w:val="0"/>
          <w:marTop w:val="0"/>
          <w:marBottom w:val="0"/>
          <w:divBdr>
            <w:top w:val="none" w:sz="0" w:space="0" w:color="auto"/>
            <w:left w:val="none" w:sz="0" w:space="0" w:color="auto"/>
            <w:bottom w:val="none" w:sz="0" w:space="0" w:color="auto"/>
            <w:right w:val="none" w:sz="0" w:space="0" w:color="auto"/>
          </w:divBdr>
        </w:div>
        <w:div w:id="2003467916">
          <w:marLeft w:val="640"/>
          <w:marRight w:val="0"/>
          <w:marTop w:val="0"/>
          <w:marBottom w:val="0"/>
          <w:divBdr>
            <w:top w:val="none" w:sz="0" w:space="0" w:color="auto"/>
            <w:left w:val="none" w:sz="0" w:space="0" w:color="auto"/>
            <w:bottom w:val="none" w:sz="0" w:space="0" w:color="auto"/>
            <w:right w:val="none" w:sz="0" w:space="0" w:color="auto"/>
          </w:divBdr>
        </w:div>
        <w:div w:id="1947540977">
          <w:marLeft w:val="640"/>
          <w:marRight w:val="0"/>
          <w:marTop w:val="0"/>
          <w:marBottom w:val="0"/>
          <w:divBdr>
            <w:top w:val="none" w:sz="0" w:space="0" w:color="auto"/>
            <w:left w:val="none" w:sz="0" w:space="0" w:color="auto"/>
            <w:bottom w:val="none" w:sz="0" w:space="0" w:color="auto"/>
            <w:right w:val="none" w:sz="0" w:space="0" w:color="auto"/>
          </w:divBdr>
        </w:div>
        <w:div w:id="1150710849">
          <w:marLeft w:val="640"/>
          <w:marRight w:val="0"/>
          <w:marTop w:val="0"/>
          <w:marBottom w:val="0"/>
          <w:divBdr>
            <w:top w:val="none" w:sz="0" w:space="0" w:color="auto"/>
            <w:left w:val="none" w:sz="0" w:space="0" w:color="auto"/>
            <w:bottom w:val="none" w:sz="0" w:space="0" w:color="auto"/>
            <w:right w:val="none" w:sz="0" w:space="0" w:color="auto"/>
          </w:divBdr>
        </w:div>
        <w:div w:id="285625472">
          <w:marLeft w:val="640"/>
          <w:marRight w:val="0"/>
          <w:marTop w:val="0"/>
          <w:marBottom w:val="0"/>
          <w:divBdr>
            <w:top w:val="none" w:sz="0" w:space="0" w:color="auto"/>
            <w:left w:val="none" w:sz="0" w:space="0" w:color="auto"/>
            <w:bottom w:val="none" w:sz="0" w:space="0" w:color="auto"/>
            <w:right w:val="none" w:sz="0" w:space="0" w:color="auto"/>
          </w:divBdr>
        </w:div>
        <w:div w:id="1455100043">
          <w:marLeft w:val="640"/>
          <w:marRight w:val="0"/>
          <w:marTop w:val="0"/>
          <w:marBottom w:val="0"/>
          <w:divBdr>
            <w:top w:val="none" w:sz="0" w:space="0" w:color="auto"/>
            <w:left w:val="none" w:sz="0" w:space="0" w:color="auto"/>
            <w:bottom w:val="none" w:sz="0" w:space="0" w:color="auto"/>
            <w:right w:val="none" w:sz="0" w:space="0" w:color="auto"/>
          </w:divBdr>
        </w:div>
        <w:div w:id="541287619">
          <w:marLeft w:val="640"/>
          <w:marRight w:val="0"/>
          <w:marTop w:val="0"/>
          <w:marBottom w:val="0"/>
          <w:divBdr>
            <w:top w:val="none" w:sz="0" w:space="0" w:color="auto"/>
            <w:left w:val="none" w:sz="0" w:space="0" w:color="auto"/>
            <w:bottom w:val="none" w:sz="0" w:space="0" w:color="auto"/>
            <w:right w:val="none" w:sz="0" w:space="0" w:color="auto"/>
          </w:divBdr>
        </w:div>
        <w:div w:id="555315708">
          <w:marLeft w:val="640"/>
          <w:marRight w:val="0"/>
          <w:marTop w:val="0"/>
          <w:marBottom w:val="0"/>
          <w:divBdr>
            <w:top w:val="none" w:sz="0" w:space="0" w:color="auto"/>
            <w:left w:val="none" w:sz="0" w:space="0" w:color="auto"/>
            <w:bottom w:val="none" w:sz="0" w:space="0" w:color="auto"/>
            <w:right w:val="none" w:sz="0" w:space="0" w:color="auto"/>
          </w:divBdr>
        </w:div>
        <w:div w:id="163251032">
          <w:marLeft w:val="640"/>
          <w:marRight w:val="0"/>
          <w:marTop w:val="0"/>
          <w:marBottom w:val="0"/>
          <w:divBdr>
            <w:top w:val="none" w:sz="0" w:space="0" w:color="auto"/>
            <w:left w:val="none" w:sz="0" w:space="0" w:color="auto"/>
            <w:bottom w:val="none" w:sz="0" w:space="0" w:color="auto"/>
            <w:right w:val="none" w:sz="0" w:space="0" w:color="auto"/>
          </w:divBdr>
        </w:div>
        <w:div w:id="1380399211">
          <w:marLeft w:val="640"/>
          <w:marRight w:val="0"/>
          <w:marTop w:val="0"/>
          <w:marBottom w:val="0"/>
          <w:divBdr>
            <w:top w:val="none" w:sz="0" w:space="0" w:color="auto"/>
            <w:left w:val="none" w:sz="0" w:space="0" w:color="auto"/>
            <w:bottom w:val="none" w:sz="0" w:space="0" w:color="auto"/>
            <w:right w:val="none" w:sz="0" w:space="0" w:color="auto"/>
          </w:divBdr>
        </w:div>
        <w:div w:id="162355766">
          <w:marLeft w:val="640"/>
          <w:marRight w:val="0"/>
          <w:marTop w:val="0"/>
          <w:marBottom w:val="0"/>
          <w:divBdr>
            <w:top w:val="none" w:sz="0" w:space="0" w:color="auto"/>
            <w:left w:val="none" w:sz="0" w:space="0" w:color="auto"/>
            <w:bottom w:val="none" w:sz="0" w:space="0" w:color="auto"/>
            <w:right w:val="none" w:sz="0" w:space="0" w:color="auto"/>
          </w:divBdr>
        </w:div>
        <w:div w:id="2113236037">
          <w:marLeft w:val="640"/>
          <w:marRight w:val="0"/>
          <w:marTop w:val="0"/>
          <w:marBottom w:val="0"/>
          <w:divBdr>
            <w:top w:val="none" w:sz="0" w:space="0" w:color="auto"/>
            <w:left w:val="none" w:sz="0" w:space="0" w:color="auto"/>
            <w:bottom w:val="none" w:sz="0" w:space="0" w:color="auto"/>
            <w:right w:val="none" w:sz="0" w:space="0" w:color="auto"/>
          </w:divBdr>
        </w:div>
        <w:div w:id="728649645">
          <w:marLeft w:val="640"/>
          <w:marRight w:val="0"/>
          <w:marTop w:val="0"/>
          <w:marBottom w:val="0"/>
          <w:divBdr>
            <w:top w:val="none" w:sz="0" w:space="0" w:color="auto"/>
            <w:left w:val="none" w:sz="0" w:space="0" w:color="auto"/>
            <w:bottom w:val="none" w:sz="0" w:space="0" w:color="auto"/>
            <w:right w:val="none" w:sz="0" w:space="0" w:color="auto"/>
          </w:divBdr>
        </w:div>
        <w:div w:id="1112480595">
          <w:marLeft w:val="640"/>
          <w:marRight w:val="0"/>
          <w:marTop w:val="0"/>
          <w:marBottom w:val="0"/>
          <w:divBdr>
            <w:top w:val="none" w:sz="0" w:space="0" w:color="auto"/>
            <w:left w:val="none" w:sz="0" w:space="0" w:color="auto"/>
            <w:bottom w:val="none" w:sz="0" w:space="0" w:color="auto"/>
            <w:right w:val="none" w:sz="0" w:space="0" w:color="auto"/>
          </w:divBdr>
        </w:div>
        <w:div w:id="1278023140">
          <w:marLeft w:val="640"/>
          <w:marRight w:val="0"/>
          <w:marTop w:val="0"/>
          <w:marBottom w:val="0"/>
          <w:divBdr>
            <w:top w:val="none" w:sz="0" w:space="0" w:color="auto"/>
            <w:left w:val="none" w:sz="0" w:space="0" w:color="auto"/>
            <w:bottom w:val="none" w:sz="0" w:space="0" w:color="auto"/>
            <w:right w:val="none" w:sz="0" w:space="0" w:color="auto"/>
          </w:divBdr>
        </w:div>
        <w:div w:id="1291744587">
          <w:marLeft w:val="640"/>
          <w:marRight w:val="0"/>
          <w:marTop w:val="0"/>
          <w:marBottom w:val="0"/>
          <w:divBdr>
            <w:top w:val="none" w:sz="0" w:space="0" w:color="auto"/>
            <w:left w:val="none" w:sz="0" w:space="0" w:color="auto"/>
            <w:bottom w:val="none" w:sz="0" w:space="0" w:color="auto"/>
            <w:right w:val="none" w:sz="0" w:space="0" w:color="auto"/>
          </w:divBdr>
        </w:div>
        <w:div w:id="1878196682">
          <w:marLeft w:val="640"/>
          <w:marRight w:val="0"/>
          <w:marTop w:val="0"/>
          <w:marBottom w:val="0"/>
          <w:divBdr>
            <w:top w:val="none" w:sz="0" w:space="0" w:color="auto"/>
            <w:left w:val="none" w:sz="0" w:space="0" w:color="auto"/>
            <w:bottom w:val="none" w:sz="0" w:space="0" w:color="auto"/>
            <w:right w:val="none" w:sz="0" w:space="0" w:color="auto"/>
          </w:divBdr>
        </w:div>
        <w:div w:id="597100659">
          <w:marLeft w:val="640"/>
          <w:marRight w:val="0"/>
          <w:marTop w:val="0"/>
          <w:marBottom w:val="0"/>
          <w:divBdr>
            <w:top w:val="none" w:sz="0" w:space="0" w:color="auto"/>
            <w:left w:val="none" w:sz="0" w:space="0" w:color="auto"/>
            <w:bottom w:val="none" w:sz="0" w:space="0" w:color="auto"/>
            <w:right w:val="none" w:sz="0" w:space="0" w:color="auto"/>
          </w:divBdr>
        </w:div>
        <w:div w:id="943803850">
          <w:marLeft w:val="640"/>
          <w:marRight w:val="0"/>
          <w:marTop w:val="0"/>
          <w:marBottom w:val="0"/>
          <w:divBdr>
            <w:top w:val="none" w:sz="0" w:space="0" w:color="auto"/>
            <w:left w:val="none" w:sz="0" w:space="0" w:color="auto"/>
            <w:bottom w:val="none" w:sz="0" w:space="0" w:color="auto"/>
            <w:right w:val="none" w:sz="0" w:space="0" w:color="auto"/>
          </w:divBdr>
        </w:div>
        <w:div w:id="1839923582">
          <w:marLeft w:val="640"/>
          <w:marRight w:val="0"/>
          <w:marTop w:val="0"/>
          <w:marBottom w:val="0"/>
          <w:divBdr>
            <w:top w:val="none" w:sz="0" w:space="0" w:color="auto"/>
            <w:left w:val="none" w:sz="0" w:space="0" w:color="auto"/>
            <w:bottom w:val="none" w:sz="0" w:space="0" w:color="auto"/>
            <w:right w:val="none" w:sz="0" w:space="0" w:color="auto"/>
          </w:divBdr>
        </w:div>
        <w:div w:id="891229475">
          <w:marLeft w:val="640"/>
          <w:marRight w:val="0"/>
          <w:marTop w:val="0"/>
          <w:marBottom w:val="0"/>
          <w:divBdr>
            <w:top w:val="none" w:sz="0" w:space="0" w:color="auto"/>
            <w:left w:val="none" w:sz="0" w:space="0" w:color="auto"/>
            <w:bottom w:val="none" w:sz="0" w:space="0" w:color="auto"/>
            <w:right w:val="none" w:sz="0" w:space="0" w:color="auto"/>
          </w:divBdr>
        </w:div>
        <w:div w:id="2010019742">
          <w:marLeft w:val="640"/>
          <w:marRight w:val="0"/>
          <w:marTop w:val="0"/>
          <w:marBottom w:val="0"/>
          <w:divBdr>
            <w:top w:val="none" w:sz="0" w:space="0" w:color="auto"/>
            <w:left w:val="none" w:sz="0" w:space="0" w:color="auto"/>
            <w:bottom w:val="none" w:sz="0" w:space="0" w:color="auto"/>
            <w:right w:val="none" w:sz="0" w:space="0" w:color="auto"/>
          </w:divBdr>
        </w:div>
        <w:div w:id="526061360">
          <w:marLeft w:val="640"/>
          <w:marRight w:val="0"/>
          <w:marTop w:val="0"/>
          <w:marBottom w:val="0"/>
          <w:divBdr>
            <w:top w:val="none" w:sz="0" w:space="0" w:color="auto"/>
            <w:left w:val="none" w:sz="0" w:space="0" w:color="auto"/>
            <w:bottom w:val="none" w:sz="0" w:space="0" w:color="auto"/>
            <w:right w:val="none" w:sz="0" w:space="0" w:color="auto"/>
          </w:divBdr>
        </w:div>
        <w:div w:id="1045331612">
          <w:marLeft w:val="640"/>
          <w:marRight w:val="0"/>
          <w:marTop w:val="0"/>
          <w:marBottom w:val="0"/>
          <w:divBdr>
            <w:top w:val="none" w:sz="0" w:space="0" w:color="auto"/>
            <w:left w:val="none" w:sz="0" w:space="0" w:color="auto"/>
            <w:bottom w:val="none" w:sz="0" w:space="0" w:color="auto"/>
            <w:right w:val="none" w:sz="0" w:space="0" w:color="auto"/>
          </w:divBdr>
        </w:div>
        <w:div w:id="1218322091">
          <w:marLeft w:val="640"/>
          <w:marRight w:val="0"/>
          <w:marTop w:val="0"/>
          <w:marBottom w:val="0"/>
          <w:divBdr>
            <w:top w:val="none" w:sz="0" w:space="0" w:color="auto"/>
            <w:left w:val="none" w:sz="0" w:space="0" w:color="auto"/>
            <w:bottom w:val="none" w:sz="0" w:space="0" w:color="auto"/>
            <w:right w:val="none" w:sz="0" w:space="0" w:color="auto"/>
          </w:divBdr>
        </w:div>
        <w:div w:id="251939856">
          <w:marLeft w:val="640"/>
          <w:marRight w:val="0"/>
          <w:marTop w:val="0"/>
          <w:marBottom w:val="0"/>
          <w:divBdr>
            <w:top w:val="none" w:sz="0" w:space="0" w:color="auto"/>
            <w:left w:val="none" w:sz="0" w:space="0" w:color="auto"/>
            <w:bottom w:val="none" w:sz="0" w:space="0" w:color="auto"/>
            <w:right w:val="none" w:sz="0" w:space="0" w:color="auto"/>
          </w:divBdr>
        </w:div>
        <w:div w:id="818352679">
          <w:marLeft w:val="640"/>
          <w:marRight w:val="0"/>
          <w:marTop w:val="0"/>
          <w:marBottom w:val="0"/>
          <w:divBdr>
            <w:top w:val="none" w:sz="0" w:space="0" w:color="auto"/>
            <w:left w:val="none" w:sz="0" w:space="0" w:color="auto"/>
            <w:bottom w:val="none" w:sz="0" w:space="0" w:color="auto"/>
            <w:right w:val="none" w:sz="0" w:space="0" w:color="auto"/>
          </w:divBdr>
        </w:div>
        <w:div w:id="2092896115">
          <w:marLeft w:val="640"/>
          <w:marRight w:val="0"/>
          <w:marTop w:val="0"/>
          <w:marBottom w:val="0"/>
          <w:divBdr>
            <w:top w:val="none" w:sz="0" w:space="0" w:color="auto"/>
            <w:left w:val="none" w:sz="0" w:space="0" w:color="auto"/>
            <w:bottom w:val="none" w:sz="0" w:space="0" w:color="auto"/>
            <w:right w:val="none" w:sz="0" w:space="0" w:color="auto"/>
          </w:divBdr>
        </w:div>
        <w:div w:id="1108891959">
          <w:marLeft w:val="640"/>
          <w:marRight w:val="0"/>
          <w:marTop w:val="0"/>
          <w:marBottom w:val="0"/>
          <w:divBdr>
            <w:top w:val="none" w:sz="0" w:space="0" w:color="auto"/>
            <w:left w:val="none" w:sz="0" w:space="0" w:color="auto"/>
            <w:bottom w:val="none" w:sz="0" w:space="0" w:color="auto"/>
            <w:right w:val="none" w:sz="0" w:space="0" w:color="auto"/>
          </w:divBdr>
        </w:div>
        <w:div w:id="1016081862">
          <w:marLeft w:val="640"/>
          <w:marRight w:val="0"/>
          <w:marTop w:val="0"/>
          <w:marBottom w:val="0"/>
          <w:divBdr>
            <w:top w:val="none" w:sz="0" w:space="0" w:color="auto"/>
            <w:left w:val="none" w:sz="0" w:space="0" w:color="auto"/>
            <w:bottom w:val="none" w:sz="0" w:space="0" w:color="auto"/>
            <w:right w:val="none" w:sz="0" w:space="0" w:color="auto"/>
          </w:divBdr>
        </w:div>
        <w:div w:id="306326272">
          <w:marLeft w:val="640"/>
          <w:marRight w:val="0"/>
          <w:marTop w:val="0"/>
          <w:marBottom w:val="0"/>
          <w:divBdr>
            <w:top w:val="none" w:sz="0" w:space="0" w:color="auto"/>
            <w:left w:val="none" w:sz="0" w:space="0" w:color="auto"/>
            <w:bottom w:val="none" w:sz="0" w:space="0" w:color="auto"/>
            <w:right w:val="none" w:sz="0" w:space="0" w:color="auto"/>
          </w:divBdr>
        </w:div>
        <w:div w:id="1138642015">
          <w:marLeft w:val="640"/>
          <w:marRight w:val="0"/>
          <w:marTop w:val="0"/>
          <w:marBottom w:val="0"/>
          <w:divBdr>
            <w:top w:val="none" w:sz="0" w:space="0" w:color="auto"/>
            <w:left w:val="none" w:sz="0" w:space="0" w:color="auto"/>
            <w:bottom w:val="none" w:sz="0" w:space="0" w:color="auto"/>
            <w:right w:val="none" w:sz="0" w:space="0" w:color="auto"/>
          </w:divBdr>
        </w:div>
        <w:div w:id="1753162090">
          <w:marLeft w:val="640"/>
          <w:marRight w:val="0"/>
          <w:marTop w:val="0"/>
          <w:marBottom w:val="0"/>
          <w:divBdr>
            <w:top w:val="none" w:sz="0" w:space="0" w:color="auto"/>
            <w:left w:val="none" w:sz="0" w:space="0" w:color="auto"/>
            <w:bottom w:val="none" w:sz="0" w:space="0" w:color="auto"/>
            <w:right w:val="none" w:sz="0" w:space="0" w:color="auto"/>
          </w:divBdr>
        </w:div>
        <w:div w:id="16741736">
          <w:marLeft w:val="640"/>
          <w:marRight w:val="0"/>
          <w:marTop w:val="0"/>
          <w:marBottom w:val="0"/>
          <w:divBdr>
            <w:top w:val="none" w:sz="0" w:space="0" w:color="auto"/>
            <w:left w:val="none" w:sz="0" w:space="0" w:color="auto"/>
            <w:bottom w:val="none" w:sz="0" w:space="0" w:color="auto"/>
            <w:right w:val="none" w:sz="0" w:space="0" w:color="auto"/>
          </w:divBdr>
        </w:div>
        <w:div w:id="1199970282">
          <w:marLeft w:val="640"/>
          <w:marRight w:val="0"/>
          <w:marTop w:val="0"/>
          <w:marBottom w:val="0"/>
          <w:divBdr>
            <w:top w:val="none" w:sz="0" w:space="0" w:color="auto"/>
            <w:left w:val="none" w:sz="0" w:space="0" w:color="auto"/>
            <w:bottom w:val="none" w:sz="0" w:space="0" w:color="auto"/>
            <w:right w:val="none" w:sz="0" w:space="0" w:color="auto"/>
          </w:divBdr>
        </w:div>
        <w:div w:id="2036301594">
          <w:marLeft w:val="640"/>
          <w:marRight w:val="0"/>
          <w:marTop w:val="0"/>
          <w:marBottom w:val="0"/>
          <w:divBdr>
            <w:top w:val="none" w:sz="0" w:space="0" w:color="auto"/>
            <w:left w:val="none" w:sz="0" w:space="0" w:color="auto"/>
            <w:bottom w:val="none" w:sz="0" w:space="0" w:color="auto"/>
            <w:right w:val="none" w:sz="0" w:space="0" w:color="auto"/>
          </w:divBdr>
        </w:div>
        <w:div w:id="1143544066">
          <w:marLeft w:val="640"/>
          <w:marRight w:val="0"/>
          <w:marTop w:val="0"/>
          <w:marBottom w:val="0"/>
          <w:divBdr>
            <w:top w:val="none" w:sz="0" w:space="0" w:color="auto"/>
            <w:left w:val="none" w:sz="0" w:space="0" w:color="auto"/>
            <w:bottom w:val="none" w:sz="0" w:space="0" w:color="auto"/>
            <w:right w:val="none" w:sz="0" w:space="0" w:color="auto"/>
          </w:divBdr>
        </w:div>
        <w:div w:id="1721975053">
          <w:marLeft w:val="640"/>
          <w:marRight w:val="0"/>
          <w:marTop w:val="0"/>
          <w:marBottom w:val="0"/>
          <w:divBdr>
            <w:top w:val="none" w:sz="0" w:space="0" w:color="auto"/>
            <w:left w:val="none" w:sz="0" w:space="0" w:color="auto"/>
            <w:bottom w:val="none" w:sz="0" w:space="0" w:color="auto"/>
            <w:right w:val="none" w:sz="0" w:space="0" w:color="auto"/>
          </w:divBdr>
        </w:div>
        <w:div w:id="720373066">
          <w:marLeft w:val="640"/>
          <w:marRight w:val="0"/>
          <w:marTop w:val="0"/>
          <w:marBottom w:val="0"/>
          <w:divBdr>
            <w:top w:val="none" w:sz="0" w:space="0" w:color="auto"/>
            <w:left w:val="none" w:sz="0" w:space="0" w:color="auto"/>
            <w:bottom w:val="none" w:sz="0" w:space="0" w:color="auto"/>
            <w:right w:val="none" w:sz="0" w:space="0" w:color="auto"/>
          </w:divBdr>
        </w:div>
        <w:div w:id="74475992">
          <w:marLeft w:val="640"/>
          <w:marRight w:val="0"/>
          <w:marTop w:val="0"/>
          <w:marBottom w:val="0"/>
          <w:divBdr>
            <w:top w:val="none" w:sz="0" w:space="0" w:color="auto"/>
            <w:left w:val="none" w:sz="0" w:space="0" w:color="auto"/>
            <w:bottom w:val="none" w:sz="0" w:space="0" w:color="auto"/>
            <w:right w:val="none" w:sz="0" w:space="0" w:color="auto"/>
          </w:divBdr>
        </w:div>
        <w:div w:id="618293063">
          <w:marLeft w:val="640"/>
          <w:marRight w:val="0"/>
          <w:marTop w:val="0"/>
          <w:marBottom w:val="0"/>
          <w:divBdr>
            <w:top w:val="none" w:sz="0" w:space="0" w:color="auto"/>
            <w:left w:val="none" w:sz="0" w:space="0" w:color="auto"/>
            <w:bottom w:val="none" w:sz="0" w:space="0" w:color="auto"/>
            <w:right w:val="none" w:sz="0" w:space="0" w:color="auto"/>
          </w:divBdr>
        </w:div>
      </w:divsChild>
    </w:div>
    <w:div w:id="593978236">
      <w:bodyDiv w:val="1"/>
      <w:marLeft w:val="0"/>
      <w:marRight w:val="0"/>
      <w:marTop w:val="0"/>
      <w:marBottom w:val="0"/>
      <w:divBdr>
        <w:top w:val="none" w:sz="0" w:space="0" w:color="auto"/>
        <w:left w:val="none" w:sz="0" w:space="0" w:color="auto"/>
        <w:bottom w:val="none" w:sz="0" w:space="0" w:color="auto"/>
        <w:right w:val="none" w:sz="0" w:space="0" w:color="auto"/>
      </w:divBdr>
      <w:divsChild>
        <w:div w:id="765805296">
          <w:marLeft w:val="640"/>
          <w:marRight w:val="0"/>
          <w:marTop w:val="0"/>
          <w:marBottom w:val="0"/>
          <w:divBdr>
            <w:top w:val="none" w:sz="0" w:space="0" w:color="auto"/>
            <w:left w:val="none" w:sz="0" w:space="0" w:color="auto"/>
            <w:bottom w:val="none" w:sz="0" w:space="0" w:color="auto"/>
            <w:right w:val="none" w:sz="0" w:space="0" w:color="auto"/>
          </w:divBdr>
        </w:div>
        <w:div w:id="24789678">
          <w:marLeft w:val="640"/>
          <w:marRight w:val="0"/>
          <w:marTop w:val="0"/>
          <w:marBottom w:val="0"/>
          <w:divBdr>
            <w:top w:val="none" w:sz="0" w:space="0" w:color="auto"/>
            <w:left w:val="none" w:sz="0" w:space="0" w:color="auto"/>
            <w:bottom w:val="none" w:sz="0" w:space="0" w:color="auto"/>
            <w:right w:val="none" w:sz="0" w:space="0" w:color="auto"/>
          </w:divBdr>
        </w:div>
        <w:div w:id="676156728">
          <w:marLeft w:val="640"/>
          <w:marRight w:val="0"/>
          <w:marTop w:val="0"/>
          <w:marBottom w:val="0"/>
          <w:divBdr>
            <w:top w:val="none" w:sz="0" w:space="0" w:color="auto"/>
            <w:left w:val="none" w:sz="0" w:space="0" w:color="auto"/>
            <w:bottom w:val="none" w:sz="0" w:space="0" w:color="auto"/>
            <w:right w:val="none" w:sz="0" w:space="0" w:color="auto"/>
          </w:divBdr>
        </w:div>
        <w:div w:id="1433352891">
          <w:marLeft w:val="640"/>
          <w:marRight w:val="0"/>
          <w:marTop w:val="0"/>
          <w:marBottom w:val="0"/>
          <w:divBdr>
            <w:top w:val="none" w:sz="0" w:space="0" w:color="auto"/>
            <w:left w:val="none" w:sz="0" w:space="0" w:color="auto"/>
            <w:bottom w:val="none" w:sz="0" w:space="0" w:color="auto"/>
            <w:right w:val="none" w:sz="0" w:space="0" w:color="auto"/>
          </w:divBdr>
        </w:div>
        <w:div w:id="681591236">
          <w:marLeft w:val="640"/>
          <w:marRight w:val="0"/>
          <w:marTop w:val="0"/>
          <w:marBottom w:val="0"/>
          <w:divBdr>
            <w:top w:val="none" w:sz="0" w:space="0" w:color="auto"/>
            <w:left w:val="none" w:sz="0" w:space="0" w:color="auto"/>
            <w:bottom w:val="none" w:sz="0" w:space="0" w:color="auto"/>
            <w:right w:val="none" w:sz="0" w:space="0" w:color="auto"/>
          </w:divBdr>
        </w:div>
        <w:div w:id="587226622">
          <w:marLeft w:val="640"/>
          <w:marRight w:val="0"/>
          <w:marTop w:val="0"/>
          <w:marBottom w:val="0"/>
          <w:divBdr>
            <w:top w:val="none" w:sz="0" w:space="0" w:color="auto"/>
            <w:left w:val="none" w:sz="0" w:space="0" w:color="auto"/>
            <w:bottom w:val="none" w:sz="0" w:space="0" w:color="auto"/>
            <w:right w:val="none" w:sz="0" w:space="0" w:color="auto"/>
          </w:divBdr>
        </w:div>
        <w:div w:id="1795632749">
          <w:marLeft w:val="640"/>
          <w:marRight w:val="0"/>
          <w:marTop w:val="0"/>
          <w:marBottom w:val="0"/>
          <w:divBdr>
            <w:top w:val="none" w:sz="0" w:space="0" w:color="auto"/>
            <w:left w:val="none" w:sz="0" w:space="0" w:color="auto"/>
            <w:bottom w:val="none" w:sz="0" w:space="0" w:color="auto"/>
            <w:right w:val="none" w:sz="0" w:space="0" w:color="auto"/>
          </w:divBdr>
        </w:div>
        <w:div w:id="770466444">
          <w:marLeft w:val="640"/>
          <w:marRight w:val="0"/>
          <w:marTop w:val="0"/>
          <w:marBottom w:val="0"/>
          <w:divBdr>
            <w:top w:val="none" w:sz="0" w:space="0" w:color="auto"/>
            <w:left w:val="none" w:sz="0" w:space="0" w:color="auto"/>
            <w:bottom w:val="none" w:sz="0" w:space="0" w:color="auto"/>
            <w:right w:val="none" w:sz="0" w:space="0" w:color="auto"/>
          </w:divBdr>
        </w:div>
        <w:div w:id="839467188">
          <w:marLeft w:val="640"/>
          <w:marRight w:val="0"/>
          <w:marTop w:val="0"/>
          <w:marBottom w:val="0"/>
          <w:divBdr>
            <w:top w:val="none" w:sz="0" w:space="0" w:color="auto"/>
            <w:left w:val="none" w:sz="0" w:space="0" w:color="auto"/>
            <w:bottom w:val="none" w:sz="0" w:space="0" w:color="auto"/>
            <w:right w:val="none" w:sz="0" w:space="0" w:color="auto"/>
          </w:divBdr>
        </w:div>
        <w:div w:id="1335914059">
          <w:marLeft w:val="640"/>
          <w:marRight w:val="0"/>
          <w:marTop w:val="0"/>
          <w:marBottom w:val="0"/>
          <w:divBdr>
            <w:top w:val="none" w:sz="0" w:space="0" w:color="auto"/>
            <w:left w:val="none" w:sz="0" w:space="0" w:color="auto"/>
            <w:bottom w:val="none" w:sz="0" w:space="0" w:color="auto"/>
            <w:right w:val="none" w:sz="0" w:space="0" w:color="auto"/>
          </w:divBdr>
        </w:div>
        <w:div w:id="1667592010">
          <w:marLeft w:val="640"/>
          <w:marRight w:val="0"/>
          <w:marTop w:val="0"/>
          <w:marBottom w:val="0"/>
          <w:divBdr>
            <w:top w:val="none" w:sz="0" w:space="0" w:color="auto"/>
            <w:left w:val="none" w:sz="0" w:space="0" w:color="auto"/>
            <w:bottom w:val="none" w:sz="0" w:space="0" w:color="auto"/>
            <w:right w:val="none" w:sz="0" w:space="0" w:color="auto"/>
          </w:divBdr>
        </w:div>
        <w:div w:id="165369097">
          <w:marLeft w:val="640"/>
          <w:marRight w:val="0"/>
          <w:marTop w:val="0"/>
          <w:marBottom w:val="0"/>
          <w:divBdr>
            <w:top w:val="none" w:sz="0" w:space="0" w:color="auto"/>
            <w:left w:val="none" w:sz="0" w:space="0" w:color="auto"/>
            <w:bottom w:val="none" w:sz="0" w:space="0" w:color="auto"/>
            <w:right w:val="none" w:sz="0" w:space="0" w:color="auto"/>
          </w:divBdr>
        </w:div>
        <w:div w:id="1843230476">
          <w:marLeft w:val="640"/>
          <w:marRight w:val="0"/>
          <w:marTop w:val="0"/>
          <w:marBottom w:val="0"/>
          <w:divBdr>
            <w:top w:val="none" w:sz="0" w:space="0" w:color="auto"/>
            <w:left w:val="none" w:sz="0" w:space="0" w:color="auto"/>
            <w:bottom w:val="none" w:sz="0" w:space="0" w:color="auto"/>
            <w:right w:val="none" w:sz="0" w:space="0" w:color="auto"/>
          </w:divBdr>
        </w:div>
        <w:div w:id="1000501382">
          <w:marLeft w:val="640"/>
          <w:marRight w:val="0"/>
          <w:marTop w:val="0"/>
          <w:marBottom w:val="0"/>
          <w:divBdr>
            <w:top w:val="none" w:sz="0" w:space="0" w:color="auto"/>
            <w:left w:val="none" w:sz="0" w:space="0" w:color="auto"/>
            <w:bottom w:val="none" w:sz="0" w:space="0" w:color="auto"/>
            <w:right w:val="none" w:sz="0" w:space="0" w:color="auto"/>
          </w:divBdr>
        </w:div>
        <w:div w:id="1727490651">
          <w:marLeft w:val="640"/>
          <w:marRight w:val="0"/>
          <w:marTop w:val="0"/>
          <w:marBottom w:val="0"/>
          <w:divBdr>
            <w:top w:val="none" w:sz="0" w:space="0" w:color="auto"/>
            <w:left w:val="none" w:sz="0" w:space="0" w:color="auto"/>
            <w:bottom w:val="none" w:sz="0" w:space="0" w:color="auto"/>
            <w:right w:val="none" w:sz="0" w:space="0" w:color="auto"/>
          </w:divBdr>
        </w:div>
        <w:div w:id="1187644924">
          <w:marLeft w:val="640"/>
          <w:marRight w:val="0"/>
          <w:marTop w:val="0"/>
          <w:marBottom w:val="0"/>
          <w:divBdr>
            <w:top w:val="none" w:sz="0" w:space="0" w:color="auto"/>
            <w:left w:val="none" w:sz="0" w:space="0" w:color="auto"/>
            <w:bottom w:val="none" w:sz="0" w:space="0" w:color="auto"/>
            <w:right w:val="none" w:sz="0" w:space="0" w:color="auto"/>
          </w:divBdr>
        </w:div>
        <w:div w:id="339502356">
          <w:marLeft w:val="640"/>
          <w:marRight w:val="0"/>
          <w:marTop w:val="0"/>
          <w:marBottom w:val="0"/>
          <w:divBdr>
            <w:top w:val="none" w:sz="0" w:space="0" w:color="auto"/>
            <w:left w:val="none" w:sz="0" w:space="0" w:color="auto"/>
            <w:bottom w:val="none" w:sz="0" w:space="0" w:color="auto"/>
            <w:right w:val="none" w:sz="0" w:space="0" w:color="auto"/>
          </w:divBdr>
        </w:div>
        <w:div w:id="1401752660">
          <w:marLeft w:val="640"/>
          <w:marRight w:val="0"/>
          <w:marTop w:val="0"/>
          <w:marBottom w:val="0"/>
          <w:divBdr>
            <w:top w:val="none" w:sz="0" w:space="0" w:color="auto"/>
            <w:left w:val="none" w:sz="0" w:space="0" w:color="auto"/>
            <w:bottom w:val="none" w:sz="0" w:space="0" w:color="auto"/>
            <w:right w:val="none" w:sz="0" w:space="0" w:color="auto"/>
          </w:divBdr>
        </w:div>
        <w:div w:id="2048527642">
          <w:marLeft w:val="640"/>
          <w:marRight w:val="0"/>
          <w:marTop w:val="0"/>
          <w:marBottom w:val="0"/>
          <w:divBdr>
            <w:top w:val="none" w:sz="0" w:space="0" w:color="auto"/>
            <w:left w:val="none" w:sz="0" w:space="0" w:color="auto"/>
            <w:bottom w:val="none" w:sz="0" w:space="0" w:color="auto"/>
            <w:right w:val="none" w:sz="0" w:space="0" w:color="auto"/>
          </w:divBdr>
        </w:div>
        <w:div w:id="633751308">
          <w:marLeft w:val="640"/>
          <w:marRight w:val="0"/>
          <w:marTop w:val="0"/>
          <w:marBottom w:val="0"/>
          <w:divBdr>
            <w:top w:val="none" w:sz="0" w:space="0" w:color="auto"/>
            <w:left w:val="none" w:sz="0" w:space="0" w:color="auto"/>
            <w:bottom w:val="none" w:sz="0" w:space="0" w:color="auto"/>
            <w:right w:val="none" w:sz="0" w:space="0" w:color="auto"/>
          </w:divBdr>
        </w:div>
        <w:div w:id="836305887">
          <w:marLeft w:val="640"/>
          <w:marRight w:val="0"/>
          <w:marTop w:val="0"/>
          <w:marBottom w:val="0"/>
          <w:divBdr>
            <w:top w:val="none" w:sz="0" w:space="0" w:color="auto"/>
            <w:left w:val="none" w:sz="0" w:space="0" w:color="auto"/>
            <w:bottom w:val="none" w:sz="0" w:space="0" w:color="auto"/>
            <w:right w:val="none" w:sz="0" w:space="0" w:color="auto"/>
          </w:divBdr>
        </w:div>
        <w:div w:id="83452654">
          <w:marLeft w:val="640"/>
          <w:marRight w:val="0"/>
          <w:marTop w:val="0"/>
          <w:marBottom w:val="0"/>
          <w:divBdr>
            <w:top w:val="none" w:sz="0" w:space="0" w:color="auto"/>
            <w:left w:val="none" w:sz="0" w:space="0" w:color="auto"/>
            <w:bottom w:val="none" w:sz="0" w:space="0" w:color="auto"/>
            <w:right w:val="none" w:sz="0" w:space="0" w:color="auto"/>
          </w:divBdr>
        </w:div>
        <w:div w:id="2034838275">
          <w:marLeft w:val="640"/>
          <w:marRight w:val="0"/>
          <w:marTop w:val="0"/>
          <w:marBottom w:val="0"/>
          <w:divBdr>
            <w:top w:val="none" w:sz="0" w:space="0" w:color="auto"/>
            <w:left w:val="none" w:sz="0" w:space="0" w:color="auto"/>
            <w:bottom w:val="none" w:sz="0" w:space="0" w:color="auto"/>
            <w:right w:val="none" w:sz="0" w:space="0" w:color="auto"/>
          </w:divBdr>
        </w:div>
        <w:div w:id="330253074">
          <w:marLeft w:val="640"/>
          <w:marRight w:val="0"/>
          <w:marTop w:val="0"/>
          <w:marBottom w:val="0"/>
          <w:divBdr>
            <w:top w:val="none" w:sz="0" w:space="0" w:color="auto"/>
            <w:left w:val="none" w:sz="0" w:space="0" w:color="auto"/>
            <w:bottom w:val="none" w:sz="0" w:space="0" w:color="auto"/>
            <w:right w:val="none" w:sz="0" w:space="0" w:color="auto"/>
          </w:divBdr>
        </w:div>
        <w:div w:id="671374488">
          <w:marLeft w:val="640"/>
          <w:marRight w:val="0"/>
          <w:marTop w:val="0"/>
          <w:marBottom w:val="0"/>
          <w:divBdr>
            <w:top w:val="none" w:sz="0" w:space="0" w:color="auto"/>
            <w:left w:val="none" w:sz="0" w:space="0" w:color="auto"/>
            <w:bottom w:val="none" w:sz="0" w:space="0" w:color="auto"/>
            <w:right w:val="none" w:sz="0" w:space="0" w:color="auto"/>
          </w:divBdr>
        </w:div>
        <w:div w:id="1777211451">
          <w:marLeft w:val="640"/>
          <w:marRight w:val="0"/>
          <w:marTop w:val="0"/>
          <w:marBottom w:val="0"/>
          <w:divBdr>
            <w:top w:val="none" w:sz="0" w:space="0" w:color="auto"/>
            <w:left w:val="none" w:sz="0" w:space="0" w:color="auto"/>
            <w:bottom w:val="none" w:sz="0" w:space="0" w:color="auto"/>
            <w:right w:val="none" w:sz="0" w:space="0" w:color="auto"/>
          </w:divBdr>
        </w:div>
        <w:div w:id="573199848">
          <w:marLeft w:val="640"/>
          <w:marRight w:val="0"/>
          <w:marTop w:val="0"/>
          <w:marBottom w:val="0"/>
          <w:divBdr>
            <w:top w:val="none" w:sz="0" w:space="0" w:color="auto"/>
            <w:left w:val="none" w:sz="0" w:space="0" w:color="auto"/>
            <w:bottom w:val="none" w:sz="0" w:space="0" w:color="auto"/>
            <w:right w:val="none" w:sz="0" w:space="0" w:color="auto"/>
          </w:divBdr>
        </w:div>
        <w:div w:id="925580365">
          <w:marLeft w:val="640"/>
          <w:marRight w:val="0"/>
          <w:marTop w:val="0"/>
          <w:marBottom w:val="0"/>
          <w:divBdr>
            <w:top w:val="none" w:sz="0" w:space="0" w:color="auto"/>
            <w:left w:val="none" w:sz="0" w:space="0" w:color="auto"/>
            <w:bottom w:val="none" w:sz="0" w:space="0" w:color="auto"/>
            <w:right w:val="none" w:sz="0" w:space="0" w:color="auto"/>
          </w:divBdr>
        </w:div>
        <w:div w:id="1851141823">
          <w:marLeft w:val="640"/>
          <w:marRight w:val="0"/>
          <w:marTop w:val="0"/>
          <w:marBottom w:val="0"/>
          <w:divBdr>
            <w:top w:val="none" w:sz="0" w:space="0" w:color="auto"/>
            <w:left w:val="none" w:sz="0" w:space="0" w:color="auto"/>
            <w:bottom w:val="none" w:sz="0" w:space="0" w:color="auto"/>
            <w:right w:val="none" w:sz="0" w:space="0" w:color="auto"/>
          </w:divBdr>
        </w:div>
        <w:div w:id="1704745479">
          <w:marLeft w:val="640"/>
          <w:marRight w:val="0"/>
          <w:marTop w:val="0"/>
          <w:marBottom w:val="0"/>
          <w:divBdr>
            <w:top w:val="none" w:sz="0" w:space="0" w:color="auto"/>
            <w:left w:val="none" w:sz="0" w:space="0" w:color="auto"/>
            <w:bottom w:val="none" w:sz="0" w:space="0" w:color="auto"/>
            <w:right w:val="none" w:sz="0" w:space="0" w:color="auto"/>
          </w:divBdr>
        </w:div>
        <w:div w:id="1524706934">
          <w:marLeft w:val="640"/>
          <w:marRight w:val="0"/>
          <w:marTop w:val="0"/>
          <w:marBottom w:val="0"/>
          <w:divBdr>
            <w:top w:val="none" w:sz="0" w:space="0" w:color="auto"/>
            <w:left w:val="none" w:sz="0" w:space="0" w:color="auto"/>
            <w:bottom w:val="none" w:sz="0" w:space="0" w:color="auto"/>
            <w:right w:val="none" w:sz="0" w:space="0" w:color="auto"/>
          </w:divBdr>
        </w:div>
        <w:div w:id="1911503371">
          <w:marLeft w:val="640"/>
          <w:marRight w:val="0"/>
          <w:marTop w:val="0"/>
          <w:marBottom w:val="0"/>
          <w:divBdr>
            <w:top w:val="none" w:sz="0" w:space="0" w:color="auto"/>
            <w:left w:val="none" w:sz="0" w:space="0" w:color="auto"/>
            <w:bottom w:val="none" w:sz="0" w:space="0" w:color="auto"/>
            <w:right w:val="none" w:sz="0" w:space="0" w:color="auto"/>
          </w:divBdr>
        </w:div>
        <w:div w:id="1550342094">
          <w:marLeft w:val="640"/>
          <w:marRight w:val="0"/>
          <w:marTop w:val="0"/>
          <w:marBottom w:val="0"/>
          <w:divBdr>
            <w:top w:val="none" w:sz="0" w:space="0" w:color="auto"/>
            <w:left w:val="none" w:sz="0" w:space="0" w:color="auto"/>
            <w:bottom w:val="none" w:sz="0" w:space="0" w:color="auto"/>
            <w:right w:val="none" w:sz="0" w:space="0" w:color="auto"/>
          </w:divBdr>
        </w:div>
        <w:div w:id="655961618">
          <w:marLeft w:val="640"/>
          <w:marRight w:val="0"/>
          <w:marTop w:val="0"/>
          <w:marBottom w:val="0"/>
          <w:divBdr>
            <w:top w:val="none" w:sz="0" w:space="0" w:color="auto"/>
            <w:left w:val="none" w:sz="0" w:space="0" w:color="auto"/>
            <w:bottom w:val="none" w:sz="0" w:space="0" w:color="auto"/>
            <w:right w:val="none" w:sz="0" w:space="0" w:color="auto"/>
          </w:divBdr>
        </w:div>
        <w:div w:id="15739950">
          <w:marLeft w:val="640"/>
          <w:marRight w:val="0"/>
          <w:marTop w:val="0"/>
          <w:marBottom w:val="0"/>
          <w:divBdr>
            <w:top w:val="none" w:sz="0" w:space="0" w:color="auto"/>
            <w:left w:val="none" w:sz="0" w:space="0" w:color="auto"/>
            <w:bottom w:val="none" w:sz="0" w:space="0" w:color="auto"/>
            <w:right w:val="none" w:sz="0" w:space="0" w:color="auto"/>
          </w:divBdr>
        </w:div>
        <w:div w:id="2009749530">
          <w:marLeft w:val="640"/>
          <w:marRight w:val="0"/>
          <w:marTop w:val="0"/>
          <w:marBottom w:val="0"/>
          <w:divBdr>
            <w:top w:val="none" w:sz="0" w:space="0" w:color="auto"/>
            <w:left w:val="none" w:sz="0" w:space="0" w:color="auto"/>
            <w:bottom w:val="none" w:sz="0" w:space="0" w:color="auto"/>
            <w:right w:val="none" w:sz="0" w:space="0" w:color="auto"/>
          </w:divBdr>
        </w:div>
        <w:div w:id="205873264">
          <w:marLeft w:val="640"/>
          <w:marRight w:val="0"/>
          <w:marTop w:val="0"/>
          <w:marBottom w:val="0"/>
          <w:divBdr>
            <w:top w:val="none" w:sz="0" w:space="0" w:color="auto"/>
            <w:left w:val="none" w:sz="0" w:space="0" w:color="auto"/>
            <w:bottom w:val="none" w:sz="0" w:space="0" w:color="auto"/>
            <w:right w:val="none" w:sz="0" w:space="0" w:color="auto"/>
          </w:divBdr>
        </w:div>
        <w:div w:id="1329675672">
          <w:marLeft w:val="640"/>
          <w:marRight w:val="0"/>
          <w:marTop w:val="0"/>
          <w:marBottom w:val="0"/>
          <w:divBdr>
            <w:top w:val="none" w:sz="0" w:space="0" w:color="auto"/>
            <w:left w:val="none" w:sz="0" w:space="0" w:color="auto"/>
            <w:bottom w:val="none" w:sz="0" w:space="0" w:color="auto"/>
            <w:right w:val="none" w:sz="0" w:space="0" w:color="auto"/>
          </w:divBdr>
        </w:div>
        <w:div w:id="435029724">
          <w:marLeft w:val="640"/>
          <w:marRight w:val="0"/>
          <w:marTop w:val="0"/>
          <w:marBottom w:val="0"/>
          <w:divBdr>
            <w:top w:val="none" w:sz="0" w:space="0" w:color="auto"/>
            <w:left w:val="none" w:sz="0" w:space="0" w:color="auto"/>
            <w:bottom w:val="none" w:sz="0" w:space="0" w:color="auto"/>
            <w:right w:val="none" w:sz="0" w:space="0" w:color="auto"/>
          </w:divBdr>
        </w:div>
        <w:div w:id="1062485571">
          <w:marLeft w:val="640"/>
          <w:marRight w:val="0"/>
          <w:marTop w:val="0"/>
          <w:marBottom w:val="0"/>
          <w:divBdr>
            <w:top w:val="none" w:sz="0" w:space="0" w:color="auto"/>
            <w:left w:val="none" w:sz="0" w:space="0" w:color="auto"/>
            <w:bottom w:val="none" w:sz="0" w:space="0" w:color="auto"/>
            <w:right w:val="none" w:sz="0" w:space="0" w:color="auto"/>
          </w:divBdr>
        </w:div>
        <w:div w:id="812253254">
          <w:marLeft w:val="640"/>
          <w:marRight w:val="0"/>
          <w:marTop w:val="0"/>
          <w:marBottom w:val="0"/>
          <w:divBdr>
            <w:top w:val="none" w:sz="0" w:space="0" w:color="auto"/>
            <w:left w:val="none" w:sz="0" w:space="0" w:color="auto"/>
            <w:bottom w:val="none" w:sz="0" w:space="0" w:color="auto"/>
            <w:right w:val="none" w:sz="0" w:space="0" w:color="auto"/>
          </w:divBdr>
        </w:div>
        <w:div w:id="179659053">
          <w:marLeft w:val="640"/>
          <w:marRight w:val="0"/>
          <w:marTop w:val="0"/>
          <w:marBottom w:val="0"/>
          <w:divBdr>
            <w:top w:val="none" w:sz="0" w:space="0" w:color="auto"/>
            <w:left w:val="none" w:sz="0" w:space="0" w:color="auto"/>
            <w:bottom w:val="none" w:sz="0" w:space="0" w:color="auto"/>
            <w:right w:val="none" w:sz="0" w:space="0" w:color="auto"/>
          </w:divBdr>
        </w:div>
        <w:div w:id="714046177">
          <w:marLeft w:val="640"/>
          <w:marRight w:val="0"/>
          <w:marTop w:val="0"/>
          <w:marBottom w:val="0"/>
          <w:divBdr>
            <w:top w:val="none" w:sz="0" w:space="0" w:color="auto"/>
            <w:left w:val="none" w:sz="0" w:space="0" w:color="auto"/>
            <w:bottom w:val="none" w:sz="0" w:space="0" w:color="auto"/>
            <w:right w:val="none" w:sz="0" w:space="0" w:color="auto"/>
          </w:divBdr>
        </w:div>
        <w:div w:id="770008081">
          <w:marLeft w:val="640"/>
          <w:marRight w:val="0"/>
          <w:marTop w:val="0"/>
          <w:marBottom w:val="0"/>
          <w:divBdr>
            <w:top w:val="none" w:sz="0" w:space="0" w:color="auto"/>
            <w:left w:val="none" w:sz="0" w:space="0" w:color="auto"/>
            <w:bottom w:val="none" w:sz="0" w:space="0" w:color="auto"/>
            <w:right w:val="none" w:sz="0" w:space="0" w:color="auto"/>
          </w:divBdr>
        </w:div>
        <w:div w:id="36586045">
          <w:marLeft w:val="640"/>
          <w:marRight w:val="0"/>
          <w:marTop w:val="0"/>
          <w:marBottom w:val="0"/>
          <w:divBdr>
            <w:top w:val="none" w:sz="0" w:space="0" w:color="auto"/>
            <w:left w:val="none" w:sz="0" w:space="0" w:color="auto"/>
            <w:bottom w:val="none" w:sz="0" w:space="0" w:color="auto"/>
            <w:right w:val="none" w:sz="0" w:space="0" w:color="auto"/>
          </w:divBdr>
        </w:div>
        <w:div w:id="1175267057">
          <w:marLeft w:val="640"/>
          <w:marRight w:val="0"/>
          <w:marTop w:val="0"/>
          <w:marBottom w:val="0"/>
          <w:divBdr>
            <w:top w:val="none" w:sz="0" w:space="0" w:color="auto"/>
            <w:left w:val="none" w:sz="0" w:space="0" w:color="auto"/>
            <w:bottom w:val="none" w:sz="0" w:space="0" w:color="auto"/>
            <w:right w:val="none" w:sz="0" w:space="0" w:color="auto"/>
          </w:divBdr>
        </w:div>
        <w:div w:id="1961493065">
          <w:marLeft w:val="640"/>
          <w:marRight w:val="0"/>
          <w:marTop w:val="0"/>
          <w:marBottom w:val="0"/>
          <w:divBdr>
            <w:top w:val="none" w:sz="0" w:space="0" w:color="auto"/>
            <w:left w:val="none" w:sz="0" w:space="0" w:color="auto"/>
            <w:bottom w:val="none" w:sz="0" w:space="0" w:color="auto"/>
            <w:right w:val="none" w:sz="0" w:space="0" w:color="auto"/>
          </w:divBdr>
        </w:div>
        <w:div w:id="948317499">
          <w:marLeft w:val="640"/>
          <w:marRight w:val="0"/>
          <w:marTop w:val="0"/>
          <w:marBottom w:val="0"/>
          <w:divBdr>
            <w:top w:val="none" w:sz="0" w:space="0" w:color="auto"/>
            <w:left w:val="none" w:sz="0" w:space="0" w:color="auto"/>
            <w:bottom w:val="none" w:sz="0" w:space="0" w:color="auto"/>
            <w:right w:val="none" w:sz="0" w:space="0" w:color="auto"/>
          </w:divBdr>
        </w:div>
        <w:div w:id="1427338552">
          <w:marLeft w:val="640"/>
          <w:marRight w:val="0"/>
          <w:marTop w:val="0"/>
          <w:marBottom w:val="0"/>
          <w:divBdr>
            <w:top w:val="none" w:sz="0" w:space="0" w:color="auto"/>
            <w:left w:val="none" w:sz="0" w:space="0" w:color="auto"/>
            <w:bottom w:val="none" w:sz="0" w:space="0" w:color="auto"/>
            <w:right w:val="none" w:sz="0" w:space="0" w:color="auto"/>
          </w:divBdr>
        </w:div>
        <w:div w:id="468476118">
          <w:marLeft w:val="640"/>
          <w:marRight w:val="0"/>
          <w:marTop w:val="0"/>
          <w:marBottom w:val="0"/>
          <w:divBdr>
            <w:top w:val="none" w:sz="0" w:space="0" w:color="auto"/>
            <w:left w:val="none" w:sz="0" w:space="0" w:color="auto"/>
            <w:bottom w:val="none" w:sz="0" w:space="0" w:color="auto"/>
            <w:right w:val="none" w:sz="0" w:space="0" w:color="auto"/>
          </w:divBdr>
        </w:div>
        <w:div w:id="229074158">
          <w:marLeft w:val="640"/>
          <w:marRight w:val="0"/>
          <w:marTop w:val="0"/>
          <w:marBottom w:val="0"/>
          <w:divBdr>
            <w:top w:val="none" w:sz="0" w:space="0" w:color="auto"/>
            <w:left w:val="none" w:sz="0" w:space="0" w:color="auto"/>
            <w:bottom w:val="none" w:sz="0" w:space="0" w:color="auto"/>
            <w:right w:val="none" w:sz="0" w:space="0" w:color="auto"/>
          </w:divBdr>
        </w:div>
        <w:div w:id="788014872">
          <w:marLeft w:val="640"/>
          <w:marRight w:val="0"/>
          <w:marTop w:val="0"/>
          <w:marBottom w:val="0"/>
          <w:divBdr>
            <w:top w:val="none" w:sz="0" w:space="0" w:color="auto"/>
            <w:left w:val="none" w:sz="0" w:space="0" w:color="auto"/>
            <w:bottom w:val="none" w:sz="0" w:space="0" w:color="auto"/>
            <w:right w:val="none" w:sz="0" w:space="0" w:color="auto"/>
          </w:divBdr>
        </w:div>
        <w:div w:id="1344282831">
          <w:marLeft w:val="640"/>
          <w:marRight w:val="0"/>
          <w:marTop w:val="0"/>
          <w:marBottom w:val="0"/>
          <w:divBdr>
            <w:top w:val="none" w:sz="0" w:space="0" w:color="auto"/>
            <w:left w:val="none" w:sz="0" w:space="0" w:color="auto"/>
            <w:bottom w:val="none" w:sz="0" w:space="0" w:color="auto"/>
            <w:right w:val="none" w:sz="0" w:space="0" w:color="auto"/>
          </w:divBdr>
        </w:div>
        <w:div w:id="1141456795">
          <w:marLeft w:val="640"/>
          <w:marRight w:val="0"/>
          <w:marTop w:val="0"/>
          <w:marBottom w:val="0"/>
          <w:divBdr>
            <w:top w:val="none" w:sz="0" w:space="0" w:color="auto"/>
            <w:left w:val="none" w:sz="0" w:space="0" w:color="auto"/>
            <w:bottom w:val="none" w:sz="0" w:space="0" w:color="auto"/>
            <w:right w:val="none" w:sz="0" w:space="0" w:color="auto"/>
          </w:divBdr>
        </w:div>
        <w:div w:id="1235622483">
          <w:marLeft w:val="640"/>
          <w:marRight w:val="0"/>
          <w:marTop w:val="0"/>
          <w:marBottom w:val="0"/>
          <w:divBdr>
            <w:top w:val="none" w:sz="0" w:space="0" w:color="auto"/>
            <w:left w:val="none" w:sz="0" w:space="0" w:color="auto"/>
            <w:bottom w:val="none" w:sz="0" w:space="0" w:color="auto"/>
            <w:right w:val="none" w:sz="0" w:space="0" w:color="auto"/>
          </w:divBdr>
        </w:div>
        <w:div w:id="1659192512">
          <w:marLeft w:val="640"/>
          <w:marRight w:val="0"/>
          <w:marTop w:val="0"/>
          <w:marBottom w:val="0"/>
          <w:divBdr>
            <w:top w:val="none" w:sz="0" w:space="0" w:color="auto"/>
            <w:left w:val="none" w:sz="0" w:space="0" w:color="auto"/>
            <w:bottom w:val="none" w:sz="0" w:space="0" w:color="auto"/>
            <w:right w:val="none" w:sz="0" w:space="0" w:color="auto"/>
          </w:divBdr>
        </w:div>
        <w:div w:id="512455715">
          <w:marLeft w:val="640"/>
          <w:marRight w:val="0"/>
          <w:marTop w:val="0"/>
          <w:marBottom w:val="0"/>
          <w:divBdr>
            <w:top w:val="none" w:sz="0" w:space="0" w:color="auto"/>
            <w:left w:val="none" w:sz="0" w:space="0" w:color="auto"/>
            <w:bottom w:val="none" w:sz="0" w:space="0" w:color="auto"/>
            <w:right w:val="none" w:sz="0" w:space="0" w:color="auto"/>
          </w:divBdr>
        </w:div>
        <w:div w:id="110055877">
          <w:marLeft w:val="640"/>
          <w:marRight w:val="0"/>
          <w:marTop w:val="0"/>
          <w:marBottom w:val="0"/>
          <w:divBdr>
            <w:top w:val="none" w:sz="0" w:space="0" w:color="auto"/>
            <w:left w:val="none" w:sz="0" w:space="0" w:color="auto"/>
            <w:bottom w:val="none" w:sz="0" w:space="0" w:color="auto"/>
            <w:right w:val="none" w:sz="0" w:space="0" w:color="auto"/>
          </w:divBdr>
        </w:div>
      </w:divsChild>
    </w:div>
    <w:div w:id="688797520">
      <w:bodyDiv w:val="1"/>
      <w:marLeft w:val="0"/>
      <w:marRight w:val="0"/>
      <w:marTop w:val="0"/>
      <w:marBottom w:val="0"/>
      <w:divBdr>
        <w:top w:val="none" w:sz="0" w:space="0" w:color="auto"/>
        <w:left w:val="none" w:sz="0" w:space="0" w:color="auto"/>
        <w:bottom w:val="none" w:sz="0" w:space="0" w:color="auto"/>
        <w:right w:val="none" w:sz="0" w:space="0" w:color="auto"/>
      </w:divBdr>
      <w:divsChild>
        <w:div w:id="1017587051">
          <w:marLeft w:val="640"/>
          <w:marRight w:val="0"/>
          <w:marTop w:val="0"/>
          <w:marBottom w:val="0"/>
          <w:divBdr>
            <w:top w:val="none" w:sz="0" w:space="0" w:color="auto"/>
            <w:left w:val="none" w:sz="0" w:space="0" w:color="auto"/>
            <w:bottom w:val="none" w:sz="0" w:space="0" w:color="auto"/>
            <w:right w:val="none" w:sz="0" w:space="0" w:color="auto"/>
          </w:divBdr>
        </w:div>
        <w:div w:id="339548253">
          <w:marLeft w:val="640"/>
          <w:marRight w:val="0"/>
          <w:marTop w:val="0"/>
          <w:marBottom w:val="0"/>
          <w:divBdr>
            <w:top w:val="none" w:sz="0" w:space="0" w:color="auto"/>
            <w:left w:val="none" w:sz="0" w:space="0" w:color="auto"/>
            <w:bottom w:val="none" w:sz="0" w:space="0" w:color="auto"/>
            <w:right w:val="none" w:sz="0" w:space="0" w:color="auto"/>
          </w:divBdr>
        </w:div>
        <w:div w:id="934938565">
          <w:marLeft w:val="640"/>
          <w:marRight w:val="0"/>
          <w:marTop w:val="0"/>
          <w:marBottom w:val="0"/>
          <w:divBdr>
            <w:top w:val="none" w:sz="0" w:space="0" w:color="auto"/>
            <w:left w:val="none" w:sz="0" w:space="0" w:color="auto"/>
            <w:bottom w:val="none" w:sz="0" w:space="0" w:color="auto"/>
            <w:right w:val="none" w:sz="0" w:space="0" w:color="auto"/>
          </w:divBdr>
        </w:div>
        <w:div w:id="266542218">
          <w:marLeft w:val="640"/>
          <w:marRight w:val="0"/>
          <w:marTop w:val="0"/>
          <w:marBottom w:val="0"/>
          <w:divBdr>
            <w:top w:val="none" w:sz="0" w:space="0" w:color="auto"/>
            <w:left w:val="none" w:sz="0" w:space="0" w:color="auto"/>
            <w:bottom w:val="none" w:sz="0" w:space="0" w:color="auto"/>
            <w:right w:val="none" w:sz="0" w:space="0" w:color="auto"/>
          </w:divBdr>
        </w:div>
        <w:div w:id="1645894505">
          <w:marLeft w:val="640"/>
          <w:marRight w:val="0"/>
          <w:marTop w:val="0"/>
          <w:marBottom w:val="0"/>
          <w:divBdr>
            <w:top w:val="none" w:sz="0" w:space="0" w:color="auto"/>
            <w:left w:val="none" w:sz="0" w:space="0" w:color="auto"/>
            <w:bottom w:val="none" w:sz="0" w:space="0" w:color="auto"/>
            <w:right w:val="none" w:sz="0" w:space="0" w:color="auto"/>
          </w:divBdr>
        </w:div>
        <w:div w:id="1990860590">
          <w:marLeft w:val="640"/>
          <w:marRight w:val="0"/>
          <w:marTop w:val="0"/>
          <w:marBottom w:val="0"/>
          <w:divBdr>
            <w:top w:val="none" w:sz="0" w:space="0" w:color="auto"/>
            <w:left w:val="none" w:sz="0" w:space="0" w:color="auto"/>
            <w:bottom w:val="none" w:sz="0" w:space="0" w:color="auto"/>
            <w:right w:val="none" w:sz="0" w:space="0" w:color="auto"/>
          </w:divBdr>
        </w:div>
        <w:div w:id="1004434386">
          <w:marLeft w:val="640"/>
          <w:marRight w:val="0"/>
          <w:marTop w:val="0"/>
          <w:marBottom w:val="0"/>
          <w:divBdr>
            <w:top w:val="none" w:sz="0" w:space="0" w:color="auto"/>
            <w:left w:val="none" w:sz="0" w:space="0" w:color="auto"/>
            <w:bottom w:val="none" w:sz="0" w:space="0" w:color="auto"/>
            <w:right w:val="none" w:sz="0" w:space="0" w:color="auto"/>
          </w:divBdr>
        </w:div>
        <w:div w:id="2046171839">
          <w:marLeft w:val="640"/>
          <w:marRight w:val="0"/>
          <w:marTop w:val="0"/>
          <w:marBottom w:val="0"/>
          <w:divBdr>
            <w:top w:val="none" w:sz="0" w:space="0" w:color="auto"/>
            <w:left w:val="none" w:sz="0" w:space="0" w:color="auto"/>
            <w:bottom w:val="none" w:sz="0" w:space="0" w:color="auto"/>
            <w:right w:val="none" w:sz="0" w:space="0" w:color="auto"/>
          </w:divBdr>
        </w:div>
        <w:div w:id="675813228">
          <w:marLeft w:val="640"/>
          <w:marRight w:val="0"/>
          <w:marTop w:val="0"/>
          <w:marBottom w:val="0"/>
          <w:divBdr>
            <w:top w:val="none" w:sz="0" w:space="0" w:color="auto"/>
            <w:left w:val="none" w:sz="0" w:space="0" w:color="auto"/>
            <w:bottom w:val="none" w:sz="0" w:space="0" w:color="auto"/>
            <w:right w:val="none" w:sz="0" w:space="0" w:color="auto"/>
          </w:divBdr>
        </w:div>
        <w:div w:id="253978064">
          <w:marLeft w:val="640"/>
          <w:marRight w:val="0"/>
          <w:marTop w:val="0"/>
          <w:marBottom w:val="0"/>
          <w:divBdr>
            <w:top w:val="none" w:sz="0" w:space="0" w:color="auto"/>
            <w:left w:val="none" w:sz="0" w:space="0" w:color="auto"/>
            <w:bottom w:val="none" w:sz="0" w:space="0" w:color="auto"/>
            <w:right w:val="none" w:sz="0" w:space="0" w:color="auto"/>
          </w:divBdr>
        </w:div>
        <w:div w:id="1929149676">
          <w:marLeft w:val="640"/>
          <w:marRight w:val="0"/>
          <w:marTop w:val="0"/>
          <w:marBottom w:val="0"/>
          <w:divBdr>
            <w:top w:val="none" w:sz="0" w:space="0" w:color="auto"/>
            <w:left w:val="none" w:sz="0" w:space="0" w:color="auto"/>
            <w:bottom w:val="none" w:sz="0" w:space="0" w:color="auto"/>
            <w:right w:val="none" w:sz="0" w:space="0" w:color="auto"/>
          </w:divBdr>
        </w:div>
        <w:div w:id="281811342">
          <w:marLeft w:val="640"/>
          <w:marRight w:val="0"/>
          <w:marTop w:val="0"/>
          <w:marBottom w:val="0"/>
          <w:divBdr>
            <w:top w:val="none" w:sz="0" w:space="0" w:color="auto"/>
            <w:left w:val="none" w:sz="0" w:space="0" w:color="auto"/>
            <w:bottom w:val="none" w:sz="0" w:space="0" w:color="auto"/>
            <w:right w:val="none" w:sz="0" w:space="0" w:color="auto"/>
          </w:divBdr>
        </w:div>
        <w:div w:id="1621034002">
          <w:marLeft w:val="640"/>
          <w:marRight w:val="0"/>
          <w:marTop w:val="0"/>
          <w:marBottom w:val="0"/>
          <w:divBdr>
            <w:top w:val="none" w:sz="0" w:space="0" w:color="auto"/>
            <w:left w:val="none" w:sz="0" w:space="0" w:color="auto"/>
            <w:bottom w:val="none" w:sz="0" w:space="0" w:color="auto"/>
            <w:right w:val="none" w:sz="0" w:space="0" w:color="auto"/>
          </w:divBdr>
        </w:div>
        <w:div w:id="718212874">
          <w:marLeft w:val="640"/>
          <w:marRight w:val="0"/>
          <w:marTop w:val="0"/>
          <w:marBottom w:val="0"/>
          <w:divBdr>
            <w:top w:val="none" w:sz="0" w:space="0" w:color="auto"/>
            <w:left w:val="none" w:sz="0" w:space="0" w:color="auto"/>
            <w:bottom w:val="none" w:sz="0" w:space="0" w:color="auto"/>
            <w:right w:val="none" w:sz="0" w:space="0" w:color="auto"/>
          </w:divBdr>
        </w:div>
        <w:div w:id="215051033">
          <w:marLeft w:val="640"/>
          <w:marRight w:val="0"/>
          <w:marTop w:val="0"/>
          <w:marBottom w:val="0"/>
          <w:divBdr>
            <w:top w:val="none" w:sz="0" w:space="0" w:color="auto"/>
            <w:left w:val="none" w:sz="0" w:space="0" w:color="auto"/>
            <w:bottom w:val="none" w:sz="0" w:space="0" w:color="auto"/>
            <w:right w:val="none" w:sz="0" w:space="0" w:color="auto"/>
          </w:divBdr>
        </w:div>
        <w:div w:id="1199002669">
          <w:marLeft w:val="640"/>
          <w:marRight w:val="0"/>
          <w:marTop w:val="0"/>
          <w:marBottom w:val="0"/>
          <w:divBdr>
            <w:top w:val="none" w:sz="0" w:space="0" w:color="auto"/>
            <w:left w:val="none" w:sz="0" w:space="0" w:color="auto"/>
            <w:bottom w:val="none" w:sz="0" w:space="0" w:color="auto"/>
            <w:right w:val="none" w:sz="0" w:space="0" w:color="auto"/>
          </w:divBdr>
        </w:div>
        <w:div w:id="1368068457">
          <w:marLeft w:val="640"/>
          <w:marRight w:val="0"/>
          <w:marTop w:val="0"/>
          <w:marBottom w:val="0"/>
          <w:divBdr>
            <w:top w:val="none" w:sz="0" w:space="0" w:color="auto"/>
            <w:left w:val="none" w:sz="0" w:space="0" w:color="auto"/>
            <w:bottom w:val="none" w:sz="0" w:space="0" w:color="auto"/>
            <w:right w:val="none" w:sz="0" w:space="0" w:color="auto"/>
          </w:divBdr>
        </w:div>
        <w:div w:id="1738556273">
          <w:marLeft w:val="640"/>
          <w:marRight w:val="0"/>
          <w:marTop w:val="0"/>
          <w:marBottom w:val="0"/>
          <w:divBdr>
            <w:top w:val="none" w:sz="0" w:space="0" w:color="auto"/>
            <w:left w:val="none" w:sz="0" w:space="0" w:color="auto"/>
            <w:bottom w:val="none" w:sz="0" w:space="0" w:color="auto"/>
            <w:right w:val="none" w:sz="0" w:space="0" w:color="auto"/>
          </w:divBdr>
        </w:div>
        <w:div w:id="1559055072">
          <w:marLeft w:val="640"/>
          <w:marRight w:val="0"/>
          <w:marTop w:val="0"/>
          <w:marBottom w:val="0"/>
          <w:divBdr>
            <w:top w:val="none" w:sz="0" w:space="0" w:color="auto"/>
            <w:left w:val="none" w:sz="0" w:space="0" w:color="auto"/>
            <w:bottom w:val="none" w:sz="0" w:space="0" w:color="auto"/>
            <w:right w:val="none" w:sz="0" w:space="0" w:color="auto"/>
          </w:divBdr>
        </w:div>
        <w:div w:id="216094430">
          <w:marLeft w:val="640"/>
          <w:marRight w:val="0"/>
          <w:marTop w:val="0"/>
          <w:marBottom w:val="0"/>
          <w:divBdr>
            <w:top w:val="none" w:sz="0" w:space="0" w:color="auto"/>
            <w:left w:val="none" w:sz="0" w:space="0" w:color="auto"/>
            <w:bottom w:val="none" w:sz="0" w:space="0" w:color="auto"/>
            <w:right w:val="none" w:sz="0" w:space="0" w:color="auto"/>
          </w:divBdr>
        </w:div>
        <w:div w:id="613364664">
          <w:marLeft w:val="640"/>
          <w:marRight w:val="0"/>
          <w:marTop w:val="0"/>
          <w:marBottom w:val="0"/>
          <w:divBdr>
            <w:top w:val="none" w:sz="0" w:space="0" w:color="auto"/>
            <w:left w:val="none" w:sz="0" w:space="0" w:color="auto"/>
            <w:bottom w:val="none" w:sz="0" w:space="0" w:color="auto"/>
            <w:right w:val="none" w:sz="0" w:space="0" w:color="auto"/>
          </w:divBdr>
        </w:div>
        <w:div w:id="1124158409">
          <w:marLeft w:val="640"/>
          <w:marRight w:val="0"/>
          <w:marTop w:val="0"/>
          <w:marBottom w:val="0"/>
          <w:divBdr>
            <w:top w:val="none" w:sz="0" w:space="0" w:color="auto"/>
            <w:left w:val="none" w:sz="0" w:space="0" w:color="auto"/>
            <w:bottom w:val="none" w:sz="0" w:space="0" w:color="auto"/>
            <w:right w:val="none" w:sz="0" w:space="0" w:color="auto"/>
          </w:divBdr>
        </w:div>
        <w:div w:id="129253782">
          <w:marLeft w:val="640"/>
          <w:marRight w:val="0"/>
          <w:marTop w:val="0"/>
          <w:marBottom w:val="0"/>
          <w:divBdr>
            <w:top w:val="none" w:sz="0" w:space="0" w:color="auto"/>
            <w:left w:val="none" w:sz="0" w:space="0" w:color="auto"/>
            <w:bottom w:val="none" w:sz="0" w:space="0" w:color="auto"/>
            <w:right w:val="none" w:sz="0" w:space="0" w:color="auto"/>
          </w:divBdr>
        </w:div>
        <w:div w:id="605501431">
          <w:marLeft w:val="640"/>
          <w:marRight w:val="0"/>
          <w:marTop w:val="0"/>
          <w:marBottom w:val="0"/>
          <w:divBdr>
            <w:top w:val="none" w:sz="0" w:space="0" w:color="auto"/>
            <w:left w:val="none" w:sz="0" w:space="0" w:color="auto"/>
            <w:bottom w:val="none" w:sz="0" w:space="0" w:color="auto"/>
            <w:right w:val="none" w:sz="0" w:space="0" w:color="auto"/>
          </w:divBdr>
        </w:div>
        <w:div w:id="210923136">
          <w:marLeft w:val="640"/>
          <w:marRight w:val="0"/>
          <w:marTop w:val="0"/>
          <w:marBottom w:val="0"/>
          <w:divBdr>
            <w:top w:val="none" w:sz="0" w:space="0" w:color="auto"/>
            <w:left w:val="none" w:sz="0" w:space="0" w:color="auto"/>
            <w:bottom w:val="none" w:sz="0" w:space="0" w:color="auto"/>
            <w:right w:val="none" w:sz="0" w:space="0" w:color="auto"/>
          </w:divBdr>
        </w:div>
        <w:div w:id="1417364199">
          <w:marLeft w:val="640"/>
          <w:marRight w:val="0"/>
          <w:marTop w:val="0"/>
          <w:marBottom w:val="0"/>
          <w:divBdr>
            <w:top w:val="none" w:sz="0" w:space="0" w:color="auto"/>
            <w:left w:val="none" w:sz="0" w:space="0" w:color="auto"/>
            <w:bottom w:val="none" w:sz="0" w:space="0" w:color="auto"/>
            <w:right w:val="none" w:sz="0" w:space="0" w:color="auto"/>
          </w:divBdr>
        </w:div>
        <w:div w:id="670302300">
          <w:marLeft w:val="640"/>
          <w:marRight w:val="0"/>
          <w:marTop w:val="0"/>
          <w:marBottom w:val="0"/>
          <w:divBdr>
            <w:top w:val="none" w:sz="0" w:space="0" w:color="auto"/>
            <w:left w:val="none" w:sz="0" w:space="0" w:color="auto"/>
            <w:bottom w:val="none" w:sz="0" w:space="0" w:color="auto"/>
            <w:right w:val="none" w:sz="0" w:space="0" w:color="auto"/>
          </w:divBdr>
        </w:div>
        <w:div w:id="1151483961">
          <w:marLeft w:val="640"/>
          <w:marRight w:val="0"/>
          <w:marTop w:val="0"/>
          <w:marBottom w:val="0"/>
          <w:divBdr>
            <w:top w:val="none" w:sz="0" w:space="0" w:color="auto"/>
            <w:left w:val="none" w:sz="0" w:space="0" w:color="auto"/>
            <w:bottom w:val="none" w:sz="0" w:space="0" w:color="auto"/>
            <w:right w:val="none" w:sz="0" w:space="0" w:color="auto"/>
          </w:divBdr>
        </w:div>
        <w:div w:id="1817642164">
          <w:marLeft w:val="640"/>
          <w:marRight w:val="0"/>
          <w:marTop w:val="0"/>
          <w:marBottom w:val="0"/>
          <w:divBdr>
            <w:top w:val="none" w:sz="0" w:space="0" w:color="auto"/>
            <w:left w:val="none" w:sz="0" w:space="0" w:color="auto"/>
            <w:bottom w:val="none" w:sz="0" w:space="0" w:color="auto"/>
            <w:right w:val="none" w:sz="0" w:space="0" w:color="auto"/>
          </w:divBdr>
        </w:div>
        <w:div w:id="1847592302">
          <w:marLeft w:val="640"/>
          <w:marRight w:val="0"/>
          <w:marTop w:val="0"/>
          <w:marBottom w:val="0"/>
          <w:divBdr>
            <w:top w:val="none" w:sz="0" w:space="0" w:color="auto"/>
            <w:left w:val="none" w:sz="0" w:space="0" w:color="auto"/>
            <w:bottom w:val="none" w:sz="0" w:space="0" w:color="auto"/>
            <w:right w:val="none" w:sz="0" w:space="0" w:color="auto"/>
          </w:divBdr>
        </w:div>
        <w:div w:id="1139954868">
          <w:marLeft w:val="640"/>
          <w:marRight w:val="0"/>
          <w:marTop w:val="0"/>
          <w:marBottom w:val="0"/>
          <w:divBdr>
            <w:top w:val="none" w:sz="0" w:space="0" w:color="auto"/>
            <w:left w:val="none" w:sz="0" w:space="0" w:color="auto"/>
            <w:bottom w:val="none" w:sz="0" w:space="0" w:color="auto"/>
            <w:right w:val="none" w:sz="0" w:space="0" w:color="auto"/>
          </w:divBdr>
        </w:div>
        <w:div w:id="631864728">
          <w:marLeft w:val="640"/>
          <w:marRight w:val="0"/>
          <w:marTop w:val="0"/>
          <w:marBottom w:val="0"/>
          <w:divBdr>
            <w:top w:val="none" w:sz="0" w:space="0" w:color="auto"/>
            <w:left w:val="none" w:sz="0" w:space="0" w:color="auto"/>
            <w:bottom w:val="none" w:sz="0" w:space="0" w:color="auto"/>
            <w:right w:val="none" w:sz="0" w:space="0" w:color="auto"/>
          </w:divBdr>
        </w:div>
        <w:div w:id="1416128619">
          <w:marLeft w:val="640"/>
          <w:marRight w:val="0"/>
          <w:marTop w:val="0"/>
          <w:marBottom w:val="0"/>
          <w:divBdr>
            <w:top w:val="none" w:sz="0" w:space="0" w:color="auto"/>
            <w:left w:val="none" w:sz="0" w:space="0" w:color="auto"/>
            <w:bottom w:val="none" w:sz="0" w:space="0" w:color="auto"/>
            <w:right w:val="none" w:sz="0" w:space="0" w:color="auto"/>
          </w:divBdr>
        </w:div>
        <w:div w:id="106631107">
          <w:marLeft w:val="640"/>
          <w:marRight w:val="0"/>
          <w:marTop w:val="0"/>
          <w:marBottom w:val="0"/>
          <w:divBdr>
            <w:top w:val="none" w:sz="0" w:space="0" w:color="auto"/>
            <w:left w:val="none" w:sz="0" w:space="0" w:color="auto"/>
            <w:bottom w:val="none" w:sz="0" w:space="0" w:color="auto"/>
            <w:right w:val="none" w:sz="0" w:space="0" w:color="auto"/>
          </w:divBdr>
        </w:div>
        <w:div w:id="1075778511">
          <w:marLeft w:val="640"/>
          <w:marRight w:val="0"/>
          <w:marTop w:val="0"/>
          <w:marBottom w:val="0"/>
          <w:divBdr>
            <w:top w:val="none" w:sz="0" w:space="0" w:color="auto"/>
            <w:left w:val="none" w:sz="0" w:space="0" w:color="auto"/>
            <w:bottom w:val="none" w:sz="0" w:space="0" w:color="auto"/>
            <w:right w:val="none" w:sz="0" w:space="0" w:color="auto"/>
          </w:divBdr>
        </w:div>
        <w:div w:id="1793279441">
          <w:marLeft w:val="640"/>
          <w:marRight w:val="0"/>
          <w:marTop w:val="0"/>
          <w:marBottom w:val="0"/>
          <w:divBdr>
            <w:top w:val="none" w:sz="0" w:space="0" w:color="auto"/>
            <w:left w:val="none" w:sz="0" w:space="0" w:color="auto"/>
            <w:bottom w:val="none" w:sz="0" w:space="0" w:color="auto"/>
            <w:right w:val="none" w:sz="0" w:space="0" w:color="auto"/>
          </w:divBdr>
        </w:div>
        <w:div w:id="1828201916">
          <w:marLeft w:val="640"/>
          <w:marRight w:val="0"/>
          <w:marTop w:val="0"/>
          <w:marBottom w:val="0"/>
          <w:divBdr>
            <w:top w:val="none" w:sz="0" w:space="0" w:color="auto"/>
            <w:left w:val="none" w:sz="0" w:space="0" w:color="auto"/>
            <w:bottom w:val="none" w:sz="0" w:space="0" w:color="auto"/>
            <w:right w:val="none" w:sz="0" w:space="0" w:color="auto"/>
          </w:divBdr>
        </w:div>
        <w:div w:id="752436825">
          <w:marLeft w:val="640"/>
          <w:marRight w:val="0"/>
          <w:marTop w:val="0"/>
          <w:marBottom w:val="0"/>
          <w:divBdr>
            <w:top w:val="none" w:sz="0" w:space="0" w:color="auto"/>
            <w:left w:val="none" w:sz="0" w:space="0" w:color="auto"/>
            <w:bottom w:val="none" w:sz="0" w:space="0" w:color="auto"/>
            <w:right w:val="none" w:sz="0" w:space="0" w:color="auto"/>
          </w:divBdr>
        </w:div>
        <w:div w:id="1942911831">
          <w:marLeft w:val="640"/>
          <w:marRight w:val="0"/>
          <w:marTop w:val="0"/>
          <w:marBottom w:val="0"/>
          <w:divBdr>
            <w:top w:val="none" w:sz="0" w:space="0" w:color="auto"/>
            <w:left w:val="none" w:sz="0" w:space="0" w:color="auto"/>
            <w:bottom w:val="none" w:sz="0" w:space="0" w:color="auto"/>
            <w:right w:val="none" w:sz="0" w:space="0" w:color="auto"/>
          </w:divBdr>
        </w:div>
        <w:div w:id="1872915444">
          <w:marLeft w:val="640"/>
          <w:marRight w:val="0"/>
          <w:marTop w:val="0"/>
          <w:marBottom w:val="0"/>
          <w:divBdr>
            <w:top w:val="none" w:sz="0" w:space="0" w:color="auto"/>
            <w:left w:val="none" w:sz="0" w:space="0" w:color="auto"/>
            <w:bottom w:val="none" w:sz="0" w:space="0" w:color="auto"/>
            <w:right w:val="none" w:sz="0" w:space="0" w:color="auto"/>
          </w:divBdr>
        </w:div>
        <w:div w:id="538396722">
          <w:marLeft w:val="640"/>
          <w:marRight w:val="0"/>
          <w:marTop w:val="0"/>
          <w:marBottom w:val="0"/>
          <w:divBdr>
            <w:top w:val="none" w:sz="0" w:space="0" w:color="auto"/>
            <w:left w:val="none" w:sz="0" w:space="0" w:color="auto"/>
            <w:bottom w:val="none" w:sz="0" w:space="0" w:color="auto"/>
            <w:right w:val="none" w:sz="0" w:space="0" w:color="auto"/>
          </w:divBdr>
        </w:div>
        <w:div w:id="1355040057">
          <w:marLeft w:val="640"/>
          <w:marRight w:val="0"/>
          <w:marTop w:val="0"/>
          <w:marBottom w:val="0"/>
          <w:divBdr>
            <w:top w:val="none" w:sz="0" w:space="0" w:color="auto"/>
            <w:left w:val="none" w:sz="0" w:space="0" w:color="auto"/>
            <w:bottom w:val="none" w:sz="0" w:space="0" w:color="auto"/>
            <w:right w:val="none" w:sz="0" w:space="0" w:color="auto"/>
          </w:divBdr>
        </w:div>
        <w:div w:id="852718490">
          <w:marLeft w:val="640"/>
          <w:marRight w:val="0"/>
          <w:marTop w:val="0"/>
          <w:marBottom w:val="0"/>
          <w:divBdr>
            <w:top w:val="none" w:sz="0" w:space="0" w:color="auto"/>
            <w:left w:val="none" w:sz="0" w:space="0" w:color="auto"/>
            <w:bottom w:val="none" w:sz="0" w:space="0" w:color="auto"/>
            <w:right w:val="none" w:sz="0" w:space="0" w:color="auto"/>
          </w:divBdr>
        </w:div>
        <w:div w:id="379088260">
          <w:marLeft w:val="640"/>
          <w:marRight w:val="0"/>
          <w:marTop w:val="0"/>
          <w:marBottom w:val="0"/>
          <w:divBdr>
            <w:top w:val="none" w:sz="0" w:space="0" w:color="auto"/>
            <w:left w:val="none" w:sz="0" w:space="0" w:color="auto"/>
            <w:bottom w:val="none" w:sz="0" w:space="0" w:color="auto"/>
            <w:right w:val="none" w:sz="0" w:space="0" w:color="auto"/>
          </w:divBdr>
        </w:div>
        <w:div w:id="69087330">
          <w:marLeft w:val="640"/>
          <w:marRight w:val="0"/>
          <w:marTop w:val="0"/>
          <w:marBottom w:val="0"/>
          <w:divBdr>
            <w:top w:val="none" w:sz="0" w:space="0" w:color="auto"/>
            <w:left w:val="none" w:sz="0" w:space="0" w:color="auto"/>
            <w:bottom w:val="none" w:sz="0" w:space="0" w:color="auto"/>
            <w:right w:val="none" w:sz="0" w:space="0" w:color="auto"/>
          </w:divBdr>
        </w:div>
        <w:div w:id="1175076959">
          <w:marLeft w:val="640"/>
          <w:marRight w:val="0"/>
          <w:marTop w:val="0"/>
          <w:marBottom w:val="0"/>
          <w:divBdr>
            <w:top w:val="none" w:sz="0" w:space="0" w:color="auto"/>
            <w:left w:val="none" w:sz="0" w:space="0" w:color="auto"/>
            <w:bottom w:val="none" w:sz="0" w:space="0" w:color="auto"/>
            <w:right w:val="none" w:sz="0" w:space="0" w:color="auto"/>
          </w:divBdr>
        </w:div>
      </w:divsChild>
    </w:div>
    <w:div w:id="780994724">
      <w:bodyDiv w:val="1"/>
      <w:marLeft w:val="0"/>
      <w:marRight w:val="0"/>
      <w:marTop w:val="0"/>
      <w:marBottom w:val="0"/>
      <w:divBdr>
        <w:top w:val="none" w:sz="0" w:space="0" w:color="auto"/>
        <w:left w:val="none" w:sz="0" w:space="0" w:color="auto"/>
        <w:bottom w:val="none" w:sz="0" w:space="0" w:color="auto"/>
        <w:right w:val="none" w:sz="0" w:space="0" w:color="auto"/>
      </w:divBdr>
      <w:divsChild>
        <w:div w:id="1554728556">
          <w:marLeft w:val="640"/>
          <w:marRight w:val="0"/>
          <w:marTop w:val="0"/>
          <w:marBottom w:val="0"/>
          <w:divBdr>
            <w:top w:val="none" w:sz="0" w:space="0" w:color="auto"/>
            <w:left w:val="none" w:sz="0" w:space="0" w:color="auto"/>
            <w:bottom w:val="none" w:sz="0" w:space="0" w:color="auto"/>
            <w:right w:val="none" w:sz="0" w:space="0" w:color="auto"/>
          </w:divBdr>
        </w:div>
        <w:div w:id="839345908">
          <w:marLeft w:val="640"/>
          <w:marRight w:val="0"/>
          <w:marTop w:val="0"/>
          <w:marBottom w:val="0"/>
          <w:divBdr>
            <w:top w:val="none" w:sz="0" w:space="0" w:color="auto"/>
            <w:left w:val="none" w:sz="0" w:space="0" w:color="auto"/>
            <w:bottom w:val="none" w:sz="0" w:space="0" w:color="auto"/>
            <w:right w:val="none" w:sz="0" w:space="0" w:color="auto"/>
          </w:divBdr>
        </w:div>
        <w:div w:id="1255094999">
          <w:marLeft w:val="640"/>
          <w:marRight w:val="0"/>
          <w:marTop w:val="0"/>
          <w:marBottom w:val="0"/>
          <w:divBdr>
            <w:top w:val="none" w:sz="0" w:space="0" w:color="auto"/>
            <w:left w:val="none" w:sz="0" w:space="0" w:color="auto"/>
            <w:bottom w:val="none" w:sz="0" w:space="0" w:color="auto"/>
            <w:right w:val="none" w:sz="0" w:space="0" w:color="auto"/>
          </w:divBdr>
        </w:div>
        <w:div w:id="1861360163">
          <w:marLeft w:val="640"/>
          <w:marRight w:val="0"/>
          <w:marTop w:val="0"/>
          <w:marBottom w:val="0"/>
          <w:divBdr>
            <w:top w:val="none" w:sz="0" w:space="0" w:color="auto"/>
            <w:left w:val="none" w:sz="0" w:space="0" w:color="auto"/>
            <w:bottom w:val="none" w:sz="0" w:space="0" w:color="auto"/>
            <w:right w:val="none" w:sz="0" w:space="0" w:color="auto"/>
          </w:divBdr>
        </w:div>
        <w:div w:id="889221777">
          <w:marLeft w:val="640"/>
          <w:marRight w:val="0"/>
          <w:marTop w:val="0"/>
          <w:marBottom w:val="0"/>
          <w:divBdr>
            <w:top w:val="none" w:sz="0" w:space="0" w:color="auto"/>
            <w:left w:val="none" w:sz="0" w:space="0" w:color="auto"/>
            <w:bottom w:val="none" w:sz="0" w:space="0" w:color="auto"/>
            <w:right w:val="none" w:sz="0" w:space="0" w:color="auto"/>
          </w:divBdr>
        </w:div>
        <w:div w:id="1519929770">
          <w:marLeft w:val="640"/>
          <w:marRight w:val="0"/>
          <w:marTop w:val="0"/>
          <w:marBottom w:val="0"/>
          <w:divBdr>
            <w:top w:val="none" w:sz="0" w:space="0" w:color="auto"/>
            <w:left w:val="none" w:sz="0" w:space="0" w:color="auto"/>
            <w:bottom w:val="none" w:sz="0" w:space="0" w:color="auto"/>
            <w:right w:val="none" w:sz="0" w:space="0" w:color="auto"/>
          </w:divBdr>
        </w:div>
        <w:div w:id="796609787">
          <w:marLeft w:val="640"/>
          <w:marRight w:val="0"/>
          <w:marTop w:val="0"/>
          <w:marBottom w:val="0"/>
          <w:divBdr>
            <w:top w:val="none" w:sz="0" w:space="0" w:color="auto"/>
            <w:left w:val="none" w:sz="0" w:space="0" w:color="auto"/>
            <w:bottom w:val="none" w:sz="0" w:space="0" w:color="auto"/>
            <w:right w:val="none" w:sz="0" w:space="0" w:color="auto"/>
          </w:divBdr>
        </w:div>
        <w:div w:id="1731878171">
          <w:marLeft w:val="640"/>
          <w:marRight w:val="0"/>
          <w:marTop w:val="0"/>
          <w:marBottom w:val="0"/>
          <w:divBdr>
            <w:top w:val="none" w:sz="0" w:space="0" w:color="auto"/>
            <w:left w:val="none" w:sz="0" w:space="0" w:color="auto"/>
            <w:bottom w:val="none" w:sz="0" w:space="0" w:color="auto"/>
            <w:right w:val="none" w:sz="0" w:space="0" w:color="auto"/>
          </w:divBdr>
        </w:div>
        <w:div w:id="1709139555">
          <w:marLeft w:val="640"/>
          <w:marRight w:val="0"/>
          <w:marTop w:val="0"/>
          <w:marBottom w:val="0"/>
          <w:divBdr>
            <w:top w:val="none" w:sz="0" w:space="0" w:color="auto"/>
            <w:left w:val="none" w:sz="0" w:space="0" w:color="auto"/>
            <w:bottom w:val="none" w:sz="0" w:space="0" w:color="auto"/>
            <w:right w:val="none" w:sz="0" w:space="0" w:color="auto"/>
          </w:divBdr>
        </w:div>
        <w:div w:id="130709084">
          <w:marLeft w:val="640"/>
          <w:marRight w:val="0"/>
          <w:marTop w:val="0"/>
          <w:marBottom w:val="0"/>
          <w:divBdr>
            <w:top w:val="none" w:sz="0" w:space="0" w:color="auto"/>
            <w:left w:val="none" w:sz="0" w:space="0" w:color="auto"/>
            <w:bottom w:val="none" w:sz="0" w:space="0" w:color="auto"/>
            <w:right w:val="none" w:sz="0" w:space="0" w:color="auto"/>
          </w:divBdr>
        </w:div>
        <w:div w:id="1540433587">
          <w:marLeft w:val="640"/>
          <w:marRight w:val="0"/>
          <w:marTop w:val="0"/>
          <w:marBottom w:val="0"/>
          <w:divBdr>
            <w:top w:val="none" w:sz="0" w:space="0" w:color="auto"/>
            <w:left w:val="none" w:sz="0" w:space="0" w:color="auto"/>
            <w:bottom w:val="none" w:sz="0" w:space="0" w:color="auto"/>
            <w:right w:val="none" w:sz="0" w:space="0" w:color="auto"/>
          </w:divBdr>
        </w:div>
        <w:div w:id="562715916">
          <w:marLeft w:val="640"/>
          <w:marRight w:val="0"/>
          <w:marTop w:val="0"/>
          <w:marBottom w:val="0"/>
          <w:divBdr>
            <w:top w:val="none" w:sz="0" w:space="0" w:color="auto"/>
            <w:left w:val="none" w:sz="0" w:space="0" w:color="auto"/>
            <w:bottom w:val="none" w:sz="0" w:space="0" w:color="auto"/>
            <w:right w:val="none" w:sz="0" w:space="0" w:color="auto"/>
          </w:divBdr>
        </w:div>
        <w:div w:id="1212036472">
          <w:marLeft w:val="640"/>
          <w:marRight w:val="0"/>
          <w:marTop w:val="0"/>
          <w:marBottom w:val="0"/>
          <w:divBdr>
            <w:top w:val="none" w:sz="0" w:space="0" w:color="auto"/>
            <w:left w:val="none" w:sz="0" w:space="0" w:color="auto"/>
            <w:bottom w:val="none" w:sz="0" w:space="0" w:color="auto"/>
            <w:right w:val="none" w:sz="0" w:space="0" w:color="auto"/>
          </w:divBdr>
        </w:div>
        <w:div w:id="1403210299">
          <w:marLeft w:val="640"/>
          <w:marRight w:val="0"/>
          <w:marTop w:val="0"/>
          <w:marBottom w:val="0"/>
          <w:divBdr>
            <w:top w:val="none" w:sz="0" w:space="0" w:color="auto"/>
            <w:left w:val="none" w:sz="0" w:space="0" w:color="auto"/>
            <w:bottom w:val="none" w:sz="0" w:space="0" w:color="auto"/>
            <w:right w:val="none" w:sz="0" w:space="0" w:color="auto"/>
          </w:divBdr>
        </w:div>
        <w:div w:id="1672104574">
          <w:marLeft w:val="640"/>
          <w:marRight w:val="0"/>
          <w:marTop w:val="0"/>
          <w:marBottom w:val="0"/>
          <w:divBdr>
            <w:top w:val="none" w:sz="0" w:space="0" w:color="auto"/>
            <w:left w:val="none" w:sz="0" w:space="0" w:color="auto"/>
            <w:bottom w:val="none" w:sz="0" w:space="0" w:color="auto"/>
            <w:right w:val="none" w:sz="0" w:space="0" w:color="auto"/>
          </w:divBdr>
        </w:div>
        <w:div w:id="1880320156">
          <w:marLeft w:val="640"/>
          <w:marRight w:val="0"/>
          <w:marTop w:val="0"/>
          <w:marBottom w:val="0"/>
          <w:divBdr>
            <w:top w:val="none" w:sz="0" w:space="0" w:color="auto"/>
            <w:left w:val="none" w:sz="0" w:space="0" w:color="auto"/>
            <w:bottom w:val="none" w:sz="0" w:space="0" w:color="auto"/>
            <w:right w:val="none" w:sz="0" w:space="0" w:color="auto"/>
          </w:divBdr>
        </w:div>
        <w:div w:id="1235045789">
          <w:marLeft w:val="640"/>
          <w:marRight w:val="0"/>
          <w:marTop w:val="0"/>
          <w:marBottom w:val="0"/>
          <w:divBdr>
            <w:top w:val="none" w:sz="0" w:space="0" w:color="auto"/>
            <w:left w:val="none" w:sz="0" w:space="0" w:color="auto"/>
            <w:bottom w:val="none" w:sz="0" w:space="0" w:color="auto"/>
            <w:right w:val="none" w:sz="0" w:space="0" w:color="auto"/>
          </w:divBdr>
        </w:div>
        <w:div w:id="665859699">
          <w:marLeft w:val="640"/>
          <w:marRight w:val="0"/>
          <w:marTop w:val="0"/>
          <w:marBottom w:val="0"/>
          <w:divBdr>
            <w:top w:val="none" w:sz="0" w:space="0" w:color="auto"/>
            <w:left w:val="none" w:sz="0" w:space="0" w:color="auto"/>
            <w:bottom w:val="none" w:sz="0" w:space="0" w:color="auto"/>
            <w:right w:val="none" w:sz="0" w:space="0" w:color="auto"/>
          </w:divBdr>
        </w:div>
        <w:div w:id="1838613421">
          <w:marLeft w:val="640"/>
          <w:marRight w:val="0"/>
          <w:marTop w:val="0"/>
          <w:marBottom w:val="0"/>
          <w:divBdr>
            <w:top w:val="none" w:sz="0" w:space="0" w:color="auto"/>
            <w:left w:val="none" w:sz="0" w:space="0" w:color="auto"/>
            <w:bottom w:val="none" w:sz="0" w:space="0" w:color="auto"/>
            <w:right w:val="none" w:sz="0" w:space="0" w:color="auto"/>
          </w:divBdr>
        </w:div>
        <w:div w:id="214660214">
          <w:marLeft w:val="640"/>
          <w:marRight w:val="0"/>
          <w:marTop w:val="0"/>
          <w:marBottom w:val="0"/>
          <w:divBdr>
            <w:top w:val="none" w:sz="0" w:space="0" w:color="auto"/>
            <w:left w:val="none" w:sz="0" w:space="0" w:color="auto"/>
            <w:bottom w:val="none" w:sz="0" w:space="0" w:color="auto"/>
            <w:right w:val="none" w:sz="0" w:space="0" w:color="auto"/>
          </w:divBdr>
        </w:div>
        <w:div w:id="2041274481">
          <w:marLeft w:val="640"/>
          <w:marRight w:val="0"/>
          <w:marTop w:val="0"/>
          <w:marBottom w:val="0"/>
          <w:divBdr>
            <w:top w:val="none" w:sz="0" w:space="0" w:color="auto"/>
            <w:left w:val="none" w:sz="0" w:space="0" w:color="auto"/>
            <w:bottom w:val="none" w:sz="0" w:space="0" w:color="auto"/>
            <w:right w:val="none" w:sz="0" w:space="0" w:color="auto"/>
          </w:divBdr>
        </w:div>
        <w:div w:id="1714114812">
          <w:marLeft w:val="640"/>
          <w:marRight w:val="0"/>
          <w:marTop w:val="0"/>
          <w:marBottom w:val="0"/>
          <w:divBdr>
            <w:top w:val="none" w:sz="0" w:space="0" w:color="auto"/>
            <w:left w:val="none" w:sz="0" w:space="0" w:color="auto"/>
            <w:bottom w:val="none" w:sz="0" w:space="0" w:color="auto"/>
            <w:right w:val="none" w:sz="0" w:space="0" w:color="auto"/>
          </w:divBdr>
        </w:div>
        <w:div w:id="27607304">
          <w:marLeft w:val="640"/>
          <w:marRight w:val="0"/>
          <w:marTop w:val="0"/>
          <w:marBottom w:val="0"/>
          <w:divBdr>
            <w:top w:val="none" w:sz="0" w:space="0" w:color="auto"/>
            <w:left w:val="none" w:sz="0" w:space="0" w:color="auto"/>
            <w:bottom w:val="none" w:sz="0" w:space="0" w:color="auto"/>
            <w:right w:val="none" w:sz="0" w:space="0" w:color="auto"/>
          </w:divBdr>
        </w:div>
        <w:div w:id="1783528153">
          <w:marLeft w:val="640"/>
          <w:marRight w:val="0"/>
          <w:marTop w:val="0"/>
          <w:marBottom w:val="0"/>
          <w:divBdr>
            <w:top w:val="none" w:sz="0" w:space="0" w:color="auto"/>
            <w:left w:val="none" w:sz="0" w:space="0" w:color="auto"/>
            <w:bottom w:val="none" w:sz="0" w:space="0" w:color="auto"/>
            <w:right w:val="none" w:sz="0" w:space="0" w:color="auto"/>
          </w:divBdr>
        </w:div>
        <w:div w:id="151530840">
          <w:marLeft w:val="640"/>
          <w:marRight w:val="0"/>
          <w:marTop w:val="0"/>
          <w:marBottom w:val="0"/>
          <w:divBdr>
            <w:top w:val="none" w:sz="0" w:space="0" w:color="auto"/>
            <w:left w:val="none" w:sz="0" w:space="0" w:color="auto"/>
            <w:bottom w:val="none" w:sz="0" w:space="0" w:color="auto"/>
            <w:right w:val="none" w:sz="0" w:space="0" w:color="auto"/>
          </w:divBdr>
        </w:div>
        <w:div w:id="638069817">
          <w:marLeft w:val="640"/>
          <w:marRight w:val="0"/>
          <w:marTop w:val="0"/>
          <w:marBottom w:val="0"/>
          <w:divBdr>
            <w:top w:val="none" w:sz="0" w:space="0" w:color="auto"/>
            <w:left w:val="none" w:sz="0" w:space="0" w:color="auto"/>
            <w:bottom w:val="none" w:sz="0" w:space="0" w:color="auto"/>
            <w:right w:val="none" w:sz="0" w:space="0" w:color="auto"/>
          </w:divBdr>
        </w:div>
        <w:div w:id="320818377">
          <w:marLeft w:val="640"/>
          <w:marRight w:val="0"/>
          <w:marTop w:val="0"/>
          <w:marBottom w:val="0"/>
          <w:divBdr>
            <w:top w:val="none" w:sz="0" w:space="0" w:color="auto"/>
            <w:left w:val="none" w:sz="0" w:space="0" w:color="auto"/>
            <w:bottom w:val="none" w:sz="0" w:space="0" w:color="auto"/>
            <w:right w:val="none" w:sz="0" w:space="0" w:color="auto"/>
          </w:divBdr>
        </w:div>
        <w:div w:id="1190684095">
          <w:marLeft w:val="640"/>
          <w:marRight w:val="0"/>
          <w:marTop w:val="0"/>
          <w:marBottom w:val="0"/>
          <w:divBdr>
            <w:top w:val="none" w:sz="0" w:space="0" w:color="auto"/>
            <w:left w:val="none" w:sz="0" w:space="0" w:color="auto"/>
            <w:bottom w:val="none" w:sz="0" w:space="0" w:color="auto"/>
            <w:right w:val="none" w:sz="0" w:space="0" w:color="auto"/>
          </w:divBdr>
        </w:div>
        <w:div w:id="1904901700">
          <w:marLeft w:val="640"/>
          <w:marRight w:val="0"/>
          <w:marTop w:val="0"/>
          <w:marBottom w:val="0"/>
          <w:divBdr>
            <w:top w:val="none" w:sz="0" w:space="0" w:color="auto"/>
            <w:left w:val="none" w:sz="0" w:space="0" w:color="auto"/>
            <w:bottom w:val="none" w:sz="0" w:space="0" w:color="auto"/>
            <w:right w:val="none" w:sz="0" w:space="0" w:color="auto"/>
          </w:divBdr>
        </w:div>
        <w:div w:id="735323522">
          <w:marLeft w:val="640"/>
          <w:marRight w:val="0"/>
          <w:marTop w:val="0"/>
          <w:marBottom w:val="0"/>
          <w:divBdr>
            <w:top w:val="none" w:sz="0" w:space="0" w:color="auto"/>
            <w:left w:val="none" w:sz="0" w:space="0" w:color="auto"/>
            <w:bottom w:val="none" w:sz="0" w:space="0" w:color="auto"/>
            <w:right w:val="none" w:sz="0" w:space="0" w:color="auto"/>
          </w:divBdr>
        </w:div>
        <w:div w:id="1860849579">
          <w:marLeft w:val="640"/>
          <w:marRight w:val="0"/>
          <w:marTop w:val="0"/>
          <w:marBottom w:val="0"/>
          <w:divBdr>
            <w:top w:val="none" w:sz="0" w:space="0" w:color="auto"/>
            <w:left w:val="none" w:sz="0" w:space="0" w:color="auto"/>
            <w:bottom w:val="none" w:sz="0" w:space="0" w:color="auto"/>
            <w:right w:val="none" w:sz="0" w:space="0" w:color="auto"/>
          </w:divBdr>
        </w:div>
        <w:div w:id="1989046565">
          <w:marLeft w:val="640"/>
          <w:marRight w:val="0"/>
          <w:marTop w:val="0"/>
          <w:marBottom w:val="0"/>
          <w:divBdr>
            <w:top w:val="none" w:sz="0" w:space="0" w:color="auto"/>
            <w:left w:val="none" w:sz="0" w:space="0" w:color="auto"/>
            <w:bottom w:val="none" w:sz="0" w:space="0" w:color="auto"/>
            <w:right w:val="none" w:sz="0" w:space="0" w:color="auto"/>
          </w:divBdr>
        </w:div>
        <w:div w:id="1310786760">
          <w:marLeft w:val="640"/>
          <w:marRight w:val="0"/>
          <w:marTop w:val="0"/>
          <w:marBottom w:val="0"/>
          <w:divBdr>
            <w:top w:val="none" w:sz="0" w:space="0" w:color="auto"/>
            <w:left w:val="none" w:sz="0" w:space="0" w:color="auto"/>
            <w:bottom w:val="none" w:sz="0" w:space="0" w:color="auto"/>
            <w:right w:val="none" w:sz="0" w:space="0" w:color="auto"/>
          </w:divBdr>
        </w:div>
        <w:div w:id="1976182114">
          <w:marLeft w:val="640"/>
          <w:marRight w:val="0"/>
          <w:marTop w:val="0"/>
          <w:marBottom w:val="0"/>
          <w:divBdr>
            <w:top w:val="none" w:sz="0" w:space="0" w:color="auto"/>
            <w:left w:val="none" w:sz="0" w:space="0" w:color="auto"/>
            <w:bottom w:val="none" w:sz="0" w:space="0" w:color="auto"/>
            <w:right w:val="none" w:sz="0" w:space="0" w:color="auto"/>
          </w:divBdr>
        </w:div>
        <w:div w:id="885793713">
          <w:marLeft w:val="640"/>
          <w:marRight w:val="0"/>
          <w:marTop w:val="0"/>
          <w:marBottom w:val="0"/>
          <w:divBdr>
            <w:top w:val="none" w:sz="0" w:space="0" w:color="auto"/>
            <w:left w:val="none" w:sz="0" w:space="0" w:color="auto"/>
            <w:bottom w:val="none" w:sz="0" w:space="0" w:color="auto"/>
            <w:right w:val="none" w:sz="0" w:space="0" w:color="auto"/>
          </w:divBdr>
        </w:div>
        <w:div w:id="1257598052">
          <w:marLeft w:val="640"/>
          <w:marRight w:val="0"/>
          <w:marTop w:val="0"/>
          <w:marBottom w:val="0"/>
          <w:divBdr>
            <w:top w:val="none" w:sz="0" w:space="0" w:color="auto"/>
            <w:left w:val="none" w:sz="0" w:space="0" w:color="auto"/>
            <w:bottom w:val="none" w:sz="0" w:space="0" w:color="auto"/>
            <w:right w:val="none" w:sz="0" w:space="0" w:color="auto"/>
          </w:divBdr>
        </w:div>
        <w:div w:id="1409232539">
          <w:marLeft w:val="640"/>
          <w:marRight w:val="0"/>
          <w:marTop w:val="0"/>
          <w:marBottom w:val="0"/>
          <w:divBdr>
            <w:top w:val="none" w:sz="0" w:space="0" w:color="auto"/>
            <w:left w:val="none" w:sz="0" w:space="0" w:color="auto"/>
            <w:bottom w:val="none" w:sz="0" w:space="0" w:color="auto"/>
            <w:right w:val="none" w:sz="0" w:space="0" w:color="auto"/>
          </w:divBdr>
        </w:div>
        <w:div w:id="16859527">
          <w:marLeft w:val="640"/>
          <w:marRight w:val="0"/>
          <w:marTop w:val="0"/>
          <w:marBottom w:val="0"/>
          <w:divBdr>
            <w:top w:val="none" w:sz="0" w:space="0" w:color="auto"/>
            <w:left w:val="none" w:sz="0" w:space="0" w:color="auto"/>
            <w:bottom w:val="none" w:sz="0" w:space="0" w:color="auto"/>
            <w:right w:val="none" w:sz="0" w:space="0" w:color="auto"/>
          </w:divBdr>
        </w:div>
        <w:div w:id="1944873503">
          <w:marLeft w:val="640"/>
          <w:marRight w:val="0"/>
          <w:marTop w:val="0"/>
          <w:marBottom w:val="0"/>
          <w:divBdr>
            <w:top w:val="none" w:sz="0" w:space="0" w:color="auto"/>
            <w:left w:val="none" w:sz="0" w:space="0" w:color="auto"/>
            <w:bottom w:val="none" w:sz="0" w:space="0" w:color="auto"/>
            <w:right w:val="none" w:sz="0" w:space="0" w:color="auto"/>
          </w:divBdr>
        </w:div>
        <w:div w:id="1091202976">
          <w:marLeft w:val="640"/>
          <w:marRight w:val="0"/>
          <w:marTop w:val="0"/>
          <w:marBottom w:val="0"/>
          <w:divBdr>
            <w:top w:val="none" w:sz="0" w:space="0" w:color="auto"/>
            <w:left w:val="none" w:sz="0" w:space="0" w:color="auto"/>
            <w:bottom w:val="none" w:sz="0" w:space="0" w:color="auto"/>
            <w:right w:val="none" w:sz="0" w:space="0" w:color="auto"/>
          </w:divBdr>
        </w:div>
        <w:div w:id="96104261">
          <w:marLeft w:val="640"/>
          <w:marRight w:val="0"/>
          <w:marTop w:val="0"/>
          <w:marBottom w:val="0"/>
          <w:divBdr>
            <w:top w:val="none" w:sz="0" w:space="0" w:color="auto"/>
            <w:left w:val="none" w:sz="0" w:space="0" w:color="auto"/>
            <w:bottom w:val="none" w:sz="0" w:space="0" w:color="auto"/>
            <w:right w:val="none" w:sz="0" w:space="0" w:color="auto"/>
          </w:divBdr>
        </w:div>
        <w:div w:id="1548686060">
          <w:marLeft w:val="640"/>
          <w:marRight w:val="0"/>
          <w:marTop w:val="0"/>
          <w:marBottom w:val="0"/>
          <w:divBdr>
            <w:top w:val="none" w:sz="0" w:space="0" w:color="auto"/>
            <w:left w:val="none" w:sz="0" w:space="0" w:color="auto"/>
            <w:bottom w:val="none" w:sz="0" w:space="0" w:color="auto"/>
            <w:right w:val="none" w:sz="0" w:space="0" w:color="auto"/>
          </w:divBdr>
        </w:div>
        <w:div w:id="2104956623">
          <w:marLeft w:val="640"/>
          <w:marRight w:val="0"/>
          <w:marTop w:val="0"/>
          <w:marBottom w:val="0"/>
          <w:divBdr>
            <w:top w:val="none" w:sz="0" w:space="0" w:color="auto"/>
            <w:left w:val="none" w:sz="0" w:space="0" w:color="auto"/>
            <w:bottom w:val="none" w:sz="0" w:space="0" w:color="auto"/>
            <w:right w:val="none" w:sz="0" w:space="0" w:color="auto"/>
          </w:divBdr>
        </w:div>
        <w:div w:id="41175269">
          <w:marLeft w:val="640"/>
          <w:marRight w:val="0"/>
          <w:marTop w:val="0"/>
          <w:marBottom w:val="0"/>
          <w:divBdr>
            <w:top w:val="none" w:sz="0" w:space="0" w:color="auto"/>
            <w:left w:val="none" w:sz="0" w:space="0" w:color="auto"/>
            <w:bottom w:val="none" w:sz="0" w:space="0" w:color="auto"/>
            <w:right w:val="none" w:sz="0" w:space="0" w:color="auto"/>
          </w:divBdr>
        </w:div>
        <w:div w:id="499855437">
          <w:marLeft w:val="640"/>
          <w:marRight w:val="0"/>
          <w:marTop w:val="0"/>
          <w:marBottom w:val="0"/>
          <w:divBdr>
            <w:top w:val="none" w:sz="0" w:space="0" w:color="auto"/>
            <w:left w:val="none" w:sz="0" w:space="0" w:color="auto"/>
            <w:bottom w:val="none" w:sz="0" w:space="0" w:color="auto"/>
            <w:right w:val="none" w:sz="0" w:space="0" w:color="auto"/>
          </w:divBdr>
        </w:div>
        <w:div w:id="469710204">
          <w:marLeft w:val="640"/>
          <w:marRight w:val="0"/>
          <w:marTop w:val="0"/>
          <w:marBottom w:val="0"/>
          <w:divBdr>
            <w:top w:val="none" w:sz="0" w:space="0" w:color="auto"/>
            <w:left w:val="none" w:sz="0" w:space="0" w:color="auto"/>
            <w:bottom w:val="none" w:sz="0" w:space="0" w:color="auto"/>
            <w:right w:val="none" w:sz="0" w:space="0" w:color="auto"/>
          </w:divBdr>
        </w:div>
        <w:div w:id="1672560476">
          <w:marLeft w:val="640"/>
          <w:marRight w:val="0"/>
          <w:marTop w:val="0"/>
          <w:marBottom w:val="0"/>
          <w:divBdr>
            <w:top w:val="none" w:sz="0" w:space="0" w:color="auto"/>
            <w:left w:val="none" w:sz="0" w:space="0" w:color="auto"/>
            <w:bottom w:val="none" w:sz="0" w:space="0" w:color="auto"/>
            <w:right w:val="none" w:sz="0" w:space="0" w:color="auto"/>
          </w:divBdr>
        </w:div>
        <w:div w:id="1262646235">
          <w:marLeft w:val="640"/>
          <w:marRight w:val="0"/>
          <w:marTop w:val="0"/>
          <w:marBottom w:val="0"/>
          <w:divBdr>
            <w:top w:val="none" w:sz="0" w:space="0" w:color="auto"/>
            <w:left w:val="none" w:sz="0" w:space="0" w:color="auto"/>
            <w:bottom w:val="none" w:sz="0" w:space="0" w:color="auto"/>
            <w:right w:val="none" w:sz="0" w:space="0" w:color="auto"/>
          </w:divBdr>
        </w:div>
        <w:div w:id="915165507">
          <w:marLeft w:val="640"/>
          <w:marRight w:val="0"/>
          <w:marTop w:val="0"/>
          <w:marBottom w:val="0"/>
          <w:divBdr>
            <w:top w:val="none" w:sz="0" w:space="0" w:color="auto"/>
            <w:left w:val="none" w:sz="0" w:space="0" w:color="auto"/>
            <w:bottom w:val="none" w:sz="0" w:space="0" w:color="auto"/>
            <w:right w:val="none" w:sz="0" w:space="0" w:color="auto"/>
          </w:divBdr>
        </w:div>
        <w:div w:id="610626457">
          <w:marLeft w:val="640"/>
          <w:marRight w:val="0"/>
          <w:marTop w:val="0"/>
          <w:marBottom w:val="0"/>
          <w:divBdr>
            <w:top w:val="none" w:sz="0" w:space="0" w:color="auto"/>
            <w:left w:val="none" w:sz="0" w:space="0" w:color="auto"/>
            <w:bottom w:val="none" w:sz="0" w:space="0" w:color="auto"/>
            <w:right w:val="none" w:sz="0" w:space="0" w:color="auto"/>
          </w:divBdr>
        </w:div>
        <w:div w:id="1714304671">
          <w:marLeft w:val="640"/>
          <w:marRight w:val="0"/>
          <w:marTop w:val="0"/>
          <w:marBottom w:val="0"/>
          <w:divBdr>
            <w:top w:val="none" w:sz="0" w:space="0" w:color="auto"/>
            <w:left w:val="none" w:sz="0" w:space="0" w:color="auto"/>
            <w:bottom w:val="none" w:sz="0" w:space="0" w:color="auto"/>
            <w:right w:val="none" w:sz="0" w:space="0" w:color="auto"/>
          </w:divBdr>
        </w:div>
        <w:div w:id="356394529">
          <w:marLeft w:val="640"/>
          <w:marRight w:val="0"/>
          <w:marTop w:val="0"/>
          <w:marBottom w:val="0"/>
          <w:divBdr>
            <w:top w:val="none" w:sz="0" w:space="0" w:color="auto"/>
            <w:left w:val="none" w:sz="0" w:space="0" w:color="auto"/>
            <w:bottom w:val="none" w:sz="0" w:space="0" w:color="auto"/>
            <w:right w:val="none" w:sz="0" w:space="0" w:color="auto"/>
          </w:divBdr>
        </w:div>
        <w:div w:id="1283030171">
          <w:marLeft w:val="640"/>
          <w:marRight w:val="0"/>
          <w:marTop w:val="0"/>
          <w:marBottom w:val="0"/>
          <w:divBdr>
            <w:top w:val="none" w:sz="0" w:space="0" w:color="auto"/>
            <w:left w:val="none" w:sz="0" w:space="0" w:color="auto"/>
            <w:bottom w:val="none" w:sz="0" w:space="0" w:color="auto"/>
            <w:right w:val="none" w:sz="0" w:space="0" w:color="auto"/>
          </w:divBdr>
        </w:div>
        <w:div w:id="1712417574">
          <w:marLeft w:val="640"/>
          <w:marRight w:val="0"/>
          <w:marTop w:val="0"/>
          <w:marBottom w:val="0"/>
          <w:divBdr>
            <w:top w:val="none" w:sz="0" w:space="0" w:color="auto"/>
            <w:left w:val="none" w:sz="0" w:space="0" w:color="auto"/>
            <w:bottom w:val="none" w:sz="0" w:space="0" w:color="auto"/>
            <w:right w:val="none" w:sz="0" w:space="0" w:color="auto"/>
          </w:divBdr>
        </w:div>
        <w:div w:id="728110607">
          <w:marLeft w:val="640"/>
          <w:marRight w:val="0"/>
          <w:marTop w:val="0"/>
          <w:marBottom w:val="0"/>
          <w:divBdr>
            <w:top w:val="none" w:sz="0" w:space="0" w:color="auto"/>
            <w:left w:val="none" w:sz="0" w:space="0" w:color="auto"/>
            <w:bottom w:val="none" w:sz="0" w:space="0" w:color="auto"/>
            <w:right w:val="none" w:sz="0" w:space="0" w:color="auto"/>
          </w:divBdr>
        </w:div>
        <w:div w:id="1373503926">
          <w:marLeft w:val="640"/>
          <w:marRight w:val="0"/>
          <w:marTop w:val="0"/>
          <w:marBottom w:val="0"/>
          <w:divBdr>
            <w:top w:val="none" w:sz="0" w:space="0" w:color="auto"/>
            <w:left w:val="none" w:sz="0" w:space="0" w:color="auto"/>
            <w:bottom w:val="none" w:sz="0" w:space="0" w:color="auto"/>
            <w:right w:val="none" w:sz="0" w:space="0" w:color="auto"/>
          </w:divBdr>
        </w:div>
      </w:divsChild>
    </w:div>
    <w:div w:id="842014144">
      <w:bodyDiv w:val="1"/>
      <w:marLeft w:val="0"/>
      <w:marRight w:val="0"/>
      <w:marTop w:val="0"/>
      <w:marBottom w:val="0"/>
      <w:divBdr>
        <w:top w:val="none" w:sz="0" w:space="0" w:color="auto"/>
        <w:left w:val="none" w:sz="0" w:space="0" w:color="auto"/>
        <w:bottom w:val="none" w:sz="0" w:space="0" w:color="auto"/>
        <w:right w:val="none" w:sz="0" w:space="0" w:color="auto"/>
      </w:divBdr>
      <w:divsChild>
        <w:div w:id="353849842">
          <w:marLeft w:val="640"/>
          <w:marRight w:val="0"/>
          <w:marTop w:val="0"/>
          <w:marBottom w:val="0"/>
          <w:divBdr>
            <w:top w:val="none" w:sz="0" w:space="0" w:color="auto"/>
            <w:left w:val="none" w:sz="0" w:space="0" w:color="auto"/>
            <w:bottom w:val="none" w:sz="0" w:space="0" w:color="auto"/>
            <w:right w:val="none" w:sz="0" w:space="0" w:color="auto"/>
          </w:divBdr>
        </w:div>
        <w:div w:id="1270619906">
          <w:marLeft w:val="640"/>
          <w:marRight w:val="0"/>
          <w:marTop w:val="0"/>
          <w:marBottom w:val="0"/>
          <w:divBdr>
            <w:top w:val="none" w:sz="0" w:space="0" w:color="auto"/>
            <w:left w:val="none" w:sz="0" w:space="0" w:color="auto"/>
            <w:bottom w:val="none" w:sz="0" w:space="0" w:color="auto"/>
            <w:right w:val="none" w:sz="0" w:space="0" w:color="auto"/>
          </w:divBdr>
        </w:div>
        <w:div w:id="451947083">
          <w:marLeft w:val="640"/>
          <w:marRight w:val="0"/>
          <w:marTop w:val="0"/>
          <w:marBottom w:val="0"/>
          <w:divBdr>
            <w:top w:val="none" w:sz="0" w:space="0" w:color="auto"/>
            <w:left w:val="none" w:sz="0" w:space="0" w:color="auto"/>
            <w:bottom w:val="none" w:sz="0" w:space="0" w:color="auto"/>
            <w:right w:val="none" w:sz="0" w:space="0" w:color="auto"/>
          </w:divBdr>
        </w:div>
        <w:div w:id="320044571">
          <w:marLeft w:val="640"/>
          <w:marRight w:val="0"/>
          <w:marTop w:val="0"/>
          <w:marBottom w:val="0"/>
          <w:divBdr>
            <w:top w:val="none" w:sz="0" w:space="0" w:color="auto"/>
            <w:left w:val="none" w:sz="0" w:space="0" w:color="auto"/>
            <w:bottom w:val="none" w:sz="0" w:space="0" w:color="auto"/>
            <w:right w:val="none" w:sz="0" w:space="0" w:color="auto"/>
          </w:divBdr>
        </w:div>
        <w:div w:id="1920675172">
          <w:marLeft w:val="640"/>
          <w:marRight w:val="0"/>
          <w:marTop w:val="0"/>
          <w:marBottom w:val="0"/>
          <w:divBdr>
            <w:top w:val="none" w:sz="0" w:space="0" w:color="auto"/>
            <w:left w:val="none" w:sz="0" w:space="0" w:color="auto"/>
            <w:bottom w:val="none" w:sz="0" w:space="0" w:color="auto"/>
            <w:right w:val="none" w:sz="0" w:space="0" w:color="auto"/>
          </w:divBdr>
        </w:div>
        <w:div w:id="1764299976">
          <w:marLeft w:val="640"/>
          <w:marRight w:val="0"/>
          <w:marTop w:val="0"/>
          <w:marBottom w:val="0"/>
          <w:divBdr>
            <w:top w:val="none" w:sz="0" w:space="0" w:color="auto"/>
            <w:left w:val="none" w:sz="0" w:space="0" w:color="auto"/>
            <w:bottom w:val="none" w:sz="0" w:space="0" w:color="auto"/>
            <w:right w:val="none" w:sz="0" w:space="0" w:color="auto"/>
          </w:divBdr>
        </w:div>
        <w:div w:id="1214076149">
          <w:marLeft w:val="640"/>
          <w:marRight w:val="0"/>
          <w:marTop w:val="0"/>
          <w:marBottom w:val="0"/>
          <w:divBdr>
            <w:top w:val="none" w:sz="0" w:space="0" w:color="auto"/>
            <w:left w:val="none" w:sz="0" w:space="0" w:color="auto"/>
            <w:bottom w:val="none" w:sz="0" w:space="0" w:color="auto"/>
            <w:right w:val="none" w:sz="0" w:space="0" w:color="auto"/>
          </w:divBdr>
        </w:div>
        <w:div w:id="1467771871">
          <w:marLeft w:val="640"/>
          <w:marRight w:val="0"/>
          <w:marTop w:val="0"/>
          <w:marBottom w:val="0"/>
          <w:divBdr>
            <w:top w:val="none" w:sz="0" w:space="0" w:color="auto"/>
            <w:left w:val="none" w:sz="0" w:space="0" w:color="auto"/>
            <w:bottom w:val="none" w:sz="0" w:space="0" w:color="auto"/>
            <w:right w:val="none" w:sz="0" w:space="0" w:color="auto"/>
          </w:divBdr>
        </w:div>
        <w:div w:id="1968390686">
          <w:marLeft w:val="640"/>
          <w:marRight w:val="0"/>
          <w:marTop w:val="0"/>
          <w:marBottom w:val="0"/>
          <w:divBdr>
            <w:top w:val="none" w:sz="0" w:space="0" w:color="auto"/>
            <w:left w:val="none" w:sz="0" w:space="0" w:color="auto"/>
            <w:bottom w:val="none" w:sz="0" w:space="0" w:color="auto"/>
            <w:right w:val="none" w:sz="0" w:space="0" w:color="auto"/>
          </w:divBdr>
        </w:div>
        <w:div w:id="89545748">
          <w:marLeft w:val="640"/>
          <w:marRight w:val="0"/>
          <w:marTop w:val="0"/>
          <w:marBottom w:val="0"/>
          <w:divBdr>
            <w:top w:val="none" w:sz="0" w:space="0" w:color="auto"/>
            <w:left w:val="none" w:sz="0" w:space="0" w:color="auto"/>
            <w:bottom w:val="none" w:sz="0" w:space="0" w:color="auto"/>
            <w:right w:val="none" w:sz="0" w:space="0" w:color="auto"/>
          </w:divBdr>
        </w:div>
        <w:div w:id="2083598134">
          <w:marLeft w:val="640"/>
          <w:marRight w:val="0"/>
          <w:marTop w:val="0"/>
          <w:marBottom w:val="0"/>
          <w:divBdr>
            <w:top w:val="none" w:sz="0" w:space="0" w:color="auto"/>
            <w:left w:val="none" w:sz="0" w:space="0" w:color="auto"/>
            <w:bottom w:val="none" w:sz="0" w:space="0" w:color="auto"/>
            <w:right w:val="none" w:sz="0" w:space="0" w:color="auto"/>
          </w:divBdr>
        </w:div>
        <w:div w:id="986671140">
          <w:marLeft w:val="640"/>
          <w:marRight w:val="0"/>
          <w:marTop w:val="0"/>
          <w:marBottom w:val="0"/>
          <w:divBdr>
            <w:top w:val="none" w:sz="0" w:space="0" w:color="auto"/>
            <w:left w:val="none" w:sz="0" w:space="0" w:color="auto"/>
            <w:bottom w:val="none" w:sz="0" w:space="0" w:color="auto"/>
            <w:right w:val="none" w:sz="0" w:space="0" w:color="auto"/>
          </w:divBdr>
        </w:div>
        <w:div w:id="1503013049">
          <w:marLeft w:val="640"/>
          <w:marRight w:val="0"/>
          <w:marTop w:val="0"/>
          <w:marBottom w:val="0"/>
          <w:divBdr>
            <w:top w:val="none" w:sz="0" w:space="0" w:color="auto"/>
            <w:left w:val="none" w:sz="0" w:space="0" w:color="auto"/>
            <w:bottom w:val="none" w:sz="0" w:space="0" w:color="auto"/>
            <w:right w:val="none" w:sz="0" w:space="0" w:color="auto"/>
          </w:divBdr>
        </w:div>
        <w:div w:id="1607155931">
          <w:marLeft w:val="640"/>
          <w:marRight w:val="0"/>
          <w:marTop w:val="0"/>
          <w:marBottom w:val="0"/>
          <w:divBdr>
            <w:top w:val="none" w:sz="0" w:space="0" w:color="auto"/>
            <w:left w:val="none" w:sz="0" w:space="0" w:color="auto"/>
            <w:bottom w:val="none" w:sz="0" w:space="0" w:color="auto"/>
            <w:right w:val="none" w:sz="0" w:space="0" w:color="auto"/>
          </w:divBdr>
        </w:div>
        <w:div w:id="497424334">
          <w:marLeft w:val="640"/>
          <w:marRight w:val="0"/>
          <w:marTop w:val="0"/>
          <w:marBottom w:val="0"/>
          <w:divBdr>
            <w:top w:val="none" w:sz="0" w:space="0" w:color="auto"/>
            <w:left w:val="none" w:sz="0" w:space="0" w:color="auto"/>
            <w:bottom w:val="none" w:sz="0" w:space="0" w:color="auto"/>
            <w:right w:val="none" w:sz="0" w:space="0" w:color="auto"/>
          </w:divBdr>
        </w:div>
        <w:div w:id="1134516811">
          <w:marLeft w:val="640"/>
          <w:marRight w:val="0"/>
          <w:marTop w:val="0"/>
          <w:marBottom w:val="0"/>
          <w:divBdr>
            <w:top w:val="none" w:sz="0" w:space="0" w:color="auto"/>
            <w:left w:val="none" w:sz="0" w:space="0" w:color="auto"/>
            <w:bottom w:val="none" w:sz="0" w:space="0" w:color="auto"/>
            <w:right w:val="none" w:sz="0" w:space="0" w:color="auto"/>
          </w:divBdr>
        </w:div>
        <w:div w:id="552889175">
          <w:marLeft w:val="640"/>
          <w:marRight w:val="0"/>
          <w:marTop w:val="0"/>
          <w:marBottom w:val="0"/>
          <w:divBdr>
            <w:top w:val="none" w:sz="0" w:space="0" w:color="auto"/>
            <w:left w:val="none" w:sz="0" w:space="0" w:color="auto"/>
            <w:bottom w:val="none" w:sz="0" w:space="0" w:color="auto"/>
            <w:right w:val="none" w:sz="0" w:space="0" w:color="auto"/>
          </w:divBdr>
        </w:div>
        <w:div w:id="168256500">
          <w:marLeft w:val="640"/>
          <w:marRight w:val="0"/>
          <w:marTop w:val="0"/>
          <w:marBottom w:val="0"/>
          <w:divBdr>
            <w:top w:val="none" w:sz="0" w:space="0" w:color="auto"/>
            <w:left w:val="none" w:sz="0" w:space="0" w:color="auto"/>
            <w:bottom w:val="none" w:sz="0" w:space="0" w:color="auto"/>
            <w:right w:val="none" w:sz="0" w:space="0" w:color="auto"/>
          </w:divBdr>
        </w:div>
        <w:div w:id="471872739">
          <w:marLeft w:val="640"/>
          <w:marRight w:val="0"/>
          <w:marTop w:val="0"/>
          <w:marBottom w:val="0"/>
          <w:divBdr>
            <w:top w:val="none" w:sz="0" w:space="0" w:color="auto"/>
            <w:left w:val="none" w:sz="0" w:space="0" w:color="auto"/>
            <w:bottom w:val="none" w:sz="0" w:space="0" w:color="auto"/>
            <w:right w:val="none" w:sz="0" w:space="0" w:color="auto"/>
          </w:divBdr>
        </w:div>
        <w:div w:id="121273024">
          <w:marLeft w:val="640"/>
          <w:marRight w:val="0"/>
          <w:marTop w:val="0"/>
          <w:marBottom w:val="0"/>
          <w:divBdr>
            <w:top w:val="none" w:sz="0" w:space="0" w:color="auto"/>
            <w:left w:val="none" w:sz="0" w:space="0" w:color="auto"/>
            <w:bottom w:val="none" w:sz="0" w:space="0" w:color="auto"/>
            <w:right w:val="none" w:sz="0" w:space="0" w:color="auto"/>
          </w:divBdr>
        </w:div>
        <w:div w:id="1295868717">
          <w:marLeft w:val="640"/>
          <w:marRight w:val="0"/>
          <w:marTop w:val="0"/>
          <w:marBottom w:val="0"/>
          <w:divBdr>
            <w:top w:val="none" w:sz="0" w:space="0" w:color="auto"/>
            <w:left w:val="none" w:sz="0" w:space="0" w:color="auto"/>
            <w:bottom w:val="none" w:sz="0" w:space="0" w:color="auto"/>
            <w:right w:val="none" w:sz="0" w:space="0" w:color="auto"/>
          </w:divBdr>
        </w:div>
        <w:div w:id="1522008939">
          <w:marLeft w:val="640"/>
          <w:marRight w:val="0"/>
          <w:marTop w:val="0"/>
          <w:marBottom w:val="0"/>
          <w:divBdr>
            <w:top w:val="none" w:sz="0" w:space="0" w:color="auto"/>
            <w:left w:val="none" w:sz="0" w:space="0" w:color="auto"/>
            <w:bottom w:val="none" w:sz="0" w:space="0" w:color="auto"/>
            <w:right w:val="none" w:sz="0" w:space="0" w:color="auto"/>
          </w:divBdr>
        </w:div>
        <w:div w:id="705373791">
          <w:marLeft w:val="640"/>
          <w:marRight w:val="0"/>
          <w:marTop w:val="0"/>
          <w:marBottom w:val="0"/>
          <w:divBdr>
            <w:top w:val="none" w:sz="0" w:space="0" w:color="auto"/>
            <w:left w:val="none" w:sz="0" w:space="0" w:color="auto"/>
            <w:bottom w:val="none" w:sz="0" w:space="0" w:color="auto"/>
            <w:right w:val="none" w:sz="0" w:space="0" w:color="auto"/>
          </w:divBdr>
        </w:div>
        <w:div w:id="259727471">
          <w:marLeft w:val="640"/>
          <w:marRight w:val="0"/>
          <w:marTop w:val="0"/>
          <w:marBottom w:val="0"/>
          <w:divBdr>
            <w:top w:val="none" w:sz="0" w:space="0" w:color="auto"/>
            <w:left w:val="none" w:sz="0" w:space="0" w:color="auto"/>
            <w:bottom w:val="none" w:sz="0" w:space="0" w:color="auto"/>
            <w:right w:val="none" w:sz="0" w:space="0" w:color="auto"/>
          </w:divBdr>
        </w:div>
        <w:div w:id="1684437089">
          <w:marLeft w:val="640"/>
          <w:marRight w:val="0"/>
          <w:marTop w:val="0"/>
          <w:marBottom w:val="0"/>
          <w:divBdr>
            <w:top w:val="none" w:sz="0" w:space="0" w:color="auto"/>
            <w:left w:val="none" w:sz="0" w:space="0" w:color="auto"/>
            <w:bottom w:val="none" w:sz="0" w:space="0" w:color="auto"/>
            <w:right w:val="none" w:sz="0" w:space="0" w:color="auto"/>
          </w:divBdr>
        </w:div>
        <w:div w:id="1176572855">
          <w:marLeft w:val="640"/>
          <w:marRight w:val="0"/>
          <w:marTop w:val="0"/>
          <w:marBottom w:val="0"/>
          <w:divBdr>
            <w:top w:val="none" w:sz="0" w:space="0" w:color="auto"/>
            <w:left w:val="none" w:sz="0" w:space="0" w:color="auto"/>
            <w:bottom w:val="none" w:sz="0" w:space="0" w:color="auto"/>
            <w:right w:val="none" w:sz="0" w:space="0" w:color="auto"/>
          </w:divBdr>
        </w:div>
        <w:div w:id="1433550022">
          <w:marLeft w:val="640"/>
          <w:marRight w:val="0"/>
          <w:marTop w:val="0"/>
          <w:marBottom w:val="0"/>
          <w:divBdr>
            <w:top w:val="none" w:sz="0" w:space="0" w:color="auto"/>
            <w:left w:val="none" w:sz="0" w:space="0" w:color="auto"/>
            <w:bottom w:val="none" w:sz="0" w:space="0" w:color="auto"/>
            <w:right w:val="none" w:sz="0" w:space="0" w:color="auto"/>
          </w:divBdr>
        </w:div>
        <w:div w:id="402915505">
          <w:marLeft w:val="640"/>
          <w:marRight w:val="0"/>
          <w:marTop w:val="0"/>
          <w:marBottom w:val="0"/>
          <w:divBdr>
            <w:top w:val="none" w:sz="0" w:space="0" w:color="auto"/>
            <w:left w:val="none" w:sz="0" w:space="0" w:color="auto"/>
            <w:bottom w:val="none" w:sz="0" w:space="0" w:color="auto"/>
            <w:right w:val="none" w:sz="0" w:space="0" w:color="auto"/>
          </w:divBdr>
        </w:div>
        <w:div w:id="412556465">
          <w:marLeft w:val="640"/>
          <w:marRight w:val="0"/>
          <w:marTop w:val="0"/>
          <w:marBottom w:val="0"/>
          <w:divBdr>
            <w:top w:val="none" w:sz="0" w:space="0" w:color="auto"/>
            <w:left w:val="none" w:sz="0" w:space="0" w:color="auto"/>
            <w:bottom w:val="none" w:sz="0" w:space="0" w:color="auto"/>
            <w:right w:val="none" w:sz="0" w:space="0" w:color="auto"/>
          </w:divBdr>
        </w:div>
        <w:div w:id="1175724037">
          <w:marLeft w:val="640"/>
          <w:marRight w:val="0"/>
          <w:marTop w:val="0"/>
          <w:marBottom w:val="0"/>
          <w:divBdr>
            <w:top w:val="none" w:sz="0" w:space="0" w:color="auto"/>
            <w:left w:val="none" w:sz="0" w:space="0" w:color="auto"/>
            <w:bottom w:val="none" w:sz="0" w:space="0" w:color="auto"/>
            <w:right w:val="none" w:sz="0" w:space="0" w:color="auto"/>
          </w:divBdr>
        </w:div>
        <w:div w:id="2085224935">
          <w:marLeft w:val="640"/>
          <w:marRight w:val="0"/>
          <w:marTop w:val="0"/>
          <w:marBottom w:val="0"/>
          <w:divBdr>
            <w:top w:val="none" w:sz="0" w:space="0" w:color="auto"/>
            <w:left w:val="none" w:sz="0" w:space="0" w:color="auto"/>
            <w:bottom w:val="none" w:sz="0" w:space="0" w:color="auto"/>
            <w:right w:val="none" w:sz="0" w:space="0" w:color="auto"/>
          </w:divBdr>
        </w:div>
        <w:div w:id="154686085">
          <w:marLeft w:val="640"/>
          <w:marRight w:val="0"/>
          <w:marTop w:val="0"/>
          <w:marBottom w:val="0"/>
          <w:divBdr>
            <w:top w:val="none" w:sz="0" w:space="0" w:color="auto"/>
            <w:left w:val="none" w:sz="0" w:space="0" w:color="auto"/>
            <w:bottom w:val="none" w:sz="0" w:space="0" w:color="auto"/>
            <w:right w:val="none" w:sz="0" w:space="0" w:color="auto"/>
          </w:divBdr>
        </w:div>
        <w:div w:id="1801530240">
          <w:marLeft w:val="640"/>
          <w:marRight w:val="0"/>
          <w:marTop w:val="0"/>
          <w:marBottom w:val="0"/>
          <w:divBdr>
            <w:top w:val="none" w:sz="0" w:space="0" w:color="auto"/>
            <w:left w:val="none" w:sz="0" w:space="0" w:color="auto"/>
            <w:bottom w:val="none" w:sz="0" w:space="0" w:color="auto"/>
            <w:right w:val="none" w:sz="0" w:space="0" w:color="auto"/>
          </w:divBdr>
        </w:div>
        <w:div w:id="1835141635">
          <w:marLeft w:val="640"/>
          <w:marRight w:val="0"/>
          <w:marTop w:val="0"/>
          <w:marBottom w:val="0"/>
          <w:divBdr>
            <w:top w:val="none" w:sz="0" w:space="0" w:color="auto"/>
            <w:left w:val="none" w:sz="0" w:space="0" w:color="auto"/>
            <w:bottom w:val="none" w:sz="0" w:space="0" w:color="auto"/>
            <w:right w:val="none" w:sz="0" w:space="0" w:color="auto"/>
          </w:divBdr>
        </w:div>
        <w:div w:id="377049795">
          <w:marLeft w:val="640"/>
          <w:marRight w:val="0"/>
          <w:marTop w:val="0"/>
          <w:marBottom w:val="0"/>
          <w:divBdr>
            <w:top w:val="none" w:sz="0" w:space="0" w:color="auto"/>
            <w:left w:val="none" w:sz="0" w:space="0" w:color="auto"/>
            <w:bottom w:val="none" w:sz="0" w:space="0" w:color="auto"/>
            <w:right w:val="none" w:sz="0" w:space="0" w:color="auto"/>
          </w:divBdr>
        </w:div>
        <w:div w:id="539703911">
          <w:marLeft w:val="640"/>
          <w:marRight w:val="0"/>
          <w:marTop w:val="0"/>
          <w:marBottom w:val="0"/>
          <w:divBdr>
            <w:top w:val="none" w:sz="0" w:space="0" w:color="auto"/>
            <w:left w:val="none" w:sz="0" w:space="0" w:color="auto"/>
            <w:bottom w:val="none" w:sz="0" w:space="0" w:color="auto"/>
            <w:right w:val="none" w:sz="0" w:space="0" w:color="auto"/>
          </w:divBdr>
        </w:div>
        <w:div w:id="149299396">
          <w:marLeft w:val="640"/>
          <w:marRight w:val="0"/>
          <w:marTop w:val="0"/>
          <w:marBottom w:val="0"/>
          <w:divBdr>
            <w:top w:val="none" w:sz="0" w:space="0" w:color="auto"/>
            <w:left w:val="none" w:sz="0" w:space="0" w:color="auto"/>
            <w:bottom w:val="none" w:sz="0" w:space="0" w:color="auto"/>
            <w:right w:val="none" w:sz="0" w:space="0" w:color="auto"/>
          </w:divBdr>
        </w:div>
        <w:div w:id="204021937">
          <w:marLeft w:val="640"/>
          <w:marRight w:val="0"/>
          <w:marTop w:val="0"/>
          <w:marBottom w:val="0"/>
          <w:divBdr>
            <w:top w:val="none" w:sz="0" w:space="0" w:color="auto"/>
            <w:left w:val="none" w:sz="0" w:space="0" w:color="auto"/>
            <w:bottom w:val="none" w:sz="0" w:space="0" w:color="auto"/>
            <w:right w:val="none" w:sz="0" w:space="0" w:color="auto"/>
          </w:divBdr>
        </w:div>
        <w:div w:id="1122385862">
          <w:marLeft w:val="640"/>
          <w:marRight w:val="0"/>
          <w:marTop w:val="0"/>
          <w:marBottom w:val="0"/>
          <w:divBdr>
            <w:top w:val="none" w:sz="0" w:space="0" w:color="auto"/>
            <w:left w:val="none" w:sz="0" w:space="0" w:color="auto"/>
            <w:bottom w:val="none" w:sz="0" w:space="0" w:color="auto"/>
            <w:right w:val="none" w:sz="0" w:space="0" w:color="auto"/>
          </w:divBdr>
        </w:div>
        <w:div w:id="586306922">
          <w:marLeft w:val="640"/>
          <w:marRight w:val="0"/>
          <w:marTop w:val="0"/>
          <w:marBottom w:val="0"/>
          <w:divBdr>
            <w:top w:val="none" w:sz="0" w:space="0" w:color="auto"/>
            <w:left w:val="none" w:sz="0" w:space="0" w:color="auto"/>
            <w:bottom w:val="none" w:sz="0" w:space="0" w:color="auto"/>
            <w:right w:val="none" w:sz="0" w:space="0" w:color="auto"/>
          </w:divBdr>
        </w:div>
        <w:div w:id="1972785447">
          <w:marLeft w:val="640"/>
          <w:marRight w:val="0"/>
          <w:marTop w:val="0"/>
          <w:marBottom w:val="0"/>
          <w:divBdr>
            <w:top w:val="none" w:sz="0" w:space="0" w:color="auto"/>
            <w:left w:val="none" w:sz="0" w:space="0" w:color="auto"/>
            <w:bottom w:val="none" w:sz="0" w:space="0" w:color="auto"/>
            <w:right w:val="none" w:sz="0" w:space="0" w:color="auto"/>
          </w:divBdr>
        </w:div>
        <w:div w:id="1442801416">
          <w:marLeft w:val="640"/>
          <w:marRight w:val="0"/>
          <w:marTop w:val="0"/>
          <w:marBottom w:val="0"/>
          <w:divBdr>
            <w:top w:val="none" w:sz="0" w:space="0" w:color="auto"/>
            <w:left w:val="none" w:sz="0" w:space="0" w:color="auto"/>
            <w:bottom w:val="none" w:sz="0" w:space="0" w:color="auto"/>
            <w:right w:val="none" w:sz="0" w:space="0" w:color="auto"/>
          </w:divBdr>
        </w:div>
        <w:div w:id="1076316505">
          <w:marLeft w:val="640"/>
          <w:marRight w:val="0"/>
          <w:marTop w:val="0"/>
          <w:marBottom w:val="0"/>
          <w:divBdr>
            <w:top w:val="none" w:sz="0" w:space="0" w:color="auto"/>
            <w:left w:val="none" w:sz="0" w:space="0" w:color="auto"/>
            <w:bottom w:val="none" w:sz="0" w:space="0" w:color="auto"/>
            <w:right w:val="none" w:sz="0" w:space="0" w:color="auto"/>
          </w:divBdr>
        </w:div>
        <w:div w:id="2040080141">
          <w:marLeft w:val="640"/>
          <w:marRight w:val="0"/>
          <w:marTop w:val="0"/>
          <w:marBottom w:val="0"/>
          <w:divBdr>
            <w:top w:val="none" w:sz="0" w:space="0" w:color="auto"/>
            <w:left w:val="none" w:sz="0" w:space="0" w:color="auto"/>
            <w:bottom w:val="none" w:sz="0" w:space="0" w:color="auto"/>
            <w:right w:val="none" w:sz="0" w:space="0" w:color="auto"/>
          </w:divBdr>
        </w:div>
        <w:div w:id="795022491">
          <w:marLeft w:val="640"/>
          <w:marRight w:val="0"/>
          <w:marTop w:val="0"/>
          <w:marBottom w:val="0"/>
          <w:divBdr>
            <w:top w:val="none" w:sz="0" w:space="0" w:color="auto"/>
            <w:left w:val="none" w:sz="0" w:space="0" w:color="auto"/>
            <w:bottom w:val="none" w:sz="0" w:space="0" w:color="auto"/>
            <w:right w:val="none" w:sz="0" w:space="0" w:color="auto"/>
          </w:divBdr>
        </w:div>
        <w:div w:id="60686978">
          <w:marLeft w:val="640"/>
          <w:marRight w:val="0"/>
          <w:marTop w:val="0"/>
          <w:marBottom w:val="0"/>
          <w:divBdr>
            <w:top w:val="none" w:sz="0" w:space="0" w:color="auto"/>
            <w:left w:val="none" w:sz="0" w:space="0" w:color="auto"/>
            <w:bottom w:val="none" w:sz="0" w:space="0" w:color="auto"/>
            <w:right w:val="none" w:sz="0" w:space="0" w:color="auto"/>
          </w:divBdr>
        </w:div>
        <w:div w:id="1137988467">
          <w:marLeft w:val="640"/>
          <w:marRight w:val="0"/>
          <w:marTop w:val="0"/>
          <w:marBottom w:val="0"/>
          <w:divBdr>
            <w:top w:val="none" w:sz="0" w:space="0" w:color="auto"/>
            <w:left w:val="none" w:sz="0" w:space="0" w:color="auto"/>
            <w:bottom w:val="none" w:sz="0" w:space="0" w:color="auto"/>
            <w:right w:val="none" w:sz="0" w:space="0" w:color="auto"/>
          </w:divBdr>
        </w:div>
        <w:div w:id="338701534">
          <w:marLeft w:val="640"/>
          <w:marRight w:val="0"/>
          <w:marTop w:val="0"/>
          <w:marBottom w:val="0"/>
          <w:divBdr>
            <w:top w:val="none" w:sz="0" w:space="0" w:color="auto"/>
            <w:left w:val="none" w:sz="0" w:space="0" w:color="auto"/>
            <w:bottom w:val="none" w:sz="0" w:space="0" w:color="auto"/>
            <w:right w:val="none" w:sz="0" w:space="0" w:color="auto"/>
          </w:divBdr>
        </w:div>
        <w:div w:id="1289969390">
          <w:marLeft w:val="640"/>
          <w:marRight w:val="0"/>
          <w:marTop w:val="0"/>
          <w:marBottom w:val="0"/>
          <w:divBdr>
            <w:top w:val="none" w:sz="0" w:space="0" w:color="auto"/>
            <w:left w:val="none" w:sz="0" w:space="0" w:color="auto"/>
            <w:bottom w:val="none" w:sz="0" w:space="0" w:color="auto"/>
            <w:right w:val="none" w:sz="0" w:space="0" w:color="auto"/>
          </w:divBdr>
        </w:div>
        <w:div w:id="54473499">
          <w:marLeft w:val="640"/>
          <w:marRight w:val="0"/>
          <w:marTop w:val="0"/>
          <w:marBottom w:val="0"/>
          <w:divBdr>
            <w:top w:val="none" w:sz="0" w:space="0" w:color="auto"/>
            <w:left w:val="none" w:sz="0" w:space="0" w:color="auto"/>
            <w:bottom w:val="none" w:sz="0" w:space="0" w:color="auto"/>
            <w:right w:val="none" w:sz="0" w:space="0" w:color="auto"/>
          </w:divBdr>
        </w:div>
      </w:divsChild>
    </w:div>
    <w:div w:id="862089146">
      <w:bodyDiv w:val="1"/>
      <w:marLeft w:val="0"/>
      <w:marRight w:val="0"/>
      <w:marTop w:val="0"/>
      <w:marBottom w:val="0"/>
      <w:divBdr>
        <w:top w:val="none" w:sz="0" w:space="0" w:color="auto"/>
        <w:left w:val="none" w:sz="0" w:space="0" w:color="auto"/>
        <w:bottom w:val="none" w:sz="0" w:space="0" w:color="auto"/>
        <w:right w:val="none" w:sz="0" w:space="0" w:color="auto"/>
      </w:divBdr>
    </w:div>
    <w:div w:id="882057429">
      <w:bodyDiv w:val="1"/>
      <w:marLeft w:val="0"/>
      <w:marRight w:val="0"/>
      <w:marTop w:val="0"/>
      <w:marBottom w:val="0"/>
      <w:divBdr>
        <w:top w:val="none" w:sz="0" w:space="0" w:color="auto"/>
        <w:left w:val="none" w:sz="0" w:space="0" w:color="auto"/>
        <w:bottom w:val="none" w:sz="0" w:space="0" w:color="auto"/>
        <w:right w:val="none" w:sz="0" w:space="0" w:color="auto"/>
      </w:divBdr>
      <w:divsChild>
        <w:div w:id="39090361">
          <w:marLeft w:val="640"/>
          <w:marRight w:val="0"/>
          <w:marTop w:val="0"/>
          <w:marBottom w:val="0"/>
          <w:divBdr>
            <w:top w:val="none" w:sz="0" w:space="0" w:color="auto"/>
            <w:left w:val="none" w:sz="0" w:space="0" w:color="auto"/>
            <w:bottom w:val="none" w:sz="0" w:space="0" w:color="auto"/>
            <w:right w:val="none" w:sz="0" w:space="0" w:color="auto"/>
          </w:divBdr>
        </w:div>
        <w:div w:id="6644071">
          <w:marLeft w:val="640"/>
          <w:marRight w:val="0"/>
          <w:marTop w:val="0"/>
          <w:marBottom w:val="0"/>
          <w:divBdr>
            <w:top w:val="none" w:sz="0" w:space="0" w:color="auto"/>
            <w:left w:val="none" w:sz="0" w:space="0" w:color="auto"/>
            <w:bottom w:val="none" w:sz="0" w:space="0" w:color="auto"/>
            <w:right w:val="none" w:sz="0" w:space="0" w:color="auto"/>
          </w:divBdr>
        </w:div>
        <w:div w:id="1258555959">
          <w:marLeft w:val="640"/>
          <w:marRight w:val="0"/>
          <w:marTop w:val="0"/>
          <w:marBottom w:val="0"/>
          <w:divBdr>
            <w:top w:val="none" w:sz="0" w:space="0" w:color="auto"/>
            <w:left w:val="none" w:sz="0" w:space="0" w:color="auto"/>
            <w:bottom w:val="none" w:sz="0" w:space="0" w:color="auto"/>
            <w:right w:val="none" w:sz="0" w:space="0" w:color="auto"/>
          </w:divBdr>
        </w:div>
        <w:div w:id="1947272284">
          <w:marLeft w:val="640"/>
          <w:marRight w:val="0"/>
          <w:marTop w:val="0"/>
          <w:marBottom w:val="0"/>
          <w:divBdr>
            <w:top w:val="none" w:sz="0" w:space="0" w:color="auto"/>
            <w:left w:val="none" w:sz="0" w:space="0" w:color="auto"/>
            <w:bottom w:val="none" w:sz="0" w:space="0" w:color="auto"/>
            <w:right w:val="none" w:sz="0" w:space="0" w:color="auto"/>
          </w:divBdr>
        </w:div>
        <w:div w:id="1237861258">
          <w:marLeft w:val="640"/>
          <w:marRight w:val="0"/>
          <w:marTop w:val="0"/>
          <w:marBottom w:val="0"/>
          <w:divBdr>
            <w:top w:val="none" w:sz="0" w:space="0" w:color="auto"/>
            <w:left w:val="none" w:sz="0" w:space="0" w:color="auto"/>
            <w:bottom w:val="none" w:sz="0" w:space="0" w:color="auto"/>
            <w:right w:val="none" w:sz="0" w:space="0" w:color="auto"/>
          </w:divBdr>
        </w:div>
        <w:div w:id="478304730">
          <w:marLeft w:val="640"/>
          <w:marRight w:val="0"/>
          <w:marTop w:val="0"/>
          <w:marBottom w:val="0"/>
          <w:divBdr>
            <w:top w:val="none" w:sz="0" w:space="0" w:color="auto"/>
            <w:left w:val="none" w:sz="0" w:space="0" w:color="auto"/>
            <w:bottom w:val="none" w:sz="0" w:space="0" w:color="auto"/>
            <w:right w:val="none" w:sz="0" w:space="0" w:color="auto"/>
          </w:divBdr>
        </w:div>
        <w:div w:id="594677078">
          <w:marLeft w:val="640"/>
          <w:marRight w:val="0"/>
          <w:marTop w:val="0"/>
          <w:marBottom w:val="0"/>
          <w:divBdr>
            <w:top w:val="none" w:sz="0" w:space="0" w:color="auto"/>
            <w:left w:val="none" w:sz="0" w:space="0" w:color="auto"/>
            <w:bottom w:val="none" w:sz="0" w:space="0" w:color="auto"/>
            <w:right w:val="none" w:sz="0" w:space="0" w:color="auto"/>
          </w:divBdr>
        </w:div>
        <w:div w:id="473841369">
          <w:marLeft w:val="640"/>
          <w:marRight w:val="0"/>
          <w:marTop w:val="0"/>
          <w:marBottom w:val="0"/>
          <w:divBdr>
            <w:top w:val="none" w:sz="0" w:space="0" w:color="auto"/>
            <w:left w:val="none" w:sz="0" w:space="0" w:color="auto"/>
            <w:bottom w:val="none" w:sz="0" w:space="0" w:color="auto"/>
            <w:right w:val="none" w:sz="0" w:space="0" w:color="auto"/>
          </w:divBdr>
        </w:div>
        <w:div w:id="695736827">
          <w:marLeft w:val="640"/>
          <w:marRight w:val="0"/>
          <w:marTop w:val="0"/>
          <w:marBottom w:val="0"/>
          <w:divBdr>
            <w:top w:val="none" w:sz="0" w:space="0" w:color="auto"/>
            <w:left w:val="none" w:sz="0" w:space="0" w:color="auto"/>
            <w:bottom w:val="none" w:sz="0" w:space="0" w:color="auto"/>
            <w:right w:val="none" w:sz="0" w:space="0" w:color="auto"/>
          </w:divBdr>
        </w:div>
        <w:div w:id="996106719">
          <w:marLeft w:val="640"/>
          <w:marRight w:val="0"/>
          <w:marTop w:val="0"/>
          <w:marBottom w:val="0"/>
          <w:divBdr>
            <w:top w:val="none" w:sz="0" w:space="0" w:color="auto"/>
            <w:left w:val="none" w:sz="0" w:space="0" w:color="auto"/>
            <w:bottom w:val="none" w:sz="0" w:space="0" w:color="auto"/>
            <w:right w:val="none" w:sz="0" w:space="0" w:color="auto"/>
          </w:divBdr>
        </w:div>
        <w:div w:id="1035538985">
          <w:marLeft w:val="640"/>
          <w:marRight w:val="0"/>
          <w:marTop w:val="0"/>
          <w:marBottom w:val="0"/>
          <w:divBdr>
            <w:top w:val="none" w:sz="0" w:space="0" w:color="auto"/>
            <w:left w:val="none" w:sz="0" w:space="0" w:color="auto"/>
            <w:bottom w:val="none" w:sz="0" w:space="0" w:color="auto"/>
            <w:right w:val="none" w:sz="0" w:space="0" w:color="auto"/>
          </w:divBdr>
        </w:div>
        <w:div w:id="827478100">
          <w:marLeft w:val="640"/>
          <w:marRight w:val="0"/>
          <w:marTop w:val="0"/>
          <w:marBottom w:val="0"/>
          <w:divBdr>
            <w:top w:val="none" w:sz="0" w:space="0" w:color="auto"/>
            <w:left w:val="none" w:sz="0" w:space="0" w:color="auto"/>
            <w:bottom w:val="none" w:sz="0" w:space="0" w:color="auto"/>
            <w:right w:val="none" w:sz="0" w:space="0" w:color="auto"/>
          </w:divBdr>
        </w:div>
        <w:div w:id="1045716363">
          <w:marLeft w:val="640"/>
          <w:marRight w:val="0"/>
          <w:marTop w:val="0"/>
          <w:marBottom w:val="0"/>
          <w:divBdr>
            <w:top w:val="none" w:sz="0" w:space="0" w:color="auto"/>
            <w:left w:val="none" w:sz="0" w:space="0" w:color="auto"/>
            <w:bottom w:val="none" w:sz="0" w:space="0" w:color="auto"/>
            <w:right w:val="none" w:sz="0" w:space="0" w:color="auto"/>
          </w:divBdr>
        </w:div>
        <w:div w:id="1273244389">
          <w:marLeft w:val="640"/>
          <w:marRight w:val="0"/>
          <w:marTop w:val="0"/>
          <w:marBottom w:val="0"/>
          <w:divBdr>
            <w:top w:val="none" w:sz="0" w:space="0" w:color="auto"/>
            <w:left w:val="none" w:sz="0" w:space="0" w:color="auto"/>
            <w:bottom w:val="none" w:sz="0" w:space="0" w:color="auto"/>
            <w:right w:val="none" w:sz="0" w:space="0" w:color="auto"/>
          </w:divBdr>
        </w:div>
        <w:div w:id="951936879">
          <w:marLeft w:val="640"/>
          <w:marRight w:val="0"/>
          <w:marTop w:val="0"/>
          <w:marBottom w:val="0"/>
          <w:divBdr>
            <w:top w:val="none" w:sz="0" w:space="0" w:color="auto"/>
            <w:left w:val="none" w:sz="0" w:space="0" w:color="auto"/>
            <w:bottom w:val="none" w:sz="0" w:space="0" w:color="auto"/>
            <w:right w:val="none" w:sz="0" w:space="0" w:color="auto"/>
          </w:divBdr>
        </w:div>
        <w:div w:id="1061055664">
          <w:marLeft w:val="640"/>
          <w:marRight w:val="0"/>
          <w:marTop w:val="0"/>
          <w:marBottom w:val="0"/>
          <w:divBdr>
            <w:top w:val="none" w:sz="0" w:space="0" w:color="auto"/>
            <w:left w:val="none" w:sz="0" w:space="0" w:color="auto"/>
            <w:bottom w:val="none" w:sz="0" w:space="0" w:color="auto"/>
            <w:right w:val="none" w:sz="0" w:space="0" w:color="auto"/>
          </w:divBdr>
        </w:div>
        <w:div w:id="929898758">
          <w:marLeft w:val="640"/>
          <w:marRight w:val="0"/>
          <w:marTop w:val="0"/>
          <w:marBottom w:val="0"/>
          <w:divBdr>
            <w:top w:val="none" w:sz="0" w:space="0" w:color="auto"/>
            <w:left w:val="none" w:sz="0" w:space="0" w:color="auto"/>
            <w:bottom w:val="none" w:sz="0" w:space="0" w:color="auto"/>
            <w:right w:val="none" w:sz="0" w:space="0" w:color="auto"/>
          </w:divBdr>
        </w:div>
        <w:div w:id="1892691678">
          <w:marLeft w:val="640"/>
          <w:marRight w:val="0"/>
          <w:marTop w:val="0"/>
          <w:marBottom w:val="0"/>
          <w:divBdr>
            <w:top w:val="none" w:sz="0" w:space="0" w:color="auto"/>
            <w:left w:val="none" w:sz="0" w:space="0" w:color="auto"/>
            <w:bottom w:val="none" w:sz="0" w:space="0" w:color="auto"/>
            <w:right w:val="none" w:sz="0" w:space="0" w:color="auto"/>
          </w:divBdr>
        </w:div>
        <w:div w:id="203686374">
          <w:marLeft w:val="640"/>
          <w:marRight w:val="0"/>
          <w:marTop w:val="0"/>
          <w:marBottom w:val="0"/>
          <w:divBdr>
            <w:top w:val="none" w:sz="0" w:space="0" w:color="auto"/>
            <w:left w:val="none" w:sz="0" w:space="0" w:color="auto"/>
            <w:bottom w:val="none" w:sz="0" w:space="0" w:color="auto"/>
            <w:right w:val="none" w:sz="0" w:space="0" w:color="auto"/>
          </w:divBdr>
        </w:div>
        <w:div w:id="1823542313">
          <w:marLeft w:val="640"/>
          <w:marRight w:val="0"/>
          <w:marTop w:val="0"/>
          <w:marBottom w:val="0"/>
          <w:divBdr>
            <w:top w:val="none" w:sz="0" w:space="0" w:color="auto"/>
            <w:left w:val="none" w:sz="0" w:space="0" w:color="auto"/>
            <w:bottom w:val="none" w:sz="0" w:space="0" w:color="auto"/>
            <w:right w:val="none" w:sz="0" w:space="0" w:color="auto"/>
          </w:divBdr>
        </w:div>
        <w:div w:id="50227485">
          <w:marLeft w:val="640"/>
          <w:marRight w:val="0"/>
          <w:marTop w:val="0"/>
          <w:marBottom w:val="0"/>
          <w:divBdr>
            <w:top w:val="none" w:sz="0" w:space="0" w:color="auto"/>
            <w:left w:val="none" w:sz="0" w:space="0" w:color="auto"/>
            <w:bottom w:val="none" w:sz="0" w:space="0" w:color="auto"/>
            <w:right w:val="none" w:sz="0" w:space="0" w:color="auto"/>
          </w:divBdr>
        </w:div>
        <w:div w:id="798912025">
          <w:marLeft w:val="640"/>
          <w:marRight w:val="0"/>
          <w:marTop w:val="0"/>
          <w:marBottom w:val="0"/>
          <w:divBdr>
            <w:top w:val="none" w:sz="0" w:space="0" w:color="auto"/>
            <w:left w:val="none" w:sz="0" w:space="0" w:color="auto"/>
            <w:bottom w:val="none" w:sz="0" w:space="0" w:color="auto"/>
            <w:right w:val="none" w:sz="0" w:space="0" w:color="auto"/>
          </w:divBdr>
        </w:div>
        <w:div w:id="1759669058">
          <w:marLeft w:val="640"/>
          <w:marRight w:val="0"/>
          <w:marTop w:val="0"/>
          <w:marBottom w:val="0"/>
          <w:divBdr>
            <w:top w:val="none" w:sz="0" w:space="0" w:color="auto"/>
            <w:left w:val="none" w:sz="0" w:space="0" w:color="auto"/>
            <w:bottom w:val="none" w:sz="0" w:space="0" w:color="auto"/>
            <w:right w:val="none" w:sz="0" w:space="0" w:color="auto"/>
          </w:divBdr>
        </w:div>
        <w:div w:id="1537426929">
          <w:marLeft w:val="640"/>
          <w:marRight w:val="0"/>
          <w:marTop w:val="0"/>
          <w:marBottom w:val="0"/>
          <w:divBdr>
            <w:top w:val="none" w:sz="0" w:space="0" w:color="auto"/>
            <w:left w:val="none" w:sz="0" w:space="0" w:color="auto"/>
            <w:bottom w:val="none" w:sz="0" w:space="0" w:color="auto"/>
            <w:right w:val="none" w:sz="0" w:space="0" w:color="auto"/>
          </w:divBdr>
        </w:div>
        <w:div w:id="1522819794">
          <w:marLeft w:val="640"/>
          <w:marRight w:val="0"/>
          <w:marTop w:val="0"/>
          <w:marBottom w:val="0"/>
          <w:divBdr>
            <w:top w:val="none" w:sz="0" w:space="0" w:color="auto"/>
            <w:left w:val="none" w:sz="0" w:space="0" w:color="auto"/>
            <w:bottom w:val="none" w:sz="0" w:space="0" w:color="auto"/>
            <w:right w:val="none" w:sz="0" w:space="0" w:color="auto"/>
          </w:divBdr>
        </w:div>
        <w:div w:id="927617736">
          <w:marLeft w:val="640"/>
          <w:marRight w:val="0"/>
          <w:marTop w:val="0"/>
          <w:marBottom w:val="0"/>
          <w:divBdr>
            <w:top w:val="none" w:sz="0" w:space="0" w:color="auto"/>
            <w:left w:val="none" w:sz="0" w:space="0" w:color="auto"/>
            <w:bottom w:val="none" w:sz="0" w:space="0" w:color="auto"/>
            <w:right w:val="none" w:sz="0" w:space="0" w:color="auto"/>
          </w:divBdr>
        </w:div>
        <w:div w:id="1362973381">
          <w:marLeft w:val="640"/>
          <w:marRight w:val="0"/>
          <w:marTop w:val="0"/>
          <w:marBottom w:val="0"/>
          <w:divBdr>
            <w:top w:val="none" w:sz="0" w:space="0" w:color="auto"/>
            <w:left w:val="none" w:sz="0" w:space="0" w:color="auto"/>
            <w:bottom w:val="none" w:sz="0" w:space="0" w:color="auto"/>
            <w:right w:val="none" w:sz="0" w:space="0" w:color="auto"/>
          </w:divBdr>
        </w:div>
        <w:div w:id="1711567673">
          <w:marLeft w:val="640"/>
          <w:marRight w:val="0"/>
          <w:marTop w:val="0"/>
          <w:marBottom w:val="0"/>
          <w:divBdr>
            <w:top w:val="none" w:sz="0" w:space="0" w:color="auto"/>
            <w:left w:val="none" w:sz="0" w:space="0" w:color="auto"/>
            <w:bottom w:val="none" w:sz="0" w:space="0" w:color="auto"/>
            <w:right w:val="none" w:sz="0" w:space="0" w:color="auto"/>
          </w:divBdr>
        </w:div>
        <w:div w:id="1836456759">
          <w:marLeft w:val="640"/>
          <w:marRight w:val="0"/>
          <w:marTop w:val="0"/>
          <w:marBottom w:val="0"/>
          <w:divBdr>
            <w:top w:val="none" w:sz="0" w:space="0" w:color="auto"/>
            <w:left w:val="none" w:sz="0" w:space="0" w:color="auto"/>
            <w:bottom w:val="none" w:sz="0" w:space="0" w:color="auto"/>
            <w:right w:val="none" w:sz="0" w:space="0" w:color="auto"/>
          </w:divBdr>
        </w:div>
        <w:div w:id="366874497">
          <w:marLeft w:val="640"/>
          <w:marRight w:val="0"/>
          <w:marTop w:val="0"/>
          <w:marBottom w:val="0"/>
          <w:divBdr>
            <w:top w:val="none" w:sz="0" w:space="0" w:color="auto"/>
            <w:left w:val="none" w:sz="0" w:space="0" w:color="auto"/>
            <w:bottom w:val="none" w:sz="0" w:space="0" w:color="auto"/>
            <w:right w:val="none" w:sz="0" w:space="0" w:color="auto"/>
          </w:divBdr>
        </w:div>
        <w:div w:id="1225069779">
          <w:marLeft w:val="640"/>
          <w:marRight w:val="0"/>
          <w:marTop w:val="0"/>
          <w:marBottom w:val="0"/>
          <w:divBdr>
            <w:top w:val="none" w:sz="0" w:space="0" w:color="auto"/>
            <w:left w:val="none" w:sz="0" w:space="0" w:color="auto"/>
            <w:bottom w:val="none" w:sz="0" w:space="0" w:color="auto"/>
            <w:right w:val="none" w:sz="0" w:space="0" w:color="auto"/>
          </w:divBdr>
        </w:div>
        <w:div w:id="27881848">
          <w:marLeft w:val="640"/>
          <w:marRight w:val="0"/>
          <w:marTop w:val="0"/>
          <w:marBottom w:val="0"/>
          <w:divBdr>
            <w:top w:val="none" w:sz="0" w:space="0" w:color="auto"/>
            <w:left w:val="none" w:sz="0" w:space="0" w:color="auto"/>
            <w:bottom w:val="none" w:sz="0" w:space="0" w:color="auto"/>
            <w:right w:val="none" w:sz="0" w:space="0" w:color="auto"/>
          </w:divBdr>
        </w:div>
        <w:div w:id="899748655">
          <w:marLeft w:val="640"/>
          <w:marRight w:val="0"/>
          <w:marTop w:val="0"/>
          <w:marBottom w:val="0"/>
          <w:divBdr>
            <w:top w:val="none" w:sz="0" w:space="0" w:color="auto"/>
            <w:left w:val="none" w:sz="0" w:space="0" w:color="auto"/>
            <w:bottom w:val="none" w:sz="0" w:space="0" w:color="auto"/>
            <w:right w:val="none" w:sz="0" w:space="0" w:color="auto"/>
          </w:divBdr>
        </w:div>
        <w:div w:id="160388313">
          <w:marLeft w:val="640"/>
          <w:marRight w:val="0"/>
          <w:marTop w:val="0"/>
          <w:marBottom w:val="0"/>
          <w:divBdr>
            <w:top w:val="none" w:sz="0" w:space="0" w:color="auto"/>
            <w:left w:val="none" w:sz="0" w:space="0" w:color="auto"/>
            <w:bottom w:val="none" w:sz="0" w:space="0" w:color="auto"/>
            <w:right w:val="none" w:sz="0" w:space="0" w:color="auto"/>
          </w:divBdr>
        </w:div>
        <w:div w:id="449789055">
          <w:marLeft w:val="640"/>
          <w:marRight w:val="0"/>
          <w:marTop w:val="0"/>
          <w:marBottom w:val="0"/>
          <w:divBdr>
            <w:top w:val="none" w:sz="0" w:space="0" w:color="auto"/>
            <w:left w:val="none" w:sz="0" w:space="0" w:color="auto"/>
            <w:bottom w:val="none" w:sz="0" w:space="0" w:color="auto"/>
            <w:right w:val="none" w:sz="0" w:space="0" w:color="auto"/>
          </w:divBdr>
        </w:div>
        <w:div w:id="1591427317">
          <w:marLeft w:val="640"/>
          <w:marRight w:val="0"/>
          <w:marTop w:val="0"/>
          <w:marBottom w:val="0"/>
          <w:divBdr>
            <w:top w:val="none" w:sz="0" w:space="0" w:color="auto"/>
            <w:left w:val="none" w:sz="0" w:space="0" w:color="auto"/>
            <w:bottom w:val="none" w:sz="0" w:space="0" w:color="auto"/>
            <w:right w:val="none" w:sz="0" w:space="0" w:color="auto"/>
          </w:divBdr>
        </w:div>
        <w:div w:id="328025166">
          <w:marLeft w:val="640"/>
          <w:marRight w:val="0"/>
          <w:marTop w:val="0"/>
          <w:marBottom w:val="0"/>
          <w:divBdr>
            <w:top w:val="none" w:sz="0" w:space="0" w:color="auto"/>
            <w:left w:val="none" w:sz="0" w:space="0" w:color="auto"/>
            <w:bottom w:val="none" w:sz="0" w:space="0" w:color="auto"/>
            <w:right w:val="none" w:sz="0" w:space="0" w:color="auto"/>
          </w:divBdr>
        </w:div>
        <w:div w:id="2102067750">
          <w:marLeft w:val="640"/>
          <w:marRight w:val="0"/>
          <w:marTop w:val="0"/>
          <w:marBottom w:val="0"/>
          <w:divBdr>
            <w:top w:val="none" w:sz="0" w:space="0" w:color="auto"/>
            <w:left w:val="none" w:sz="0" w:space="0" w:color="auto"/>
            <w:bottom w:val="none" w:sz="0" w:space="0" w:color="auto"/>
            <w:right w:val="none" w:sz="0" w:space="0" w:color="auto"/>
          </w:divBdr>
        </w:div>
        <w:div w:id="1910844501">
          <w:marLeft w:val="640"/>
          <w:marRight w:val="0"/>
          <w:marTop w:val="0"/>
          <w:marBottom w:val="0"/>
          <w:divBdr>
            <w:top w:val="none" w:sz="0" w:space="0" w:color="auto"/>
            <w:left w:val="none" w:sz="0" w:space="0" w:color="auto"/>
            <w:bottom w:val="none" w:sz="0" w:space="0" w:color="auto"/>
            <w:right w:val="none" w:sz="0" w:space="0" w:color="auto"/>
          </w:divBdr>
        </w:div>
        <w:div w:id="1572303090">
          <w:marLeft w:val="640"/>
          <w:marRight w:val="0"/>
          <w:marTop w:val="0"/>
          <w:marBottom w:val="0"/>
          <w:divBdr>
            <w:top w:val="none" w:sz="0" w:space="0" w:color="auto"/>
            <w:left w:val="none" w:sz="0" w:space="0" w:color="auto"/>
            <w:bottom w:val="none" w:sz="0" w:space="0" w:color="auto"/>
            <w:right w:val="none" w:sz="0" w:space="0" w:color="auto"/>
          </w:divBdr>
        </w:div>
        <w:div w:id="274406440">
          <w:marLeft w:val="640"/>
          <w:marRight w:val="0"/>
          <w:marTop w:val="0"/>
          <w:marBottom w:val="0"/>
          <w:divBdr>
            <w:top w:val="none" w:sz="0" w:space="0" w:color="auto"/>
            <w:left w:val="none" w:sz="0" w:space="0" w:color="auto"/>
            <w:bottom w:val="none" w:sz="0" w:space="0" w:color="auto"/>
            <w:right w:val="none" w:sz="0" w:space="0" w:color="auto"/>
          </w:divBdr>
        </w:div>
        <w:div w:id="1023749343">
          <w:marLeft w:val="640"/>
          <w:marRight w:val="0"/>
          <w:marTop w:val="0"/>
          <w:marBottom w:val="0"/>
          <w:divBdr>
            <w:top w:val="none" w:sz="0" w:space="0" w:color="auto"/>
            <w:left w:val="none" w:sz="0" w:space="0" w:color="auto"/>
            <w:bottom w:val="none" w:sz="0" w:space="0" w:color="auto"/>
            <w:right w:val="none" w:sz="0" w:space="0" w:color="auto"/>
          </w:divBdr>
        </w:div>
        <w:div w:id="1876231663">
          <w:marLeft w:val="640"/>
          <w:marRight w:val="0"/>
          <w:marTop w:val="0"/>
          <w:marBottom w:val="0"/>
          <w:divBdr>
            <w:top w:val="none" w:sz="0" w:space="0" w:color="auto"/>
            <w:left w:val="none" w:sz="0" w:space="0" w:color="auto"/>
            <w:bottom w:val="none" w:sz="0" w:space="0" w:color="auto"/>
            <w:right w:val="none" w:sz="0" w:space="0" w:color="auto"/>
          </w:divBdr>
        </w:div>
        <w:div w:id="992830026">
          <w:marLeft w:val="640"/>
          <w:marRight w:val="0"/>
          <w:marTop w:val="0"/>
          <w:marBottom w:val="0"/>
          <w:divBdr>
            <w:top w:val="none" w:sz="0" w:space="0" w:color="auto"/>
            <w:left w:val="none" w:sz="0" w:space="0" w:color="auto"/>
            <w:bottom w:val="none" w:sz="0" w:space="0" w:color="auto"/>
            <w:right w:val="none" w:sz="0" w:space="0" w:color="auto"/>
          </w:divBdr>
        </w:div>
        <w:div w:id="1277756775">
          <w:marLeft w:val="640"/>
          <w:marRight w:val="0"/>
          <w:marTop w:val="0"/>
          <w:marBottom w:val="0"/>
          <w:divBdr>
            <w:top w:val="none" w:sz="0" w:space="0" w:color="auto"/>
            <w:left w:val="none" w:sz="0" w:space="0" w:color="auto"/>
            <w:bottom w:val="none" w:sz="0" w:space="0" w:color="auto"/>
            <w:right w:val="none" w:sz="0" w:space="0" w:color="auto"/>
          </w:divBdr>
        </w:div>
        <w:div w:id="981083316">
          <w:marLeft w:val="640"/>
          <w:marRight w:val="0"/>
          <w:marTop w:val="0"/>
          <w:marBottom w:val="0"/>
          <w:divBdr>
            <w:top w:val="none" w:sz="0" w:space="0" w:color="auto"/>
            <w:left w:val="none" w:sz="0" w:space="0" w:color="auto"/>
            <w:bottom w:val="none" w:sz="0" w:space="0" w:color="auto"/>
            <w:right w:val="none" w:sz="0" w:space="0" w:color="auto"/>
          </w:divBdr>
        </w:div>
        <w:div w:id="350182552">
          <w:marLeft w:val="640"/>
          <w:marRight w:val="0"/>
          <w:marTop w:val="0"/>
          <w:marBottom w:val="0"/>
          <w:divBdr>
            <w:top w:val="none" w:sz="0" w:space="0" w:color="auto"/>
            <w:left w:val="none" w:sz="0" w:space="0" w:color="auto"/>
            <w:bottom w:val="none" w:sz="0" w:space="0" w:color="auto"/>
            <w:right w:val="none" w:sz="0" w:space="0" w:color="auto"/>
          </w:divBdr>
        </w:div>
        <w:div w:id="1323196282">
          <w:marLeft w:val="640"/>
          <w:marRight w:val="0"/>
          <w:marTop w:val="0"/>
          <w:marBottom w:val="0"/>
          <w:divBdr>
            <w:top w:val="none" w:sz="0" w:space="0" w:color="auto"/>
            <w:left w:val="none" w:sz="0" w:space="0" w:color="auto"/>
            <w:bottom w:val="none" w:sz="0" w:space="0" w:color="auto"/>
            <w:right w:val="none" w:sz="0" w:space="0" w:color="auto"/>
          </w:divBdr>
        </w:div>
        <w:div w:id="1978685194">
          <w:marLeft w:val="640"/>
          <w:marRight w:val="0"/>
          <w:marTop w:val="0"/>
          <w:marBottom w:val="0"/>
          <w:divBdr>
            <w:top w:val="none" w:sz="0" w:space="0" w:color="auto"/>
            <w:left w:val="none" w:sz="0" w:space="0" w:color="auto"/>
            <w:bottom w:val="none" w:sz="0" w:space="0" w:color="auto"/>
            <w:right w:val="none" w:sz="0" w:space="0" w:color="auto"/>
          </w:divBdr>
        </w:div>
      </w:divsChild>
    </w:div>
    <w:div w:id="904225035">
      <w:bodyDiv w:val="1"/>
      <w:marLeft w:val="0"/>
      <w:marRight w:val="0"/>
      <w:marTop w:val="0"/>
      <w:marBottom w:val="0"/>
      <w:divBdr>
        <w:top w:val="none" w:sz="0" w:space="0" w:color="auto"/>
        <w:left w:val="none" w:sz="0" w:space="0" w:color="auto"/>
        <w:bottom w:val="none" w:sz="0" w:space="0" w:color="auto"/>
        <w:right w:val="none" w:sz="0" w:space="0" w:color="auto"/>
      </w:divBdr>
      <w:divsChild>
        <w:div w:id="2005161245">
          <w:marLeft w:val="640"/>
          <w:marRight w:val="0"/>
          <w:marTop w:val="0"/>
          <w:marBottom w:val="0"/>
          <w:divBdr>
            <w:top w:val="none" w:sz="0" w:space="0" w:color="auto"/>
            <w:left w:val="none" w:sz="0" w:space="0" w:color="auto"/>
            <w:bottom w:val="none" w:sz="0" w:space="0" w:color="auto"/>
            <w:right w:val="none" w:sz="0" w:space="0" w:color="auto"/>
          </w:divBdr>
        </w:div>
        <w:div w:id="1732852683">
          <w:marLeft w:val="640"/>
          <w:marRight w:val="0"/>
          <w:marTop w:val="0"/>
          <w:marBottom w:val="0"/>
          <w:divBdr>
            <w:top w:val="none" w:sz="0" w:space="0" w:color="auto"/>
            <w:left w:val="none" w:sz="0" w:space="0" w:color="auto"/>
            <w:bottom w:val="none" w:sz="0" w:space="0" w:color="auto"/>
            <w:right w:val="none" w:sz="0" w:space="0" w:color="auto"/>
          </w:divBdr>
        </w:div>
        <w:div w:id="1756778017">
          <w:marLeft w:val="640"/>
          <w:marRight w:val="0"/>
          <w:marTop w:val="0"/>
          <w:marBottom w:val="0"/>
          <w:divBdr>
            <w:top w:val="none" w:sz="0" w:space="0" w:color="auto"/>
            <w:left w:val="none" w:sz="0" w:space="0" w:color="auto"/>
            <w:bottom w:val="none" w:sz="0" w:space="0" w:color="auto"/>
            <w:right w:val="none" w:sz="0" w:space="0" w:color="auto"/>
          </w:divBdr>
        </w:div>
        <w:div w:id="1844472257">
          <w:marLeft w:val="640"/>
          <w:marRight w:val="0"/>
          <w:marTop w:val="0"/>
          <w:marBottom w:val="0"/>
          <w:divBdr>
            <w:top w:val="none" w:sz="0" w:space="0" w:color="auto"/>
            <w:left w:val="none" w:sz="0" w:space="0" w:color="auto"/>
            <w:bottom w:val="none" w:sz="0" w:space="0" w:color="auto"/>
            <w:right w:val="none" w:sz="0" w:space="0" w:color="auto"/>
          </w:divBdr>
        </w:div>
        <w:div w:id="916788984">
          <w:marLeft w:val="640"/>
          <w:marRight w:val="0"/>
          <w:marTop w:val="0"/>
          <w:marBottom w:val="0"/>
          <w:divBdr>
            <w:top w:val="none" w:sz="0" w:space="0" w:color="auto"/>
            <w:left w:val="none" w:sz="0" w:space="0" w:color="auto"/>
            <w:bottom w:val="none" w:sz="0" w:space="0" w:color="auto"/>
            <w:right w:val="none" w:sz="0" w:space="0" w:color="auto"/>
          </w:divBdr>
        </w:div>
        <w:div w:id="900482585">
          <w:marLeft w:val="640"/>
          <w:marRight w:val="0"/>
          <w:marTop w:val="0"/>
          <w:marBottom w:val="0"/>
          <w:divBdr>
            <w:top w:val="none" w:sz="0" w:space="0" w:color="auto"/>
            <w:left w:val="none" w:sz="0" w:space="0" w:color="auto"/>
            <w:bottom w:val="none" w:sz="0" w:space="0" w:color="auto"/>
            <w:right w:val="none" w:sz="0" w:space="0" w:color="auto"/>
          </w:divBdr>
        </w:div>
        <w:div w:id="1352216934">
          <w:marLeft w:val="640"/>
          <w:marRight w:val="0"/>
          <w:marTop w:val="0"/>
          <w:marBottom w:val="0"/>
          <w:divBdr>
            <w:top w:val="none" w:sz="0" w:space="0" w:color="auto"/>
            <w:left w:val="none" w:sz="0" w:space="0" w:color="auto"/>
            <w:bottom w:val="none" w:sz="0" w:space="0" w:color="auto"/>
            <w:right w:val="none" w:sz="0" w:space="0" w:color="auto"/>
          </w:divBdr>
        </w:div>
        <w:div w:id="995496550">
          <w:marLeft w:val="640"/>
          <w:marRight w:val="0"/>
          <w:marTop w:val="0"/>
          <w:marBottom w:val="0"/>
          <w:divBdr>
            <w:top w:val="none" w:sz="0" w:space="0" w:color="auto"/>
            <w:left w:val="none" w:sz="0" w:space="0" w:color="auto"/>
            <w:bottom w:val="none" w:sz="0" w:space="0" w:color="auto"/>
            <w:right w:val="none" w:sz="0" w:space="0" w:color="auto"/>
          </w:divBdr>
        </w:div>
        <w:div w:id="1404329916">
          <w:marLeft w:val="640"/>
          <w:marRight w:val="0"/>
          <w:marTop w:val="0"/>
          <w:marBottom w:val="0"/>
          <w:divBdr>
            <w:top w:val="none" w:sz="0" w:space="0" w:color="auto"/>
            <w:left w:val="none" w:sz="0" w:space="0" w:color="auto"/>
            <w:bottom w:val="none" w:sz="0" w:space="0" w:color="auto"/>
            <w:right w:val="none" w:sz="0" w:space="0" w:color="auto"/>
          </w:divBdr>
        </w:div>
        <w:div w:id="1557669398">
          <w:marLeft w:val="640"/>
          <w:marRight w:val="0"/>
          <w:marTop w:val="0"/>
          <w:marBottom w:val="0"/>
          <w:divBdr>
            <w:top w:val="none" w:sz="0" w:space="0" w:color="auto"/>
            <w:left w:val="none" w:sz="0" w:space="0" w:color="auto"/>
            <w:bottom w:val="none" w:sz="0" w:space="0" w:color="auto"/>
            <w:right w:val="none" w:sz="0" w:space="0" w:color="auto"/>
          </w:divBdr>
        </w:div>
        <w:div w:id="484588570">
          <w:marLeft w:val="640"/>
          <w:marRight w:val="0"/>
          <w:marTop w:val="0"/>
          <w:marBottom w:val="0"/>
          <w:divBdr>
            <w:top w:val="none" w:sz="0" w:space="0" w:color="auto"/>
            <w:left w:val="none" w:sz="0" w:space="0" w:color="auto"/>
            <w:bottom w:val="none" w:sz="0" w:space="0" w:color="auto"/>
            <w:right w:val="none" w:sz="0" w:space="0" w:color="auto"/>
          </w:divBdr>
        </w:div>
        <w:div w:id="1194153095">
          <w:marLeft w:val="640"/>
          <w:marRight w:val="0"/>
          <w:marTop w:val="0"/>
          <w:marBottom w:val="0"/>
          <w:divBdr>
            <w:top w:val="none" w:sz="0" w:space="0" w:color="auto"/>
            <w:left w:val="none" w:sz="0" w:space="0" w:color="auto"/>
            <w:bottom w:val="none" w:sz="0" w:space="0" w:color="auto"/>
            <w:right w:val="none" w:sz="0" w:space="0" w:color="auto"/>
          </w:divBdr>
        </w:div>
        <w:div w:id="1513491151">
          <w:marLeft w:val="640"/>
          <w:marRight w:val="0"/>
          <w:marTop w:val="0"/>
          <w:marBottom w:val="0"/>
          <w:divBdr>
            <w:top w:val="none" w:sz="0" w:space="0" w:color="auto"/>
            <w:left w:val="none" w:sz="0" w:space="0" w:color="auto"/>
            <w:bottom w:val="none" w:sz="0" w:space="0" w:color="auto"/>
            <w:right w:val="none" w:sz="0" w:space="0" w:color="auto"/>
          </w:divBdr>
        </w:div>
        <w:div w:id="865021425">
          <w:marLeft w:val="640"/>
          <w:marRight w:val="0"/>
          <w:marTop w:val="0"/>
          <w:marBottom w:val="0"/>
          <w:divBdr>
            <w:top w:val="none" w:sz="0" w:space="0" w:color="auto"/>
            <w:left w:val="none" w:sz="0" w:space="0" w:color="auto"/>
            <w:bottom w:val="none" w:sz="0" w:space="0" w:color="auto"/>
            <w:right w:val="none" w:sz="0" w:space="0" w:color="auto"/>
          </w:divBdr>
        </w:div>
        <w:div w:id="285087878">
          <w:marLeft w:val="640"/>
          <w:marRight w:val="0"/>
          <w:marTop w:val="0"/>
          <w:marBottom w:val="0"/>
          <w:divBdr>
            <w:top w:val="none" w:sz="0" w:space="0" w:color="auto"/>
            <w:left w:val="none" w:sz="0" w:space="0" w:color="auto"/>
            <w:bottom w:val="none" w:sz="0" w:space="0" w:color="auto"/>
            <w:right w:val="none" w:sz="0" w:space="0" w:color="auto"/>
          </w:divBdr>
        </w:div>
        <w:div w:id="1453552636">
          <w:marLeft w:val="640"/>
          <w:marRight w:val="0"/>
          <w:marTop w:val="0"/>
          <w:marBottom w:val="0"/>
          <w:divBdr>
            <w:top w:val="none" w:sz="0" w:space="0" w:color="auto"/>
            <w:left w:val="none" w:sz="0" w:space="0" w:color="auto"/>
            <w:bottom w:val="none" w:sz="0" w:space="0" w:color="auto"/>
            <w:right w:val="none" w:sz="0" w:space="0" w:color="auto"/>
          </w:divBdr>
        </w:div>
        <w:div w:id="799029985">
          <w:marLeft w:val="640"/>
          <w:marRight w:val="0"/>
          <w:marTop w:val="0"/>
          <w:marBottom w:val="0"/>
          <w:divBdr>
            <w:top w:val="none" w:sz="0" w:space="0" w:color="auto"/>
            <w:left w:val="none" w:sz="0" w:space="0" w:color="auto"/>
            <w:bottom w:val="none" w:sz="0" w:space="0" w:color="auto"/>
            <w:right w:val="none" w:sz="0" w:space="0" w:color="auto"/>
          </w:divBdr>
        </w:div>
        <w:div w:id="1460340931">
          <w:marLeft w:val="640"/>
          <w:marRight w:val="0"/>
          <w:marTop w:val="0"/>
          <w:marBottom w:val="0"/>
          <w:divBdr>
            <w:top w:val="none" w:sz="0" w:space="0" w:color="auto"/>
            <w:left w:val="none" w:sz="0" w:space="0" w:color="auto"/>
            <w:bottom w:val="none" w:sz="0" w:space="0" w:color="auto"/>
            <w:right w:val="none" w:sz="0" w:space="0" w:color="auto"/>
          </w:divBdr>
        </w:div>
        <w:div w:id="1007097259">
          <w:marLeft w:val="640"/>
          <w:marRight w:val="0"/>
          <w:marTop w:val="0"/>
          <w:marBottom w:val="0"/>
          <w:divBdr>
            <w:top w:val="none" w:sz="0" w:space="0" w:color="auto"/>
            <w:left w:val="none" w:sz="0" w:space="0" w:color="auto"/>
            <w:bottom w:val="none" w:sz="0" w:space="0" w:color="auto"/>
            <w:right w:val="none" w:sz="0" w:space="0" w:color="auto"/>
          </w:divBdr>
        </w:div>
        <w:div w:id="1575314031">
          <w:marLeft w:val="640"/>
          <w:marRight w:val="0"/>
          <w:marTop w:val="0"/>
          <w:marBottom w:val="0"/>
          <w:divBdr>
            <w:top w:val="none" w:sz="0" w:space="0" w:color="auto"/>
            <w:left w:val="none" w:sz="0" w:space="0" w:color="auto"/>
            <w:bottom w:val="none" w:sz="0" w:space="0" w:color="auto"/>
            <w:right w:val="none" w:sz="0" w:space="0" w:color="auto"/>
          </w:divBdr>
        </w:div>
        <w:div w:id="1813860794">
          <w:marLeft w:val="640"/>
          <w:marRight w:val="0"/>
          <w:marTop w:val="0"/>
          <w:marBottom w:val="0"/>
          <w:divBdr>
            <w:top w:val="none" w:sz="0" w:space="0" w:color="auto"/>
            <w:left w:val="none" w:sz="0" w:space="0" w:color="auto"/>
            <w:bottom w:val="none" w:sz="0" w:space="0" w:color="auto"/>
            <w:right w:val="none" w:sz="0" w:space="0" w:color="auto"/>
          </w:divBdr>
        </w:div>
        <w:div w:id="1508518041">
          <w:marLeft w:val="640"/>
          <w:marRight w:val="0"/>
          <w:marTop w:val="0"/>
          <w:marBottom w:val="0"/>
          <w:divBdr>
            <w:top w:val="none" w:sz="0" w:space="0" w:color="auto"/>
            <w:left w:val="none" w:sz="0" w:space="0" w:color="auto"/>
            <w:bottom w:val="none" w:sz="0" w:space="0" w:color="auto"/>
            <w:right w:val="none" w:sz="0" w:space="0" w:color="auto"/>
          </w:divBdr>
        </w:div>
        <w:div w:id="183518784">
          <w:marLeft w:val="640"/>
          <w:marRight w:val="0"/>
          <w:marTop w:val="0"/>
          <w:marBottom w:val="0"/>
          <w:divBdr>
            <w:top w:val="none" w:sz="0" w:space="0" w:color="auto"/>
            <w:left w:val="none" w:sz="0" w:space="0" w:color="auto"/>
            <w:bottom w:val="none" w:sz="0" w:space="0" w:color="auto"/>
            <w:right w:val="none" w:sz="0" w:space="0" w:color="auto"/>
          </w:divBdr>
        </w:div>
        <w:div w:id="254676320">
          <w:marLeft w:val="640"/>
          <w:marRight w:val="0"/>
          <w:marTop w:val="0"/>
          <w:marBottom w:val="0"/>
          <w:divBdr>
            <w:top w:val="none" w:sz="0" w:space="0" w:color="auto"/>
            <w:left w:val="none" w:sz="0" w:space="0" w:color="auto"/>
            <w:bottom w:val="none" w:sz="0" w:space="0" w:color="auto"/>
            <w:right w:val="none" w:sz="0" w:space="0" w:color="auto"/>
          </w:divBdr>
        </w:div>
        <w:div w:id="569465609">
          <w:marLeft w:val="640"/>
          <w:marRight w:val="0"/>
          <w:marTop w:val="0"/>
          <w:marBottom w:val="0"/>
          <w:divBdr>
            <w:top w:val="none" w:sz="0" w:space="0" w:color="auto"/>
            <w:left w:val="none" w:sz="0" w:space="0" w:color="auto"/>
            <w:bottom w:val="none" w:sz="0" w:space="0" w:color="auto"/>
            <w:right w:val="none" w:sz="0" w:space="0" w:color="auto"/>
          </w:divBdr>
        </w:div>
        <w:div w:id="2026514515">
          <w:marLeft w:val="640"/>
          <w:marRight w:val="0"/>
          <w:marTop w:val="0"/>
          <w:marBottom w:val="0"/>
          <w:divBdr>
            <w:top w:val="none" w:sz="0" w:space="0" w:color="auto"/>
            <w:left w:val="none" w:sz="0" w:space="0" w:color="auto"/>
            <w:bottom w:val="none" w:sz="0" w:space="0" w:color="auto"/>
            <w:right w:val="none" w:sz="0" w:space="0" w:color="auto"/>
          </w:divBdr>
        </w:div>
        <w:div w:id="477649507">
          <w:marLeft w:val="640"/>
          <w:marRight w:val="0"/>
          <w:marTop w:val="0"/>
          <w:marBottom w:val="0"/>
          <w:divBdr>
            <w:top w:val="none" w:sz="0" w:space="0" w:color="auto"/>
            <w:left w:val="none" w:sz="0" w:space="0" w:color="auto"/>
            <w:bottom w:val="none" w:sz="0" w:space="0" w:color="auto"/>
            <w:right w:val="none" w:sz="0" w:space="0" w:color="auto"/>
          </w:divBdr>
        </w:div>
        <w:div w:id="898784233">
          <w:marLeft w:val="640"/>
          <w:marRight w:val="0"/>
          <w:marTop w:val="0"/>
          <w:marBottom w:val="0"/>
          <w:divBdr>
            <w:top w:val="none" w:sz="0" w:space="0" w:color="auto"/>
            <w:left w:val="none" w:sz="0" w:space="0" w:color="auto"/>
            <w:bottom w:val="none" w:sz="0" w:space="0" w:color="auto"/>
            <w:right w:val="none" w:sz="0" w:space="0" w:color="auto"/>
          </w:divBdr>
        </w:div>
        <w:div w:id="667949292">
          <w:marLeft w:val="640"/>
          <w:marRight w:val="0"/>
          <w:marTop w:val="0"/>
          <w:marBottom w:val="0"/>
          <w:divBdr>
            <w:top w:val="none" w:sz="0" w:space="0" w:color="auto"/>
            <w:left w:val="none" w:sz="0" w:space="0" w:color="auto"/>
            <w:bottom w:val="none" w:sz="0" w:space="0" w:color="auto"/>
            <w:right w:val="none" w:sz="0" w:space="0" w:color="auto"/>
          </w:divBdr>
        </w:div>
        <w:div w:id="383018574">
          <w:marLeft w:val="640"/>
          <w:marRight w:val="0"/>
          <w:marTop w:val="0"/>
          <w:marBottom w:val="0"/>
          <w:divBdr>
            <w:top w:val="none" w:sz="0" w:space="0" w:color="auto"/>
            <w:left w:val="none" w:sz="0" w:space="0" w:color="auto"/>
            <w:bottom w:val="none" w:sz="0" w:space="0" w:color="auto"/>
            <w:right w:val="none" w:sz="0" w:space="0" w:color="auto"/>
          </w:divBdr>
        </w:div>
        <w:div w:id="1970084846">
          <w:marLeft w:val="640"/>
          <w:marRight w:val="0"/>
          <w:marTop w:val="0"/>
          <w:marBottom w:val="0"/>
          <w:divBdr>
            <w:top w:val="none" w:sz="0" w:space="0" w:color="auto"/>
            <w:left w:val="none" w:sz="0" w:space="0" w:color="auto"/>
            <w:bottom w:val="none" w:sz="0" w:space="0" w:color="auto"/>
            <w:right w:val="none" w:sz="0" w:space="0" w:color="auto"/>
          </w:divBdr>
        </w:div>
        <w:div w:id="32779064">
          <w:marLeft w:val="640"/>
          <w:marRight w:val="0"/>
          <w:marTop w:val="0"/>
          <w:marBottom w:val="0"/>
          <w:divBdr>
            <w:top w:val="none" w:sz="0" w:space="0" w:color="auto"/>
            <w:left w:val="none" w:sz="0" w:space="0" w:color="auto"/>
            <w:bottom w:val="none" w:sz="0" w:space="0" w:color="auto"/>
            <w:right w:val="none" w:sz="0" w:space="0" w:color="auto"/>
          </w:divBdr>
        </w:div>
        <w:div w:id="357514227">
          <w:marLeft w:val="640"/>
          <w:marRight w:val="0"/>
          <w:marTop w:val="0"/>
          <w:marBottom w:val="0"/>
          <w:divBdr>
            <w:top w:val="none" w:sz="0" w:space="0" w:color="auto"/>
            <w:left w:val="none" w:sz="0" w:space="0" w:color="auto"/>
            <w:bottom w:val="none" w:sz="0" w:space="0" w:color="auto"/>
            <w:right w:val="none" w:sz="0" w:space="0" w:color="auto"/>
          </w:divBdr>
        </w:div>
        <w:div w:id="1799912376">
          <w:marLeft w:val="640"/>
          <w:marRight w:val="0"/>
          <w:marTop w:val="0"/>
          <w:marBottom w:val="0"/>
          <w:divBdr>
            <w:top w:val="none" w:sz="0" w:space="0" w:color="auto"/>
            <w:left w:val="none" w:sz="0" w:space="0" w:color="auto"/>
            <w:bottom w:val="none" w:sz="0" w:space="0" w:color="auto"/>
            <w:right w:val="none" w:sz="0" w:space="0" w:color="auto"/>
          </w:divBdr>
        </w:div>
        <w:div w:id="1973828321">
          <w:marLeft w:val="640"/>
          <w:marRight w:val="0"/>
          <w:marTop w:val="0"/>
          <w:marBottom w:val="0"/>
          <w:divBdr>
            <w:top w:val="none" w:sz="0" w:space="0" w:color="auto"/>
            <w:left w:val="none" w:sz="0" w:space="0" w:color="auto"/>
            <w:bottom w:val="none" w:sz="0" w:space="0" w:color="auto"/>
            <w:right w:val="none" w:sz="0" w:space="0" w:color="auto"/>
          </w:divBdr>
        </w:div>
        <w:div w:id="1638031625">
          <w:marLeft w:val="640"/>
          <w:marRight w:val="0"/>
          <w:marTop w:val="0"/>
          <w:marBottom w:val="0"/>
          <w:divBdr>
            <w:top w:val="none" w:sz="0" w:space="0" w:color="auto"/>
            <w:left w:val="none" w:sz="0" w:space="0" w:color="auto"/>
            <w:bottom w:val="none" w:sz="0" w:space="0" w:color="auto"/>
            <w:right w:val="none" w:sz="0" w:space="0" w:color="auto"/>
          </w:divBdr>
        </w:div>
        <w:div w:id="822086307">
          <w:marLeft w:val="640"/>
          <w:marRight w:val="0"/>
          <w:marTop w:val="0"/>
          <w:marBottom w:val="0"/>
          <w:divBdr>
            <w:top w:val="none" w:sz="0" w:space="0" w:color="auto"/>
            <w:left w:val="none" w:sz="0" w:space="0" w:color="auto"/>
            <w:bottom w:val="none" w:sz="0" w:space="0" w:color="auto"/>
            <w:right w:val="none" w:sz="0" w:space="0" w:color="auto"/>
          </w:divBdr>
        </w:div>
        <w:div w:id="122502500">
          <w:marLeft w:val="640"/>
          <w:marRight w:val="0"/>
          <w:marTop w:val="0"/>
          <w:marBottom w:val="0"/>
          <w:divBdr>
            <w:top w:val="none" w:sz="0" w:space="0" w:color="auto"/>
            <w:left w:val="none" w:sz="0" w:space="0" w:color="auto"/>
            <w:bottom w:val="none" w:sz="0" w:space="0" w:color="auto"/>
            <w:right w:val="none" w:sz="0" w:space="0" w:color="auto"/>
          </w:divBdr>
        </w:div>
        <w:div w:id="851991099">
          <w:marLeft w:val="640"/>
          <w:marRight w:val="0"/>
          <w:marTop w:val="0"/>
          <w:marBottom w:val="0"/>
          <w:divBdr>
            <w:top w:val="none" w:sz="0" w:space="0" w:color="auto"/>
            <w:left w:val="none" w:sz="0" w:space="0" w:color="auto"/>
            <w:bottom w:val="none" w:sz="0" w:space="0" w:color="auto"/>
            <w:right w:val="none" w:sz="0" w:space="0" w:color="auto"/>
          </w:divBdr>
        </w:div>
        <w:div w:id="946235193">
          <w:marLeft w:val="640"/>
          <w:marRight w:val="0"/>
          <w:marTop w:val="0"/>
          <w:marBottom w:val="0"/>
          <w:divBdr>
            <w:top w:val="none" w:sz="0" w:space="0" w:color="auto"/>
            <w:left w:val="none" w:sz="0" w:space="0" w:color="auto"/>
            <w:bottom w:val="none" w:sz="0" w:space="0" w:color="auto"/>
            <w:right w:val="none" w:sz="0" w:space="0" w:color="auto"/>
          </w:divBdr>
        </w:div>
        <w:div w:id="473452363">
          <w:marLeft w:val="640"/>
          <w:marRight w:val="0"/>
          <w:marTop w:val="0"/>
          <w:marBottom w:val="0"/>
          <w:divBdr>
            <w:top w:val="none" w:sz="0" w:space="0" w:color="auto"/>
            <w:left w:val="none" w:sz="0" w:space="0" w:color="auto"/>
            <w:bottom w:val="none" w:sz="0" w:space="0" w:color="auto"/>
            <w:right w:val="none" w:sz="0" w:space="0" w:color="auto"/>
          </w:divBdr>
        </w:div>
        <w:div w:id="464591532">
          <w:marLeft w:val="640"/>
          <w:marRight w:val="0"/>
          <w:marTop w:val="0"/>
          <w:marBottom w:val="0"/>
          <w:divBdr>
            <w:top w:val="none" w:sz="0" w:space="0" w:color="auto"/>
            <w:left w:val="none" w:sz="0" w:space="0" w:color="auto"/>
            <w:bottom w:val="none" w:sz="0" w:space="0" w:color="auto"/>
            <w:right w:val="none" w:sz="0" w:space="0" w:color="auto"/>
          </w:divBdr>
        </w:div>
        <w:div w:id="1373458860">
          <w:marLeft w:val="640"/>
          <w:marRight w:val="0"/>
          <w:marTop w:val="0"/>
          <w:marBottom w:val="0"/>
          <w:divBdr>
            <w:top w:val="none" w:sz="0" w:space="0" w:color="auto"/>
            <w:left w:val="none" w:sz="0" w:space="0" w:color="auto"/>
            <w:bottom w:val="none" w:sz="0" w:space="0" w:color="auto"/>
            <w:right w:val="none" w:sz="0" w:space="0" w:color="auto"/>
          </w:divBdr>
        </w:div>
        <w:div w:id="1567957319">
          <w:marLeft w:val="640"/>
          <w:marRight w:val="0"/>
          <w:marTop w:val="0"/>
          <w:marBottom w:val="0"/>
          <w:divBdr>
            <w:top w:val="none" w:sz="0" w:space="0" w:color="auto"/>
            <w:left w:val="none" w:sz="0" w:space="0" w:color="auto"/>
            <w:bottom w:val="none" w:sz="0" w:space="0" w:color="auto"/>
            <w:right w:val="none" w:sz="0" w:space="0" w:color="auto"/>
          </w:divBdr>
        </w:div>
        <w:div w:id="803694941">
          <w:marLeft w:val="640"/>
          <w:marRight w:val="0"/>
          <w:marTop w:val="0"/>
          <w:marBottom w:val="0"/>
          <w:divBdr>
            <w:top w:val="none" w:sz="0" w:space="0" w:color="auto"/>
            <w:left w:val="none" w:sz="0" w:space="0" w:color="auto"/>
            <w:bottom w:val="none" w:sz="0" w:space="0" w:color="auto"/>
            <w:right w:val="none" w:sz="0" w:space="0" w:color="auto"/>
          </w:divBdr>
        </w:div>
      </w:divsChild>
    </w:div>
    <w:div w:id="919676879">
      <w:bodyDiv w:val="1"/>
      <w:marLeft w:val="0"/>
      <w:marRight w:val="0"/>
      <w:marTop w:val="0"/>
      <w:marBottom w:val="0"/>
      <w:divBdr>
        <w:top w:val="none" w:sz="0" w:space="0" w:color="auto"/>
        <w:left w:val="none" w:sz="0" w:space="0" w:color="auto"/>
        <w:bottom w:val="none" w:sz="0" w:space="0" w:color="auto"/>
        <w:right w:val="none" w:sz="0" w:space="0" w:color="auto"/>
      </w:divBdr>
      <w:divsChild>
        <w:div w:id="794182356">
          <w:marLeft w:val="640"/>
          <w:marRight w:val="0"/>
          <w:marTop w:val="0"/>
          <w:marBottom w:val="0"/>
          <w:divBdr>
            <w:top w:val="none" w:sz="0" w:space="0" w:color="auto"/>
            <w:left w:val="none" w:sz="0" w:space="0" w:color="auto"/>
            <w:bottom w:val="none" w:sz="0" w:space="0" w:color="auto"/>
            <w:right w:val="none" w:sz="0" w:space="0" w:color="auto"/>
          </w:divBdr>
        </w:div>
        <w:div w:id="1474372131">
          <w:marLeft w:val="640"/>
          <w:marRight w:val="0"/>
          <w:marTop w:val="0"/>
          <w:marBottom w:val="0"/>
          <w:divBdr>
            <w:top w:val="none" w:sz="0" w:space="0" w:color="auto"/>
            <w:left w:val="none" w:sz="0" w:space="0" w:color="auto"/>
            <w:bottom w:val="none" w:sz="0" w:space="0" w:color="auto"/>
            <w:right w:val="none" w:sz="0" w:space="0" w:color="auto"/>
          </w:divBdr>
        </w:div>
        <w:div w:id="508174882">
          <w:marLeft w:val="640"/>
          <w:marRight w:val="0"/>
          <w:marTop w:val="0"/>
          <w:marBottom w:val="0"/>
          <w:divBdr>
            <w:top w:val="none" w:sz="0" w:space="0" w:color="auto"/>
            <w:left w:val="none" w:sz="0" w:space="0" w:color="auto"/>
            <w:bottom w:val="none" w:sz="0" w:space="0" w:color="auto"/>
            <w:right w:val="none" w:sz="0" w:space="0" w:color="auto"/>
          </w:divBdr>
        </w:div>
        <w:div w:id="257832317">
          <w:marLeft w:val="640"/>
          <w:marRight w:val="0"/>
          <w:marTop w:val="0"/>
          <w:marBottom w:val="0"/>
          <w:divBdr>
            <w:top w:val="none" w:sz="0" w:space="0" w:color="auto"/>
            <w:left w:val="none" w:sz="0" w:space="0" w:color="auto"/>
            <w:bottom w:val="none" w:sz="0" w:space="0" w:color="auto"/>
            <w:right w:val="none" w:sz="0" w:space="0" w:color="auto"/>
          </w:divBdr>
        </w:div>
        <w:div w:id="254829842">
          <w:marLeft w:val="640"/>
          <w:marRight w:val="0"/>
          <w:marTop w:val="0"/>
          <w:marBottom w:val="0"/>
          <w:divBdr>
            <w:top w:val="none" w:sz="0" w:space="0" w:color="auto"/>
            <w:left w:val="none" w:sz="0" w:space="0" w:color="auto"/>
            <w:bottom w:val="none" w:sz="0" w:space="0" w:color="auto"/>
            <w:right w:val="none" w:sz="0" w:space="0" w:color="auto"/>
          </w:divBdr>
        </w:div>
        <w:div w:id="269170798">
          <w:marLeft w:val="640"/>
          <w:marRight w:val="0"/>
          <w:marTop w:val="0"/>
          <w:marBottom w:val="0"/>
          <w:divBdr>
            <w:top w:val="none" w:sz="0" w:space="0" w:color="auto"/>
            <w:left w:val="none" w:sz="0" w:space="0" w:color="auto"/>
            <w:bottom w:val="none" w:sz="0" w:space="0" w:color="auto"/>
            <w:right w:val="none" w:sz="0" w:space="0" w:color="auto"/>
          </w:divBdr>
        </w:div>
        <w:div w:id="1681544298">
          <w:marLeft w:val="640"/>
          <w:marRight w:val="0"/>
          <w:marTop w:val="0"/>
          <w:marBottom w:val="0"/>
          <w:divBdr>
            <w:top w:val="none" w:sz="0" w:space="0" w:color="auto"/>
            <w:left w:val="none" w:sz="0" w:space="0" w:color="auto"/>
            <w:bottom w:val="none" w:sz="0" w:space="0" w:color="auto"/>
            <w:right w:val="none" w:sz="0" w:space="0" w:color="auto"/>
          </w:divBdr>
        </w:div>
        <w:div w:id="95761202">
          <w:marLeft w:val="640"/>
          <w:marRight w:val="0"/>
          <w:marTop w:val="0"/>
          <w:marBottom w:val="0"/>
          <w:divBdr>
            <w:top w:val="none" w:sz="0" w:space="0" w:color="auto"/>
            <w:left w:val="none" w:sz="0" w:space="0" w:color="auto"/>
            <w:bottom w:val="none" w:sz="0" w:space="0" w:color="auto"/>
            <w:right w:val="none" w:sz="0" w:space="0" w:color="auto"/>
          </w:divBdr>
        </w:div>
        <w:div w:id="513810801">
          <w:marLeft w:val="640"/>
          <w:marRight w:val="0"/>
          <w:marTop w:val="0"/>
          <w:marBottom w:val="0"/>
          <w:divBdr>
            <w:top w:val="none" w:sz="0" w:space="0" w:color="auto"/>
            <w:left w:val="none" w:sz="0" w:space="0" w:color="auto"/>
            <w:bottom w:val="none" w:sz="0" w:space="0" w:color="auto"/>
            <w:right w:val="none" w:sz="0" w:space="0" w:color="auto"/>
          </w:divBdr>
        </w:div>
        <w:div w:id="277682490">
          <w:marLeft w:val="640"/>
          <w:marRight w:val="0"/>
          <w:marTop w:val="0"/>
          <w:marBottom w:val="0"/>
          <w:divBdr>
            <w:top w:val="none" w:sz="0" w:space="0" w:color="auto"/>
            <w:left w:val="none" w:sz="0" w:space="0" w:color="auto"/>
            <w:bottom w:val="none" w:sz="0" w:space="0" w:color="auto"/>
            <w:right w:val="none" w:sz="0" w:space="0" w:color="auto"/>
          </w:divBdr>
        </w:div>
        <w:div w:id="1289893539">
          <w:marLeft w:val="640"/>
          <w:marRight w:val="0"/>
          <w:marTop w:val="0"/>
          <w:marBottom w:val="0"/>
          <w:divBdr>
            <w:top w:val="none" w:sz="0" w:space="0" w:color="auto"/>
            <w:left w:val="none" w:sz="0" w:space="0" w:color="auto"/>
            <w:bottom w:val="none" w:sz="0" w:space="0" w:color="auto"/>
            <w:right w:val="none" w:sz="0" w:space="0" w:color="auto"/>
          </w:divBdr>
        </w:div>
        <w:div w:id="553858560">
          <w:marLeft w:val="640"/>
          <w:marRight w:val="0"/>
          <w:marTop w:val="0"/>
          <w:marBottom w:val="0"/>
          <w:divBdr>
            <w:top w:val="none" w:sz="0" w:space="0" w:color="auto"/>
            <w:left w:val="none" w:sz="0" w:space="0" w:color="auto"/>
            <w:bottom w:val="none" w:sz="0" w:space="0" w:color="auto"/>
            <w:right w:val="none" w:sz="0" w:space="0" w:color="auto"/>
          </w:divBdr>
        </w:div>
        <w:div w:id="1133015301">
          <w:marLeft w:val="640"/>
          <w:marRight w:val="0"/>
          <w:marTop w:val="0"/>
          <w:marBottom w:val="0"/>
          <w:divBdr>
            <w:top w:val="none" w:sz="0" w:space="0" w:color="auto"/>
            <w:left w:val="none" w:sz="0" w:space="0" w:color="auto"/>
            <w:bottom w:val="none" w:sz="0" w:space="0" w:color="auto"/>
            <w:right w:val="none" w:sz="0" w:space="0" w:color="auto"/>
          </w:divBdr>
        </w:div>
        <w:div w:id="1943536466">
          <w:marLeft w:val="640"/>
          <w:marRight w:val="0"/>
          <w:marTop w:val="0"/>
          <w:marBottom w:val="0"/>
          <w:divBdr>
            <w:top w:val="none" w:sz="0" w:space="0" w:color="auto"/>
            <w:left w:val="none" w:sz="0" w:space="0" w:color="auto"/>
            <w:bottom w:val="none" w:sz="0" w:space="0" w:color="auto"/>
            <w:right w:val="none" w:sz="0" w:space="0" w:color="auto"/>
          </w:divBdr>
        </w:div>
        <w:div w:id="1647391750">
          <w:marLeft w:val="640"/>
          <w:marRight w:val="0"/>
          <w:marTop w:val="0"/>
          <w:marBottom w:val="0"/>
          <w:divBdr>
            <w:top w:val="none" w:sz="0" w:space="0" w:color="auto"/>
            <w:left w:val="none" w:sz="0" w:space="0" w:color="auto"/>
            <w:bottom w:val="none" w:sz="0" w:space="0" w:color="auto"/>
            <w:right w:val="none" w:sz="0" w:space="0" w:color="auto"/>
          </w:divBdr>
        </w:div>
        <w:div w:id="1528256014">
          <w:marLeft w:val="640"/>
          <w:marRight w:val="0"/>
          <w:marTop w:val="0"/>
          <w:marBottom w:val="0"/>
          <w:divBdr>
            <w:top w:val="none" w:sz="0" w:space="0" w:color="auto"/>
            <w:left w:val="none" w:sz="0" w:space="0" w:color="auto"/>
            <w:bottom w:val="none" w:sz="0" w:space="0" w:color="auto"/>
            <w:right w:val="none" w:sz="0" w:space="0" w:color="auto"/>
          </w:divBdr>
        </w:div>
        <w:div w:id="1965042279">
          <w:marLeft w:val="640"/>
          <w:marRight w:val="0"/>
          <w:marTop w:val="0"/>
          <w:marBottom w:val="0"/>
          <w:divBdr>
            <w:top w:val="none" w:sz="0" w:space="0" w:color="auto"/>
            <w:left w:val="none" w:sz="0" w:space="0" w:color="auto"/>
            <w:bottom w:val="none" w:sz="0" w:space="0" w:color="auto"/>
            <w:right w:val="none" w:sz="0" w:space="0" w:color="auto"/>
          </w:divBdr>
        </w:div>
        <w:div w:id="864245792">
          <w:marLeft w:val="640"/>
          <w:marRight w:val="0"/>
          <w:marTop w:val="0"/>
          <w:marBottom w:val="0"/>
          <w:divBdr>
            <w:top w:val="none" w:sz="0" w:space="0" w:color="auto"/>
            <w:left w:val="none" w:sz="0" w:space="0" w:color="auto"/>
            <w:bottom w:val="none" w:sz="0" w:space="0" w:color="auto"/>
            <w:right w:val="none" w:sz="0" w:space="0" w:color="auto"/>
          </w:divBdr>
        </w:div>
        <w:div w:id="1475949411">
          <w:marLeft w:val="640"/>
          <w:marRight w:val="0"/>
          <w:marTop w:val="0"/>
          <w:marBottom w:val="0"/>
          <w:divBdr>
            <w:top w:val="none" w:sz="0" w:space="0" w:color="auto"/>
            <w:left w:val="none" w:sz="0" w:space="0" w:color="auto"/>
            <w:bottom w:val="none" w:sz="0" w:space="0" w:color="auto"/>
            <w:right w:val="none" w:sz="0" w:space="0" w:color="auto"/>
          </w:divBdr>
        </w:div>
        <w:div w:id="1950232043">
          <w:marLeft w:val="640"/>
          <w:marRight w:val="0"/>
          <w:marTop w:val="0"/>
          <w:marBottom w:val="0"/>
          <w:divBdr>
            <w:top w:val="none" w:sz="0" w:space="0" w:color="auto"/>
            <w:left w:val="none" w:sz="0" w:space="0" w:color="auto"/>
            <w:bottom w:val="none" w:sz="0" w:space="0" w:color="auto"/>
            <w:right w:val="none" w:sz="0" w:space="0" w:color="auto"/>
          </w:divBdr>
        </w:div>
        <w:div w:id="431974226">
          <w:marLeft w:val="640"/>
          <w:marRight w:val="0"/>
          <w:marTop w:val="0"/>
          <w:marBottom w:val="0"/>
          <w:divBdr>
            <w:top w:val="none" w:sz="0" w:space="0" w:color="auto"/>
            <w:left w:val="none" w:sz="0" w:space="0" w:color="auto"/>
            <w:bottom w:val="none" w:sz="0" w:space="0" w:color="auto"/>
            <w:right w:val="none" w:sz="0" w:space="0" w:color="auto"/>
          </w:divBdr>
        </w:div>
        <w:div w:id="1768769916">
          <w:marLeft w:val="640"/>
          <w:marRight w:val="0"/>
          <w:marTop w:val="0"/>
          <w:marBottom w:val="0"/>
          <w:divBdr>
            <w:top w:val="none" w:sz="0" w:space="0" w:color="auto"/>
            <w:left w:val="none" w:sz="0" w:space="0" w:color="auto"/>
            <w:bottom w:val="none" w:sz="0" w:space="0" w:color="auto"/>
            <w:right w:val="none" w:sz="0" w:space="0" w:color="auto"/>
          </w:divBdr>
        </w:div>
        <w:div w:id="737283818">
          <w:marLeft w:val="640"/>
          <w:marRight w:val="0"/>
          <w:marTop w:val="0"/>
          <w:marBottom w:val="0"/>
          <w:divBdr>
            <w:top w:val="none" w:sz="0" w:space="0" w:color="auto"/>
            <w:left w:val="none" w:sz="0" w:space="0" w:color="auto"/>
            <w:bottom w:val="none" w:sz="0" w:space="0" w:color="auto"/>
            <w:right w:val="none" w:sz="0" w:space="0" w:color="auto"/>
          </w:divBdr>
        </w:div>
        <w:div w:id="694694586">
          <w:marLeft w:val="640"/>
          <w:marRight w:val="0"/>
          <w:marTop w:val="0"/>
          <w:marBottom w:val="0"/>
          <w:divBdr>
            <w:top w:val="none" w:sz="0" w:space="0" w:color="auto"/>
            <w:left w:val="none" w:sz="0" w:space="0" w:color="auto"/>
            <w:bottom w:val="none" w:sz="0" w:space="0" w:color="auto"/>
            <w:right w:val="none" w:sz="0" w:space="0" w:color="auto"/>
          </w:divBdr>
        </w:div>
        <w:div w:id="819883123">
          <w:marLeft w:val="640"/>
          <w:marRight w:val="0"/>
          <w:marTop w:val="0"/>
          <w:marBottom w:val="0"/>
          <w:divBdr>
            <w:top w:val="none" w:sz="0" w:space="0" w:color="auto"/>
            <w:left w:val="none" w:sz="0" w:space="0" w:color="auto"/>
            <w:bottom w:val="none" w:sz="0" w:space="0" w:color="auto"/>
            <w:right w:val="none" w:sz="0" w:space="0" w:color="auto"/>
          </w:divBdr>
        </w:div>
        <w:div w:id="524439443">
          <w:marLeft w:val="640"/>
          <w:marRight w:val="0"/>
          <w:marTop w:val="0"/>
          <w:marBottom w:val="0"/>
          <w:divBdr>
            <w:top w:val="none" w:sz="0" w:space="0" w:color="auto"/>
            <w:left w:val="none" w:sz="0" w:space="0" w:color="auto"/>
            <w:bottom w:val="none" w:sz="0" w:space="0" w:color="auto"/>
            <w:right w:val="none" w:sz="0" w:space="0" w:color="auto"/>
          </w:divBdr>
        </w:div>
        <w:div w:id="1199776759">
          <w:marLeft w:val="640"/>
          <w:marRight w:val="0"/>
          <w:marTop w:val="0"/>
          <w:marBottom w:val="0"/>
          <w:divBdr>
            <w:top w:val="none" w:sz="0" w:space="0" w:color="auto"/>
            <w:left w:val="none" w:sz="0" w:space="0" w:color="auto"/>
            <w:bottom w:val="none" w:sz="0" w:space="0" w:color="auto"/>
            <w:right w:val="none" w:sz="0" w:space="0" w:color="auto"/>
          </w:divBdr>
        </w:div>
        <w:div w:id="982807436">
          <w:marLeft w:val="640"/>
          <w:marRight w:val="0"/>
          <w:marTop w:val="0"/>
          <w:marBottom w:val="0"/>
          <w:divBdr>
            <w:top w:val="none" w:sz="0" w:space="0" w:color="auto"/>
            <w:left w:val="none" w:sz="0" w:space="0" w:color="auto"/>
            <w:bottom w:val="none" w:sz="0" w:space="0" w:color="auto"/>
            <w:right w:val="none" w:sz="0" w:space="0" w:color="auto"/>
          </w:divBdr>
        </w:div>
        <w:div w:id="1530798369">
          <w:marLeft w:val="640"/>
          <w:marRight w:val="0"/>
          <w:marTop w:val="0"/>
          <w:marBottom w:val="0"/>
          <w:divBdr>
            <w:top w:val="none" w:sz="0" w:space="0" w:color="auto"/>
            <w:left w:val="none" w:sz="0" w:space="0" w:color="auto"/>
            <w:bottom w:val="none" w:sz="0" w:space="0" w:color="auto"/>
            <w:right w:val="none" w:sz="0" w:space="0" w:color="auto"/>
          </w:divBdr>
        </w:div>
        <w:div w:id="157694451">
          <w:marLeft w:val="640"/>
          <w:marRight w:val="0"/>
          <w:marTop w:val="0"/>
          <w:marBottom w:val="0"/>
          <w:divBdr>
            <w:top w:val="none" w:sz="0" w:space="0" w:color="auto"/>
            <w:left w:val="none" w:sz="0" w:space="0" w:color="auto"/>
            <w:bottom w:val="none" w:sz="0" w:space="0" w:color="auto"/>
            <w:right w:val="none" w:sz="0" w:space="0" w:color="auto"/>
          </w:divBdr>
        </w:div>
        <w:div w:id="1006403412">
          <w:marLeft w:val="640"/>
          <w:marRight w:val="0"/>
          <w:marTop w:val="0"/>
          <w:marBottom w:val="0"/>
          <w:divBdr>
            <w:top w:val="none" w:sz="0" w:space="0" w:color="auto"/>
            <w:left w:val="none" w:sz="0" w:space="0" w:color="auto"/>
            <w:bottom w:val="none" w:sz="0" w:space="0" w:color="auto"/>
            <w:right w:val="none" w:sz="0" w:space="0" w:color="auto"/>
          </w:divBdr>
        </w:div>
        <w:div w:id="1694454979">
          <w:marLeft w:val="640"/>
          <w:marRight w:val="0"/>
          <w:marTop w:val="0"/>
          <w:marBottom w:val="0"/>
          <w:divBdr>
            <w:top w:val="none" w:sz="0" w:space="0" w:color="auto"/>
            <w:left w:val="none" w:sz="0" w:space="0" w:color="auto"/>
            <w:bottom w:val="none" w:sz="0" w:space="0" w:color="auto"/>
            <w:right w:val="none" w:sz="0" w:space="0" w:color="auto"/>
          </w:divBdr>
        </w:div>
        <w:div w:id="1850482741">
          <w:marLeft w:val="640"/>
          <w:marRight w:val="0"/>
          <w:marTop w:val="0"/>
          <w:marBottom w:val="0"/>
          <w:divBdr>
            <w:top w:val="none" w:sz="0" w:space="0" w:color="auto"/>
            <w:left w:val="none" w:sz="0" w:space="0" w:color="auto"/>
            <w:bottom w:val="none" w:sz="0" w:space="0" w:color="auto"/>
            <w:right w:val="none" w:sz="0" w:space="0" w:color="auto"/>
          </w:divBdr>
        </w:div>
        <w:div w:id="401947581">
          <w:marLeft w:val="640"/>
          <w:marRight w:val="0"/>
          <w:marTop w:val="0"/>
          <w:marBottom w:val="0"/>
          <w:divBdr>
            <w:top w:val="none" w:sz="0" w:space="0" w:color="auto"/>
            <w:left w:val="none" w:sz="0" w:space="0" w:color="auto"/>
            <w:bottom w:val="none" w:sz="0" w:space="0" w:color="auto"/>
            <w:right w:val="none" w:sz="0" w:space="0" w:color="auto"/>
          </w:divBdr>
        </w:div>
        <w:div w:id="1820417096">
          <w:marLeft w:val="640"/>
          <w:marRight w:val="0"/>
          <w:marTop w:val="0"/>
          <w:marBottom w:val="0"/>
          <w:divBdr>
            <w:top w:val="none" w:sz="0" w:space="0" w:color="auto"/>
            <w:left w:val="none" w:sz="0" w:space="0" w:color="auto"/>
            <w:bottom w:val="none" w:sz="0" w:space="0" w:color="auto"/>
            <w:right w:val="none" w:sz="0" w:space="0" w:color="auto"/>
          </w:divBdr>
        </w:div>
        <w:div w:id="1193612461">
          <w:marLeft w:val="640"/>
          <w:marRight w:val="0"/>
          <w:marTop w:val="0"/>
          <w:marBottom w:val="0"/>
          <w:divBdr>
            <w:top w:val="none" w:sz="0" w:space="0" w:color="auto"/>
            <w:left w:val="none" w:sz="0" w:space="0" w:color="auto"/>
            <w:bottom w:val="none" w:sz="0" w:space="0" w:color="auto"/>
            <w:right w:val="none" w:sz="0" w:space="0" w:color="auto"/>
          </w:divBdr>
        </w:div>
        <w:div w:id="754590842">
          <w:marLeft w:val="640"/>
          <w:marRight w:val="0"/>
          <w:marTop w:val="0"/>
          <w:marBottom w:val="0"/>
          <w:divBdr>
            <w:top w:val="none" w:sz="0" w:space="0" w:color="auto"/>
            <w:left w:val="none" w:sz="0" w:space="0" w:color="auto"/>
            <w:bottom w:val="none" w:sz="0" w:space="0" w:color="auto"/>
            <w:right w:val="none" w:sz="0" w:space="0" w:color="auto"/>
          </w:divBdr>
        </w:div>
        <w:div w:id="1568177928">
          <w:marLeft w:val="640"/>
          <w:marRight w:val="0"/>
          <w:marTop w:val="0"/>
          <w:marBottom w:val="0"/>
          <w:divBdr>
            <w:top w:val="none" w:sz="0" w:space="0" w:color="auto"/>
            <w:left w:val="none" w:sz="0" w:space="0" w:color="auto"/>
            <w:bottom w:val="none" w:sz="0" w:space="0" w:color="auto"/>
            <w:right w:val="none" w:sz="0" w:space="0" w:color="auto"/>
          </w:divBdr>
        </w:div>
        <w:div w:id="246773810">
          <w:marLeft w:val="640"/>
          <w:marRight w:val="0"/>
          <w:marTop w:val="0"/>
          <w:marBottom w:val="0"/>
          <w:divBdr>
            <w:top w:val="none" w:sz="0" w:space="0" w:color="auto"/>
            <w:left w:val="none" w:sz="0" w:space="0" w:color="auto"/>
            <w:bottom w:val="none" w:sz="0" w:space="0" w:color="auto"/>
            <w:right w:val="none" w:sz="0" w:space="0" w:color="auto"/>
          </w:divBdr>
        </w:div>
        <w:div w:id="1411654891">
          <w:marLeft w:val="640"/>
          <w:marRight w:val="0"/>
          <w:marTop w:val="0"/>
          <w:marBottom w:val="0"/>
          <w:divBdr>
            <w:top w:val="none" w:sz="0" w:space="0" w:color="auto"/>
            <w:left w:val="none" w:sz="0" w:space="0" w:color="auto"/>
            <w:bottom w:val="none" w:sz="0" w:space="0" w:color="auto"/>
            <w:right w:val="none" w:sz="0" w:space="0" w:color="auto"/>
          </w:divBdr>
        </w:div>
        <w:div w:id="1324818794">
          <w:marLeft w:val="640"/>
          <w:marRight w:val="0"/>
          <w:marTop w:val="0"/>
          <w:marBottom w:val="0"/>
          <w:divBdr>
            <w:top w:val="none" w:sz="0" w:space="0" w:color="auto"/>
            <w:left w:val="none" w:sz="0" w:space="0" w:color="auto"/>
            <w:bottom w:val="none" w:sz="0" w:space="0" w:color="auto"/>
            <w:right w:val="none" w:sz="0" w:space="0" w:color="auto"/>
          </w:divBdr>
        </w:div>
        <w:div w:id="1626109755">
          <w:marLeft w:val="640"/>
          <w:marRight w:val="0"/>
          <w:marTop w:val="0"/>
          <w:marBottom w:val="0"/>
          <w:divBdr>
            <w:top w:val="none" w:sz="0" w:space="0" w:color="auto"/>
            <w:left w:val="none" w:sz="0" w:space="0" w:color="auto"/>
            <w:bottom w:val="none" w:sz="0" w:space="0" w:color="auto"/>
            <w:right w:val="none" w:sz="0" w:space="0" w:color="auto"/>
          </w:divBdr>
        </w:div>
        <w:div w:id="1294210840">
          <w:marLeft w:val="640"/>
          <w:marRight w:val="0"/>
          <w:marTop w:val="0"/>
          <w:marBottom w:val="0"/>
          <w:divBdr>
            <w:top w:val="none" w:sz="0" w:space="0" w:color="auto"/>
            <w:left w:val="none" w:sz="0" w:space="0" w:color="auto"/>
            <w:bottom w:val="none" w:sz="0" w:space="0" w:color="auto"/>
            <w:right w:val="none" w:sz="0" w:space="0" w:color="auto"/>
          </w:divBdr>
        </w:div>
        <w:div w:id="2024739545">
          <w:marLeft w:val="640"/>
          <w:marRight w:val="0"/>
          <w:marTop w:val="0"/>
          <w:marBottom w:val="0"/>
          <w:divBdr>
            <w:top w:val="none" w:sz="0" w:space="0" w:color="auto"/>
            <w:left w:val="none" w:sz="0" w:space="0" w:color="auto"/>
            <w:bottom w:val="none" w:sz="0" w:space="0" w:color="auto"/>
            <w:right w:val="none" w:sz="0" w:space="0" w:color="auto"/>
          </w:divBdr>
        </w:div>
        <w:div w:id="571231973">
          <w:marLeft w:val="640"/>
          <w:marRight w:val="0"/>
          <w:marTop w:val="0"/>
          <w:marBottom w:val="0"/>
          <w:divBdr>
            <w:top w:val="none" w:sz="0" w:space="0" w:color="auto"/>
            <w:left w:val="none" w:sz="0" w:space="0" w:color="auto"/>
            <w:bottom w:val="none" w:sz="0" w:space="0" w:color="auto"/>
            <w:right w:val="none" w:sz="0" w:space="0" w:color="auto"/>
          </w:divBdr>
        </w:div>
        <w:div w:id="1177497090">
          <w:marLeft w:val="640"/>
          <w:marRight w:val="0"/>
          <w:marTop w:val="0"/>
          <w:marBottom w:val="0"/>
          <w:divBdr>
            <w:top w:val="none" w:sz="0" w:space="0" w:color="auto"/>
            <w:left w:val="none" w:sz="0" w:space="0" w:color="auto"/>
            <w:bottom w:val="none" w:sz="0" w:space="0" w:color="auto"/>
            <w:right w:val="none" w:sz="0" w:space="0" w:color="auto"/>
          </w:divBdr>
        </w:div>
        <w:div w:id="125778308">
          <w:marLeft w:val="640"/>
          <w:marRight w:val="0"/>
          <w:marTop w:val="0"/>
          <w:marBottom w:val="0"/>
          <w:divBdr>
            <w:top w:val="none" w:sz="0" w:space="0" w:color="auto"/>
            <w:left w:val="none" w:sz="0" w:space="0" w:color="auto"/>
            <w:bottom w:val="none" w:sz="0" w:space="0" w:color="auto"/>
            <w:right w:val="none" w:sz="0" w:space="0" w:color="auto"/>
          </w:divBdr>
        </w:div>
        <w:div w:id="679770306">
          <w:marLeft w:val="640"/>
          <w:marRight w:val="0"/>
          <w:marTop w:val="0"/>
          <w:marBottom w:val="0"/>
          <w:divBdr>
            <w:top w:val="none" w:sz="0" w:space="0" w:color="auto"/>
            <w:left w:val="none" w:sz="0" w:space="0" w:color="auto"/>
            <w:bottom w:val="none" w:sz="0" w:space="0" w:color="auto"/>
            <w:right w:val="none" w:sz="0" w:space="0" w:color="auto"/>
          </w:divBdr>
        </w:div>
        <w:div w:id="1302803296">
          <w:marLeft w:val="640"/>
          <w:marRight w:val="0"/>
          <w:marTop w:val="0"/>
          <w:marBottom w:val="0"/>
          <w:divBdr>
            <w:top w:val="none" w:sz="0" w:space="0" w:color="auto"/>
            <w:left w:val="none" w:sz="0" w:space="0" w:color="auto"/>
            <w:bottom w:val="none" w:sz="0" w:space="0" w:color="auto"/>
            <w:right w:val="none" w:sz="0" w:space="0" w:color="auto"/>
          </w:divBdr>
        </w:div>
        <w:div w:id="200754837">
          <w:marLeft w:val="640"/>
          <w:marRight w:val="0"/>
          <w:marTop w:val="0"/>
          <w:marBottom w:val="0"/>
          <w:divBdr>
            <w:top w:val="none" w:sz="0" w:space="0" w:color="auto"/>
            <w:left w:val="none" w:sz="0" w:space="0" w:color="auto"/>
            <w:bottom w:val="none" w:sz="0" w:space="0" w:color="auto"/>
            <w:right w:val="none" w:sz="0" w:space="0" w:color="auto"/>
          </w:divBdr>
        </w:div>
        <w:div w:id="1826235458">
          <w:marLeft w:val="640"/>
          <w:marRight w:val="0"/>
          <w:marTop w:val="0"/>
          <w:marBottom w:val="0"/>
          <w:divBdr>
            <w:top w:val="none" w:sz="0" w:space="0" w:color="auto"/>
            <w:left w:val="none" w:sz="0" w:space="0" w:color="auto"/>
            <w:bottom w:val="none" w:sz="0" w:space="0" w:color="auto"/>
            <w:right w:val="none" w:sz="0" w:space="0" w:color="auto"/>
          </w:divBdr>
        </w:div>
        <w:div w:id="328489446">
          <w:marLeft w:val="640"/>
          <w:marRight w:val="0"/>
          <w:marTop w:val="0"/>
          <w:marBottom w:val="0"/>
          <w:divBdr>
            <w:top w:val="none" w:sz="0" w:space="0" w:color="auto"/>
            <w:left w:val="none" w:sz="0" w:space="0" w:color="auto"/>
            <w:bottom w:val="none" w:sz="0" w:space="0" w:color="auto"/>
            <w:right w:val="none" w:sz="0" w:space="0" w:color="auto"/>
          </w:divBdr>
        </w:div>
        <w:div w:id="2126996767">
          <w:marLeft w:val="640"/>
          <w:marRight w:val="0"/>
          <w:marTop w:val="0"/>
          <w:marBottom w:val="0"/>
          <w:divBdr>
            <w:top w:val="none" w:sz="0" w:space="0" w:color="auto"/>
            <w:left w:val="none" w:sz="0" w:space="0" w:color="auto"/>
            <w:bottom w:val="none" w:sz="0" w:space="0" w:color="auto"/>
            <w:right w:val="none" w:sz="0" w:space="0" w:color="auto"/>
          </w:divBdr>
        </w:div>
        <w:div w:id="248541650">
          <w:marLeft w:val="640"/>
          <w:marRight w:val="0"/>
          <w:marTop w:val="0"/>
          <w:marBottom w:val="0"/>
          <w:divBdr>
            <w:top w:val="none" w:sz="0" w:space="0" w:color="auto"/>
            <w:left w:val="none" w:sz="0" w:space="0" w:color="auto"/>
            <w:bottom w:val="none" w:sz="0" w:space="0" w:color="auto"/>
            <w:right w:val="none" w:sz="0" w:space="0" w:color="auto"/>
          </w:divBdr>
        </w:div>
        <w:div w:id="827089054">
          <w:marLeft w:val="640"/>
          <w:marRight w:val="0"/>
          <w:marTop w:val="0"/>
          <w:marBottom w:val="0"/>
          <w:divBdr>
            <w:top w:val="none" w:sz="0" w:space="0" w:color="auto"/>
            <w:left w:val="none" w:sz="0" w:space="0" w:color="auto"/>
            <w:bottom w:val="none" w:sz="0" w:space="0" w:color="auto"/>
            <w:right w:val="none" w:sz="0" w:space="0" w:color="auto"/>
          </w:divBdr>
        </w:div>
      </w:divsChild>
    </w:div>
    <w:div w:id="921528378">
      <w:bodyDiv w:val="1"/>
      <w:marLeft w:val="0"/>
      <w:marRight w:val="0"/>
      <w:marTop w:val="0"/>
      <w:marBottom w:val="0"/>
      <w:divBdr>
        <w:top w:val="none" w:sz="0" w:space="0" w:color="auto"/>
        <w:left w:val="none" w:sz="0" w:space="0" w:color="auto"/>
        <w:bottom w:val="none" w:sz="0" w:space="0" w:color="auto"/>
        <w:right w:val="none" w:sz="0" w:space="0" w:color="auto"/>
      </w:divBdr>
      <w:divsChild>
        <w:div w:id="1964263770">
          <w:marLeft w:val="640"/>
          <w:marRight w:val="0"/>
          <w:marTop w:val="0"/>
          <w:marBottom w:val="0"/>
          <w:divBdr>
            <w:top w:val="none" w:sz="0" w:space="0" w:color="auto"/>
            <w:left w:val="none" w:sz="0" w:space="0" w:color="auto"/>
            <w:bottom w:val="none" w:sz="0" w:space="0" w:color="auto"/>
            <w:right w:val="none" w:sz="0" w:space="0" w:color="auto"/>
          </w:divBdr>
        </w:div>
        <w:div w:id="433717795">
          <w:marLeft w:val="640"/>
          <w:marRight w:val="0"/>
          <w:marTop w:val="0"/>
          <w:marBottom w:val="0"/>
          <w:divBdr>
            <w:top w:val="none" w:sz="0" w:space="0" w:color="auto"/>
            <w:left w:val="none" w:sz="0" w:space="0" w:color="auto"/>
            <w:bottom w:val="none" w:sz="0" w:space="0" w:color="auto"/>
            <w:right w:val="none" w:sz="0" w:space="0" w:color="auto"/>
          </w:divBdr>
        </w:div>
        <w:div w:id="219441055">
          <w:marLeft w:val="640"/>
          <w:marRight w:val="0"/>
          <w:marTop w:val="0"/>
          <w:marBottom w:val="0"/>
          <w:divBdr>
            <w:top w:val="none" w:sz="0" w:space="0" w:color="auto"/>
            <w:left w:val="none" w:sz="0" w:space="0" w:color="auto"/>
            <w:bottom w:val="none" w:sz="0" w:space="0" w:color="auto"/>
            <w:right w:val="none" w:sz="0" w:space="0" w:color="auto"/>
          </w:divBdr>
        </w:div>
        <w:div w:id="1734087268">
          <w:marLeft w:val="640"/>
          <w:marRight w:val="0"/>
          <w:marTop w:val="0"/>
          <w:marBottom w:val="0"/>
          <w:divBdr>
            <w:top w:val="none" w:sz="0" w:space="0" w:color="auto"/>
            <w:left w:val="none" w:sz="0" w:space="0" w:color="auto"/>
            <w:bottom w:val="none" w:sz="0" w:space="0" w:color="auto"/>
            <w:right w:val="none" w:sz="0" w:space="0" w:color="auto"/>
          </w:divBdr>
        </w:div>
        <w:div w:id="312804698">
          <w:marLeft w:val="640"/>
          <w:marRight w:val="0"/>
          <w:marTop w:val="0"/>
          <w:marBottom w:val="0"/>
          <w:divBdr>
            <w:top w:val="none" w:sz="0" w:space="0" w:color="auto"/>
            <w:left w:val="none" w:sz="0" w:space="0" w:color="auto"/>
            <w:bottom w:val="none" w:sz="0" w:space="0" w:color="auto"/>
            <w:right w:val="none" w:sz="0" w:space="0" w:color="auto"/>
          </w:divBdr>
        </w:div>
        <w:div w:id="1574778187">
          <w:marLeft w:val="640"/>
          <w:marRight w:val="0"/>
          <w:marTop w:val="0"/>
          <w:marBottom w:val="0"/>
          <w:divBdr>
            <w:top w:val="none" w:sz="0" w:space="0" w:color="auto"/>
            <w:left w:val="none" w:sz="0" w:space="0" w:color="auto"/>
            <w:bottom w:val="none" w:sz="0" w:space="0" w:color="auto"/>
            <w:right w:val="none" w:sz="0" w:space="0" w:color="auto"/>
          </w:divBdr>
        </w:div>
        <w:div w:id="468254793">
          <w:marLeft w:val="640"/>
          <w:marRight w:val="0"/>
          <w:marTop w:val="0"/>
          <w:marBottom w:val="0"/>
          <w:divBdr>
            <w:top w:val="none" w:sz="0" w:space="0" w:color="auto"/>
            <w:left w:val="none" w:sz="0" w:space="0" w:color="auto"/>
            <w:bottom w:val="none" w:sz="0" w:space="0" w:color="auto"/>
            <w:right w:val="none" w:sz="0" w:space="0" w:color="auto"/>
          </w:divBdr>
        </w:div>
        <w:div w:id="88505654">
          <w:marLeft w:val="640"/>
          <w:marRight w:val="0"/>
          <w:marTop w:val="0"/>
          <w:marBottom w:val="0"/>
          <w:divBdr>
            <w:top w:val="none" w:sz="0" w:space="0" w:color="auto"/>
            <w:left w:val="none" w:sz="0" w:space="0" w:color="auto"/>
            <w:bottom w:val="none" w:sz="0" w:space="0" w:color="auto"/>
            <w:right w:val="none" w:sz="0" w:space="0" w:color="auto"/>
          </w:divBdr>
        </w:div>
        <w:div w:id="885415002">
          <w:marLeft w:val="640"/>
          <w:marRight w:val="0"/>
          <w:marTop w:val="0"/>
          <w:marBottom w:val="0"/>
          <w:divBdr>
            <w:top w:val="none" w:sz="0" w:space="0" w:color="auto"/>
            <w:left w:val="none" w:sz="0" w:space="0" w:color="auto"/>
            <w:bottom w:val="none" w:sz="0" w:space="0" w:color="auto"/>
            <w:right w:val="none" w:sz="0" w:space="0" w:color="auto"/>
          </w:divBdr>
        </w:div>
        <w:div w:id="227618313">
          <w:marLeft w:val="640"/>
          <w:marRight w:val="0"/>
          <w:marTop w:val="0"/>
          <w:marBottom w:val="0"/>
          <w:divBdr>
            <w:top w:val="none" w:sz="0" w:space="0" w:color="auto"/>
            <w:left w:val="none" w:sz="0" w:space="0" w:color="auto"/>
            <w:bottom w:val="none" w:sz="0" w:space="0" w:color="auto"/>
            <w:right w:val="none" w:sz="0" w:space="0" w:color="auto"/>
          </w:divBdr>
        </w:div>
        <w:div w:id="823932228">
          <w:marLeft w:val="640"/>
          <w:marRight w:val="0"/>
          <w:marTop w:val="0"/>
          <w:marBottom w:val="0"/>
          <w:divBdr>
            <w:top w:val="none" w:sz="0" w:space="0" w:color="auto"/>
            <w:left w:val="none" w:sz="0" w:space="0" w:color="auto"/>
            <w:bottom w:val="none" w:sz="0" w:space="0" w:color="auto"/>
            <w:right w:val="none" w:sz="0" w:space="0" w:color="auto"/>
          </w:divBdr>
        </w:div>
        <w:div w:id="2034068194">
          <w:marLeft w:val="640"/>
          <w:marRight w:val="0"/>
          <w:marTop w:val="0"/>
          <w:marBottom w:val="0"/>
          <w:divBdr>
            <w:top w:val="none" w:sz="0" w:space="0" w:color="auto"/>
            <w:left w:val="none" w:sz="0" w:space="0" w:color="auto"/>
            <w:bottom w:val="none" w:sz="0" w:space="0" w:color="auto"/>
            <w:right w:val="none" w:sz="0" w:space="0" w:color="auto"/>
          </w:divBdr>
        </w:div>
        <w:div w:id="1970014284">
          <w:marLeft w:val="640"/>
          <w:marRight w:val="0"/>
          <w:marTop w:val="0"/>
          <w:marBottom w:val="0"/>
          <w:divBdr>
            <w:top w:val="none" w:sz="0" w:space="0" w:color="auto"/>
            <w:left w:val="none" w:sz="0" w:space="0" w:color="auto"/>
            <w:bottom w:val="none" w:sz="0" w:space="0" w:color="auto"/>
            <w:right w:val="none" w:sz="0" w:space="0" w:color="auto"/>
          </w:divBdr>
        </w:div>
        <w:div w:id="1177429872">
          <w:marLeft w:val="640"/>
          <w:marRight w:val="0"/>
          <w:marTop w:val="0"/>
          <w:marBottom w:val="0"/>
          <w:divBdr>
            <w:top w:val="none" w:sz="0" w:space="0" w:color="auto"/>
            <w:left w:val="none" w:sz="0" w:space="0" w:color="auto"/>
            <w:bottom w:val="none" w:sz="0" w:space="0" w:color="auto"/>
            <w:right w:val="none" w:sz="0" w:space="0" w:color="auto"/>
          </w:divBdr>
        </w:div>
        <w:div w:id="195194027">
          <w:marLeft w:val="640"/>
          <w:marRight w:val="0"/>
          <w:marTop w:val="0"/>
          <w:marBottom w:val="0"/>
          <w:divBdr>
            <w:top w:val="none" w:sz="0" w:space="0" w:color="auto"/>
            <w:left w:val="none" w:sz="0" w:space="0" w:color="auto"/>
            <w:bottom w:val="none" w:sz="0" w:space="0" w:color="auto"/>
            <w:right w:val="none" w:sz="0" w:space="0" w:color="auto"/>
          </w:divBdr>
        </w:div>
        <w:div w:id="12651352">
          <w:marLeft w:val="640"/>
          <w:marRight w:val="0"/>
          <w:marTop w:val="0"/>
          <w:marBottom w:val="0"/>
          <w:divBdr>
            <w:top w:val="none" w:sz="0" w:space="0" w:color="auto"/>
            <w:left w:val="none" w:sz="0" w:space="0" w:color="auto"/>
            <w:bottom w:val="none" w:sz="0" w:space="0" w:color="auto"/>
            <w:right w:val="none" w:sz="0" w:space="0" w:color="auto"/>
          </w:divBdr>
        </w:div>
        <w:div w:id="796878284">
          <w:marLeft w:val="640"/>
          <w:marRight w:val="0"/>
          <w:marTop w:val="0"/>
          <w:marBottom w:val="0"/>
          <w:divBdr>
            <w:top w:val="none" w:sz="0" w:space="0" w:color="auto"/>
            <w:left w:val="none" w:sz="0" w:space="0" w:color="auto"/>
            <w:bottom w:val="none" w:sz="0" w:space="0" w:color="auto"/>
            <w:right w:val="none" w:sz="0" w:space="0" w:color="auto"/>
          </w:divBdr>
        </w:div>
        <w:div w:id="1514690361">
          <w:marLeft w:val="640"/>
          <w:marRight w:val="0"/>
          <w:marTop w:val="0"/>
          <w:marBottom w:val="0"/>
          <w:divBdr>
            <w:top w:val="none" w:sz="0" w:space="0" w:color="auto"/>
            <w:left w:val="none" w:sz="0" w:space="0" w:color="auto"/>
            <w:bottom w:val="none" w:sz="0" w:space="0" w:color="auto"/>
            <w:right w:val="none" w:sz="0" w:space="0" w:color="auto"/>
          </w:divBdr>
        </w:div>
        <w:div w:id="1300964366">
          <w:marLeft w:val="640"/>
          <w:marRight w:val="0"/>
          <w:marTop w:val="0"/>
          <w:marBottom w:val="0"/>
          <w:divBdr>
            <w:top w:val="none" w:sz="0" w:space="0" w:color="auto"/>
            <w:left w:val="none" w:sz="0" w:space="0" w:color="auto"/>
            <w:bottom w:val="none" w:sz="0" w:space="0" w:color="auto"/>
            <w:right w:val="none" w:sz="0" w:space="0" w:color="auto"/>
          </w:divBdr>
        </w:div>
        <w:div w:id="1212108198">
          <w:marLeft w:val="640"/>
          <w:marRight w:val="0"/>
          <w:marTop w:val="0"/>
          <w:marBottom w:val="0"/>
          <w:divBdr>
            <w:top w:val="none" w:sz="0" w:space="0" w:color="auto"/>
            <w:left w:val="none" w:sz="0" w:space="0" w:color="auto"/>
            <w:bottom w:val="none" w:sz="0" w:space="0" w:color="auto"/>
            <w:right w:val="none" w:sz="0" w:space="0" w:color="auto"/>
          </w:divBdr>
        </w:div>
        <w:div w:id="2034573633">
          <w:marLeft w:val="640"/>
          <w:marRight w:val="0"/>
          <w:marTop w:val="0"/>
          <w:marBottom w:val="0"/>
          <w:divBdr>
            <w:top w:val="none" w:sz="0" w:space="0" w:color="auto"/>
            <w:left w:val="none" w:sz="0" w:space="0" w:color="auto"/>
            <w:bottom w:val="none" w:sz="0" w:space="0" w:color="auto"/>
            <w:right w:val="none" w:sz="0" w:space="0" w:color="auto"/>
          </w:divBdr>
        </w:div>
        <w:div w:id="1080101122">
          <w:marLeft w:val="640"/>
          <w:marRight w:val="0"/>
          <w:marTop w:val="0"/>
          <w:marBottom w:val="0"/>
          <w:divBdr>
            <w:top w:val="none" w:sz="0" w:space="0" w:color="auto"/>
            <w:left w:val="none" w:sz="0" w:space="0" w:color="auto"/>
            <w:bottom w:val="none" w:sz="0" w:space="0" w:color="auto"/>
            <w:right w:val="none" w:sz="0" w:space="0" w:color="auto"/>
          </w:divBdr>
        </w:div>
        <w:div w:id="371150260">
          <w:marLeft w:val="640"/>
          <w:marRight w:val="0"/>
          <w:marTop w:val="0"/>
          <w:marBottom w:val="0"/>
          <w:divBdr>
            <w:top w:val="none" w:sz="0" w:space="0" w:color="auto"/>
            <w:left w:val="none" w:sz="0" w:space="0" w:color="auto"/>
            <w:bottom w:val="none" w:sz="0" w:space="0" w:color="auto"/>
            <w:right w:val="none" w:sz="0" w:space="0" w:color="auto"/>
          </w:divBdr>
        </w:div>
        <w:div w:id="189026574">
          <w:marLeft w:val="640"/>
          <w:marRight w:val="0"/>
          <w:marTop w:val="0"/>
          <w:marBottom w:val="0"/>
          <w:divBdr>
            <w:top w:val="none" w:sz="0" w:space="0" w:color="auto"/>
            <w:left w:val="none" w:sz="0" w:space="0" w:color="auto"/>
            <w:bottom w:val="none" w:sz="0" w:space="0" w:color="auto"/>
            <w:right w:val="none" w:sz="0" w:space="0" w:color="auto"/>
          </w:divBdr>
        </w:div>
        <w:div w:id="368532228">
          <w:marLeft w:val="640"/>
          <w:marRight w:val="0"/>
          <w:marTop w:val="0"/>
          <w:marBottom w:val="0"/>
          <w:divBdr>
            <w:top w:val="none" w:sz="0" w:space="0" w:color="auto"/>
            <w:left w:val="none" w:sz="0" w:space="0" w:color="auto"/>
            <w:bottom w:val="none" w:sz="0" w:space="0" w:color="auto"/>
            <w:right w:val="none" w:sz="0" w:space="0" w:color="auto"/>
          </w:divBdr>
        </w:div>
        <w:div w:id="1444038050">
          <w:marLeft w:val="640"/>
          <w:marRight w:val="0"/>
          <w:marTop w:val="0"/>
          <w:marBottom w:val="0"/>
          <w:divBdr>
            <w:top w:val="none" w:sz="0" w:space="0" w:color="auto"/>
            <w:left w:val="none" w:sz="0" w:space="0" w:color="auto"/>
            <w:bottom w:val="none" w:sz="0" w:space="0" w:color="auto"/>
            <w:right w:val="none" w:sz="0" w:space="0" w:color="auto"/>
          </w:divBdr>
        </w:div>
        <w:div w:id="1828399991">
          <w:marLeft w:val="640"/>
          <w:marRight w:val="0"/>
          <w:marTop w:val="0"/>
          <w:marBottom w:val="0"/>
          <w:divBdr>
            <w:top w:val="none" w:sz="0" w:space="0" w:color="auto"/>
            <w:left w:val="none" w:sz="0" w:space="0" w:color="auto"/>
            <w:bottom w:val="none" w:sz="0" w:space="0" w:color="auto"/>
            <w:right w:val="none" w:sz="0" w:space="0" w:color="auto"/>
          </w:divBdr>
        </w:div>
        <w:div w:id="247930052">
          <w:marLeft w:val="640"/>
          <w:marRight w:val="0"/>
          <w:marTop w:val="0"/>
          <w:marBottom w:val="0"/>
          <w:divBdr>
            <w:top w:val="none" w:sz="0" w:space="0" w:color="auto"/>
            <w:left w:val="none" w:sz="0" w:space="0" w:color="auto"/>
            <w:bottom w:val="none" w:sz="0" w:space="0" w:color="auto"/>
            <w:right w:val="none" w:sz="0" w:space="0" w:color="auto"/>
          </w:divBdr>
        </w:div>
        <w:div w:id="720598845">
          <w:marLeft w:val="640"/>
          <w:marRight w:val="0"/>
          <w:marTop w:val="0"/>
          <w:marBottom w:val="0"/>
          <w:divBdr>
            <w:top w:val="none" w:sz="0" w:space="0" w:color="auto"/>
            <w:left w:val="none" w:sz="0" w:space="0" w:color="auto"/>
            <w:bottom w:val="none" w:sz="0" w:space="0" w:color="auto"/>
            <w:right w:val="none" w:sz="0" w:space="0" w:color="auto"/>
          </w:divBdr>
        </w:div>
        <w:div w:id="263849981">
          <w:marLeft w:val="640"/>
          <w:marRight w:val="0"/>
          <w:marTop w:val="0"/>
          <w:marBottom w:val="0"/>
          <w:divBdr>
            <w:top w:val="none" w:sz="0" w:space="0" w:color="auto"/>
            <w:left w:val="none" w:sz="0" w:space="0" w:color="auto"/>
            <w:bottom w:val="none" w:sz="0" w:space="0" w:color="auto"/>
            <w:right w:val="none" w:sz="0" w:space="0" w:color="auto"/>
          </w:divBdr>
        </w:div>
        <w:div w:id="1864785414">
          <w:marLeft w:val="640"/>
          <w:marRight w:val="0"/>
          <w:marTop w:val="0"/>
          <w:marBottom w:val="0"/>
          <w:divBdr>
            <w:top w:val="none" w:sz="0" w:space="0" w:color="auto"/>
            <w:left w:val="none" w:sz="0" w:space="0" w:color="auto"/>
            <w:bottom w:val="none" w:sz="0" w:space="0" w:color="auto"/>
            <w:right w:val="none" w:sz="0" w:space="0" w:color="auto"/>
          </w:divBdr>
        </w:div>
        <w:div w:id="530456129">
          <w:marLeft w:val="640"/>
          <w:marRight w:val="0"/>
          <w:marTop w:val="0"/>
          <w:marBottom w:val="0"/>
          <w:divBdr>
            <w:top w:val="none" w:sz="0" w:space="0" w:color="auto"/>
            <w:left w:val="none" w:sz="0" w:space="0" w:color="auto"/>
            <w:bottom w:val="none" w:sz="0" w:space="0" w:color="auto"/>
            <w:right w:val="none" w:sz="0" w:space="0" w:color="auto"/>
          </w:divBdr>
        </w:div>
        <w:div w:id="1039546263">
          <w:marLeft w:val="640"/>
          <w:marRight w:val="0"/>
          <w:marTop w:val="0"/>
          <w:marBottom w:val="0"/>
          <w:divBdr>
            <w:top w:val="none" w:sz="0" w:space="0" w:color="auto"/>
            <w:left w:val="none" w:sz="0" w:space="0" w:color="auto"/>
            <w:bottom w:val="none" w:sz="0" w:space="0" w:color="auto"/>
            <w:right w:val="none" w:sz="0" w:space="0" w:color="auto"/>
          </w:divBdr>
        </w:div>
        <w:div w:id="1110662959">
          <w:marLeft w:val="640"/>
          <w:marRight w:val="0"/>
          <w:marTop w:val="0"/>
          <w:marBottom w:val="0"/>
          <w:divBdr>
            <w:top w:val="none" w:sz="0" w:space="0" w:color="auto"/>
            <w:left w:val="none" w:sz="0" w:space="0" w:color="auto"/>
            <w:bottom w:val="none" w:sz="0" w:space="0" w:color="auto"/>
            <w:right w:val="none" w:sz="0" w:space="0" w:color="auto"/>
          </w:divBdr>
        </w:div>
        <w:div w:id="573130199">
          <w:marLeft w:val="640"/>
          <w:marRight w:val="0"/>
          <w:marTop w:val="0"/>
          <w:marBottom w:val="0"/>
          <w:divBdr>
            <w:top w:val="none" w:sz="0" w:space="0" w:color="auto"/>
            <w:left w:val="none" w:sz="0" w:space="0" w:color="auto"/>
            <w:bottom w:val="none" w:sz="0" w:space="0" w:color="auto"/>
            <w:right w:val="none" w:sz="0" w:space="0" w:color="auto"/>
          </w:divBdr>
        </w:div>
        <w:div w:id="1414936970">
          <w:marLeft w:val="640"/>
          <w:marRight w:val="0"/>
          <w:marTop w:val="0"/>
          <w:marBottom w:val="0"/>
          <w:divBdr>
            <w:top w:val="none" w:sz="0" w:space="0" w:color="auto"/>
            <w:left w:val="none" w:sz="0" w:space="0" w:color="auto"/>
            <w:bottom w:val="none" w:sz="0" w:space="0" w:color="auto"/>
            <w:right w:val="none" w:sz="0" w:space="0" w:color="auto"/>
          </w:divBdr>
        </w:div>
        <w:div w:id="1897083856">
          <w:marLeft w:val="640"/>
          <w:marRight w:val="0"/>
          <w:marTop w:val="0"/>
          <w:marBottom w:val="0"/>
          <w:divBdr>
            <w:top w:val="none" w:sz="0" w:space="0" w:color="auto"/>
            <w:left w:val="none" w:sz="0" w:space="0" w:color="auto"/>
            <w:bottom w:val="none" w:sz="0" w:space="0" w:color="auto"/>
            <w:right w:val="none" w:sz="0" w:space="0" w:color="auto"/>
          </w:divBdr>
        </w:div>
        <w:div w:id="1150829499">
          <w:marLeft w:val="640"/>
          <w:marRight w:val="0"/>
          <w:marTop w:val="0"/>
          <w:marBottom w:val="0"/>
          <w:divBdr>
            <w:top w:val="none" w:sz="0" w:space="0" w:color="auto"/>
            <w:left w:val="none" w:sz="0" w:space="0" w:color="auto"/>
            <w:bottom w:val="none" w:sz="0" w:space="0" w:color="auto"/>
            <w:right w:val="none" w:sz="0" w:space="0" w:color="auto"/>
          </w:divBdr>
        </w:div>
        <w:div w:id="116922068">
          <w:marLeft w:val="640"/>
          <w:marRight w:val="0"/>
          <w:marTop w:val="0"/>
          <w:marBottom w:val="0"/>
          <w:divBdr>
            <w:top w:val="none" w:sz="0" w:space="0" w:color="auto"/>
            <w:left w:val="none" w:sz="0" w:space="0" w:color="auto"/>
            <w:bottom w:val="none" w:sz="0" w:space="0" w:color="auto"/>
            <w:right w:val="none" w:sz="0" w:space="0" w:color="auto"/>
          </w:divBdr>
        </w:div>
        <w:div w:id="1153058807">
          <w:marLeft w:val="640"/>
          <w:marRight w:val="0"/>
          <w:marTop w:val="0"/>
          <w:marBottom w:val="0"/>
          <w:divBdr>
            <w:top w:val="none" w:sz="0" w:space="0" w:color="auto"/>
            <w:left w:val="none" w:sz="0" w:space="0" w:color="auto"/>
            <w:bottom w:val="none" w:sz="0" w:space="0" w:color="auto"/>
            <w:right w:val="none" w:sz="0" w:space="0" w:color="auto"/>
          </w:divBdr>
        </w:div>
        <w:div w:id="1777402605">
          <w:marLeft w:val="640"/>
          <w:marRight w:val="0"/>
          <w:marTop w:val="0"/>
          <w:marBottom w:val="0"/>
          <w:divBdr>
            <w:top w:val="none" w:sz="0" w:space="0" w:color="auto"/>
            <w:left w:val="none" w:sz="0" w:space="0" w:color="auto"/>
            <w:bottom w:val="none" w:sz="0" w:space="0" w:color="auto"/>
            <w:right w:val="none" w:sz="0" w:space="0" w:color="auto"/>
          </w:divBdr>
        </w:div>
        <w:div w:id="1442724881">
          <w:marLeft w:val="640"/>
          <w:marRight w:val="0"/>
          <w:marTop w:val="0"/>
          <w:marBottom w:val="0"/>
          <w:divBdr>
            <w:top w:val="none" w:sz="0" w:space="0" w:color="auto"/>
            <w:left w:val="none" w:sz="0" w:space="0" w:color="auto"/>
            <w:bottom w:val="none" w:sz="0" w:space="0" w:color="auto"/>
            <w:right w:val="none" w:sz="0" w:space="0" w:color="auto"/>
          </w:divBdr>
        </w:div>
        <w:div w:id="1655839128">
          <w:marLeft w:val="640"/>
          <w:marRight w:val="0"/>
          <w:marTop w:val="0"/>
          <w:marBottom w:val="0"/>
          <w:divBdr>
            <w:top w:val="none" w:sz="0" w:space="0" w:color="auto"/>
            <w:left w:val="none" w:sz="0" w:space="0" w:color="auto"/>
            <w:bottom w:val="none" w:sz="0" w:space="0" w:color="auto"/>
            <w:right w:val="none" w:sz="0" w:space="0" w:color="auto"/>
          </w:divBdr>
        </w:div>
        <w:div w:id="1605844164">
          <w:marLeft w:val="640"/>
          <w:marRight w:val="0"/>
          <w:marTop w:val="0"/>
          <w:marBottom w:val="0"/>
          <w:divBdr>
            <w:top w:val="none" w:sz="0" w:space="0" w:color="auto"/>
            <w:left w:val="none" w:sz="0" w:space="0" w:color="auto"/>
            <w:bottom w:val="none" w:sz="0" w:space="0" w:color="auto"/>
            <w:right w:val="none" w:sz="0" w:space="0" w:color="auto"/>
          </w:divBdr>
        </w:div>
        <w:div w:id="1004623389">
          <w:marLeft w:val="640"/>
          <w:marRight w:val="0"/>
          <w:marTop w:val="0"/>
          <w:marBottom w:val="0"/>
          <w:divBdr>
            <w:top w:val="none" w:sz="0" w:space="0" w:color="auto"/>
            <w:left w:val="none" w:sz="0" w:space="0" w:color="auto"/>
            <w:bottom w:val="none" w:sz="0" w:space="0" w:color="auto"/>
            <w:right w:val="none" w:sz="0" w:space="0" w:color="auto"/>
          </w:divBdr>
        </w:div>
        <w:div w:id="1035889555">
          <w:marLeft w:val="640"/>
          <w:marRight w:val="0"/>
          <w:marTop w:val="0"/>
          <w:marBottom w:val="0"/>
          <w:divBdr>
            <w:top w:val="none" w:sz="0" w:space="0" w:color="auto"/>
            <w:left w:val="none" w:sz="0" w:space="0" w:color="auto"/>
            <w:bottom w:val="none" w:sz="0" w:space="0" w:color="auto"/>
            <w:right w:val="none" w:sz="0" w:space="0" w:color="auto"/>
          </w:divBdr>
        </w:div>
        <w:div w:id="248513406">
          <w:marLeft w:val="640"/>
          <w:marRight w:val="0"/>
          <w:marTop w:val="0"/>
          <w:marBottom w:val="0"/>
          <w:divBdr>
            <w:top w:val="none" w:sz="0" w:space="0" w:color="auto"/>
            <w:left w:val="none" w:sz="0" w:space="0" w:color="auto"/>
            <w:bottom w:val="none" w:sz="0" w:space="0" w:color="auto"/>
            <w:right w:val="none" w:sz="0" w:space="0" w:color="auto"/>
          </w:divBdr>
        </w:div>
        <w:div w:id="226192296">
          <w:marLeft w:val="640"/>
          <w:marRight w:val="0"/>
          <w:marTop w:val="0"/>
          <w:marBottom w:val="0"/>
          <w:divBdr>
            <w:top w:val="none" w:sz="0" w:space="0" w:color="auto"/>
            <w:left w:val="none" w:sz="0" w:space="0" w:color="auto"/>
            <w:bottom w:val="none" w:sz="0" w:space="0" w:color="auto"/>
            <w:right w:val="none" w:sz="0" w:space="0" w:color="auto"/>
          </w:divBdr>
        </w:div>
      </w:divsChild>
    </w:div>
    <w:div w:id="925453963">
      <w:bodyDiv w:val="1"/>
      <w:marLeft w:val="0"/>
      <w:marRight w:val="0"/>
      <w:marTop w:val="0"/>
      <w:marBottom w:val="0"/>
      <w:divBdr>
        <w:top w:val="none" w:sz="0" w:space="0" w:color="auto"/>
        <w:left w:val="none" w:sz="0" w:space="0" w:color="auto"/>
        <w:bottom w:val="none" w:sz="0" w:space="0" w:color="auto"/>
        <w:right w:val="none" w:sz="0" w:space="0" w:color="auto"/>
      </w:divBdr>
      <w:divsChild>
        <w:div w:id="39979510">
          <w:marLeft w:val="640"/>
          <w:marRight w:val="0"/>
          <w:marTop w:val="0"/>
          <w:marBottom w:val="0"/>
          <w:divBdr>
            <w:top w:val="none" w:sz="0" w:space="0" w:color="auto"/>
            <w:left w:val="none" w:sz="0" w:space="0" w:color="auto"/>
            <w:bottom w:val="none" w:sz="0" w:space="0" w:color="auto"/>
            <w:right w:val="none" w:sz="0" w:space="0" w:color="auto"/>
          </w:divBdr>
        </w:div>
        <w:div w:id="512302077">
          <w:marLeft w:val="640"/>
          <w:marRight w:val="0"/>
          <w:marTop w:val="0"/>
          <w:marBottom w:val="0"/>
          <w:divBdr>
            <w:top w:val="none" w:sz="0" w:space="0" w:color="auto"/>
            <w:left w:val="none" w:sz="0" w:space="0" w:color="auto"/>
            <w:bottom w:val="none" w:sz="0" w:space="0" w:color="auto"/>
            <w:right w:val="none" w:sz="0" w:space="0" w:color="auto"/>
          </w:divBdr>
        </w:div>
        <w:div w:id="1285884139">
          <w:marLeft w:val="640"/>
          <w:marRight w:val="0"/>
          <w:marTop w:val="0"/>
          <w:marBottom w:val="0"/>
          <w:divBdr>
            <w:top w:val="none" w:sz="0" w:space="0" w:color="auto"/>
            <w:left w:val="none" w:sz="0" w:space="0" w:color="auto"/>
            <w:bottom w:val="none" w:sz="0" w:space="0" w:color="auto"/>
            <w:right w:val="none" w:sz="0" w:space="0" w:color="auto"/>
          </w:divBdr>
        </w:div>
        <w:div w:id="586421364">
          <w:marLeft w:val="640"/>
          <w:marRight w:val="0"/>
          <w:marTop w:val="0"/>
          <w:marBottom w:val="0"/>
          <w:divBdr>
            <w:top w:val="none" w:sz="0" w:space="0" w:color="auto"/>
            <w:left w:val="none" w:sz="0" w:space="0" w:color="auto"/>
            <w:bottom w:val="none" w:sz="0" w:space="0" w:color="auto"/>
            <w:right w:val="none" w:sz="0" w:space="0" w:color="auto"/>
          </w:divBdr>
        </w:div>
        <w:div w:id="838617287">
          <w:marLeft w:val="640"/>
          <w:marRight w:val="0"/>
          <w:marTop w:val="0"/>
          <w:marBottom w:val="0"/>
          <w:divBdr>
            <w:top w:val="none" w:sz="0" w:space="0" w:color="auto"/>
            <w:left w:val="none" w:sz="0" w:space="0" w:color="auto"/>
            <w:bottom w:val="none" w:sz="0" w:space="0" w:color="auto"/>
            <w:right w:val="none" w:sz="0" w:space="0" w:color="auto"/>
          </w:divBdr>
        </w:div>
        <w:div w:id="502744597">
          <w:marLeft w:val="640"/>
          <w:marRight w:val="0"/>
          <w:marTop w:val="0"/>
          <w:marBottom w:val="0"/>
          <w:divBdr>
            <w:top w:val="none" w:sz="0" w:space="0" w:color="auto"/>
            <w:left w:val="none" w:sz="0" w:space="0" w:color="auto"/>
            <w:bottom w:val="none" w:sz="0" w:space="0" w:color="auto"/>
            <w:right w:val="none" w:sz="0" w:space="0" w:color="auto"/>
          </w:divBdr>
        </w:div>
        <w:div w:id="1010256329">
          <w:marLeft w:val="640"/>
          <w:marRight w:val="0"/>
          <w:marTop w:val="0"/>
          <w:marBottom w:val="0"/>
          <w:divBdr>
            <w:top w:val="none" w:sz="0" w:space="0" w:color="auto"/>
            <w:left w:val="none" w:sz="0" w:space="0" w:color="auto"/>
            <w:bottom w:val="none" w:sz="0" w:space="0" w:color="auto"/>
            <w:right w:val="none" w:sz="0" w:space="0" w:color="auto"/>
          </w:divBdr>
        </w:div>
        <w:div w:id="1386639167">
          <w:marLeft w:val="640"/>
          <w:marRight w:val="0"/>
          <w:marTop w:val="0"/>
          <w:marBottom w:val="0"/>
          <w:divBdr>
            <w:top w:val="none" w:sz="0" w:space="0" w:color="auto"/>
            <w:left w:val="none" w:sz="0" w:space="0" w:color="auto"/>
            <w:bottom w:val="none" w:sz="0" w:space="0" w:color="auto"/>
            <w:right w:val="none" w:sz="0" w:space="0" w:color="auto"/>
          </w:divBdr>
        </w:div>
        <w:div w:id="1537813237">
          <w:marLeft w:val="640"/>
          <w:marRight w:val="0"/>
          <w:marTop w:val="0"/>
          <w:marBottom w:val="0"/>
          <w:divBdr>
            <w:top w:val="none" w:sz="0" w:space="0" w:color="auto"/>
            <w:left w:val="none" w:sz="0" w:space="0" w:color="auto"/>
            <w:bottom w:val="none" w:sz="0" w:space="0" w:color="auto"/>
            <w:right w:val="none" w:sz="0" w:space="0" w:color="auto"/>
          </w:divBdr>
        </w:div>
        <w:div w:id="530074747">
          <w:marLeft w:val="640"/>
          <w:marRight w:val="0"/>
          <w:marTop w:val="0"/>
          <w:marBottom w:val="0"/>
          <w:divBdr>
            <w:top w:val="none" w:sz="0" w:space="0" w:color="auto"/>
            <w:left w:val="none" w:sz="0" w:space="0" w:color="auto"/>
            <w:bottom w:val="none" w:sz="0" w:space="0" w:color="auto"/>
            <w:right w:val="none" w:sz="0" w:space="0" w:color="auto"/>
          </w:divBdr>
        </w:div>
        <w:div w:id="879898056">
          <w:marLeft w:val="640"/>
          <w:marRight w:val="0"/>
          <w:marTop w:val="0"/>
          <w:marBottom w:val="0"/>
          <w:divBdr>
            <w:top w:val="none" w:sz="0" w:space="0" w:color="auto"/>
            <w:left w:val="none" w:sz="0" w:space="0" w:color="auto"/>
            <w:bottom w:val="none" w:sz="0" w:space="0" w:color="auto"/>
            <w:right w:val="none" w:sz="0" w:space="0" w:color="auto"/>
          </w:divBdr>
        </w:div>
        <w:div w:id="1984961707">
          <w:marLeft w:val="640"/>
          <w:marRight w:val="0"/>
          <w:marTop w:val="0"/>
          <w:marBottom w:val="0"/>
          <w:divBdr>
            <w:top w:val="none" w:sz="0" w:space="0" w:color="auto"/>
            <w:left w:val="none" w:sz="0" w:space="0" w:color="auto"/>
            <w:bottom w:val="none" w:sz="0" w:space="0" w:color="auto"/>
            <w:right w:val="none" w:sz="0" w:space="0" w:color="auto"/>
          </w:divBdr>
        </w:div>
        <w:div w:id="1268078007">
          <w:marLeft w:val="640"/>
          <w:marRight w:val="0"/>
          <w:marTop w:val="0"/>
          <w:marBottom w:val="0"/>
          <w:divBdr>
            <w:top w:val="none" w:sz="0" w:space="0" w:color="auto"/>
            <w:left w:val="none" w:sz="0" w:space="0" w:color="auto"/>
            <w:bottom w:val="none" w:sz="0" w:space="0" w:color="auto"/>
            <w:right w:val="none" w:sz="0" w:space="0" w:color="auto"/>
          </w:divBdr>
        </w:div>
        <w:div w:id="1617980453">
          <w:marLeft w:val="640"/>
          <w:marRight w:val="0"/>
          <w:marTop w:val="0"/>
          <w:marBottom w:val="0"/>
          <w:divBdr>
            <w:top w:val="none" w:sz="0" w:space="0" w:color="auto"/>
            <w:left w:val="none" w:sz="0" w:space="0" w:color="auto"/>
            <w:bottom w:val="none" w:sz="0" w:space="0" w:color="auto"/>
            <w:right w:val="none" w:sz="0" w:space="0" w:color="auto"/>
          </w:divBdr>
        </w:div>
        <w:div w:id="1689214976">
          <w:marLeft w:val="640"/>
          <w:marRight w:val="0"/>
          <w:marTop w:val="0"/>
          <w:marBottom w:val="0"/>
          <w:divBdr>
            <w:top w:val="none" w:sz="0" w:space="0" w:color="auto"/>
            <w:left w:val="none" w:sz="0" w:space="0" w:color="auto"/>
            <w:bottom w:val="none" w:sz="0" w:space="0" w:color="auto"/>
            <w:right w:val="none" w:sz="0" w:space="0" w:color="auto"/>
          </w:divBdr>
        </w:div>
        <w:div w:id="295641370">
          <w:marLeft w:val="640"/>
          <w:marRight w:val="0"/>
          <w:marTop w:val="0"/>
          <w:marBottom w:val="0"/>
          <w:divBdr>
            <w:top w:val="none" w:sz="0" w:space="0" w:color="auto"/>
            <w:left w:val="none" w:sz="0" w:space="0" w:color="auto"/>
            <w:bottom w:val="none" w:sz="0" w:space="0" w:color="auto"/>
            <w:right w:val="none" w:sz="0" w:space="0" w:color="auto"/>
          </w:divBdr>
        </w:div>
        <w:div w:id="1750811185">
          <w:marLeft w:val="640"/>
          <w:marRight w:val="0"/>
          <w:marTop w:val="0"/>
          <w:marBottom w:val="0"/>
          <w:divBdr>
            <w:top w:val="none" w:sz="0" w:space="0" w:color="auto"/>
            <w:left w:val="none" w:sz="0" w:space="0" w:color="auto"/>
            <w:bottom w:val="none" w:sz="0" w:space="0" w:color="auto"/>
            <w:right w:val="none" w:sz="0" w:space="0" w:color="auto"/>
          </w:divBdr>
        </w:div>
        <w:div w:id="1582524945">
          <w:marLeft w:val="640"/>
          <w:marRight w:val="0"/>
          <w:marTop w:val="0"/>
          <w:marBottom w:val="0"/>
          <w:divBdr>
            <w:top w:val="none" w:sz="0" w:space="0" w:color="auto"/>
            <w:left w:val="none" w:sz="0" w:space="0" w:color="auto"/>
            <w:bottom w:val="none" w:sz="0" w:space="0" w:color="auto"/>
            <w:right w:val="none" w:sz="0" w:space="0" w:color="auto"/>
          </w:divBdr>
        </w:div>
        <w:div w:id="952980903">
          <w:marLeft w:val="640"/>
          <w:marRight w:val="0"/>
          <w:marTop w:val="0"/>
          <w:marBottom w:val="0"/>
          <w:divBdr>
            <w:top w:val="none" w:sz="0" w:space="0" w:color="auto"/>
            <w:left w:val="none" w:sz="0" w:space="0" w:color="auto"/>
            <w:bottom w:val="none" w:sz="0" w:space="0" w:color="auto"/>
            <w:right w:val="none" w:sz="0" w:space="0" w:color="auto"/>
          </w:divBdr>
        </w:div>
        <w:div w:id="238099339">
          <w:marLeft w:val="640"/>
          <w:marRight w:val="0"/>
          <w:marTop w:val="0"/>
          <w:marBottom w:val="0"/>
          <w:divBdr>
            <w:top w:val="none" w:sz="0" w:space="0" w:color="auto"/>
            <w:left w:val="none" w:sz="0" w:space="0" w:color="auto"/>
            <w:bottom w:val="none" w:sz="0" w:space="0" w:color="auto"/>
            <w:right w:val="none" w:sz="0" w:space="0" w:color="auto"/>
          </w:divBdr>
        </w:div>
        <w:div w:id="662393345">
          <w:marLeft w:val="640"/>
          <w:marRight w:val="0"/>
          <w:marTop w:val="0"/>
          <w:marBottom w:val="0"/>
          <w:divBdr>
            <w:top w:val="none" w:sz="0" w:space="0" w:color="auto"/>
            <w:left w:val="none" w:sz="0" w:space="0" w:color="auto"/>
            <w:bottom w:val="none" w:sz="0" w:space="0" w:color="auto"/>
            <w:right w:val="none" w:sz="0" w:space="0" w:color="auto"/>
          </w:divBdr>
        </w:div>
        <w:div w:id="142163071">
          <w:marLeft w:val="640"/>
          <w:marRight w:val="0"/>
          <w:marTop w:val="0"/>
          <w:marBottom w:val="0"/>
          <w:divBdr>
            <w:top w:val="none" w:sz="0" w:space="0" w:color="auto"/>
            <w:left w:val="none" w:sz="0" w:space="0" w:color="auto"/>
            <w:bottom w:val="none" w:sz="0" w:space="0" w:color="auto"/>
            <w:right w:val="none" w:sz="0" w:space="0" w:color="auto"/>
          </w:divBdr>
        </w:div>
        <w:div w:id="1611548984">
          <w:marLeft w:val="640"/>
          <w:marRight w:val="0"/>
          <w:marTop w:val="0"/>
          <w:marBottom w:val="0"/>
          <w:divBdr>
            <w:top w:val="none" w:sz="0" w:space="0" w:color="auto"/>
            <w:left w:val="none" w:sz="0" w:space="0" w:color="auto"/>
            <w:bottom w:val="none" w:sz="0" w:space="0" w:color="auto"/>
            <w:right w:val="none" w:sz="0" w:space="0" w:color="auto"/>
          </w:divBdr>
        </w:div>
        <w:div w:id="2128159181">
          <w:marLeft w:val="640"/>
          <w:marRight w:val="0"/>
          <w:marTop w:val="0"/>
          <w:marBottom w:val="0"/>
          <w:divBdr>
            <w:top w:val="none" w:sz="0" w:space="0" w:color="auto"/>
            <w:left w:val="none" w:sz="0" w:space="0" w:color="auto"/>
            <w:bottom w:val="none" w:sz="0" w:space="0" w:color="auto"/>
            <w:right w:val="none" w:sz="0" w:space="0" w:color="auto"/>
          </w:divBdr>
        </w:div>
        <w:div w:id="1161388073">
          <w:marLeft w:val="640"/>
          <w:marRight w:val="0"/>
          <w:marTop w:val="0"/>
          <w:marBottom w:val="0"/>
          <w:divBdr>
            <w:top w:val="none" w:sz="0" w:space="0" w:color="auto"/>
            <w:left w:val="none" w:sz="0" w:space="0" w:color="auto"/>
            <w:bottom w:val="none" w:sz="0" w:space="0" w:color="auto"/>
            <w:right w:val="none" w:sz="0" w:space="0" w:color="auto"/>
          </w:divBdr>
        </w:div>
        <w:div w:id="892812985">
          <w:marLeft w:val="640"/>
          <w:marRight w:val="0"/>
          <w:marTop w:val="0"/>
          <w:marBottom w:val="0"/>
          <w:divBdr>
            <w:top w:val="none" w:sz="0" w:space="0" w:color="auto"/>
            <w:left w:val="none" w:sz="0" w:space="0" w:color="auto"/>
            <w:bottom w:val="none" w:sz="0" w:space="0" w:color="auto"/>
            <w:right w:val="none" w:sz="0" w:space="0" w:color="auto"/>
          </w:divBdr>
        </w:div>
        <w:div w:id="1622104089">
          <w:marLeft w:val="640"/>
          <w:marRight w:val="0"/>
          <w:marTop w:val="0"/>
          <w:marBottom w:val="0"/>
          <w:divBdr>
            <w:top w:val="none" w:sz="0" w:space="0" w:color="auto"/>
            <w:left w:val="none" w:sz="0" w:space="0" w:color="auto"/>
            <w:bottom w:val="none" w:sz="0" w:space="0" w:color="auto"/>
            <w:right w:val="none" w:sz="0" w:space="0" w:color="auto"/>
          </w:divBdr>
        </w:div>
        <w:div w:id="1220048982">
          <w:marLeft w:val="640"/>
          <w:marRight w:val="0"/>
          <w:marTop w:val="0"/>
          <w:marBottom w:val="0"/>
          <w:divBdr>
            <w:top w:val="none" w:sz="0" w:space="0" w:color="auto"/>
            <w:left w:val="none" w:sz="0" w:space="0" w:color="auto"/>
            <w:bottom w:val="none" w:sz="0" w:space="0" w:color="auto"/>
            <w:right w:val="none" w:sz="0" w:space="0" w:color="auto"/>
          </w:divBdr>
        </w:div>
        <w:div w:id="671301619">
          <w:marLeft w:val="640"/>
          <w:marRight w:val="0"/>
          <w:marTop w:val="0"/>
          <w:marBottom w:val="0"/>
          <w:divBdr>
            <w:top w:val="none" w:sz="0" w:space="0" w:color="auto"/>
            <w:left w:val="none" w:sz="0" w:space="0" w:color="auto"/>
            <w:bottom w:val="none" w:sz="0" w:space="0" w:color="auto"/>
            <w:right w:val="none" w:sz="0" w:space="0" w:color="auto"/>
          </w:divBdr>
        </w:div>
        <w:div w:id="1825850775">
          <w:marLeft w:val="640"/>
          <w:marRight w:val="0"/>
          <w:marTop w:val="0"/>
          <w:marBottom w:val="0"/>
          <w:divBdr>
            <w:top w:val="none" w:sz="0" w:space="0" w:color="auto"/>
            <w:left w:val="none" w:sz="0" w:space="0" w:color="auto"/>
            <w:bottom w:val="none" w:sz="0" w:space="0" w:color="auto"/>
            <w:right w:val="none" w:sz="0" w:space="0" w:color="auto"/>
          </w:divBdr>
        </w:div>
        <w:div w:id="1305116552">
          <w:marLeft w:val="640"/>
          <w:marRight w:val="0"/>
          <w:marTop w:val="0"/>
          <w:marBottom w:val="0"/>
          <w:divBdr>
            <w:top w:val="none" w:sz="0" w:space="0" w:color="auto"/>
            <w:left w:val="none" w:sz="0" w:space="0" w:color="auto"/>
            <w:bottom w:val="none" w:sz="0" w:space="0" w:color="auto"/>
            <w:right w:val="none" w:sz="0" w:space="0" w:color="auto"/>
          </w:divBdr>
        </w:div>
        <w:div w:id="575285213">
          <w:marLeft w:val="640"/>
          <w:marRight w:val="0"/>
          <w:marTop w:val="0"/>
          <w:marBottom w:val="0"/>
          <w:divBdr>
            <w:top w:val="none" w:sz="0" w:space="0" w:color="auto"/>
            <w:left w:val="none" w:sz="0" w:space="0" w:color="auto"/>
            <w:bottom w:val="none" w:sz="0" w:space="0" w:color="auto"/>
            <w:right w:val="none" w:sz="0" w:space="0" w:color="auto"/>
          </w:divBdr>
        </w:div>
        <w:div w:id="1689717424">
          <w:marLeft w:val="640"/>
          <w:marRight w:val="0"/>
          <w:marTop w:val="0"/>
          <w:marBottom w:val="0"/>
          <w:divBdr>
            <w:top w:val="none" w:sz="0" w:space="0" w:color="auto"/>
            <w:left w:val="none" w:sz="0" w:space="0" w:color="auto"/>
            <w:bottom w:val="none" w:sz="0" w:space="0" w:color="auto"/>
            <w:right w:val="none" w:sz="0" w:space="0" w:color="auto"/>
          </w:divBdr>
        </w:div>
        <w:div w:id="2115586027">
          <w:marLeft w:val="640"/>
          <w:marRight w:val="0"/>
          <w:marTop w:val="0"/>
          <w:marBottom w:val="0"/>
          <w:divBdr>
            <w:top w:val="none" w:sz="0" w:space="0" w:color="auto"/>
            <w:left w:val="none" w:sz="0" w:space="0" w:color="auto"/>
            <w:bottom w:val="none" w:sz="0" w:space="0" w:color="auto"/>
            <w:right w:val="none" w:sz="0" w:space="0" w:color="auto"/>
          </w:divBdr>
        </w:div>
        <w:div w:id="409232773">
          <w:marLeft w:val="640"/>
          <w:marRight w:val="0"/>
          <w:marTop w:val="0"/>
          <w:marBottom w:val="0"/>
          <w:divBdr>
            <w:top w:val="none" w:sz="0" w:space="0" w:color="auto"/>
            <w:left w:val="none" w:sz="0" w:space="0" w:color="auto"/>
            <w:bottom w:val="none" w:sz="0" w:space="0" w:color="auto"/>
            <w:right w:val="none" w:sz="0" w:space="0" w:color="auto"/>
          </w:divBdr>
        </w:div>
        <w:div w:id="1107047260">
          <w:marLeft w:val="640"/>
          <w:marRight w:val="0"/>
          <w:marTop w:val="0"/>
          <w:marBottom w:val="0"/>
          <w:divBdr>
            <w:top w:val="none" w:sz="0" w:space="0" w:color="auto"/>
            <w:left w:val="none" w:sz="0" w:space="0" w:color="auto"/>
            <w:bottom w:val="none" w:sz="0" w:space="0" w:color="auto"/>
            <w:right w:val="none" w:sz="0" w:space="0" w:color="auto"/>
          </w:divBdr>
        </w:div>
        <w:div w:id="1586305863">
          <w:marLeft w:val="640"/>
          <w:marRight w:val="0"/>
          <w:marTop w:val="0"/>
          <w:marBottom w:val="0"/>
          <w:divBdr>
            <w:top w:val="none" w:sz="0" w:space="0" w:color="auto"/>
            <w:left w:val="none" w:sz="0" w:space="0" w:color="auto"/>
            <w:bottom w:val="none" w:sz="0" w:space="0" w:color="auto"/>
            <w:right w:val="none" w:sz="0" w:space="0" w:color="auto"/>
          </w:divBdr>
        </w:div>
        <w:div w:id="1052806">
          <w:marLeft w:val="640"/>
          <w:marRight w:val="0"/>
          <w:marTop w:val="0"/>
          <w:marBottom w:val="0"/>
          <w:divBdr>
            <w:top w:val="none" w:sz="0" w:space="0" w:color="auto"/>
            <w:left w:val="none" w:sz="0" w:space="0" w:color="auto"/>
            <w:bottom w:val="none" w:sz="0" w:space="0" w:color="auto"/>
            <w:right w:val="none" w:sz="0" w:space="0" w:color="auto"/>
          </w:divBdr>
        </w:div>
        <w:div w:id="2123454009">
          <w:marLeft w:val="640"/>
          <w:marRight w:val="0"/>
          <w:marTop w:val="0"/>
          <w:marBottom w:val="0"/>
          <w:divBdr>
            <w:top w:val="none" w:sz="0" w:space="0" w:color="auto"/>
            <w:left w:val="none" w:sz="0" w:space="0" w:color="auto"/>
            <w:bottom w:val="none" w:sz="0" w:space="0" w:color="auto"/>
            <w:right w:val="none" w:sz="0" w:space="0" w:color="auto"/>
          </w:divBdr>
        </w:div>
        <w:div w:id="1597055306">
          <w:marLeft w:val="640"/>
          <w:marRight w:val="0"/>
          <w:marTop w:val="0"/>
          <w:marBottom w:val="0"/>
          <w:divBdr>
            <w:top w:val="none" w:sz="0" w:space="0" w:color="auto"/>
            <w:left w:val="none" w:sz="0" w:space="0" w:color="auto"/>
            <w:bottom w:val="none" w:sz="0" w:space="0" w:color="auto"/>
            <w:right w:val="none" w:sz="0" w:space="0" w:color="auto"/>
          </w:divBdr>
        </w:div>
        <w:div w:id="688992269">
          <w:marLeft w:val="640"/>
          <w:marRight w:val="0"/>
          <w:marTop w:val="0"/>
          <w:marBottom w:val="0"/>
          <w:divBdr>
            <w:top w:val="none" w:sz="0" w:space="0" w:color="auto"/>
            <w:left w:val="none" w:sz="0" w:space="0" w:color="auto"/>
            <w:bottom w:val="none" w:sz="0" w:space="0" w:color="auto"/>
            <w:right w:val="none" w:sz="0" w:space="0" w:color="auto"/>
          </w:divBdr>
        </w:div>
        <w:div w:id="1914503289">
          <w:marLeft w:val="640"/>
          <w:marRight w:val="0"/>
          <w:marTop w:val="0"/>
          <w:marBottom w:val="0"/>
          <w:divBdr>
            <w:top w:val="none" w:sz="0" w:space="0" w:color="auto"/>
            <w:left w:val="none" w:sz="0" w:space="0" w:color="auto"/>
            <w:bottom w:val="none" w:sz="0" w:space="0" w:color="auto"/>
            <w:right w:val="none" w:sz="0" w:space="0" w:color="auto"/>
          </w:divBdr>
        </w:div>
        <w:div w:id="469637965">
          <w:marLeft w:val="640"/>
          <w:marRight w:val="0"/>
          <w:marTop w:val="0"/>
          <w:marBottom w:val="0"/>
          <w:divBdr>
            <w:top w:val="none" w:sz="0" w:space="0" w:color="auto"/>
            <w:left w:val="none" w:sz="0" w:space="0" w:color="auto"/>
            <w:bottom w:val="none" w:sz="0" w:space="0" w:color="auto"/>
            <w:right w:val="none" w:sz="0" w:space="0" w:color="auto"/>
          </w:divBdr>
        </w:div>
        <w:div w:id="1780220933">
          <w:marLeft w:val="640"/>
          <w:marRight w:val="0"/>
          <w:marTop w:val="0"/>
          <w:marBottom w:val="0"/>
          <w:divBdr>
            <w:top w:val="none" w:sz="0" w:space="0" w:color="auto"/>
            <w:left w:val="none" w:sz="0" w:space="0" w:color="auto"/>
            <w:bottom w:val="none" w:sz="0" w:space="0" w:color="auto"/>
            <w:right w:val="none" w:sz="0" w:space="0" w:color="auto"/>
          </w:divBdr>
        </w:div>
        <w:div w:id="921645845">
          <w:marLeft w:val="640"/>
          <w:marRight w:val="0"/>
          <w:marTop w:val="0"/>
          <w:marBottom w:val="0"/>
          <w:divBdr>
            <w:top w:val="none" w:sz="0" w:space="0" w:color="auto"/>
            <w:left w:val="none" w:sz="0" w:space="0" w:color="auto"/>
            <w:bottom w:val="none" w:sz="0" w:space="0" w:color="auto"/>
            <w:right w:val="none" w:sz="0" w:space="0" w:color="auto"/>
          </w:divBdr>
        </w:div>
        <w:div w:id="1400248707">
          <w:marLeft w:val="640"/>
          <w:marRight w:val="0"/>
          <w:marTop w:val="0"/>
          <w:marBottom w:val="0"/>
          <w:divBdr>
            <w:top w:val="none" w:sz="0" w:space="0" w:color="auto"/>
            <w:left w:val="none" w:sz="0" w:space="0" w:color="auto"/>
            <w:bottom w:val="none" w:sz="0" w:space="0" w:color="auto"/>
            <w:right w:val="none" w:sz="0" w:space="0" w:color="auto"/>
          </w:divBdr>
        </w:div>
      </w:divsChild>
    </w:div>
    <w:div w:id="968127996">
      <w:bodyDiv w:val="1"/>
      <w:marLeft w:val="0"/>
      <w:marRight w:val="0"/>
      <w:marTop w:val="0"/>
      <w:marBottom w:val="0"/>
      <w:divBdr>
        <w:top w:val="none" w:sz="0" w:space="0" w:color="auto"/>
        <w:left w:val="none" w:sz="0" w:space="0" w:color="auto"/>
        <w:bottom w:val="none" w:sz="0" w:space="0" w:color="auto"/>
        <w:right w:val="none" w:sz="0" w:space="0" w:color="auto"/>
      </w:divBdr>
      <w:divsChild>
        <w:div w:id="1604653208">
          <w:marLeft w:val="640"/>
          <w:marRight w:val="0"/>
          <w:marTop w:val="0"/>
          <w:marBottom w:val="0"/>
          <w:divBdr>
            <w:top w:val="none" w:sz="0" w:space="0" w:color="auto"/>
            <w:left w:val="none" w:sz="0" w:space="0" w:color="auto"/>
            <w:bottom w:val="none" w:sz="0" w:space="0" w:color="auto"/>
            <w:right w:val="none" w:sz="0" w:space="0" w:color="auto"/>
          </w:divBdr>
        </w:div>
        <w:div w:id="886989645">
          <w:marLeft w:val="640"/>
          <w:marRight w:val="0"/>
          <w:marTop w:val="0"/>
          <w:marBottom w:val="0"/>
          <w:divBdr>
            <w:top w:val="none" w:sz="0" w:space="0" w:color="auto"/>
            <w:left w:val="none" w:sz="0" w:space="0" w:color="auto"/>
            <w:bottom w:val="none" w:sz="0" w:space="0" w:color="auto"/>
            <w:right w:val="none" w:sz="0" w:space="0" w:color="auto"/>
          </w:divBdr>
        </w:div>
        <w:div w:id="488910820">
          <w:marLeft w:val="640"/>
          <w:marRight w:val="0"/>
          <w:marTop w:val="0"/>
          <w:marBottom w:val="0"/>
          <w:divBdr>
            <w:top w:val="none" w:sz="0" w:space="0" w:color="auto"/>
            <w:left w:val="none" w:sz="0" w:space="0" w:color="auto"/>
            <w:bottom w:val="none" w:sz="0" w:space="0" w:color="auto"/>
            <w:right w:val="none" w:sz="0" w:space="0" w:color="auto"/>
          </w:divBdr>
        </w:div>
        <w:div w:id="1239705369">
          <w:marLeft w:val="640"/>
          <w:marRight w:val="0"/>
          <w:marTop w:val="0"/>
          <w:marBottom w:val="0"/>
          <w:divBdr>
            <w:top w:val="none" w:sz="0" w:space="0" w:color="auto"/>
            <w:left w:val="none" w:sz="0" w:space="0" w:color="auto"/>
            <w:bottom w:val="none" w:sz="0" w:space="0" w:color="auto"/>
            <w:right w:val="none" w:sz="0" w:space="0" w:color="auto"/>
          </w:divBdr>
        </w:div>
        <w:div w:id="1232081441">
          <w:marLeft w:val="640"/>
          <w:marRight w:val="0"/>
          <w:marTop w:val="0"/>
          <w:marBottom w:val="0"/>
          <w:divBdr>
            <w:top w:val="none" w:sz="0" w:space="0" w:color="auto"/>
            <w:left w:val="none" w:sz="0" w:space="0" w:color="auto"/>
            <w:bottom w:val="none" w:sz="0" w:space="0" w:color="auto"/>
            <w:right w:val="none" w:sz="0" w:space="0" w:color="auto"/>
          </w:divBdr>
        </w:div>
        <w:div w:id="115491264">
          <w:marLeft w:val="640"/>
          <w:marRight w:val="0"/>
          <w:marTop w:val="0"/>
          <w:marBottom w:val="0"/>
          <w:divBdr>
            <w:top w:val="none" w:sz="0" w:space="0" w:color="auto"/>
            <w:left w:val="none" w:sz="0" w:space="0" w:color="auto"/>
            <w:bottom w:val="none" w:sz="0" w:space="0" w:color="auto"/>
            <w:right w:val="none" w:sz="0" w:space="0" w:color="auto"/>
          </w:divBdr>
        </w:div>
        <w:div w:id="1954706176">
          <w:marLeft w:val="640"/>
          <w:marRight w:val="0"/>
          <w:marTop w:val="0"/>
          <w:marBottom w:val="0"/>
          <w:divBdr>
            <w:top w:val="none" w:sz="0" w:space="0" w:color="auto"/>
            <w:left w:val="none" w:sz="0" w:space="0" w:color="auto"/>
            <w:bottom w:val="none" w:sz="0" w:space="0" w:color="auto"/>
            <w:right w:val="none" w:sz="0" w:space="0" w:color="auto"/>
          </w:divBdr>
        </w:div>
        <w:div w:id="2017347549">
          <w:marLeft w:val="640"/>
          <w:marRight w:val="0"/>
          <w:marTop w:val="0"/>
          <w:marBottom w:val="0"/>
          <w:divBdr>
            <w:top w:val="none" w:sz="0" w:space="0" w:color="auto"/>
            <w:left w:val="none" w:sz="0" w:space="0" w:color="auto"/>
            <w:bottom w:val="none" w:sz="0" w:space="0" w:color="auto"/>
            <w:right w:val="none" w:sz="0" w:space="0" w:color="auto"/>
          </w:divBdr>
        </w:div>
        <w:div w:id="2899807">
          <w:marLeft w:val="640"/>
          <w:marRight w:val="0"/>
          <w:marTop w:val="0"/>
          <w:marBottom w:val="0"/>
          <w:divBdr>
            <w:top w:val="none" w:sz="0" w:space="0" w:color="auto"/>
            <w:left w:val="none" w:sz="0" w:space="0" w:color="auto"/>
            <w:bottom w:val="none" w:sz="0" w:space="0" w:color="auto"/>
            <w:right w:val="none" w:sz="0" w:space="0" w:color="auto"/>
          </w:divBdr>
        </w:div>
        <w:div w:id="962493735">
          <w:marLeft w:val="640"/>
          <w:marRight w:val="0"/>
          <w:marTop w:val="0"/>
          <w:marBottom w:val="0"/>
          <w:divBdr>
            <w:top w:val="none" w:sz="0" w:space="0" w:color="auto"/>
            <w:left w:val="none" w:sz="0" w:space="0" w:color="auto"/>
            <w:bottom w:val="none" w:sz="0" w:space="0" w:color="auto"/>
            <w:right w:val="none" w:sz="0" w:space="0" w:color="auto"/>
          </w:divBdr>
        </w:div>
        <w:div w:id="1895266612">
          <w:marLeft w:val="640"/>
          <w:marRight w:val="0"/>
          <w:marTop w:val="0"/>
          <w:marBottom w:val="0"/>
          <w:divBdr>
            <w:top w:val="none" w:sz="0" w:space="0" w:color="auto"/>
            <w:left w:val="none" w:sz="0" w:space="0" w:color="auto"/>
            <w:bottom w:val="none" w:sz="0" w:space="0" w:color="auto"/>
            <w:right w:val="none" w:sz="0" w:space="0" w:color="auto"/>
          </w:divBdr>
        </w:div>
        <w:div w:id="1811052799">
          <w:marLeft w:val="640"/>
          <w:marRight w:val="0"/>
          <w:marTop w:val="0"/>
          <w:marBottom w:val="0"/>
          <w:divBdr>
            <w:top w:val="none" w:sz="0" w:space="0" w:color="auto"/>
            <w:left w:val="none" w:sz="0" w:space="0" w:color="auto"/>
            <w:bottom w:val="none" w:sz="0" w:space="0" w:color="auto"/>
            <w:right w:val="none" w:sz="0" w:space="0" w:color="auto"/>
          </w:divBdr>
        </w:div>
        <w:div w:id="1901625198">
          <w:marLeft w:val="640"/>
          <w:marRight w:val="0"/>
          <w:marTop w:val="0"/>
          <w:marBottom w:val="0"/>
          <w:divBdr>
            <w:top w:val="none" w:sz="0" w:space="0" w:color="auto"/>
            <w:left w:val="none" w:sz="0" w:space="0" w:color="auto"/>
            <w:bottom w:val="none" w:sz="0" w:space="0" w:color="auto"/>
            <w:right w:val="none" w:sz="0" w:space="0" w:color="auto"/>
          </w:divBdr>
        </w:div>
        <w:div w:id="1223716601">
          <w:marLeft w:val="640"/>
          <w:marRight w:val="0"/>
          <w:marTop w:val="0"/>
          <w:marBottom w:val="0"/>
          <w:divBdr>
            <w:top w:val="none" w:sz="0" w:space="0" w:color="auto"/>
            <w:left w:val="none" w:sz="0" w:space="0" w:color="auto"/>
            <w:bottom w:val="none" w:sz="0" w:space="0" w:color="auto"/>
            <w:right w:val="none" w:sz="0" w:space="0" w:color="auto"/>
          </w:divBdr>
        </w:div>
        <w:div w:id="2094352876">
          <w:marLeft w:val="640"/>
          <w:marRight w:val="0"/>
          <w:marTop w:val="0"/>
          <w:marBottom w:val="0"/>
          <w:divBdr>
            <w:top w:val="none" w:sz="0" w:space="0" w:color="auto"/>
            <w:left w:val="none" w:sz="0" w:space="0" w:color="auto"/>
            <w:bottom w:val="none" w:sz="0" w:space="0" w:color="auto"/>
            <w:right w:val="none" w:sz="0" w:space="0" w:color="auto"/>
          </w:divBdr>
        </w:div>
        <w:div w:id="223150472">
          <w:marLeft w:val="640"/>
          <w:marRight w:val="0"/>
          <w:marTop w:val="0"/>
          <w:marBottom w:val="0"/>
          <w:divBdr>
            <w:top w:val="none" w:sz="0" w:space="0" w:color="auto"/>
            <w:left w:val="none" w:sz="0" w:space="0" w:color="auto"/>
            <w:bottom w:val="none" w:sz="0" w:space="0" w:color="auto"/>
            <w:right w:val="none" w:sz="0" w:space="0" w:color="auto"/>
          </w:divBdr>
        </w:div>
        <w:div w:id="1090199601">
          <w:marLeft w:val="640"/>
          <w:marRight w:val="0"/>
          <w:marTop w:val="0"/>
          <w:marBottom w:val="0"/>
          <w:divBdr>
            <w:top w:val="none" w:sz="0" w:space="0" w:color="auto"/>
            <w:left w:val="none" w:sz="0" w:space="0" w:color="auto"/>
            <w:bottom w:val="none" w:sz="0" w:space="0" w:color="auto"/>
            <w:right w:val="none" w:sz="0" w:space="0" w:color="auto"/>
          </w:divBdr>
        </w:div>
        <w:div w:id="92210326">
          <w:marLeft w:val="640"/>
          <w:marRight w:val="0"/>
          <w:marTop w:val="0"/>
          <w:marBottom w:val="0"/>
          <w:divBdr>
            <w:top w:val="none" w:sz="0" w:space="0" w:color="auto"/>
            <w:left w:val="none" w:sz="0" w:space="0" w:color="auto"/>
            <w:bottom w:val="none" w:sz="0" w:space="0" w:color="auto"/>
            <w:right w:val="none" w:sz="0" w:space="0" w:color="auto"/>
          </w:divBdr>
        </w:div>
        <w:div w:id="1939483292">
          <w:marLeft w:val="640"/>
          <w:marRight w:val="0"/>
          <w:marTop w:val="0"/>
          <w:marBottom w:val="0"/>
          <w:divBdr>
            <w:top w:val="none" w:sz="0" w:space="0" w:color="auto"/>
            <w:left w:val="none" w:sz="0" w:space="0" w:color="auto"/>
            <w:bottom w:val="none" w:sz="0" w:space="0" w:color="auto"/>
            <w:right w:val="none" w:sz="0" w:space="0" w:color="auto"/>
          </w:divBdr>
        </w:div>
        <w:div w:id="1219823306">
          <w:marLeft w:val="640"/>
          <w:marRight w:val="0"/>
          <w:marTop w:val="0"/>
          <w:marBottom w:val="0"/>
          <w:divBdr>
            <w:top w:val="none" w:sz="0" w:space="0" w:color="auto"/>
            <w:left w:val="none" w:sz="0" w:space="0" w:color="auto"/>
            <w:bottom w:val="none" w:sz="0" w:space="0" w:color="auto"/>
            <w:right w:val="none" w:sz="0" w:space="0" w:color="auto"/>
          </w:divBdr>
        </w:div>
        <w:div w:id="1903755406">
          <w:marLeft w:val="640"/>
          <w:marRight w:val="0"/>
          <w:marTop w:val="0"/>
          <w:marBottom w:val="0"/>
          <w:divBdr>
            <w:top w:val="none" w:sz="0" w:space="0" w:color="auto"/>
            <w:left w:val="none" w:sz="0" w:space="0" w:color="auto"/>
            <w:bottom w:val="none" w:sz="0" w:space="0" w:color="auto"/>
            <w:right w:val="none" w:sz="0" w:space="0" w:color="auto"/>
          </w:divBdr>
        </w:div>
        <w:div w:id="1132290280">
          <w:marLeft w:val="640"/>
          <w:marRight w:val="0"/>
          <w:marTop w:val="0"/>
          <w:marBottom w:val="0"/>
          <w:divBdr>
            <w:top w:val="none" w:sz="0" w:space="0" w:color="auto"/>
            <w:left w:val="none" w:sz="0" w:space="0" w:color="auto"/>
            <w:bottom w:val="none" w:sz="0" w:space="0" w:color="auto"/>
            <w:right w:val="none" w:sz="0" w:space="0" w:color="auto"/>
          </w:divBdr>
        </w:div>
        <w:div w:id="1310210588">
          <w:marLeft w:val="640"/>
          <w:marRight w:val="0"/>
          <w:marTop w:val="0"/>
          <w:marBottom w:val="0"/>
          <w:divBdr>
            <w:top w:val="none" w:sz="0" w:space="0" w:color="auto"/>
            <w:left w:val="none" w:sz="0" w:space="0" w:color="auto"/>
            <w:bottom w:val="none" w:sz="0" w:space="0" w:color="auto"/>
            <w:right w:val="none" w:sz="0" w:space="0" w:color="auto"/>
          </w:divBdr>
        </w:div>
        <w:div w:id="1292977693">
          <w:marLeft w:val="640"/>
          <w:marRight w:val="0"/>
          <w:marTop w:val="0"/>
          <w:marBottom w:val="0"/>
          <w:divBdr>
            <w:top w:val="none" w:sz="0" w:space="0" w:color="auto"/>
            <w:left w:val="none" w:sz="0" w:space="0" w:color="auto"/>
            <w:bottom w:val="none" w:sz="0" w:space="0" w:color="auto"/>
            <w:right w:val="none" w:sz="0" w:space="0" w:color="auto"/>
          </w:divBdr>
        </w:div>
        <w:div w:id="1450276245">
          <w:marLeft w:val="640"/>
          <w:marRight w:val="0"/>
          <w:marTop w:val="0"/>
          <w:marBottom w:val="0"/>
          <w:divBdr>
            <w:top w:val="none" w:sz="0" w:space="0" w:color="auto"/>
            <w:left w:val="none" w:sz="0" w:space="0" w:color="auto"/>
            <w:bottom w:val="none" w:sz="0" w:space="0" w:color="auto"/>
            <w:right w:val="none" w:sz="0" w:space="0" w:color="auto"/>
          </w:divBdr>
        </w:div>
        <w:div w:id="1853910174">
          <w:marLeft w:val="640"/>
          <w:marRight w:val="0"/>
          <w:marTop w:val="0"/>
          <w:marBottom w:val="0"/>
          <w:divBdr>
            <w:top w:val="none" w:sz="0" w:space="0" w:color="auto"/>
            <w:left w:val="none" w:sz="0" w:space="0" w:color="auto"/>
            <w:bottom w:val="none" w:sz="0" w:space="0" w:color="auto"/>
            <w:right w:val="none" w:sz="0" w:space="0" w:color="auto"/>
          </w:divBdr>
        </w:div>
        <w:div w:id="485362818">
          <w:marLeft w:val="640"/>
          <w:marRight w:val="0"/>
          <w:marTop w:val="0"/>
          <w:marBottom w:val="0"/>
          <w:divBdr>
            <w:top w:val="none" w:sz="0" w:space="0" w:color="auto"/>
            <w:left w:val="none" w:sz="0" w:space="0" w:color="auto"/>
            <w:bottom w:val="none" w:sz="0" w:space="0" w:color="auto"/>
            <w:right w:val="none" w:sz="0" w:space="0" w:color="auto"/>
          </w:divBdr>
        </w:div>
        <w:div w:id="1972512693">
          <w:marLeft w:val="640"/>
          <w:marRight w:val="0"/>
          <w:marTop w:val="0"/>
          <w:marBottom w:val="0"/>
          <w:divBdr>
            <w:top w:val="none" w:sz="0" w:space="0" w:color="auto"/>
            <w:left w:val="none" w:sz="0" w:space="0" w:color="auto"/>
            <w:bottom w:val="none" w:sz="0" w:space="0" w:color="auto"/>
            <w:right w:val="none" w:sz="0" w:space="0" w:color="auto"/>
          </w:divBdr>
        </w:div>
        <w:div w:id="1905139366">
          <w:marLeft w:val="640"/>
          <w:marRight w:val="0"/>
          <w:marTop w:val="0"/>
          <w:marBottom w:val="0"/>
          <w:divBdr>
            <w:top w:val="none" w:sz="0" w:space="0" w:color="auto"/>
            <w:left w:val="none" w:sz="0" w:space="0" w:color="auto"/>
            <w:bottom w:val="none" w:sz="0" w:space="0" w:color="auto"/>
            <w:right w:val="none" w:sz="0" w:space="0" w:color="auto"/>
          </w:divBdr>
        </w:div>
        <w:div w:id="1603608767">
          <w:marLeft w:val="640"/>
          <w:marRight w:val="0"/>
          <w:marTop w:val="0"/>
          <w:marBottom w:val="0"/>
          <w:divBdr>
            <w:top w:val="none" w:sz="0" w:space="0" w:color="auto"/>
            <w:left w:val="none" w:sz="0" w:space="0" w:color="auto"/>
            <w:bottom w:val="none" w:sz="0" w:space="0" w:color="auto"/>
            <w:right w:val="none" w:sz="0" w:space="0" w:color="auto"/>
          </w:divBdr>
        </w:div>
        <w:div w:id="1594243973">
          <w:marLeft w:val="640"/>
          <w:marRight w:val="0"/>
          <w:marTop w:val="0"/>
          <w:marBottom w:val="0"/>
          <w:divBdr>
            <w:top w:val="none" w:sz="0" w:space="0" w:color="auto"/>
            <w:left w:val="none" w:sz="0" w:space="0" w:color="auto"/>
            <w:bottom w:val="none" w:sz="0" w:space="0" w:color="auto"/>
            <w:right w:val="none" w:sz="0" w:space="0" w:color="auto"/>
          </w:divBdr>
        </w:div>
        <w:div w:id="1734230818">
          <w:marLeft w:val="640"/>
          <w:marRight w:val="0"/>
          <w:marTop w:val="0"/>
          <w:marBottom w:val="0"/>
          <w:divBdr>
            <w:top w:val="none" w:sz="0" w:space="0" w:color="auto"/>
            <w:left w:val="none" w:sz="0" w:space="0" w:color="auto"/>
            <w:bottom w:val="none" w:sz="0" w:space="0" w:color="auto"/>
            <w:right w:val="none" w:sz="0" w:space="0" w:color="auto"/>
          </w:divBdr>
        </w:div>
        <w:div w:id="105513860">
          <w:marLeft w:val="640"/>
          <w:marRight w:val="0"/>
          <w:marTop w:val="0"/>
          <w:marBottom w:val="0"/>
          <w:divBdr>
            <w:top w:val="none" w:sz="0" w:space="0" w:color="auto"/>
            <w:left w:val="none" w:sz="0" w:space="0" w:color="auto"/>
            <w:bottom w:val="none" w:sz="0" w:space="0" w:color="auto"/>
            <w:right w:val="none" w:sz="0" w:space="0" w:color="auto"/>
          </w:divBdr>
        </w:div>
        <w:div w:id="1876313832">
          <w:marLeft w:val="640"/>
          <w:marRight w:val="0"/>
          <w:marTop w:val="0"/>
          <w:marBottom w:val="0"/>
          <w:divBdr>
            <w:top w:val="none" w:sz="0" w:space="0" w:color="auto"/>
            <w:left w:val="none" w:sz="0" w:space="0" w:color="auto"/>
            <w:bottom w:val="none" w:sz="0" w:space="0" w:color="auto"/>
            <w:right w:val="none" w:sz="0" w:space="0" w:color="auto"/>
          </w:divBdr>
        </w:div>
        <w:div w:id="1412700001">
          <w:marLeft w:val="640"/>
          <w:marRight w:val="0"/>
          <w:marTop w:val="0"/>
          <w:marBottom w:val="0"/>
          <w:divBdr>
            <w:top w:val="none" w:sz="0" w:space="0" w:color="auto"/>
            <w:left w:val="none" w:sz="0" w:space="0" w:color="auto"/>
            <w:bottom w:val="none" w:sz="0" w:space="0" w:color="auto"/>
            <w:right w:val="none" w:sz="0" w:space="0" w:color="auto"/>
          </w:divBdr>
        </w:div>
        <w:div w:id="15624068">
          <w:marLeft w:val="640"/>
          <w:marRight w:val="0"/>
          <w:marTop w:val="0"/>
          <w:marBottom w:val="0"/>
          <w:divBdr>
            <w:top w:val="none" w:sz="0" w:space="0" w:color="auto"/>
            <w:left w:val="none" w:sz="0" w:space="0" w:color="auto"/>
            <w:bottom w:val="none" w:sz="0" w:space="0" w:color="auto"/>
            <w:right w:val="none" w:sz="0" w:space="0" w:color="auto"/>
          </w:divBdr>
        </w:div>
        <w:div w:id="1575698717">
          <w:marLeft w:val="640"/>
          <w:marRight w:val="0"/>
          <w:marTop w:val="0"/>
          <w:marBottom w:val="0"/>
          <w:divBdr>
            <w:top w:val="none" w:sz="0" w:space="0" w:color="auto"/>
            <w:left w:val="none" w:sz="0" w:space="0" w:color="auto"/>
            <w:bottom w:val="none" w:sz="0" w:space="0" w:color="auto"/>
            <w:right w:val="none" w:sz="0" w:space="0" w:color="auto"/>
          </w:divBdr>
        </w:div>
        <w:div w:id="443617495">
          <w:marLeft w:val="640"/>
          <w:marRight w:val="0"/>
          <w:marTop w:val="0"/>
          <w:marBottom w:val="0"/>
          <w:divBdr>
            <w:top w:val="none" w:sz="0" w:space="0" w:color="auto"/>
            <w:left w:val="none" w:sz="0" w:space="0" w:color="auto"/>
            <w:bottom w:val="none" w:sz="0" w:space="0" w:color="auto"/>
            <w:right w:val="none" w:sz="0" w:space="0" w:color="auto"/>
          </w:divBdr>
        </w:div>
        <w:div w:id="666202929">
          <w:marLeft w:val="640"/>
          <w:marRight w:val="0"/>
          <w:marTop w:val="0"/>
          <w:marBottom w:val="0"/>
          <w:divBdr>
            <w:top w:val="none" w:sz="0" w:space="0" w:color="auto"/>
            <w:left w:val="none" w:sz="0" w:space="0" w:color="auto"/>
            <w:bottom w:val="none" w:sz="0" w:space="0" w:color="auto"/>
            <w:right w:val="none" w:sz="0" w:space="0" w:color="auto"/>
          </w:divBdr>
        </w:div>
        <w:div w:id="1035547899">
          <w:marLeft w:val="640"/>
          <w:marRight w:val="0"/>
          <w:marTop w:val="0"/>
          <w:marBottom w:val="0"/>
          <w:divBdr>
            <w:top w:val="none" w:sz="0" w:space="0" w:color="auto"/>
            <w:left w:val="none" w:sz="0" w:space="0" w:color="auto"/>
            <w:bottom w:val="none" w:sz="0" w:space="0" w:color="auto"/>
            <w:right w:val="none" w:sz="0" w:space="0" w:color="auto"/>
          </w:divBdr>
        </w:div>
        <w:div w:id="647511215">
          <w:marLeft w:val="640"/>
          <w:marRight w:val="0"/>
          <w:marTop w:val="0"/>
          <w:marBottom w:val="0"/>
          <w:divBdr>
            <w:top w:val="none" w:sz="0" w:space="0" w:color="auto"/>
            <w:left w:val="none" w:sz="0" w:space="0" w:color="auto"/>
            <w:bottom w:val="none" w:sz="0" w:space="0" w:color="auto"/>
            <w:right w:val="none" w:sz="0" w:space="0" w:color="auto"/>
          </w:divBdr>
        </w:div>
        <w:div w:id="444233959">
          <w:marLeft w:val="640"/>
          <w:marRight w:val="0"/>
          <w:marTop w:val="0"/>
          <w:marBottom w:val="0"/>
          <w:divBdr>
            <w:top w:val="none" w:sz="0" w:space="0" w:color="auto"/>
            <w:left w:val="none" w:sz="0" w:space="0" w:color="auto"/>
            <w:bottom w:val="none" w:sz="0" w:space="0" w:color="auto"/>
            <w:right w:val="none" w:sz="0" w:space="0" w:color="auto"/>
          </w:divBdr>
        </w:div>
        <w:div w:id="1748334428">
          <w:marLeft w:val="640"/>
          <w:marRight w:val="0"/>
          <w:marTop w:val="0"/>
          <w:marBottom w:val="0"/>
          <w:divBdr>
            <w:top w:val="none" w:sz="0" w:space="0" w:color="auto"/>
            <w:left w:val="none" w:sz="0" w:space="0" w:color="auto"/>
            <w:bottom w:val="none" w:sz="0" w:space="0" w:color="auto"/>
            <w:right w:val="none" w:sz="0" w:space="0" w:color="auto"/>
          </w:divBdr>
        </w:div>
        <w:div w:id="988244360">
          <w:marLeft w:val="640"/>
          <w:marRight w:val="0"/>
          <w:marTop w:val="0"/>
          <w:marBottom w:val="0"/>
          <w:divBdr>
            <w:top w:val="none" w:sz="0" w:space="0" w:color="auto"/>
            <w:left w:val="none" w:sz="0" w:space="0" w:color="auto"/>
            <w:bottom w:val="none" w:sz="0" w:space="0" w:color="auto"/>
            <w:right w:val="none" w:sz="0" w:space="0" w:color="auto"/>
          </w:divBdr>
        </w:div>
        <w:div w:id="834341013">
          <w:marLeft w:val="640"/>
          <w:marRight w:val="0"/>
          <w:marTop w:val="0"/>
          <w:marBottom w:val="0"/>
          <w:divBdr>
            <w:top w:val="none" w:sz="0" w:space="0" w:color="auto"/>
            <w:left w:val="none" w:sz="0" w:space="0" w:color="auto"/>
            <w:bottom w:val="none" w:sz="0" w:space="0" w:color="auto"/>
            <w:right w:val="none" w:sz="0" w:space="0" w:color="auto"/>
          </w:divBdr>
        </w:div>
        <w:div w:id="1169635585">
          <w:marLeft w:val="640"/>
          <w:marRight w:val="0"/>
          <w:marTop w:val="0"/>
          <w:marBottom w:val="0"/>
          <w:divBdr>
            <w:top w:val="none" w:sz="0" w:space="0" w:color="auto"/>
            <w:left w:val="none" w:sz="0" w:space="0" w:color="auto"/>
            <w:bottom w:val="none" w:sz="0" w:space="0" w:color="auto"/>
            <w:right w:val="none" w:sz="0" w:space="0" w:color="auto"/>
          </w:divBdr>
        </w:div>
        <w:div w:id="1633973594">
          <w:marLeft w:val="640"/>
          <w:marRight w:val="0"/>
          <w:marTop w:val="0"/>
          <w:marBottom w:val="0"/>
          <w:divBdr>
            <w:top w:val="none" w:sz="0" w:space="0" w:color="auto"/>
            <w:left w:val="none" w:sz="0" w:space="0" w:color="auto"/>
            <w:bottom w:val="none" w:sz="0" w:space="0" w:color="auto"/>
            <w:right w:val="none" w:sz="0" w:space="0" w:color="auto"/>
          </w:divBdr>
        </w:div>
        <w:div w:id="776291732">
          <w:marLeft w:val="640"/>
          <w:marRight w:val="0"/>
          <w:marTop w:val="0"/>
          <w:marBottom w:val="0"/>
          <w:divBdr>
            <w:top w:val="none" w:sz="0" w:space="0" w:color="auto"/>
            <w:left w:val="none" w:sz="0" w:space="0" w:color="auto"/>
            <w:bottom w:val="none" w:sz="0" w:space="0" w:color="auto"/>
            <w:right w:val="none" w:sz="0" w:space="0" w:color="auto"/>
          </w:divBdr>
        </w:div>
        <w:div w:id="1460610716">
          <w:marLeft w:val="640"/>
          <w:marRight w:val="0"/>
          <w:marTop w:val="0"/>
          <w:marBottom w:val="0"/>
          <w:divBdr>
            <w:top w:val="none" w:sz="0" w:space="0" w:color="auto"/>
            <w:left w:val="none" w:sz="0" w:space="0" w:color="auto"/>
            <w:bottom w:val="none" w:sz="0" w:space="0" w:color="auto"/>
            <w:right w:val="none" w:sz="0" w:space="0" w:color="auto"/>
          </w:divBdr>
        </w:div>
        <w:div w:id="967276594">
          <w:marLeft w:val="640"/>
          <w:marRight w:val="0"/>
          <w:marTop w:val="0"/>
          <w:marBottom w:val="0"/>
          <w:divBdr>
            <w:top w:val="none" w:sz="0" w:space="0" w:color="auto"/>
            <w:left w:val="none" w:sz="0" w:space="0" w:color="auto"/>
            <w:bottom w:val="none" w:sz="0" w:space="0" w:color="auto"/>
            <w:right w:val="none" w:sz="0" w:space="0" w:color="auto"/>
          </w:divBdr>
        </w:div>
        <w:div w:id="971402176">
          <w:marLeft w:val="640"/>
          <w:marRight w:val="0"/>
          <w:marTop w:val="0"/>
          <w:marBottom w:val="0"/>
          <w:divBdr>
            <w:top w:val="none" w:sz="0" w:space="0" w:color="auto"/>
            <w:left w:val="none" w:sz="0" w:space="0" w:color="auto"/>
            <w:bottom w:val="none" w:sz="0" w:space="0" w:color="auto"/>
            <w:right w:val="none" w:sz="0" w:space="0" w:color="auto"/>
          </w:divBdr>
        </w:div>
        <w:div w:id="1214997138">
          <w:marLeft w:val="640"/>
          <w:marRight w:val="0"/>
          <w:marTop w:val="0"/>
          <w:marBottom w:val="0"/>
          <w:divBdr>
            <w:top w:val="none" w:sz="0" w:space="0" w:color="auto"/>
            <w:left w:val="none" w:sz="0" w:space="0" w:color="auto"/>
            <w:bottom w:val="none" w:sz="0" w:space="0" w:color="auto"/>
            <w:right w:val="none" w:sz="0" w:space="0" w:color="auto"/>
          </w:divBdr>
        </w:div>
        <w:div w:id="804198148">
          <w:marLeft w:val="640"/>
          <w:marRight w:val="0"/>
          <w:marTop w:val="0"/>
          <w:marBottom w:val="0"/>
          <w:divBdr>
            <w:top w:val="none" w:sz="0" w:space="0" w:color="auto"/>
            <w:left w:val="none" w:sz="0" w:space="0" w:color="auto"/>
            <w:bottom w:val="none" w:sz="0" w:space="0" w:color="auto"/>
            <w:right w:val="none" w:sz="0" w:space="0" w:color="auto"/>
          </w:divBdr>
        </w:div>
        <w:div w:id="2064400855">
          <w:marLeft w:val="640"/>
          <w:marRight w:val="0"/>
          <w:marTop w:val="0"/>
          <w:marBottom w:val="0"/>
          <w:divBdr>
            <w:top w:val="none" w:sz="0" w:space="0" w:color="auto"/>
            <w:left w:val="none" w:sz="0" w:space="0" w:color="auto"/>
            <w:bottom w:val="none" w:sz="0" w:space="0" w:color="auto"/>
            <w:right w:val="none" w:sz="0" w:space="0" w:color="auto"/>
          </w:divBdr>
        </w:div>
        <w:div w:id="1605773005">
          <w:marLeft w:val="640"/>
          <w:marRight w:val="0"/>
          <w:marTop w:val="0"/>
          <w:marBottom w:val="0"/>
          <w:divBdr>
            <w:top w:val="none" w:sz="0" w:space="0" w:color="auto"/>
            <w:left w:val="none" w:sz="0" w:space="0" w:color="auto"/>
            <w:bottom w:val="none" w:sz="0" w:space="0" w:color="auto"/>
            <w:right w:val="none" w:sz="0" w:space="0" w:color="auto"/>
          </w:divBdr>
        </w:div>
        <w:div w:id="276255382">
          <w:marLeft w:val="640"/>
          <w:marRight w:val="0"/>
          <w:marTop w:val="0"/>
          <w:marBottom w:val="0"/>
          <w:divBdr>
            <w:top w:val="none" w:sz="0" w:space="0" w:color="auto"/>
            <w:left w:val="none" w:sz="0" w:space="0" w:color="auto"/>
            <w:bottom w:val="none" w:sz="0" w:space="0" w:color="auto"/>
            <w:right w:val="none" w:sz="0" w:space="0" w:color="auto"/>
          </w:divBdr>
        </w:div>
        <w:div w:id="1899439725">
          <w:marLeft w:val="640"/>
          <w:marRight w:val="0"/>
          <w:marTop w:val="0"/>
          <w:marBottom w:val="0"/>
          <w:divBdr>
            <w:top w:val="none" w:sz="0" w:space="0" w:color="auto"/>
            <w:left w:val="none" w:sz="0" w:space="0" w:color="auto"/>
            <w:bottom w:val="none" w:sz="0" w:space="0" w:color="auto"/>
            <w:right w:val="none" w:sz="0" w:space="0" w:color="auto"/>
          </w:divBdr>
        </w:div>
        <w:div w:id="608926543">
          <w:marLeft w:val="640"/>
          <w:marRight w:val="0"/>
          <w:marTop w:val="0"/>
          <w:marBottom w:val="0"/>
          <w:divBdr>
            <w:top w:val="none" w:sz="0" w:space="0" w:color="auto"/>
            <w:left w:val="none" w:sz="0" w:space="0" w:color="auto"/>
            <w:bottom w:val="none" w:sz="0" w:space="0" w:color="auto"/>
            <w:right w:val="none" w:sz="0" w:space="0" w:color="auto"/>
          </w:divBdr>
        </w:div>
        <w:div w:id="1017846184">
          <w:marLeft w:val="640"/>
          <w:marRight w:val="0"/>
          <w:marTop w:val="0"/>
          <w:marBottom w:val="0"/>
          <w:divBdr>
            <w:top w:val="none" w:sz="0" w:space="0" w:color="auto"/>
            <w:left w:val="none" w:sz="0" w:space="0" w:color="auto"/>
            <w:bottom w:val="none" w:sz="0" w:space="0" w:color="auto"/>
            <w:right w:val="none" w:sz="0" w:space="0" w:color="auto"/>
          </w:divBdr>
        </w:div>
        <w:div w:id="1138840443">
          <w:marLeft w:val="640"/>
          <w:marRight w:val="0"/>
          <w:marTop w:val="0"/>
          <w:marBottom w:val="0"/>
          <w:divBdr>
            <w:top w:val="none" w:sz="0" w:space="0" w:color="auto"/>
            <w:left w:val="none" w:sz="0" w:space="0" w:color="auto"/>
            <w:bottom w:val="none" w:sz="0" w:space="0" w:color="auto"/>
            <w:right w:val="none" w:sz="0" w:space="0" w:color="auto"/>
          </w:divBdr>
        </w:div>
      </w:divsChild>
    </w:div>
    <w:div w:id="1008606754">
      <w:bodyDiv w:val="1"/>
      <w:marLeft w:val="0"/>
      <w:marRight w:val="0"/>
      <w:marTop w:val="0"/>
      <w:marBottom w:val="0"/>
      <w:divBdr>
        <w:top w:val="none" w:sz="0" w:space="0" w:color="auto"/>
        <w:left w:val="none" w:sz="0" w:space="0" w:color="auto"/>
        <w:bottom w:val="none" w:sz="0" w:space="0" w:color="auto"/>
        <w:right w:val="none" w:sz="0" w:space="0" w:color="auto"/>
      </w:divBdr>
      <w:divsChild>
        <w:div w:id="399988445">
          <w:marLeft w:val="640"/>
          <w:marRight w:val="0"/>
          <w:marTop w:val="0"/>
          <w:marBottom w:val="0"/>
          <w:divBdr>
            <w:top w:val="none" w:sz="0" w:space="0" w:color="auto"/>
            <w:left w:val="none" w:sz="0" w:space="0" w:color="auto"/>
            <w:bottom w:val="none" w:sz="0" w:space="0" w:color="auto"/>
            <w:right w:val="none" w:sz="0" w:space="0" w:color="auto"/>
          </w:divBdr>
        </w:div>
        <w:div w:id="250507706">
          <w:marLeft w:val="640"/>
          <w:marRight w:val="0"/>
          <w:marTop w:val="0"/>
          <w:marBottom w:val="0"/>
          <w:divBdr>
            <w:top w:val="none" w:sz="0" w:space="0" w:color="auto"/>
            <w:left w:val="none" w:sz="0" w:space="0" w:color="auto"/>
            <w:bottom w:val="none" w:sz="0" w:space="0" w:color="auto"/>
            <w:right w:val="none" w:sz="0" w:space="0" w:color="auto"/>
          </w:divBdr>
        </w:div>
        <w:div w:id="354158334">
          <w:marLeft w:val="640"/>
          <w:marRight w:val="0"/>
          <w:marTop w:val="0"/>
          <w:marBottom w:val="0"/>
          <w:divBdr>
            <w:top w:val="none" w:sz="0" w:space="0" w:color="auto"/>
            <w:left w:val="none" w:sz="0" w:space="0" w:color="auto"/>
            <w:bottom w:val="none" w:sz="0" w:space="0" w:color="auto"/>
            <w:right w:val="none" w:sz="0" w:space="0" w:color="auto"/>
          </w:divBdr>
        </w:div>
        <w:div w:id="943222043">
          <w:marLeft w:val="640"/>
          <w:marRight w:val="0"/>
          <w:marTop w:val="0"/>
          <w:marBottom w:val="0"/>
          <w:divBdr>
            <w:top w:val="none" w:sz="0" w:space="0" w:color="auto"/>
            <w:left w:val="none" w:sz="0" w:space="0" w:color="auto"/>
            <w:bottom w:val="none" w:sz="0" w:space="0" w:color="auto"/>
            <w:right w:val="none" w:sz="0" w:space="0" w:color="auto"/>
          </w:divBdr>
        </w:div>
        <w:div w:id="1117259951">
          <w:marLeft w:val="640"/>
          <w:marRight w:val="0"/>
          <w:marTop w:val="0"/>
          <w:marBottom w:val="0"/>
          <w:divBdr>
            <w:top w:val="none" w:sz="0" w:space="0" w:color="auto"/>
            <w:left w:val="none" w:sz="0" w:space="0" w:color="auto"/>
            <w:bottom w:val="none" w:sz="0" w:space="0" w:color="auto"/>
            <w:right w:val="none" w:sz="0" w:space="0" w:color="auto"/>
          </w:divBdr>
        </w:div>
        <w:div w:id="883832044">
          <w:marLeft w:val="640"/>
          <w:marRight w:val="0"/>
          <w:marTop w:val="0"/>
          <w:marBottom w:val="0"/>
          <w:divBdr>
            <w:top w:val="none" w:sz="0" w:space="0" w:color="auto"/>
            <w:left w:val="none" w:sz="0" w:space="0" w:color="auto"/>
            <w:bottom w:val="none" w:sz="0" w:space="0" w:color="auto"/>
            <w:right w:val="none" w:sz="0" w:space="0" w:color="auto"/>
          </w:divBdr>
        </w:div>
        <w:div w:id="1461997391">
          <w:marLeft w:val="640"/>
          <w:marRight w:val="0"/>
          <w:marTop w:val="0"/>
          <w:marBottom w:val="0"/>
          <w:divBdr>
            <w:top w:val="none" w:sz="0" w:space="0" w:color="auto"/>
            <w:left w:val="none" w:sz="0" w:space="0" w:color="auto"/>
            <w:bottom w:val="none" w:sz="0" w:space="0" w:color="auto"/>
            <w:right w:val="none" w:sz="0" w:space="0" w:color="auto"/>
          </w:divBdr>
        </w:div>
        <w:div w:id="747531931">
          <w:marLeft w:val="640"/>
          <w:marRight w:val="0"/>
          <w:marTop w:val="0"/>
          <w:marBottom w:val="0"/>
          <w:divBdr>
            <w:top w:val="none" w:sz="0" w:space="0" w:color="auto"/>
            <w:left w:val="none" w:sz="0" w:space="0" w:color="auto"/>
            <w:bottom w:val="none" w:sz="0" w:space="0" w:color="auto"/>
            <w:right w:val="none" w:sz="0" w:space="0" w:color="auto"/>
          </w:divBdr>
        </w:div>
        <w:div w:id="1251894537">
          <w:marLeft w:val="640"/>
          <w:marRight w:val="0"/>
          <w:marTop w:val="0"/>
          <w:marBottom w:val="0"/>
          <w:divBdr>
            <w:top w:val="none" w:sz="0" w:space="0" w:color="auto"/>
            <w:left w:val="none" w:sz="0" w:space="0" w:color="auto"/>
            <w:bottom w:val="none" w:sz="0" w:space="0" w:color="auto"/>
            <w:right w:val="none" w:sz="0" w:space="0" w:color="auto"/>
          </w:divBdr>
        </w:div>
        <w:div w:id="813452173">
          <w:marLeft w:val="640"/>
          <w:marRight w:val="0"/>
          <w:marTop w:val="0"/>
          <w:marBottom w:val="0"/>
          <w:divBdr>
            <w:top w:val="none" w:sz="0" w:space="0" w:color="auto"/>
            <w:left w:val="none" w:sz="0" w:space="0" w:color="auto"/>
            <w:bottom w:val="none" w:sz="0" w:space="0" w:color="auto"/>
            <w:right w:val="none" w:sz="0" w:space="0" w:color="auto"/>
          </w:divBdr>
        </w:div>
        <w:div w:id="1996252716">
          <w:marLeft w:val="640"/>
          <w:marRight w:val="0"/>
          <w:marTop w:val="0"/>
          <w:marBottom w:val="0"/>
          <w:divBdr>
            <w:top w:val="none" w:sz="0" w:space="0" w:color="auto"/>
            <w:left w:val="none" w:sz="0" w:space="0" w:color="auto"/>
            <w:bottom w:val="none" w:sz="0" w:space="0" w:color="auto"/>
            <w:right w:val="none" w:sz="0" w:space="0" w:color="auto"/>
          </w:divBdr>
        </w:div>
        <w:div w:id="1580290985">
          <w:marLeft w:val="640"/>
          <w:marRight w:val="0"/>
          <w:marTop w:val="0"/>
          <w:marBottom w:val="0"/>
          <w:divBdr>
            <w:top w:val="none" w:sz="0" w:space="0" w:color="auto"/>
            <w:left w:val="none" w:sz="0" w:space="0" w:color="auto"/>
            <w:bottom w:val="none" w:sz="0" w:space="0" w:color="auto"/>
            <w:right w:val="none" w:sz="0" w:space="0" w:color="auto"/>
          </w:divBdr>
        </w:div>
        <w:div w:id="770319074">
          <w:marLeft w:val="640"/>
          <w:marRight w:val="0"/>
          <w:marTop w:val="0"/>
          <w:marBottom w:val="0"/>
          <w:divBdr>
            <w:top w:val="none" w:sz="0" w:space="0" w:color="auto"/>
            <w:left w:val="none" w:sz="0" w:space="0" w:color="auto"/>
            <w:bottom w:val="none" w:sz="0" w:space="0" w:color="auto"/>
            <w:right w:val="none" w:sz="0" w:space="0" w:color="auto"/>
          </w:divBdr>
        </w:div>
        <w:div w:id="1321957381">
          <w:marLeft w:val="640"/>
          <w:marRight w:val="0"/>
          <w:marTop w:val="0"/>
          <w:marBottom w:val="0"/>
          <w:divBdr>
            <w:top w:val="none" w:sz="0" w:space="0" w:color="auto"/>
            <w:left w:val="none" w:sz="0" w:space="0" w:color="auto"/>
            <w:bottom w:val="none" w:sz="0" w:space="0" w:color="auto"/>
            <w:right w:val="none" w:sz="0" w:space="0" w:color="auto"/>
          </w:divBdr>
        </w:div>
        <w:div w:id="165023309">
          <w:marLeft w:val="640"/>
          <w:marRight w:val="0"/>
          <w:marTop w:val="0"/>
          <w:marBottom w:val="0"/>
          <w:divBdr>
            <w:top w:val="none" w:sz="0" w:space="0" w:color="auto"/>
            <w:left w:val="none" w:sz="0" w:space="0" w:color="auto"/>
            <w:bottom w:val="none" w:sz="0" w:space="0" w:color="auto"/>
            <w:right w:val="none" w:sz="0" w:space="0" w:color="auto"/>
          </w:divBdr>
        </w:div>
        <w:div w:id="493496412">
          <w:marLeft w:val="640"/>
          <w:marRight w:val="0"/>
          <w:marTop w:val="0"/>
          <w:marBottom w:val="0"/>
          <w:divBdr>
            <w:top w:val="none" w:sz="0" w:space="0" w:color="auto"/>
            <w:left w:val="none" w:sz="0" w:space="0" w:color="auto"/>
            <w:bottom w:val="none" w:sz="0" w:space="0" w:color="auto"/>
            <w:right w:val="none" w:sz="0" w:space="0" w:color="auto"/>
          </w:divBdr>
        </w:div>
        <w:div w:id="1827283898">
          <w:marLeft w:val="640"/>
          <w:marRight w:val="0"/>
          <w:marTop w:val="0"/>
          <w:marBottom w:val="0"/>
          <w:divBdr>
            <w:top w:val="none" w:sz="0" w:space="0" w:color="auto"/>
            <w:left w:val="none" w:sz="0" w:space="0" w:color="auto"/>
            <w:bottom w:val="none" w:sz="0" w:space="0" w:color="auto"/>
            <w:right w:val="none" w:sz="0" w:space="0" w:color="auto"/>
          </w:divBdr>
        </w:div>
        <w:div w:id="520972432">
          <w:marLeft w:val="640"/>
          <w:marRight w:val="0"/>
          <w:marTop w:val="0"/>
          <w:marBottom w:val="0"/>
          <w:divBdr>
            <w:top w:val="none" w:sz="0" w:space="0" w:color="auto"/>
            <w:left w:val="none" w:sz="0" w:space="0" w:color="auto"/>
            <w:bottom w:val="none" w:sz="0" w:space="0" w:color="auto"/>
            <w:right w:val="none" w:sz="0" w:space="0" w:color="auto"/>
          </w:divBdr>
        </w:div>
        <w:div w:id="2114670336">
          <w:marLeft w:val="640"/>
          <w:marRight w:val="0"/>
          <w:marTop w:val="0"/>
          <w:marBottom w:val="0"/>
          <w:divBdr>
            <w:top w:val="none" w:sz="0" w:space="0" w:color="auto"/>
            <w:left w:val="none" w:sz="0" w:space="0" w:color="auto"/>
            <w:bottom w:val="none" w:sz="0" w:space="0" w:color="auto"/>
            <w:right w:val="none" w:sz="0" w:space="0" w:color="auto"/>
          </w:divBdr>
        </w:div>
        <w:div w:id="1260262373">
          <w:marLeft w:val="640"/>
          <w:marRight w:val="0"/>
          <w:marTop w:val="0"/>
          <w:marBottom w:val="0"/>
          <w:divBdr>
            <w:top w:val="none" w:sz="0" w:space="0" w:color="auto"/>
            <w:left w:val="none" w:sz="0" w:space="0" w:color="auto"/>
            <w:bottom w:val="none" w:sz="0" w:space="0" w:color="auto"/>
            <w:right w:val="none" w:sz="0" w:space="0" w:color="auto"/>
          </w:divBdr>
        </w:div>
        <w:div w:id="1192764853">
          <w:marLeft w:val="640"/>
          <w:marRight w:val="0"/>
          <w:marTop w:val="0"/>
          <w:marBottom w:val="0"/>
          <w:divBdr>
            <w:top w:val="none" w:sz="0" w:space="0" w:color="auto"/>
            <w:left w:val="none" w:sz="0" w:space="0" w:color="auto"/>
            <w:bottom w:val="none" w:sz="0" w:space="0" w:color="auto"/>
            <w:right w:val="none" w:sz="0" w:space="0" w:color="auto"/>
          </w:divBdr>
        </w:div>
        <w:div w:id="706876849">
          <w:marLeft w:val="640"/>
          <w:marRight w:val="0"/>
          <w:marTop w:val="0"/>
          <w:marBottom w:val="0"/>
          <w:divBdr>
            <w:top w:val="none" w:sz="0" w:space="0" w:color="auto"/>
            <w:left w:val="none" w:sz="0" w:space="0" w:color="auto"/>
            <w:bottom w:val="none" w:sz="0" w:space="0" w:color="auto"/>
            <w:right w:val="none" w:sz="0" w:space="0" w:color="auto"/>
          </w:divBdr>
        </w:div>
        <w:div w:id="1039865164">
          <w:marLeft w:val="640"/>
          <w:marRight w:val="0"/>
          <w:marTop w:val="0"/>
          <w:marBottom w:val="0"/>
          <w:divBdr>
            <w:top w:val="none" w:sz="0" w:space="0" w:color="auto"/>
            <w:left w:val="none" w:sz="0" w:space="0" w:color="auto"/>
            <w:bottom w:val="none" w:sz="0" w:space="0" w:color="auto"/>
            <w:right w:val="none" w:sz="0" w:space="0" w:color="auto"/>
          </w:divBdr>
        </w:div>
        <w:div w:id="150996013">
          <w:marLeft w:val="640"/>
          <w:marRight w:val="0"/>
          <w:marTop w:val="0"/>
          <w:marBottom w:val="0"/>
          <w:divBdr>
            <w:top w:val="none" w:sz="0" w:space="0" w:color="auto"/>
            <w:left w:val="none" w:sz="0" w:space="0" w:color="auto"/>
            <w:bottom w:val="none" w:sz="0" w:space="0" w:color="auto"/>
            <w:right w:val="none" w:sz="0" w:space="0" w:color="auto"/>
          </w:divBdr>
        </w:div>
        <w:div w:id="1289774452">
          <w:marLeft w:val="640"/>
          <w:marRight w:val="0"/>
          <w:marTop w:val="0"/>
          <w:marBottom w:val="0"/>
          <w:divBdr>
            <w:top w:val="none" w:sz="0" w:space="0" w:color="auto"/>
            <w:left w:val="none" w:sz="0" w:space="0" w:color="auto"/>
            <w:bottom w:val="none" w:sz="0" w:space="0" w:color="auto"/>
            <w:right w:val="none" w:sz="0" w:space="0" w:color="auto"/>
          </w:divBdr>
        </w:div>
        <w:div w:id="672148248">
          <w:marLeft w:val="640"/>
          <w:marRight w:val="0"/>
          <w:marTop w:val="0"/>
          <w:marBottom w:val="0"/>
          <w:divBdr>
            <w:top w:val="none" w:sz="0" w:space="0" w:color="auto"/>
            <w:left w:val="none" w:sz="0" w:space="0" w:color="auto"/>
            <w:bottom w:val="none" w:sz="0" w:space="0" w:color="auto"/>
            <w:right w:val="none" w:sz="0" w:space="0" w:color="auto"/>
          </w:divBdr>
        </w:div>
        <w:div w:id="1491212810">
          <w:marLeft w:val="640"/>
          <w:marRight w:val="0"/>
          <w:marTop w:val="0"/>
          <w:marBottom w:val="0"/>
          <w:divBdr>
            <w:top w:val="none" w:sz="0" w:space="0" w:color="auto"/>
            <w:left w:val="none" w:sz="0" w:space="0" w:color="auto"/>
            <w:bottom w:val="none" w:sz="0" w:space="0" w:color="auto"/>
            <w:right w:val="none" w:sz="0" w:space="0" w:color="auto"/>
          </w:divBdr>
        </w:div>
        <w:div w:id="1935935957">
          <w:marLeft w:val="640"/>
          <w:marRight w:val="0"/>
          <w:marTop w:val="0"/>
          <w:marBottom w:val="0"/>
          <w:divBdr>
            <w:top w:val="none" w:sz="0" w:space="0" w:color="auto"/>
            <w:left w:val="none" w:sz="0" w:space="0" w:color="auto"/>
            <w:bottom w:val="none" w:sz="0" w:space="0" w:color="auto"/>
            <w:right w:val="none" w:sz="0" w:space="0" w:color="auto"/>
          </w:divBdr>
        </w:div>
        <w:div w:id="1251038878">
          <w:marLeft w:val="640"/>
          <w:marRight w:val="0"/>
          <w:marTop w:val="0"/>
          <w:marBottom w:val="0"/>
          <w:divBdr>
            <w:top w:val="none" w:sz="0" w:space="0" w:color="auto"/>
            <w:left w:val="none" w:sz="0" w:space="0" w:color="auto"/>
            <w:bottom w:val="none" w:sz="0" w:space="0" w:color="auto"/>
            <w:right w:val="none" w:sz="0" w:space="0" w:color="auto"/>
          </w:divBdr>
        </w:div>
        <w:div w:id="538054824">
          <w:marLeft w:val="640"/>
          <w:marRight w:val="0"/>
          <w:marTop w:val="0"/>
          <w:marBottom w:val="0"/>
          <w:divBdr>
            <w:top w:val="none" w:sz="0" w:space="0" w:color="auto"/>
            <w:left w:val="none" w:sz="0" w:space="0" w:color="auto"/>
            <w:bottom w:val="none" w:sz="0" w:space="0" w:color="auto"/>
            <w:right w:val="none" w:sz="0" w:space="0" w:color="auto"/>
          </w:divBdr>
        </w:div>
        <w:div w:id="392390947">
          <w:marLeft w:val="640"/>
          <w:marRight w:val="0"/>
          <w:marTop w:val="0"/>
          <w:marBottom w:val="0"/>
          <w:divBdr>
            <w:top w:val="none" w:sz="0" w:space="0" w:color="auto"/>
            <w:left w:val="none" w:sz="0" w:space="0" w:color="auto"/>
            <w:bottom w:val="none" w:sz="0" w:space="0" w:color="auto"/>
            <w:right w:val="none" w:sz="0" w:space="0" w:color="auto"/>
          </w:divBdr>
        </w:div>
        <w:div w:id="2145925045">
          <w:marLeft w:val="640"/>
          <w:marRight w:val="0"/>
          <w:marTop w:val="0"/>
          <w:marBottom w:val="0"/>
          <w:divBdr>
            <w:top w:val="none" w:sz="0" w:space="0" w:color="auto"/>
            <w:left w:val="none" w:sz="0" w:space="0" w:color="auto"/>
            <w:bottom w:val="none" w:sz="0" w:space="0" w:color="auto"/>
            <w:right w:val="none" w:sz="0" w:space="0" w:color="auto"/>
          </w:divBdr>
        </w:div>
        <w:div w:id="562176681">
          <w:marLeft w:val="640"/>
          <w:marRight w:val="0"/>
          <w:marTop w:val="0"/>
          <w:marBottom w:val="0"/>
          <w:divBdr>
            <w:top w:val="none" w:sz="0" w:space="0" w:color="auto"/>
            <w:left w:val="none" w:sz="0" w:space="0" w:color="auto"/>
            <w:bottom w:val="none" w:sz="0" w:space="0" w:color="auto"/>
            <w:right w:val="none" w:sz="0" w:space="0" w:color="auto"/>
          </w:divBdr>
        </w:div>
        <w:div w:id="1339232415">
          <w:marLeft w:val="640"/>
          <w:marRight w:val="0"/>
          <w:marTop w:val="0"/>
          <w:marBottom w:val="0"/>
          <w:divBdr>
            <w:top w:val="none" w:sz="0" w:space="0" w:color="auto"/>
            <w:left w:val="none" w:sz="0" w:space="0" w:color="auto"/>
            <w:bottom w:val="none" w:sz="0" w:space="0" w:color="auto"/>
            <w:right w:val="none" w:sz="0" w:space="0" w:color="auto"/>
          </w:divBdr>
        </w:div>
        <w:div w:id="630208323">
          <w:marLeft w:val="640"/>
          <w:marRight w:val="0"/>
          <w:marTop w:val="0"/>
          <w:marBottom w:val="0"/>
          <w:divBdr>
            <w:top w:val="none" w:sz="0" w:space="0" w:color="auto"/>
            <w:left w:val="none" w:sz="0" w:space="0" w:color="auto"/>
            <w:bottom w:val="none" w:sz="0" w:space="0" w:color="auto"/>
            <w:right w:val="none" w:sz="0" w:space="0" w:color="auto"/>
          </w:divBdr>
        </w:div>
        <w:div w:id="489566943">
          <w:marLeft w:val="640"/>
          <w:marRight w:val="0"/>
          <w:marTop w:val="0"/>
          <w:marBottom w:val="0"/>
          <w:divBdr>
            <w:top w:val="none" w:sz="0" w:space="0" w:color="auto"/>
            <w:left w:val="none" w:sz="0" w:space="0" w:color="auto"/>
            <w:bottom w:val="none" w:sz="0" w:space="0" w:color="auto"/>
            <w:right w:val="none" w:sz="0" w:space="0" w:color="auto"/>
          </w:divBdr>
        </w:div>
        <w:div w:id="636762124">
          <w:marLeft w:val="640"/>
          <w:marRight w:val="0"/>
          <w:marTop w:val="0"/>
          <w:marBottom w:val="0"/>
          <w:divBdr>
            <w:top w:val="none" w:sz="0" w:space="0" w:color="auto"/>
            <w:left w:val="none" w:sz="0" w:space="0" w:color="auto"/>
            <w:bottom w:val="none" w:sz="0" w:space="0" w:color="auto"/>
            <w:right w:val="none" w:sz="0" w:space="0" w:color="auto"/>
          </w:divBdr>
        </w:div>
        <w:div w:id="1229875513">
          <w:marLeft w:val="640"/>
          <w:marRight w:val="0"/>
          <w:marTop w:val="0"/>
          <w:marBottom w:val="0"/>
          <w:divBdr>
            <w:top w:val="none" w:sz="0" w:space="0" w:color="auto"/>
            <w:left w:val="none" w:sz="0" w:space="0" w:color="auto"/>
            <w:bottom w:val="none" w:sz="0" w:space="0" w:color="auto"/>
            <w:right w:val="none" w:sz="0" w:space="0" w:color="auto"/>
          </w:divBdr>
        </w:div>
        <w:div w:id="1446777847">
          <w:marLeft w:val="640"/>
          <w:marRight w:val="0"/>
          <w:marTop w:val="0"/>
          <w:marBottom w:val="0"/>
          <w:divBdr>
            <w:top w:val="none" w:sz="0" w:space="0" w:color="auto"/>
            <w:left w:val="none" w:sz="0" w:space="0" w:color="auto"/>
            <w:bottom w:val="none" w:sz="0" w:space="0" w:color="auto"/>
            <w:right w:val="none" w:sz="0" w:space="0" w:color="auto"/>
          </w:divBdr>
        </w:div>
        <w:div w:id="1851210757">
          <w:marLeft w:val="640"/>
          <w:marRight w:val="0"/>
          <w:marTop w:val="0"/>
          <w:marBottom w:val="0"/>
          <w:divBdr>
            <w:top w:val="none" w:sz="0" w:space="0" w:color="auto"/>
            <w:left w:val="none" w:sz="0" w:space="0" w:color="auto"/>
            <w:bottom w:val="none" w:sz="0" w:space="0" w:color="auto"/>
            <w:right w:val="none" w:sz="0" w:space="0" w:color="auto"/>
          </w:divBdr>
        </w:div>
        <w:div w:id="690493403">
          <w:marLeft w:val="640"/>
          <w:marRight w:val="0"/>
          <w:marTop w:val="0"/>
          <w:marBottom w:val="0"/>
          <w:divBdr>
            <w:top w:val="none" w:sz="0" w:space="0" w:color="auto"/>
            <w:left w:val="none" w:sz="0" w:space="0" w:color="auto"/>
            <w:bottom w:val="none" w:sz="0" w:space="0" w:color="auto"/>
            <w:right w:val="none" w:sz="0" w:space="0" w:color="auto"/>
          </w:divBdr>
        </w:div>
        <w:div w:id="1228761499">
          <w:marLeft w:val="640"/>
          <w:marRight w:val="0"/>
          <w:marTop w:val="0"/>
          <w:marBottom w:val="0"/>
          <w:divBdr>
            <w:top w:val="none" w:sz="0" w:space="0" w:color="auto"/>
            <w:left w:val="none" w:sz="0" w:space="0" w:color="auto"/>
            <w:bottom w:val="none" w:sz="0" w:space="0" w:color="auto"/>
            <w:right w:val="none" w:sz="0" w:space="0" w:color="auto"/>
          </w:divBdr>
        </w:div>
        <w:div w:id="2014449979">
          <w:marLeft w:val="640"/>
          <w:marRight w:val="0"/>
          <w:marTop w:val="0"/>
          <w:marBottom w:val="0"/>
          <w:divBdr>
            <w:top w:val="none" w:sz="0" w:space="0" w:color="auto"/>
            <w:left w:val="none" w:sz="0" w:space="0" w:color="auto"/>
            <w:bottom w:val="none" w:sz="0" w:space="0" w:color="auto"/>
            <w:right w:val="none" w:sz="0" w:space="0" w:color="auto"/>
          </w:divBdr>
        </w:div>
        <w:div w:id="259682017">
          <w:marLeft w:val="640"/>
          <w:marRight w:val="0"/>
          <w:marTop w:val="0"/>
          <w:marBottom w:val="0"/>
          <w:divBdr>
            <w:top w:val="none" w:sz="0" w:space="0" w:color="auto"/>
            <w:left w:val="none" w:sz="0" w:space="0" w:color="auto"/>
            <w:bottom w:val="none" w:sz="0" w:space="0" w:color="auto"/>
            <w:right w:val="none" w:sz="0" w:space="0" w:color="auto"/>
          </w:divBdr>
        </w:div>
        <w:div w:id="1632398143">
          <w:marLeft w:val="640"/>
          <w:marRight w:val="0"/>
          <w:marTop w:val="0"/>
          <w:marBottom w:val="0"/>
          <w:divBdr>
            <w:top w:val="none" w:sz="0" w:space="0" w:color="auto"/>
            <w:left w:val="none" w:sz="0" w:space="0" w:color="auto"/>
            <w:bottom w:val="none" w:sz="0" w:space="0" w:color="auto"/>
            <w:right w:val="none" w:sz="0" w:space="0" w:color="auto"/>
          </w:divBdr>
        </w:div>
        <w:div w:id="2004890484">
          <w:marLeft w:val="640"/>
          <w:marRight w:val="0"/>
          <w:marTop w:val="0"/>
          <w:marBottom w:val="0"/>
          <w:divBdr>
            <w:top w:val="none" w:sz="0" w:space="0" w:color="auto"/>
            <w:left w:val="none" w:sz="0" w:space="0" w:color="auto"/>
            <w:bottom w:val="none" w:sz="0" w:space="0" w:color="auto"/>
            <w:right w:val="none" w:sz="0" w:space="0" w:color="auto"/>
          </w:divBdr>
        </w:div>
        <w:div w:id="1945380159">
          <w:marLeft w:val="640"/>
          <w:marRight w:val="0"/>
          <w:marTop w:val="0"/>
          <w:marBottom w:val="0"/>
          <w:divBdr>
            <w:top w:val="none" w:sz="0" w:space="0" w:color="auto"/>
            <w:left w:val="none" w:sz="0" w:space="0" w:color="auto"/>
            <w:bottom w:val="none" w:sz="0" w:space="0" w:color="auto"/>
            <w:right w:val="none" w:sz="0" w:space="0" w:color="auto"/>
          </w:divBdr>
        </w:div>
        <w:div w:id="1967927204">
          <w:marLeft w:val="640"/>
          <w:marRight w:val="0"/>
          <w:marTop w:val="0"/>
          <w:marBottom w:val="0"/>
          <w:divBdr>
            <w:top w:val="none" w:sz="0" w:space="0" w:color="auto"/>
            <w:left w:val="none" w:sz="0" w:space="0" w:color="auto"/>
            <w:bottom w:val="none" w:sz="0" w:space="0" w:color="auto"/>
            <w:right w:val="none" w:sz="0" w:space="0" w:color="auto"/>
          </w:divBdr>
        </w:div>
        <w:div w:id="779953991">
          <w:marLeft w:val="640"/>
          <w:marRight w:val="0"/>
          <w:marTop w:val="0"/>
          <w:marBottom w:val="0"/>
          <w:divBdr>
            <w:top w:val="none" w:sz="0" w:space="0" w:color="auto"/>
            <w:left w:val="none" w:sz="0" w:space="0" w:color="auto"/>
            <w:bottom w:val="none" w:sz="0" w:space="0" w:color="auto"/>
            <w:right w:val="none" w:sz="0" w:space="0" w:color="auto"/>
          </w:divBdr>
        </w:div>
        <w:div w:id="1958098609">
          <w:marLeft w:val="640"/>
          <w:marRight w:val="0"/>
          <w:marTop w:val="0"/>
          <w:marBottom w:val="0"/>
          <w:divBdr>
            <w:top w:val="none" w:sz="0" w:space="0" w:color="auto"/>
            <w:left w:val="none" w:sz="0" w:space="0" w:color="auto"/>
            <w:bottom w:val="none" w:sz="0" w:space="0" w:color="auto"/>
            <w:right w:val="none" w:sz="0" w:space="0" w:color="auto"/>
          </w:divBdr>
        </w:div>
      </w:divsChild>
    </w:div>
    <w:div w:id="1011182585">
      <w:bodyDiv w:val="1"/>
      <w:marLeft w:val="0"/>
      <w:marRight w:val="0"/>
      <w:marTop w:val="0"/>
      <w:marBottom w:val="0"/>
      <w:divBdr>
        <w:top w:val="none" w:sz="0" w:space="0" w:color="auto"/>
        <w:left w:val="none" w:sz="0" w:space="0" w:color="auto"/>
        <w:bottom w:val="none" w:sz="0" w:space="0" w:color="auto"/>
        <w:right w:val="none" w:sz="0" w:space="0" w:color="auto"/>
      </w:divBdr>
      <w:divsChild>
        <w:div w:id="357050597">
          <w:marLeft w:val="0"/>
          <w:marRight w:val="0"/>
          <w:marTop w:val="0"/>
          <w:marBottom w:val="0"/>
          <w:divBdr>
            <w:top w:val="none" w:sz="0" w:space="0" w:color="auto"/>
            <w:left w:val="none" w:sz="0" w:space="0" w:color="auto"/>
            <w:bottom w:val="none" w:sz="0" w:space="0" w:color="auto"/>
            <w:right w:val="none" w:sz="0" w:space="0" w:color="auto"/>
          </w:divBdr>
        </w:div>
        <w:div w:id="2124688267">
          <w:marLeft w:val="0"/>
          <w:marRight w:val="0"/>
          <w:marTop w:val="0"/>
          <w:marBottom w:val="0"/>
          <w:divBdr>
            <w:top w:val="none" w:sz="0" w:space="0" w:color="auto"/>
            <w:left w:val="none" w:sz="0" w:space="0" w:color="auto"/>
            <w:bottom w:val="none" w:sz="0" w:space="0" w:color="auto"/>
            <w:right w:val="none" w:sz="0" w:space="0" w:color="auto"/>
          </w:divBdr>
        </w:div>
        <w:div w:id="110636823">
          <w:marLeft w:val="0"/>
          <w:marRight w:val="0"/>
          <w:marTop w:val="0"/>
          <w:marBottom w:val="0"/>
          <w:divBdr>
            <w:top w:val="none" w:sz="0" w:space="0" w:color="auto"/>
            <w:left w:val="none" w:sz="0" w:space="0" w:color="auto"/>
            <w:bottom w:val="none" w:sz="0" w:space="0" w:color="auto"/>
            <w:right w:val="none" w:sz="0" w:space="0" w:color="auto"/>
          </w:divBdr>
        </w:div>
        <w:div w:id="770660623">
          <w:marLeft w:val="0"/>
          <w:marRight w:val="0"/>
          <w:marTop w:val="0"/>
          <w:marBottom w:val="0"/>
          <w:divBdr>
            <w:top w:val="none" w:sz="0" w:space="0" w:color="auto"/>
            <w:left w:val="none" w:sz="0" w:space="0" w:color="auto"/>
            <w:bottom w:val="none" w:sz="0" w:space="0" w:color="auto"/>
            <w:right w:val="none" w:sz="0" w:space="0" w:color="auto"/>
          </w:divBdr>
        </w:div>
      </w:divsChild>
    </w:div>
    <w:div w:id="1071804324">
      <w:bodyDiv w:val="1"/>
      <w:marLeft w:val="0"/>
      <w:marRight w:val="0"/>
      <w:marTop w:val="0"/>
      <w:marBottom w:val="0"/>
      <w:divBdr>
        <w:top w:val="none" w:sz="0" w:space="0" w:color="auto"/>
        <w:left w:val="none" w:sz="0" w:space="0" w:color="auto"/>
        <w:bottom w:val="none" w:sz="0" w:space="0" w:color="auto"/>
        <w:right w:val="none" w:sz="0" w:space="0" w:color="auto"/>
      </w:divBdr>
      <w:divsChild>
        <w:div w:id="1450851501">
          <w:marLeft w:val="640"/>
          <w:marRight w:val="0"/>
          <w:marTop w:val="0"/>
          <w:marBottom w:val="0"/>
          <w:divBdr>
            <w:top w:val="none" w:sz="0" w:space="0" w:color="auto"/>
            <w:left w:val="none" w:sz="0" w:space="0" w:color="auto"/>
            <w:bottom w:val="none" w:sz="0" w:space="0" w:color="auto"/>
            <w:right w:val="none" w:sz="0" w:space="0" w:color="auto"/>
          </w:divBdr>
        </w:div>
        <w:div w:id="1201892965">
          <w:marLeft w:val="640"/>
          <w:marRight w:val="0"/>
          <w:marTop w:val="0"/>
          <w:marBottom w:val="0"/>
          <w:divBdr>
            <w:top w:val="none" w:sz="0" w:space="0" w:color="auto"/>
            <w:left w:val="none" w:sz="0" w:space="0" w:color="auto"/>
            <w:bottom w:val="none" w:sz="0" w:space="0" w:color="auto"/>
            <w:right w:val="none" w:sz="0" w:space="0" w:color="auto"/>
          </w:divBdr>
        </w:div>
        <w:div w:id="975261810">
          <w:marLeft w:val="640"/>
          <w:marRight w:val="0"/>
          <w:marTop w:val="0"/>
          <w:marBottom w:val="0"/>
          <w:divBdr>
            <w:top w:val="none" w:sz="0" w:space="0" w:color="auto"/>
            <w:left w:val="none" w:sz="0" w:space="0" w:color="auto"/>
            <w:bottom w:val="none" w:sz="0" w:space="0" w:color="auto"/>
            <w:right w:val="none" w:sz="0" w:space="0" w:color="auto"/>
          </w:divBdr>
        </w:div>
        <w:div w:id="1090078312">
          <w:marLeft w:val="640"/>
          <w:marRight w:val="0"/>
          <w:marTop w:val="0"/>
          <w:marBottom w:val="0"/>
          <w:divBdr>
            <w:top w:val="none" w:sz="0" w:space="0" w:color="auto"/>
            <w:left w:val="none" w:sz="0" w:space="0" w:color="auto"/>
            <w:bottom w:val="none" w:sz="0" w:space="0" w:color="auto"/>
            <w:right w:val="none" w:sz="0" w:space="0" w:color="auto"/>
          </w:divBdr>
        </w:div>
        <w:div w:id="612707542">
          <w:marLeft w:val="640"/>
          <w:marRight w:val="0"/>
          <w:marTop w:val="0"/>
          <w:marBottom w:val="0"/>
          <w:divBdr>
            <w:top w:val="none" w:sz="0" w:space="0" w:color="auto"/>
            <w:left w:val="none" w:sz="0" w:space="0" w:color="auto"/>
            <w:bottom w:val="none" w:sz="0" w:space="0" w:color="auto"/>
            <w:right w:val="none" w:sz="0" w:space="0" w:color="auto"/>
          </w:divBdr>
        </w:div>
        <w:div w:id="518785427">
          <w:marLeft w:val="640"/>
          <w:marRight w:val="0"/>
          <w:marTop w:val="0"/>
          <w:marBottom w:val="0"/>
          <w:divBdr>
            <w:top w:val="none" w:sz="0" w:space="0" w:color="auto"/>
            <w:left w:val="none" w:sz="0" w:space="0" w:color="auto"/>
            <w:bottom w:val="none" w:sz="0" w:space="0" w:color="auto"/>
            <w:right w:val="none" w:sz="0" w:space="0" w:color="auto"/>
          </w:divBdr>
        </w:div>
        <w:div w:id="1673140001">
          <w:marLeft w:val="640"/>
          <w:marRight w:val="0"/>
          <w:marTop w:val="0"/>
          <w:marBottom w:val="0"/>
          <w:divBdr>
            <w:top w:val="none" w:sz="0" w:space="0" w:color="auto"/>
            <w:left w:val="none" w:sz="0" w:space="0" w:color="auto"/>
            <w:bottom w:val="none" w:sz="0" w:space="0" w:color="auto"/>
            <w:right w:val="none" w:sz="0" w:space="0" w:color="auto"/>
          </w:divBdr>
        </w:div>
        <w:div w:id="1681006148">
          <w:marLeft w:val="640"/>
          <w:marRight w:val="0"/>
          <w:marTop w:val="0"/>
          <w:marBottom w:val="0"/>
          <w:divBdr>
            <w:top w:val="none" w:sz="0" w:space="0" w:color="auto"/>
            <w:left w:val="none" w:sz="0" w:space="0" w:color="auto"/>
            <w:bottom w:val="none" w:sz="0" w:space="0" w:color="auto"/>
            <w:right w:val="none" w:sz="0" w:space="0" w:color="auto"/>
          </w:divBdr>
        </w:div>
        <w:div w:id="777064221">
          <w:marLeft w:val="640"/>
          <w:marRight w:val="0"/>
          <w:marTop w:val="0"/>
          <w:marBottom w:val="0"/>
          <w:divBdr>
            <w:top w:val="none" w:sz="0" w:space="0" w:color="auto"/>
            <w:left w:val="none" w:sz="0" w:space="0" w:color="auto"/>
            <w:bottom w:val="none" w:sz="0" w:space="0" w:color="auto"/>
            <w:right w:val="none" w:sz="0" w:space="0" w:color="auto"/>
          </w:divBdr>
        </w:div>
        <w:div w:id="1183939822">
          <w:marLeft w:val="640"/>
          <w:marRight w:val="0"/>
          <w:marTop w:val="0"/>
          <w:marBottom w:val="0"/>
          <w:divBdr>
            <w:top w:val="none" w:sz="0" w:space="0" w:color="auto"/>
            <w:left w:val="none" w:sz="0" w:space="0" w:color="auto"/>
            <w:bottom w:val="none" w:sz="0" w:space="0" w:color="auto"/>
            <w:right w:val="none" w:sz="0" w:space="0" w:color="auto"/>
          </w:divBdr>
        </w:div>
        <w:div w:id="1784349694">
          <w:marLeft w:val="640"/>
          <w:marRight w:val="0"/>
          <w:marTop w:val="0"/>
          <w:marBottom w:val="0"/>
          <w:divBdr>
            <w:top w:val="none" w:sz="0" w:space="0" w:color="auto"/>
            <w:left w:val="none" w:sz="0" w:space="0" w:color="auto"/>
            <w:bottom w:val="none" w:sz="0" w:space="0" w:color="auto"/>
            <w:right w:val="none" w:sz="0" w:space="0" w:color="auto"/>
          </w:divBdr>
        </w:div>
        <w:div w:id="857616954">
          <w:marLeft w:val="640"/>
          <w:marRight w:val="0"/>
          <w:marTop w:val="0"/>
          <w:marBottom w:val="0"/>
          <w:divBdr>
            <w:top w:val="none" w:sz="0" w:space="0" w:color="auto"/>
            <w:left w:val="none" w:sz="0" w:space="0" w:color="auto"/>
            <w:bottom w:val="none" w:sz="0" w:space="0" w:color="auto"/>
            <w:right w:val="none" w:sz="0" w:space="0" w:color="auto"/>
          </w:divBdr>
        </w:div>
        <w:div w:id="1782723">
          <w:marLeft w:val="640"/>
          <w:marRight w:val="0"/>
          <w:marTop w:val="0"/>
          <w:marBottom w:val="0"/>
          <w:divBdr>
            <w:top w:val="none" w:sz="0" w:space="0" w:color="auto"/>
            <w:left w:val="none" w:sz="0" w:space="0" w:color="auto"/>
            <w:bottom w:val="none" w:sz="0" w:space="0" w:color="auto"/>
            <w:right w:val="none" w:sz="0" w:space="0" w:color="auto"/>
          </w:divBdr>
        </w:div>
        <w:div w:id="1694303959">
          <w:marLeft w:val="640"/>
          <w:marRight w:val="0"/>
          <w:marTop w:val="0"/>
          <w:marBottom w:val="0"/>
          <w:divBdr>
            <w:top w:val="none" w:sz="0" w:space="0" w:color="auto"/>
            <w:left w:val="none" w:sz="0" w:space="0" w:color="auto"/>
            <w:bottom w:val="none" w:sz="0" w:space="0" w:color="auto"/>
            <w:right w:val="none" w:sz="0" w:space="0" w:color="auto"/>
          </w:divBdr>
        </w:div>
        <w:div w:id="1865706736">
          <w:marLeft w:val="640"/>
          <w:marRight w:val="0"/>
          <w:marTop w:val="0"/>
          <w:marBottom w:val="0"/>
          <w:divBdr>
            <w:top w:val="none" w:sz="0" w:space="0" w:color="auto"/>
            <w:left w:val="none" w:sz="0" w:space="0" w:color="auto"/>
            <w:bottom w:val="none" w:sz="0" w:space="0" w:color="auto"/>
            <w:right w:val="none" w:sz="0" w:space="0" w:color="auto"/>
          </w:divBdr>
        </w:div>
        <w:div w:id="1520461593">
          <w:marLeft w:val="640"/>
          <w:marRight w:val="0"/>
          <w:marTop w:val="0"/>
          <w:marBottom w:val="0"/>
          <w:divBdr>
            <w:top w:val="none" w:sz="0" w:space="0" w:color="auto"/>
            <w:left w:val="none" w:sz="0" w:space="0" w:color="auto"/>
            <w:bottom w:val="none" w:sz="0" w:space="0" w:color="auto"/>
            <w:right w:val="none" w:sz="0" w:space="0" w:color="auto"/>
          </w:divBdr>
        </w:div>
        <w:div w:id="1189297038">
          <w:marLeft w:val="640"/>
          <w:marRight w:val="0"/>
          <w:marTop w:val="0"/>
          <w:marBottom w:val="0"/>
          <w:divBdr>
            <w:top w:val="none" w:sz="0" w:space="0" w:color="auto"/>
            <w:left w:val="none" w:sz="0" w:space="0" w:color="auto"/>
            <w:bottom w:val="none" w:sz="0" w:space="0" w:color="auto"/>
            <w:right w:val="none" w:sz="0" w:space="0" w:color="auto"/>
          </w:divBdr>
        </w:div>
        <w:div w:id="1173104851">
          <w:marLeft w:val="640"/>
          <w:marRight w:val="0"/>
          <w:marTop w:val="0"/>
          <w:marBottom w:val="0"/>
          <w:divBdr>
            <w:top w:val="none" w:sz="0" w:space="0" w:color="auto"/>
            <w:left w:val="none" w:sz="0" w:space="0" w:color="auto"/>
            <w:bottom w:val="none" w:sz="0" w:space="0" w:color="auto"/>
            <w:right w:val="none" w:sz="0" w:space="0" w:color="auto"/>
          </w:divBdr>
        </w:div>
        <w:div w:id="684867759">
          <w:marLeft w:val="640"/>
          <w:marRight w:val="0"/>
          <w:marTop w:val="0"/>
          <w:marBottom w:val="0"/>
          <w:divBdr>
            <w:top w:val="none" w:sz="0" w:space="0" w:color="auto"/>
            <w:left w:val="none" w:sz="0" w:space="0" w:color="auto"/>
            <w:bottom w:val="none" w:sz="0" w:space="0" w:color="auto"/>
            <w:right w:val="none" w:sz="0" w:space="0" w:color="auto"/>
          </w:divBdr>
        </w:div>
        <w:div w:id="441190243">
          <w:marLeft w:val="640"/>
          <w:marRight w:val="0"/>
          <w:marTop w:val="0"/>
          <w:marBottom w:val="0"/>
          <w:divBdr>
            <w:top w:val="none" w:sz="0" w:space="0" w:color="auto"/>
            <w:left w:val="none" w:sz="0" w:space="0" w:color="auto"/>
            <w:bottom w:val="none" w:sz="0" w:space="0" w:color="auto"/>
            <w:right w:val="none" w:sz="0" w:space="0" w:color="auto"/>
          </w:divBdr>
        </w:div>
        <w:div w:id="1964847435">
          <w:marLeft w:val="640"/>
          <w:marRight w:val="0"/>
          <w:marTop w:val="0"/>
          <w:marBottom w:val="0"/>
          <w:divBdr>
            <w:top w:val="none" w:sz="0" w:space="0" w:color="auto"/>
            <w:left w:val="none" w:sz="0" w:space="0" w:color="auto"/>
            <w:bottom w:val="none" w:sz="0" w:space="0" w:color="auto"/>
            <w:right w:val="none" w:sz="0" w:space="0" w:color="auto"/>
          </w:divBdr>
        </w:div>
        <w:div w:id="522979104">
          <w:marLeft w:val="640"/>
          <w:marRight w:val="0"/>
          <w:marTop w:val="0"/>
          <w:marBottom w:val="0"/>
          <w:divBdr>
            <w:top w:val="none" w:sz="0" w:space="0" w:color="auto"/>
            <w:left w:val="none" w:sz="0" w:space="0" w:color="auto"/>
            <w:bottom w:val="none" w:sz="0" w:space="0" w:color="auto"/>
            <w:right w:val="none" w:sz="0" w:space="0" w:color="auto"/>
          </w:divBdr>
        </w:div>
        <w:div w:id="1877892856">
          <w:marLeft w:val="640"/>
          <w:marRight w:val="0"/>
          <w:marTop w:val="0"/>
          <w:marBottom w:val="0"/>
          <w:divBdr>
            <w:top w:val="none" w:sz="0" w:space="0" w:color="auto"/>
            <w:left w:val="none" w:sz="0" w:space="0" w:color="auto"/>
            <w:bottom w:val="none" w:sz="0" w:space="0" w:color="auto"/>
            <w:right w:val="none" w:sz="0" w:space="0" w:color="auto"/>
          </w:divBdr>
        </w:div>
        <w:div w:id="2095391956">
          <w:marLeft w:val="640"/>
          <w:marRight w:val="0"/>
          <w:marTop w:val="0"/>
          <w:marBottom w:val="0"/>
          <w:divBdr>
            <w:top w:val="none" w:sz="0" w:space="0" w:color="auto"/>
            <w:left w:val="none" w:sz="0" w:space="0" w:color="auto"/>
            <w:bottom w:val="none" w:sz="0" w:space="0" w:color="auto"/>
            <w:right w:val="none" w:sz="0" w:space="0" w:color="auto"/>
          </w:divBdr>
        </w:div>
        <w:div w:id="1743986985">
          <w:marLeft w:val="640"/>
          <w:marRight w:val="0"/>
          <w:marTop w:val="0"/>
          <w:marBottom w:val="0"/>
          <w:divBdr>
            <w:top w:val="none" w:sz="0" w:space="0" w:color="auto"/>
            <w:left w:val="none" w:sz="0" w:space="0" w:color="auto"/>
            <w:bottom w:val="none" w:sz="0" w:space="0" w:color="auto"/>
            <w:right w:val="none" w:sz="0" w:space="0" w:color="auto"/>
          </w:divBdr>
        </w:div>
        <w:div w:id="992415327">
          <w:marLeft w:val="640"/>
          <w:marRight w:val="0"/>
          <w:marTop w:val="0"/>
          <w:marBottom w:val="0"/>
          <w:divBdr>
            <w:top w:val="none" w:sz="0" w:space="0" w:color="auto"/>
            <w:left w:val="none" w:sz="0" w:space="0" w:color="auto"/>
            <w:bottom w:val="none" w:sz="0" w:space="0" w:color="auto"/>
            <w:right w:val="none" w:sz="0" w:space="0" w:color="auto"/>
          </w:divBdr>
        </w:div>
        <w:div w:id="1907761908">
          <w:marLeft w:val="640"/>
          <w:marRight w:val="0"/>
          <w:marTop w:val="0"/>
          <w:marBottom w:val="0"/>
          <w:divBdr>
            <w:top w:val="none" w:sz="0" w:space="0" w:color="auto"/>
            <w:left w:val="none" w:sz="0" w:space="0" w:color="auto"/>
            <w:bottom w:val="none" w:sz="0" w:space="0" w:color="auto"/>
            <w:right w:val="none" w:sz="0" w:space="0" w:color="auto"/>
          </w:divBdr>
        </w:div>
        <w:div w:id="244147229">
          <w:marLeft w:val="640"/>
          <w:marRight w:val="0"/>
          <w:marTop w:val="0"/>
          <w:marBottom w:val="0"/>
          <w:divBdr>
            <w:top w:val="none" w:sz="0" w:space="0" w:color="auto"/>
            <w:left w:val="none" w:sz="0" w:space="0" w:color="auto"/>
            <w:bottom w:val="none" w:sz="0" w:space="0" w:color="auto"/>
            <w:right w:val="none" w:sz="0" w:space="0" w:color="auto"/>
          </w:divBdr>
        </w:div>
        <w:div w:id="1685470541">
          <w:marLeft w:val="640"/>
          <w:marRight w:val="0"/>
          <w:marTop w:val="0"/>
          <w:marBottom w:val="0"/>
          <w:divBdr>
            <w:top w:val="none" w:sz="0" w:space="0" w:color="auto"/>
            <w:left w:val="none" w:sz="0" w:space="0" w:color="auto"/>
            <w:bottom w:val="none" w:sz="0" w:space="0" w:color="auto"/>
            <w:right w:val="none" w:sz="0" w:space="0" w:color="auto"/>
          </w:divBdr>
        </w:div>
        <w:div w:id="1240481425">
          <w:marLeft w:val="640"/>
          <w:marRight w:val="0"/>
          <w:marTop w:val="0"/>
          <w:marBottom w:val="0"/>
          <w:divBdr>
            <w:top w:val="none" w:sz="0" w:space="0" w:color="auto"/>
            <w:left w:val="none" w:sz="0" w:space="0" w:color="auto"/>
            <w:bottom w:val="none" w:sz="0" w:space="0" w:color="auto"/>
            <w:right w:val="none" w:sz="0" w:space="0" w:color="auto"/>
          </w:divBdr>
        </w:div>
        <w:div w:id="1689795561">
          <w:marLeft w:val="640"/>
          <w:marRight w:val="0"/>
          <w:marTop w:val="0"/>
          <w:marBottom w:val="0"/>
          <w:divBdr>
            <w:top w:val="none" w:sz="0" w:space="0" w:color="auto"/>
            <w:left w:val="none" w:sz="0" w:space="0" w:color="auto"/>
            <w:bottom w:val="none" w:sz="0" w:space="0" w:color="auto"/>
            <w:right w:val="none" w:sz="0" w:space="0" w:color="auto"/>
          </w:divBdr>
        </w:div>
        <w:div w:id="1643388012">
          <w:marLeft w:val="640"/>
          <w:marRight w:val="0"/>
          <w:marTop w:val="0"/>
          <w:marBottom w:val="0"/>
          <w:divBdr>
            <w:top w:val="none" w:sz="0" w:space="0" w:color="auto"/>
            <w:left w:val="none" w:sz="0" w:space="0" w:color="auto"/>
            <w:bottom w:val="none" w:sz="0" w:space="0" w:color="auto"/>
            <w:right w:val="none" w:sz="0" w:space="0" w:color="auto"/>
          </w:divBdr>
        </w:div>
        <w:div w:id="2055882969">
          <w:marLeft w:val="640"/>
          <w:marRight w:val="0"/>
          <w:marTop w:val="0"/>
          <w:marBottom w:val="0"/>
          <w:divBdr>
            <w:top w:val="none" w:sz="0" w:space="0" w:color="auto"/>
            <w:left w:val="none" w:sz="0" w:space="0" w:color="auto"/>
            <w:bottom w:val="none" w:sz="0" w:space="0" w:color="auto"/>
            <w:right w:val="none" w:sz="0" w:space="0" w:color="auto"/>
          </w:divBdr>
        </w:div>
        <w:div w:id="1334337467">
          <w:marLeft w:val="640"/>
          <w:marRight w:val="0"/>
          <w:marTop w:val="0"/>
          <w:marBottom w:val="0"/>
          <w:divBdr>
            <w:top w:val="none" w:sz="0" w:space="0" w:color="auto"/>
            <w:left w:val="none" w:sz="0" w:space="0" w:color="auto"/>
            <w:bottom w:val="none" w:sz="0" w:space="0" w:color="auto"/>
            <w:right w:val="none" w:sz="0" w:space="0" w:color="auto"/>
          </w:divBdr>
        </w:div>
        <w:div w:id="566495733">
          <w:marLeft w:val="640"/>
          <w:marRight w:val="0"/>
          <w:marTop w:val="0"/>
          <w:marBottom w:val="0"/>
          <w:divBdr>
            <w:top w:val="none" w:sz="0" w:space="0" w:color="auto"/>
            <w:left w:val="none" w:sz="0" w:space="0" w:color="auto"/>
            <w:bottom w:val="none" w:sz="0" w:space="0" w:color="auto"/>
            <w:right w:val="none" w:sz="0" w:space="0" w:color="auto"/>
          </w:divBdr>
        </w:div>
        <w:div w:id="313880495">
          <w:marLeft w:val="640"/>
          <w:marRight w:val="0"/>
          <w:marTop w:val="0"/>
          <w:marBottom w:val="0"/>
          <w:divBdr>
            <w:top w:val="none" w:sz="0" w:space="0" w:color="auto"/>
            <w:left w:val="none" w:sz="0" w:space="0" w:color="auto"/>
            <w:bottom w:val="none" w:sz="0" w:space="0" w:color="auto"/>
            <w:right w:val="none" w:sz="0" w:space="0" w:color="auto"/>
          </w:divBdr>
        </w:div>
        <w:div w:id="804084959">
          <w:marLeft w:val="640"/>
          <w:marRight w:val="0"/>
          <w:marTop w:val="0"/>
          <w:marBottom w:val="0"/>
          <w:divBdr>
            <w:top w:val="none" w:sz="0" w:space="0" w:color="auto"/>
            <w:left w:val="none" w:sz="0" w:space="0" w:color="auto"/>
            <w:bottom w:val="none" w:sz="0" w:space="0" w:color="auto"/>
            <w:right w:val="none" w:sz="0" w:space="0" w:color="auto"/>
          </w:divBdr>
        </w:div>
        <w:div w:id="2042901634">
          <w:marLeft w:val="640"/>
          <w:marRight w:val="0"/>
          <w:marTop w:val="0"/>
          <w:marBottom w:val="0"/>
          <w:divBdr>
            <w:top w:val="none" w:sz="0" w:space="0" w:color="auto"/>
            <w:left w:val="none" w:sz="0" w:space="0" w:color="auto"/>
            <w:bottom w:val="none" w:sz="0" w:space="0" w:color="auto"/>
            <w:right w:val="none" w:sz="0" w:space="0" w:color="auto"/>
          </w:divBdr>
        </w:div>
        <w:div w:id="38673325">
          <w:marLeft w:val="640"/>
          <w:marRight w:val="0"/>
          <w:marTop w:val="0"/>
          <w:marBottom w:val="0"/>
          <w:divBdr>
            <w:top w:val="none" w:sz="0" w:space="0" w:color="auto"/>
            <w:left w:val="none" w:sz="0" w:space="0" w:color="auto"/>
            <w:bottom w:val="none" w:sz="0" w:space="0" w:color="auto"/>
            <w:right w:val="none" w:sz="0" w:space="0" w:color="auto"/>
          </w:divBdr>
        </w:div>
        <w:div w:id="1258175757">
          <w:marLeft w:val="640"/>
          <w:marRight w:val="0"/>
          <w:marTop w:val="0"/>
          <w:marBottom w:val="0"/>
          <w:divBdr>
            <w:top w:val="none" w:sz="0" w:space="0" w:color="auto"/>
            <w:left w:val="none" w:sz="0" w:space="0" w:color="auto"/>
            <w:bottom w:val="none" w:sz="0" w:space="0" w:color="auto"/>
            <w:right w:val="none" w:sz="0" w:space="0" w:color="auto"/>
          </w:divBdr>
        </w:div>
        <w:div w:id="1008485835">
          <w:marLeft w:val="640"/>
          <w:marRight w:val="0"/>
          <w:marTop w:val="0"/>
          <w:marBottom w:val="0"/>
          <w:divBdr>
            <w:top w:val="none" w:sz="0" w:space="0" w:color="auto"/>
            <w:left w:val="none" w:sz="0" w:space="0" w:color="auto"/>
            <w:bottom w:val="none" w:sz="0" w:space="0" w:color="auto"/>
            <w:right w:val="none" w:sz="0" w:space="0" w:color="auto"/>
          </w:divBdr>
        </w:div>
        <w:div w:id="735784029">
          <w:marLeft w:val="640"/>
          <w:marRight w:val="0"/>
          <w:marTop w:val="0"/>
          <w:marBottom w:val="0"/>
          <w:divBdr>
            <w:top w:val="none" w:sz="0" w:space="0" w:color="auto"/>
            <w:left w:val="none" w:sz="0" w:space="0" w:color="auto"/>
            <w:bottom w:val="none" w:sz="0" w:space="0" w:color="auto"/>
            <w:right w:val="none" w:sz="0" w:space="0" w:color="auto"/>
          </w:divBdr>
        </w:div>
        <w:div w:id="1958562195">
          <w:marLeft w:val="640"/>
          <w:marRight w:val="0"/>
          <w:marTop w:val="0"/>
          <w:marBottom w:val="0"/>
          <w:divBdr>
            <w:top w:val="none" w:sz="0" w:space="0" w:color="auto"/>
            <w:left w:val="none" w:sz="0" w:space="0" w:color="auto"/>
            <w:bottom w:val="none" w:sz="0" w:space="0" w:color="auto"/>
            <w:right w:val="none" w:sz="0" w:space="0" w:color="auto"/>
          </w:divBdr>
        </w:div>
        <w:div w:id="507986990">
          <w:marLeft w:val="640"/>
          <w:marRight w:val="0"/>
          <w:marTop w:val="0"/>
          <w:marBottom w:val="0"/>
          <w:divBdr>
            <w:top w:val="none" w:sz="0" w:space="0" w:color="auto"/>
            <w:left w:val="none" w:sz="0" w:space="0" w:color="auto"/>
            <w:bottom w:val="none" w:sz="0" w:space="0" w:color="auto"/>
            <w:right w:val="none" w:sz="0" w:space="0" w:color="auto"/>
          </w:divBdr>
        </w:div>
      </w:divsChild>
    </w:div>
    <w:div w:id="1113792111">
      <w:bodyDiv w:val="1"/>
      <w:marLeft w:val="0"/>
      <w:marRight w:val="0"/>
      <w:marTop w:val="0"/>
      <w:marBottom w:val="0"/>
      <w:divBdr>
        <w:top w:val="none" w:sz="0" w:space="0" w:color="auto"/>
        <w:left w:val="none" w:sz="0" w:space="0" w:color="auto"/>
        <w:bottom w:val="none" w:sz="0" w:space="0" w:color="auto"/>
        <w:right w:val="none" w:sz="0" w:space="0" w:color="auto"/>
      </w:divBdr>
      <w:divsChild>
        <w:div w:id="1210066169">
          <w:marLeft w:val="640"/>
          <w:marRight w:val="0"/>
          <w:marTop w:val="0"/>
          <w:marBottom w:val="0"/>
          <w:divBdr>
            <w:top w:val="none" w:sz="0" w:space="0" w:color="auto"/>
            <w:left w:val="none" w:sz="0" w:space="0" w:color="auto"/>
            <w:bottom w:val="none" w:sz="0" w:space="0" w:color="auto"/>
            <w:right w:val="none" w:sz="0" w:space="0" w:color="auto"/>
          </w:divBdr>
        </w:div>
        <w:div w:id="33189801">
          <w:marLeft w:val="640"/>
          <w:marRight w:val="0"/>
          <w:marTop w:val="0"/>
          <w:marBottom w:val="0"/>
          <w:divBdr>
            <w:top w:val="none" w:sz="0" w:space="0" w:color="auto"/>
            <w:left w:val="none" w:sz="0" w:space="0" w:color="auto"/>
            <w:bottom w:val="none" w:sz="0" w:space="0" w:color="auto"/>
            <w:right w:val="none" w:sz="0" w:space="0" w:color="auto"/>
          </w:divBdr>
        </w:div>
        <w:div w:id="1016427022">
          <w:marLeft w:val="640"/>
          <w:marRight w:val="0"/>
          <w:marTop w:val="0"/>
          <w:marBottom w:val="0"/>
          <w:divBdr>
            <w:top w:val="none" w:sz="0" w:space="0" w:color="auto"/>
            <w:left w:val="none" w:sz="0" w:space="0" w:color="auto"/>
            <w:bottom w:val="none" w:sz="0" w:space="0" w:color="auto"/>
            <w:right w:val="none" w:sz="0" w:space="0" w:color="auto"/>
          </w:divBdr>
        </w:div>
        <w:div w:id="488442634">
          <w:marLeft w:val="640"/>
          <w:marRight w:val="0"/>
          <w:marTop w:val="0"/>
          <w:marBottom w:val="0"/>
          <w:divBdr>
            <w:top w:val="none" w:sz="0" w:space="0" w:color="auto"/>
            <w:left w:val="none" w:sz="0" w:space="0" w:color="auto"/>
            <w:bottom w:val="none" w:sz="0" w:space="0" w:color="auto"/>
            <w:right w:val="none" w:sz="0" w:space="0" w:color="auto"/>
          </w:divBdr>
        </w:div>
        <w:div w:id="2127193433">
          <w:marLeft w:val="640"/>
          <w:marRight w:val="0"/>
          <w:marTop w:val="0"/>
          <w:marBottom w:val="0"/>
          <w:divBdr>
            <w:top w:val="none" w:sz="0" w:space="0" w:color="auto"/>
            <w:left w:val="none" w:sz="0" w:space="0" w:color="auto"/>
            <w:bottom w:val="none" w:sz="0" w:space="0" w:color="auto"/>
            <w:right w:val="none" w:sz="0" w:space="0" w:color="auto"/>
          </w:divBdr>
        </w:div>
        <w:div w:id="502861474">
          <w:marLeft w:val="640"/>
          <w:marRight w:val="0"/>
          <w:marTop w:val="0"/>
          <w:marBottom w:val="0"/>
          <w:divBdr>
            <w:top w:val="none" w:sz="0" w:space="0" w:color="auto"/>
            <w:left w:val="none" w:sz="0" w:space="0" w:color="auto"/>
            <w:bottom w:val="none" w:sz="0" w:space="0" w:color="auto"/>
            <w:right w:val="none" w:sz="0" w:space="0" w:color="auto"/>
          </w:divBdr>
        </w:div>
        <w:div w:id="1584412385">
          <w:marLeft w:val="640"/>
          <w:marRight w:val="0"/>
          <w:marTop w:val="0"/>
          <w:marBottom w:val="0"/>
          <w:divBdr>
            <w:top w:val="none" w:sz="0" w:space="0" w:color="auto"/>
            <w:left w:val="none" w:sz="0" w:space="0" w:color="auto"/>
            <w:bottom w:val="none" w:sz="0" w:space="0" w:color="auto"/>
            <w:right w:val="none" w:sz="0" w:space="0" w:color="auto"/>
          </w:divBdr>
        </w:div>
        <w:div w:id="2114544182">
          <w:marLeft w:val="640"/>
          <w:marRight w:val="0"/>
          <w:marTop w:val="0"/>
          <w:marBottom w:val="0"/>
          <w:divBdr>
            <w:top w:val="none" w:sz="0" w:space="0" w:color="auto"/>
            <w:left w:val="none" w:sz="0" w:space="0" w:color="auto"/>
            <w:bottom w:val="none" w:sz="0" w:space="0" w:color="auto"/>
            <w:right w:val="none" w:sz="0" w:space="0" w:color="auto"/>
          </w:divBdr>
        </w:div>
        <w:div w:id="1748334141">
          <w:marLeft w:val="640"/>
          <w:marRight w:val="0"/>
          <w:marTop w:val="0"/>
          <w:marBottom w:val="0"/>
          <w:divBdr>
            <w:top w:val="none" w:sz="0" w:space="0" w:color="auto"/>
            <w:left w:val="none" w:sz="0" w:space="0" w:color="auto"/>
            <w:bottom w:val="none" w:sz="0" w:space="0" w:color="auto"/>
            <w:right w:val="none" w:sz="0" w:space="0" w:color="auto"/>
          </w:divBdr>
        </w:div>
        <w:div w:id="695497742">
          <w:marLeft w:val="640"/>
          <w:marRight w:val="0"/>
          <w:marTop w:val="0"/>
          <w:marBottom w:val="0"/>
          <w:divBdr>
            <w:top w:val="none" w:sz="0" w:space="0" w:color="auto"/>
            <w:left w:val="none" w:sz="0" w:space="0" w:color="auto"/>
            <w:bottom w:val="none" w:sz="0" w:space="0" w:color="auto"/>
            <w:right w:val="none" w:sz="0" w:space="0" w:color="auto"/>
          </w:divBdr>
        </w:div>
        <w:div w:id="1987120982">
          <w:marLeft w:val="640"/>
          <w:marRight w:val="0"/>
          <w:marTop w:val="0"/>
          <w:marBottom w:val="0"/>
          <w:divBdr>
            <w:top w:val="none" w:sz="0" w:space="0" w:color="auto"/>
            <w:left w:val="none" w:sz="0" w:space="0" w:color="auto"/>
            <w:bottom w:val="none" w:sz="0" w:space="0" w:color="auto"/>
            <w:right w:val="none" w:sz="0" w:space="0" w:color="auto"/>
          </w:divBdr>
        </w:div>
        <w:div w:id="1869175832">
          <w:marLeft w:val="640"/>
          <w:marRight w:val="0"/>
          <w:marTop w:val="0"/>
          <w:marBottom w:val="0"/>
          <w:divBdr>
            <w:top w:val="none" w:sz="0" w:space="0" w:color="auto"/>
            <w:left w:val="none" w:sz="0" w:space="0" w:color="auto"/>
            <w:bottom w:val="none" w:sz="0" w:space="0" w:color="auto"/>
            <w:right w:val="none" w:sz="0" w:space="0" w:color="auto"/>
          </w:divBdr>
        </w:div>
        <w:div w:id="724526628">
          <w:marLeft w:val="640"/>
          <w:marRight w:val="0"/>
          <w:marTop w:val="0"/>
          <w:marBottom w:val="0"/>
          <w:divBdr>
            <w:top w:val="none" w:sz="0" w:space="0" w:color="auto"/>
            <w:left w:val="none" w:sz="0" w:space="0" w:color="auto"/>
            <w:bottom w:val="none" w:sz="0" w:space="0" w:color="auto"/>
            <w:right w:val="none" w:sz="0" w:space="0" w:color="auto"/>
          </w:divBdr>
        </w:div>
        <w:div w:id="410205022">
          <w:marLeft w:val="640"/>
          <w:marRight w:val="0"/>
          <w:marTop w:val="0"/>
          <w:marBottom w:val="0"/>
          <w:divBdr>
            <w:top w:val="none" w:sz="0" w:space="0" w:color="auto"/>
            <w:left w:val="none" w:sz="0" w:space="0" w:color="auto"/>
            <w:bottom w:val="none" w:sz="0" w:space="0" w:color="auto"/>
            <w:right w:val="none" w:sz="0" w:space="0" w:color="auto"/>
          </w:divBdr>
        </w:div>
        <w:div w:id="398216037">
          <w:marLeft w:val="640"/>
          <w:marRight w:val="0"/>
          <w:marTop w:val="0"/>
          <w:marBottom w:val="0"/>
          <w:divBdr>
            <w:top w:val="none" w:sz="0" w:space="0" w:color="auto"/>
            <w:left w:val="none" w:sz="0" w:space="0" w:color="auto"/>
            <w:bottom w:val="none" w:sz="0" w:space="0" w:color="auto"/>
            <w:right w:val="none" w:sz="0" w:space="0" w:color="auto"/>
          </w:divBdr>
        </w:div>
        <w:div w:id="2091463506">
          <w:marLeft w:val="640"/>
          <w:marRight w:val="0"/>
          <w:marTop w:val="0"/>
          <w:marBottom w:val="0"/>
          <w:divBdr>
            <w:top w:val="none" w:sz="0" w:space="0" w:color="auto"/>
            <w:left w:val="none" w:sz="0" w:space="0" w:color="auto"/>
            <w:bottom w:val="none" w:sz="0" w:space="0" w:color="auto"/>
            <w:right w:val="none" w:sz="0" w:space="0" w:color="auto"/>
          </w:divBdr>
        </w:div>
        <w:div w:id="1841311716">
          <w:marLeft w:val="640"/>
          <w:marRight w:val="0"/>
          <w:marTop w:val="0"/>
          <w:marBottom w:val="0"/>
          <w:divBdr>
            <w:top w:val="none" w:sz="0" w:space="0" w:color="auto"/>
            <w:left w:val="none" w:sz="0" w:space="0" w:color="auto"/>
            <w:bottom w:val="none" w:sz="0" w:space="0" w:color="auto"/>
            <w:right w:val="none" w:sz="0" w:space="0" w:color="auto"/>
          </w:divBdr>
        </w:div>
        <w:div w:id="1277180542">
          <w:marLeft w:val="640"/>
          <w:marRight w:val="0"/>
          <w:marTop w:val="0"/>
          <w:marBottom w:val="0"/>
          <w:divBdr>
            <w:top w:val="none" w:sz="0" w:space="0" w:color="auto"/>
            <w:left w:val="none" w:sz="0" w:space="0" w:color="auto"/>
            <w:bottom w:val="none" w:sz="0" w:space="0" w:color="auto"/>
            <w:right w:val="none" w:sz="0" w:space="0" w:color="auto"/>
          </w:divBdr>
        </w:div>
        <w:div w:id="2059161304">
          <w:marLeft w:val="640"/>
          <w:marRight w:val="0"/>
          <w:marTop w:val="0"/>
          <w:marBottom w:val="0"/>
          <w:divBdr>
            <w:top w:val="none" w:sz="0" w:space="0" w:color="auto"/>
            <w:left w:val="none" w:sz="0" w:space="0" w:color="auto"/>
            <w:bottom w:val="none" w:sz="0" w:space="0" w:color="auto"/>
            <w:right w:val="none" w:sz="0" w:space="0" w:color="auto"/>
          </w:divBdr>
        </w:div>
        <w:div w:id="1173181233">
          <w:marLeft w:val="640"/>
          <w:marRight w:val="0"/>
          <w:marTop w:val="0"/>
          <w:marBottom w:val="0"/>
          <w:divBdr>
            <w:top w:val="none" w:sz="0" w:space="0" w:color="auto"/>
            <w:left w:val="none" w:sz="0" w:space="0" w:color="auto"/>
            <w:bottom w:val="none" w:sz="0" w:space="0" w:color="auto"/>
            <w:right w:val="none" w:sz="0" w:space="0" w:color="auto"/>
          </w:divBdr>
        </w:div>
        <w:div w:id="807433876">
          <w:marLeft w:val="640"/>
          <w:marRight w:val="0"/>
          <w:marTop w:val="0"/>
          <w:marBottom w:val="0"/>
          <w:divBdr>
            <w:top w:val="none" w:sz="0" w:space="0" w:color="auto"/>
            <w:left w:val="none" w:sz="0" w:space="0" w:color="auto"/>
            <w:bottom w:val="none" w:sz="0" w:space="0" w:color="auto"/>
            <w:right w:val="none" w:sz="0" w:space="0" w:color="auto"/>
          </w:divBdr>
        </w:div>
        <w:div w:id="1167477006">
          <w:marLeft w:val="640"/>
          <w:marRight w:val="0"/>
          <w:marTop w:val="0"/>
          <w:marBottom w:val="0"/>
          <w:divBdr>
            <w:top w:val="none" w:sz="0" w:space="0" w:color="auto"/>
            <w:left w:val="none" w:sz="0" w:space="0" w:color="auto"/>
            <w:bottom w:val="none" w:sz="0" w:space="0" w:color="auto"/>
            <w:right w:val="none" w:sz="0" w:space="0" w:color="auto"/>
          </w:divBdr>
        </w:div>
        <w:div w:id="1212962579">
          <w:marLeft w:val="640"/>
          <w:marRight w:val="0"/>
          <w:marTop w:val="0"/>
          <w:marBottom w:val="0"/>
          <w:divBdr>
            <w:top w:val="none" w:sz="0" w:space="0" w:color="auto"/>
            <w:left w:val="none" w:sz="0" w:space="0" w:color="auto"/>
            <w:bottom w:val="none" w:sz="0" w:space="0" w:color="auto"/>
            <w:right w:val="none" w:sz="0" w:space="0" w:color="auto"/>
          </w:divBdr>
        </w:div>
        <w:div w:id="232743569">
          <w:marLeft w:val="640"/>
          <w:marRight w:val="0"/>
          <w:marTop w:val="0"/>
          <w:marBottom w:val="0"/>
          <w:divBdr>
            <w:top w:val="none" w:sz="0" w:space="0" w:color="auto"/>
            <w:left w:val="none" w:sz="0" w:space="0" w:color="auto"/>
            <w:bottom w:val="none" w:sz="0" w:space="0" w:color="auto"/>
            <w:right w:val="none" w:sz="0" w:space="0" w:color="auto"/>
          </w:divBdr>
        </w:div>
        <w:div w:id="1868786828">
          <w:marLeft w:val="640"/>
          <w:marRight w:val="0"/>
          <w:marTop w:val="0"/>
          <w:marBottom w:val="0"/>
          <w:divBdr>
            <w:top w:val="none" w:sz="0" w:space="0" w:color="auto"/>
            <w:left w:val="none" w:sz="0" w:space="0" w:color="auto"/>
            <w:bottom w:val="none" w:sz="0" w:space="0" w:color="auto"/>
            <w:right w:val="none" w:sz="0" w:space="0" w:color="auto"/>
          </w:divBdr>
        </w:div>
        <w:div w:id="1744794624">
          <w:marLeft w:val="640"/>
          <w:marRight w:val="0"/>
          <w:marTop w:val="0"/>
          <w:marBottom w:val="0"/>
          <w:divBdr>
            <w:top w:val="none" w:sz="0" w:space="0" w:color="auto"/>
            <w:left w:val="none" w:sz="0" w:space="0" w:color="auto"/>
            <w:bottom w:val="none" w:sz="0" w:space="0" w:color="auto"/>
            <w:right w:val="none" w:sz="0" w:space="0" w:color="auto"/>
          </w:divBdr>
        </w:div>
        <w:div w:id="1441994202">
          <w:marLeft w:val="640"/>
          <w:marRight w:val="0"/>
          <w:marTop w:val="0"/>
          <w:marBottom w:val="0"/>
          <w:divBdr>
            <w:top w:val="none" w:sz="0" w:space="0" w:color="auto"/>
            <w:left w:val="none" w:sz="0" w:space="0" w:color="auto"/>
            <w:bottom w:val="none" w:sz="0" w:space="0" w:color="auto"/>
            <w:right w:val="none" w:sz="0" w:space="0" w:color="auto"/>
          </w:divBdr>
        </w:div>
        <w:div w:id="1774089268">
          <w:marLeft w:val="640"/>
          <w:marRight w:val="0"/>
          <w:marTop w:val="0"/>
          <w:marBottom w:val="0"/>
          <w:divBdr>
            <w:top w:val="none" w:sz="0" w:space="0" w:color="auto"/>
            <w:left w:val="none" w:sz="0" w:space="0" w:color="auto"/>
            <w:bottom w:val="none" w:sz="0" w:space="0" w:color="auto"/>
            <w:right w:val="none" w:sz="0" w:space="0" w:color="auto"/>
          </w:divBdr>
        </w:div>
        <w:div w:id="274018048">
          <w:marLeft w:val="640"/>
          <w:marRight w:val="0"/>
          <w:marTop w:val="0"/>
          <w:marBottom w:val="0"/>
          <w:divBdr>
            <w:top w:val="none" w:sz="0" w:space="0" w:color="auto"/>
            <w:left w:val="none" w:sz="0" w:space="0" w:color="auto"/>
            <w:bottom w:val="none" w:sz="0" w:space="0" w:color="auto"/>
            <w:right w:val="none" w:sz="0" w:space="0" w:color="auto"/>
          </w:divBdr>
        </w:div>
        <w:div w:id="413163859">
          <w:marLeft w:val="640"/>
          <w:marRight w:val="0"/>
          <w:marTop w:val="0"/>
          <w:marBottom w:val="0"/>
          <w:divBdr>
            <w:top w:val="none" w:sz="0" w:space="0" w:color="auto"/>
            <w:left w:val="none" w:sz="0" w:space="0" w:color="auto"/>
            <w:bottom w:val="none" w:sz="0" w:space="0" w:color="auto"/>
            <w:right w:val="none" w:sz="0" w:space="0" w:color="auto"/>
          </w:divBdr>
        </w:div>
        <w:div w:id="1478837091">
          <w:marLeft w:val="640"/>
          <w:marRight w:val="0"/>
          <w:marTop w:val="0"/>
          <w:marBottom w:val="0"/>
          <w:divBdr>
            <w:top w:val="none" w:sz="0" w:space="0" w:color="auto"/>
            <w:left w:val="none" w:sz="0" w:space="0" w:color="auto"/>
            <w:bottom w:val="none" w:sz="0" w:space="0" w:color="auto"/>
            <w:right w:val="none" w:sz="0" w:space="0" w:color="auto"/>
          </w:divBdr>
        </w:div>
        <w:div w:id="912856812">
          <w:marLeft w:val="640"/>
          <w:marRight w:val="0"/>
          <w:marTop w:val="0"/>
          <w:marBottom w:val="0"/>
          <w:divBdr>
            <w:top w:val="none" w:sz="0" w:space="0" w:color="auto"/>
            <w:left w:val="none" w:sz="0" w:space="0" w:color="auto"/>
            <w:bottom w:val="none" w:sz="0" w:space="0" w:color="auto"/>
            <w:right w:val="none" w:sz="0" w:space="0" w:color="auto"/>
          </w:divBdr>
        </w:div>
        <w:div w:id="1530408797">
          <w:marLeft w:val="640"/>
          <w:marRight w:val="0"/>
          <w:marTop w:val="0"/>
          <w:marBottom w:val="0"/>
          <w:divBdr>
            <w:top w:val="none" w:sz="0" w:space="0" w:color="auto"/>
            <w:left w:val="none" w:sz="0" w:space="0" w:color="auto"/>
            <w:bottom w:val="none" w:sz="0" w:space="0" w:color="auto"/>
            <w:right w:val="none" w:sz="0" w:space="0" w:color="auto"/>
          </w:divBdr>
        </w:div>
        <w:div w:id="728069081">
          <w:marLeft w:val="640"/>
          <w:marRight w:val="0"/>
          <w:marTop w:val="0"/>
          <w:marBottom w:val="0"/>
          <w:divBdr>
            <w:top w:val="none" w:sz="0" w:space="0" w:color="auto"/>
            <w:left w:val="none" w:sz="0" w:space="0" w:color="auto"/>
            <w:bottom w:val="none" w:sz="0" w:space="0" w:color="auto"/>
            <w:right w:val="none" w:sz="0" w:space="0" w:color="auto"/>
          </w:divBdr>
        </w:div>
        <w:div w:id="1898859408">
          <w:marLeft w:val="640"/>
          <w:marRight w:val="0"/>
          <w:marTop w:val="0"/>
          <w:marBottom w:val="0"/>
          <w:divBdr>
            <w:top w:val="none" w:sz="0" w:space="0" w:color="auto"/>
            <w:left w:val="none" w:sz="0" w:space="0" w:color="auto"/>
            <w:bottom w:val="none" w:sz="0" w:space="0" w:color="auto"/>
            <w:right w:val="none" w:sz="0" w:space="0" w:color="auto"/>
          </w:divBdr>
        </w:div>
        <w:div w:id="2133862952">
          <w:marLeft w:val="640"/>
          <w:marRight w:val="0"/>
          <w:marTop w:val="0"/>
          <w:marBottom w:val="0"/>
          <w:divBdr>
            <w:top w:val="none" w:sz="0" w:space="0" w:color="auto"/>
            <w:left w:val="none" w:sz="0" w:space="0" w:color="auto"/>
            <w:bottom w:val="none" w:sz="0" w:space="0" w:color="auto"/>
            <w:right w:val="none" w:sz="0" w:space="0" w:color="auto"/>
          </w:divBdr>
        </w:div>
        <w:div w:id="1608196695">
          <w:marLeft w:val="640"/>
          <w:marRight w:val="0"/>
          <w:marTop w:val="0"/>
          <w:marBottom w:val="0"/>
          <w:divBdr>
            <w:top w:val="none" w:sz="0" w:space="0" w:color="auto"/>
            <w:left w:val="none" w:sz="0" w:space="0" w:color="auto"/>
            <w:bottom w:val="none" w:sz="0" w:space="0" w:color="auto"/>
            <w:right w:val="none" w:sz="0" w:space="0" w:color="auto"/>
          </w:divBdr>
        </w:div>
        <w:div w:id="1862082324">
          <w:marLeft w:val="640"/>
          <w:marRight w:val="0"/>
          <w:marTop w:val="0"/>
          <w:marBottom w:val="0"/>
          <w:divBdr>
            <w:top w:val="none" w:sz="0" w:space="0" w:color="auto"/>
            <w:left w:val="none" w:sz="0" w:space="0" w:color="auto"/>
            <w:bottom w:val="none" w:sz="0" w:space="0" w:color="auto"/>
            <w:right w:val="none" w:sz="0" w:space="0" w:color="auto"/>
          </w:divBdr>
        </w:div>
        <w:div w:id="1697541483">
          <w:marLeft w:val="640"/>
          <w:marRight w:val="0"/>
          <w:marTop w:val="0"/>
          <w:marBottom w:val="0"/>
          <w:divBdr>
            <w:top w:val="none" w:sz="0" w:space="0" w:color="auto"/>
            <w:left w:val="none" w:sz="0" w:space="0" w:color="auto"/>
            <w:bottom w:val="none" w:sz="0" w:space="0" w:color="auto"/>
            <w:right w:val="none" w:sz="0" w:space="0" w:color="auto"/>
          </w:divBdr>
        </w:div>
        <w:div w:id="1315065489">
          <w:marLeft w:val="640"/>
          <w:marRight w:val="0"/>
          <w:marTop w:val="0"/>
          <w:marBottom w:val="0"/>
          <w:divBdr>
            <w:top w:val="none" w:sz="0" w:space="0" w:color="auto"/>
            <w:left w:val="none" w:sz="0" w:space="0" w:color="auto"/>
            <w:bottom w:val="none" w:sz="0" w:space="0" w:color="auto"/>
            <w:right w:val="none" w:sz="0" w:space="0" w:color="auto"/>
          </w:divBdr>
        </w:div>
        <w:div w:id="796879296">
          <w:marLeft w:val="640"/>
          <w:marRight w:val="0"/>
          <w:marTop w:val="0"/>
          <w:marBottom w:val="0"/>
          <w:divBdr>
            <w:top w:val="none" w:sz="0" w:space="0" w:color="auto"/>
            <w:left w:val="none" w:sz="0" w:space="0" w:color="auto"/>
            <w:bottom w:val="none" w:sz="0" w:space="0" w:color="auto"/>
            <w:right w:val="none" w:sz="0" w:space="0" w:color="auto"/>
          </w:divBdr>
        </w:div>
        <w:div w:id="472212607">
          <w:marLeft w:val="640"/>
          <w:marRight w:val="0"/>
          <w:marTop w:val="0"/>
          <w:marBottom w:val="0"/>
          <w:divBdr>
            <w:top w:val="none" w:sz="0" w:space="0" w:color="auto"/>
            <w:left w:val="none" w:sz="0" w:space="0" w:color="auto"/>
            <w:bottom w:val="none" w:sz="0" w:space="0" w:color="auto"/>
            <w:right w:val="none" w:sz="0" w:space="0" w:color="auto"/>
          </w:divBdr>
        </w:div>
        <w:div w:id="324867977">
          <w:marLeft w:val="640"/>
          <w:marRight w:val="0"/>
          <w:marTop w:val="0"/>
          <w:marBottom w:val="0"/>
          <w:divBdr>
            <w:top w:val="none" w:sz="0" w:space="0" w:color="auto"/>
            <w:left w:val="none" w:sz="0" w:space="0" w:color="auto"/>
            <w:bottom w:val="none" w:sz="0" w:space="0" w:color="auto"/>
            <w:right w:val="none" w:sz="0" w:space="0" w:color="auto"/>
          </w:divBdr>
        </w:div>
        <w:div w:id="1909800071">
          <w:marLeft w:val="640"/>
          <w:marRight w:val="0"/>
          <w:marTop w:val="0"/>
          <w:marBottom w:val="0"/>
          <w:divBdr>
            <w:top w:val="none" w:sz="0" w:space="0" w:color="auto"/>
            <w:left w:val="none" w:sz="0" w:space="0" w:color="auto"/>
            <w:bottom w:val="none" w:sz="0" w:space="0" w:color="auto"/>
            <w:right w:val="none" w:sz="0" w:space="0" w:color="auto"/>
          </w:divBdr>
        </w:div>
        <w:div w:id="551695566">
          <w:marLeft w:val="640"/>
          <w:marRight w:val="0"/>
          <w:marTop w:val="0"/>
          <w:marBottom w:val="0"/>
          <w:divBdr>
            <w:top w:val="none" w:sz="0" w:space="0" w:color="auto"/>
            <w:left w:val="none" w:sz="0" w:space="0" w:color="auto"/>
            <w:bottom w:val="none" w:sz="0" w:space="0" w:color="auto"/>
            <w:right w:val="none" w:sz="0" w:space="0" w:color="auto"/>
          </w:divBdr>
        </w:div>
        <w:div w:id="1689214166">
          <w:marLeft w:val="640"/>
          <w:marRight w:val="0"/>
          <w:marTop w:val="0"/>
          <w:marBottom w:val="0"/>
          <w:divBdr>
            <w:top w:val="none" w:sz="0" w:space="0" w:color="auto"/>
            <w:left w:val="none" w:sz="0" w:space="0" w:color="auto"/>
            <w:bottom w:val="none" w:sz="0" w:space="0" w:color="auto"/>
            <w:right w:val="none" w:sz="0" w:space="0" w:color="auto"/>
          </w:divBdr>
        </w:div>
        <w:div w:id="758259446">
          <w:marLeft w:val="640"/>
          <w:marRight w:val="0"/>
          <w:marTop w:val="0"/>
          <w:marBottom w:val="0"/>
          <w:divBdr>
            <w:top w:val="none" w:sz="0" w:space="0" w:color="auto"/>
            <w:left w:val="none" w:sz="0" w:space="0" w:color="auto"/>
            <w:bottom w:val="none" w:sz="0" w:space="0" w:color="auto"/>
            <w:right w:val="none" w:sz="0" w:space="0" w:color="auto"/>
          </w:divBdr>
        </w:div>
        <w:div w:id="1568686747">
          <w:marLeft w:val="640"/>
          <w:marRight w:val="0"/>
          <w:marTop w:val="0"/>
          <w:marBottom w:val="0"/>
          <w:divBdr>
            <w:top w:val="none" w:sz="0" w:space="0" w:color="auto"/>
            <w:left w:val="none" w:sz="0" w:space="0" w:color="auto"/>
            <w:bottom w:val="none" w:sz="0" w:space="0" w:color="auto"/>
            <w:right w:val="none" w:sz="0" w:space="0" w:color="auto"/>
          </w:divBdr>
        </w:div>
        <w:div w:id="1369836655">
          <w:marLeft w:val="640"/>
          <w:marRight w:val="0"/>
          <w:marTop w:val="0"/>
          <w:marBottom w:val="0"/>
          <w:divBdr>
            <w:top w:val="none" w:sz="0" w:space="0" w:color="auto"/>
            <w:left w:val="none" w:sz="0" w:space="0" w:color="auto"/>
            <w:bottom w:val="none" w:sz="0" w:space="0" w:color="auto"/>
            <w:right w:val="none" w:sz="0" w:space="0" w:color="auto"/>
          </w:divBdr>
        </w:div>
        <w:div w:id="2126776535">
          <w:marLeft w:val="640"/>
          <w:marRight w:val="0"/>
          <w:marTop w:val="0"/>
          <w:marBottom w:val="0"/>
          <w:divBdr>
            <w:top w:val="none" w:sz="0" w:space="0" w:color="auto"/>
            <w:left w:val="none" w:sz="0" w:space="0" w:color="auto"/>
            <w:bottom w:val="none" w:sz="0" w:space="0" w:color="auto"/>
            <w:right w:val="none" w:sz="0" w:space="0" w:color="auto"/>
          </w:divBdr>
        </w:div>
        <w:div w:id="559556142">
          <w:marLeft w:val="640"/>
          <w:marRight w:val="0"/>
          <w:marTop w:val="0"/>
          <w:marBottom w:val="0"/>
          <w:divBdr>
            <w:top w:val="none" w:sz="0" w:space="0" w:color="auto"/>
            <w:left w:val="none" w:sz="0" w:space="0" w:color="auto"/>
            <w:bottom w:val="none" w:sz="0" w:space="0" w:color="auto"/>
            <w:right w:val="none" w:sz="0" w:space="0" w:color="auto"/>
          </w:divBdr>
        </w:div>
        <w:div w:id="1146043058">
          <w:marLeft w:val="640"/>
          <w:marRight w:val="0"/>
          <w:marTop w:val="0"/>
          <w:marBottom w:val="0"/>
          <w:divBdr>
            <w:top w:val="none" w:sz="0" w:space="0" w:color="auto"/>
            <w:left w:val="none" w:sz="0" w:space="0" w:color="auto"/>
            <w:bottom w:val="none" w:sz="0" w:space="0" w:color="auto"/>
            <w:right w:val="none" w:sz="0" w:space="0" w:color="auto"/>
          </w:divBdr>
        </w:div>
        <w:div w:id="1716931312">
          <w:marLeft w:val="640"/>
          <w:marRight w:val="0"/>
          <w:marTop w:val="0"/>
          <w:marBottom w:val="0"/>
          <w:divBdr>
            <w:top w:val="none" w:sz="0" w:space="0" w:color="auto"/>
            <w:left w:val="none" w:sz="0" w:space="0" w:color="auto"/>
            <w:bottom w:val="none" w:sz="0" w:space="0" w:color="auto"/>
            <w:right w:val="none" w:sz="0" w:space="0" w:color="auto"/>
          </w:divBdr>
        </w:div>
        <w:div w:id="1694963538">
          <w:marLeft w:val="640"/>
          <w:marRight w:val="0"/>
          <w:marTop w:val="0"/>
          <w:marBottom w:val="0"/>
          <w:divBdr>
            <w:top w:val="none" w:sz="0" w:space="0" w:color="auto"/>
            <w:left w:val="none" w:sz="0" w:space="0" w:color="auto"/>
            <w:bottom w:val="none" w:sz="0" w:space="0" w:color="auto"/>
            <w:right w:val="none" w:sz="0" w:space="0" w:color="auto"/>
          </w:divBdr>
        </w:div>
      </w:divsChild>
    </w:div>
    <w:div w:id="1158882754">
      <w:bodyDiv w:val="1"/>
      <w:marLeft w:val="0"/>
      <w:marRight w:val="0"/>
      <w:marTop w:val="0"/>
      <w:marBottom w:val="0"/>
      <w:divBdr>
        <w:top w:val="none" w:sz="0" w:space="0" w:color="auto"/>
        <w:left w:val="none" w:sz="0" w:space="0" w:color="auto"/>
        <w:bottom w:val="none" w:sz="0" w:space="0" w:color="auto"/>
        <w:right w:val="none" w:sz="0" w:space="0" w:color="auto"/>
      </w:divBdr>
      <w:divsChild>
        <w:div w:id="431358259">
          <w:marLeft w:val="640"/>
          <w:marRight w:val="0"/>
          <w:marTop w:val="0"/>
          <w:marBottom w:val="0"/>
          <w:divBdr>
            <w:top w:val="none" w:sz="0" w:space="0" w:color="auto"/>
            <w:left w:val="none" w:sz="0" w:space="0" w:color="auto"/>
            <w:bottom w:val="none" w:sz="0" w:space="0" w:color="auto"/>
            <w:right w:val="none" w:sz="0" w:space="0" w:color="auto"/>
          </w:divBdr>
        </w:div>
        <w:div w:id="138376832">
          <w:marLeft w:val="640"/>
          <w:marRight w:val="0"/>
          <w:marTop w:val="0"/>
          <w:marBottom w:val="0"/>
          <w:divBdr>
            <w:top w:val="none" w:sz="0" w:space="0" w:color="auto"/>
            <w:left w:val="none" w:sz="0" w:space="0" w:color="auto"/>
            <w:bottom w:val="none" w:sz="0" w:space="0" w:color="auto"/>
            <w:right w:val="none" w:sz="0" w:space="0" w:color="auto"/>
          </w:divBdr>
        </w:div>
        <w:div w:id="1099982986">
          <w:marLeft w:val="640"/>
          <w:marRight w:val="0"/>
          <w:marTop w:val="0"/>
          <w:marBottom w:val="0"/>
          <w:divBdr>
            <w:top w:val="none" w:sz="0" w:space="0" w:color="auto"/>
            <w:left w:val="none" w:sz="0" w:space="0" w:color="auto"/>
            <w:bottom w:val="none" w:sz="0" w:space="0" w:color="auto"/>
            <w:right w:val="none" w:sz="0" w:space="0" w:color="auto"/>
          </w:divBdr>
        </w:div>
        <w:div w:id="532814550">
          <w:marLeft w:val="640"/>
          <w:marRight w:val="0"/>
          <w:marTop w:val="0"/>
          <w:marBottom w:val="0"/>
          <w:divBdr>
            <w:top w:val="none" w:sz="0" w:space="0" w:color="auto"/>
            <w:left w:val="none" w:sz="0" w:space="0" w:color="auto"/>
            <w:bottom w:val="none" w:sz="0" w:space="0" w:color="auto"/>
            <w:right w:val="none" w:sz="0" w:space="0" w:color="auto"/>
          </w:divBdr>
        </w:div>
        <w:div w:id="127825403">
          <w:marLeft w:val="640"/>
          <w:marRight w:val="0"/>
          <w:marTop w:val="0"/>
          <w:marBottom w:val="0"/>
          <w:divBdr>
            <w:top w:val="none" w:sz="0" w:space="0" w:color="auto"/>
            <w:left w:val="none" w:sz="0" w:space="0" w:color="auto"/>
            <w:bottom w:val="none" w:sz="0" w:space="0" w:color="auto"/>
            <w:right w:val="none" w:sz="0" w:space="0" w:color="auto"/>
          </w:divBdr>
        </w:div>
        <w:div w:id="1291282409">
          <w:marLeft w:val="640"/>
          <w:marRight w:val="0"/>
          <w:marTop w:val="0"/>
          <w:marBottom w:val="0"/>
          <w:divBdr>
            <w:top w:val="none" w:sz="0" w:space="0" w:color="auto"/>
            <w:left w:val="none" w:sz="0" w:space="0" w:color="auto"/>
            <w:bottom w:val="none" w:sz="0" w:space="0" w:color="auto"/>
            <w:right w:val="none" w:sz="0" w:space="0" w:color="auto"/>
          </w:divBdr>
        </w:div>
        <w:div w:id="36125875">
          <w:marLeft w:val="640"/>
          <w:marRight w:val="0"/>
          <w:marTop w:val="0"/>
          <w:marBottom w:val="0"/>
          <w:divBdr>
            <w:top w:val="none" w:sz="0" w:space="0" w:color="auto"/>
            <w:left w:val="none" w:sz="0" w:space="0" w:color="auto"/>
            <w:bottom w:val="none" w:sz="0" w:space="0" w:color="auto"/>
            <w:right w:val="none" w:sz="0" w:space="0" w:color="auto"/>
          </w:divBdr>
        </w:div>
        <w:div w:id="1018314469">
          <w:marLeft w:val="640"/>
          <w:marRight w:val="0"/>
          <w:marTop w:val="0"/>
          <w:marBottom w:val="0"/>
          <w:divBdr>
            <w:top w:val="none" w:sz="0" w:space="0" w:color="auto"/>
            <w:left w:val="none" w:sz="0" w:space="0" w:color="auto"/>
            <w:bottom w:val="none" w:sz="0" w:space="0" w:color="auto"/>
            <w:right w:val="none" w:sz="0" w:space="0" w:color="auto"/>
          </w:divBdr>
        </w:div>
        <w:div w:id="1735273251">
          <w:marLeft w:val="640"/>
          <w:marRight w:val="0"/>
          <w:marTop w:val="0"/>
          <w:marBottom w:val="0"/>
          <w:divBdr>
            <w:top w:val="none" w:sz="0" w:space="0" w:color="auto"/>
            <w:left w:val="none" w:sz="0" w:space="0" w:color="auto"/>
            <w:bottom w:val="none" w:sz="0" w:space="0" w:color="auto"/>
            <w:right w:val="none" w:sz="0" w:space="0" w:color="auto"/>
          </w:divBdr>
        </w:div>
        <w:div w:id="1747872872">
          <w:marLeft w:val="640"/>
          <w:marRight w:val="0"/>
          <w:marTop w:val="0"/>
          <w:marBottom w:val="0"/>
          <w:divBdr>
            <w:top w:val="none" w:sz="0" w:space="0" w:color="auto"/>
            <w:left w:val="none" w:sz="0" w:space="0" w:color="auto"/>
            <w:bottom w:val="none" w:sz="0" w:space="0" w:color="auto"/>
            <w:right w:val="none" w:sz="0" w:space="0" w:color="auto"/>
          </w:divBdr>
        </w:div>
        <w:div w:id="26106919">
          <w:marLeft w:val="640"/>
          <w:marRight w:val="0"/>
          <w:marTop w:val="0"/>
          <w:marBottom w:val="0"/>
          <w:divBdr>
            <w:top w:val="none" w:sz="0" w:space="0" w:color="auto"/>
            <w:left w:val="none" w:sz="0" w:space="0" w:color="auto"/>
            <w:bottom w:val="none" w:sz="0" w:space="0" w:color="auto"/>
            <w:right w:val="none" w:sz="0" w:space="0" w:color="auto"/>
          </w:divBdr>
        </w:div>
        <w:div w:id="2031838715">
          <w:marLeft w:val="640"/>
          <w:marRight w:val="0"/>
          <w:marTop w:val="0"/>
          <w:marBottom w:val="0"/>
          <w:divBdr>
            <w:top w:val="none" w:sz="0" w:space="0" w:color="auto"/>
            <w:left w:val="none" w:sz="0" w:space="0" w:color="auto"/>
            <w:bottom w:val="none" w:sz="0" w:space="0" w:color="auto"/>
            <w:right w:val="none" w:sz="0" w:space="0" w:color="auto"/>
          </w:divBdr>
        </w:div>
        <w:div w:id="1782802393">
          <w:marLeft w:val="640"/>
          <w:marRight w:val="0"/>
          <w:marTop w:val="0"/>
          <w:marBottom w:val="0"/>
          <w:divBdr>
            <w:top w:val="none" w:sz="0" w:space="0" w:color="auto"/>
            <w:left w:val="none" w:sz="0" w:space="0" w:color="auto"/>
            <w:bottom w:val="none" w:sz="0" w:space="0" w:color="auto"/>
            <w:right w:val="none" w:sz="0" w:space="0" w:color="auto"/>
          </w:divBdr>
        </w:div>
        <w:div w:id="681980749">
          <w:marLeft w:val="640"/>
          <w:marRight w:val="0"/>
          <w:marTop w:val="0"/>
          <w:marBottom w:val="0"/>
          <w:divBdr>
            <w:top w:val="none" w:sz="0" w:space="0" w:color="auto"/>
            <w:left w:val="none" w:sz="0" w:space="0" w:color="auto"/>
            <w:bottom w:val="none" w:sz="0" w:space="0" w:color="auto"/>
            <w:right w:val="none" w:sz="0" w:space="0" w:color="auto"/>
          </w:divBdr>
        </w:div>
        <w:div w:id="816726333">
          <w:marLeft w:val="640"/>
          <w:marRight w:val="0"/>
          <w:marTop w:val="0"/>
          <w:marBottom w:val="0"/>
          <w:divBdr>
            <w:top w:val="none" w:sz="0" w:space="0" w:color="auto"/>
            <w:left w:val="none" w:sz="0" w:space="0" w:color="auto"/>
            <w:bottom w:val="none" w:sz="0" w:space="0" w:color="auto"/>
            <w:right w:val="none" w:sz="0" w:space="0" w:color="auto"/>
          </w:divBdr>
        </w:div>
        <w:div w:id="1645349525">
          <w:marLeft w:val="640"/>
          <w:marRight w:val="0"/>
          <w:marTop w:val="0"/>
          <w:marBottom w:val="0"/>
          <w:divBdr>
            <w:top w:val="none" w:sz="0" w:space="0" w:color="auto"/>
            <w:left w:val="none" w:sz="0" w:space="0" w:color="auto"/>
            <w:bottom w:val="none" w:sz="0" w:space="0" w:color="auto"/>
            <w:right w:val="none" w:sz="0" w:space="0" w:color="auto"/>
          </w:divBdr>
        </w:div>
        <w:div w:id="1982342926">
          <w:marLeft w:val="640"/>
          <w:marRight w:val="0"/>
          <w:marTop w:val="0"/>
          <w:marBottom w:val="0"/>
          <w:divBdr>
            <w:top w:val="none" w:sz="0" w:space="0" w:color="auto"/>
            <w:left w:val="none" w:sz="0" w:space="0" w:color="auto"/>
            <w:bottom w:val="none" w:sz="0" w:space="0" w:color="auto"/>
            <w:right w:val="none" w:sz="0" w:space="0" w:color="auto"/>
          </w:divBdr>
        </w:div>
        <w:div w:id="1539856177">
          <w:marLeft w:val="640"/>
          <w:marRight w:val="0"/>
          <w:marTop w:val="0"/>
          <w:marBottom w:val="0"/>
          <w:divBdr>
            <w:top w:val="none" w:sz="0" w:space="0" w:color="auto"/>
            <w:left w:val="none" w:sz="0" w:space="0" w:color="auto"/>
            <w:bottom w:val="none" w:sz="0" w:space="0" w:color="auto"/>
            <w:right w:val="none" w:sz="0" w:space="0" w:color="auto"/>
          </w:divBdr>
        </w:div>
        <w:div w:id="477918044">
          <w:marLeft w:val="640"/>
          <w:marRight w:val="0"/>
          <w:marTop w:val="0"/>
          <w:marBottom w:val="0"/>
          <w:divBdr>
            <w:top w:val="none" w:sz="0" w:space="0" w:color="auto"/>
            <w:left w:val="none" w:sz="0" w:space="0" w:color="auto"/>
            <w:bottom w:val="none" w:sz="0" w:space="0" w:color="auto"/>
            <w:right w:val="none" w:sz="0" w:space="0" w:color="auto"/>
          </w:divBdr>
        </w:div>
        <w:div w:id="882402307">
          <w:marLeft w:val="640"/>
          <w:marRight w:val="0"/>
          <w:marTop w:val="0"/>
          <w:marBottom w:val="0"/>
          <w:divBdr>
            <w:top w:val="none" w:sz="0" w:space="0" w:color="auto"/>
            <w:left w:val="none" w:sz="0" w:space="0" w:color="auto"/>
            <w:bottom w:val="none" w:sz="0" w:space="0" w:color="auto"/>
            <w:right w:val="none" w:sz="0" w:space="0" w:color="auto"/>
          </w:divBdr>
        </w:div>
        <w:div w:id="1695379163">
          <w:marLeft w:val="640"/>
          <w:marRight w:val="0"/>
          <w:marTop w:val="0"/>
          <w:marBottom w:val="0"/>
          <w:divBdr>
            <w:top w:val="none" w:sz="0" w:space="0" w:color="auto"/>
            <w:left w:val="none" w:sz="0" w:space="0" w:color="auto"/>
            <w:bottom w:val="none" w:sz="0" w:space="0" w:color="auto"/>
            <w:right w:val="none" w:sz="0" w:space="0" w:color="auto"/>
          </w:divBdr>
        </w:div>
        <w:div w:id="2110003098">
          <w:marLeft w:val="640"/>
          <w:marRight w:val="0"/>
          <w:marTop w:val="0"/>
          <w:marBottom w:val="0"/>
          <w:divBdr>
            <w:top w:val="none" w:sz="0" w:space="0" w:color="auto"/>
            <w:left w:val="none" w:sz="0" w:space="0" w:color="auto"/>
            <w:bottom w:val="none" w:sz="0" w:space="0" w:color="auto"/>
            <w:right w:val="none" w:sz="0" w:space="0" w:color="auto"/>
          </w:divBdr>
        </w:div>
        <w:div w:id="176236066">
          <w:marLeft w:val="640"/>
          <w:marRight w:val="0"/>
          <w:marTop w:val="0"/>
          <w:marBottom w:val="0"/>
          <w:divBdr>
            <w:top w:val="none" w:sz="0" w:space="0" w:color="auto"/>
            <w:left w:val="none" w:sz="0" w:space="0" w:color="auto"/>
            <w:bottom w:val="none" w:sz="0" w:space="0" w:color="auto"/>
            <w:right w:val="none" w:sz="0" w:space="0" w:color="auto"/>
          </w:divBdr>
        </w:div>
        <w:div w:id="2057581087">
          <w:marLeft w:val="640"/>
          <w:marRight w:val="0"/>
          <w:marTop w:val="0"/>
          <w:marBottom w:val="0"/>
          <w:divBdr>
            <w:top w:val="none" w:sz="0" w:space="0" w:color="auto"/>
            <w:left w:val="none" w:sz="0" w:space="0" w:color="auto"/>
            <w:bottom w:val="none" w:sz="0" w:space="0" w:color="auto"/>
            <w:right w:val="none" w:sz="0" w:space="0" w:color="auto"/>
          </w:divBdr>
        </w:div>
        <w:div w:id="1998534349">
          <w:marLeft w:val="640"/>
          <w:marRight w:val="0"/>
          <w:marTop w:val="0"/>
          <w:marBottom w:val="0"/>
          <w:divBdr>
            <w:top w:val="none" w:sz="0" w:space="0" w:color="auto"/>
            <w:left w:val="none" w:sz="0" w:space="0" w:color="auto"/>
            <w:bottom w:val="none" w:sz="0" w:space="0" w:color="auto"/>
            <w:right w:val="none" w:sz="0" w:space="0" w:color="auto"/>
          </w:divBdr>
        </w:div>
        <w:div w:id="13115872">
          <w:marLeft w:val="640"/>
          <w:marRight w:val="0"/>
          <w:marTop w:val="0"/>
          <w:marBottom w:val="0"/>
          <w:divBdr>
            <w:top w:val="none" w:sz="0" w:space="0" w:color="auto"/>
            <w:left w:val="none" w:sz="0" w:space="0" w:color="auto"/>
            <w:bottom w:val="none" w:sz="0" w:space="0" w:color="auto"/>
            <w:right w:val="none" w:sz="0" w:space="0" w:color="auto"/>
          </w:divBdr>
        </w:div>
        <w:div w:id="526218344">
          <w:marLeft w:val="640"/>
          <w:marRight w:val="0"/>
          <w:marTop w:val="0"/>
          <w:marBottom w:val="0"/>
          <w:divBdr>
            <w:top w:val="none" w:sz="0" w:space="0" w:color="auto"/>
            <w:left w:val="none" w:sz="0" w:space="0" w:color="auto"/>
            <w:bottom w:val="none" w:sz="0" w:space="0" w:color="auto"/>
            <w:right w:val="none" w:sz="0" w:space="0" w:color="auto"/>
          </w:divBdr>
        </w:div>
        <w:div w:id="1639653585">
          <w:marLeft w:val="640"/>
          <w:marRight w:val="0"/>
          <w:marTop w:val="0"/>
          <w:marBottom w:val="0"/>
          <w:divBdr>
            <w:top w:val="none" w:sz="0" w:space="0" w:color="auto"/>
            <w:left w:val="none" w:sz="0" w:space="0" w:color="auto"/>
            <w:bottom w:val="none" w:sz="0" w:space="0" w:color="auto"/>
            <w:right w:val="none" w:sz="0" w:space="0" w:color="auto"/>
          </w:divBdr>
        </w:div>
        <w:div w:id="1999917662">
          <w:marLeft w:val="640"/>
          <w:marRight w:val="0"/>
          <w:marTop w:val="0"/>
          <w:marBottom w:val="0"/>
          <w:divBdr>
            <w:top w:val="none" w:sz="0" w:space="0" w:color="auto"/>
            <w:left w:val="none" w:sz="0" w:space="0" w:color="auto"/>
            <w:bottom w:val="none" w:sz="0" w:space="0" w:color="auto"/>
            <w:right w:val="none" w:sz="0" w:space="0" w:color="auto"/>
          </w:divBdr>
        </w:div>
        <w:div w:id="216817710">
          <w:marLeft w:val="640"/>
          <w:marRight w:val="0"/>
          <w:marTop w:val="0"/>
          <w:marBottom w:val="0"/>
          <w:divBdr>
            <w:top w:val="none" w:sz="0" w:space="0" w:color="auto"/>
            <w:left w:val="none" w:sz="0" w:space="0" w:color="auto"/>
            <w:bottom w:val="none" w:sz="0" w:space="0" w:color="auto"/>
            <w:right w:val="none" w:sz="0" w:space="0" w:color="auto"/>
          </w:divBdr>
        </w:div>
        <w:div w:id="1773547239">
          <w:marLeft w:val="640"/>
          <w:marRight w:val="0"/>
          <w:marTop w:val="0"/>
          <w:marBottom w:val="0"/>
          <w:divBdr>
            <w:top w:val="none" w:sz="0" w:space="0" w:color="auto"/>
            <w:left w:val="none" w:sz="0" w:space="0" w:color="auto"/>
            <w:bottom w:val="none" w:sz="0" w:space="0" w:color="auto"/>
            <w:right w:val="none" w:sz="0" w:space="0" w:color="auto"/>
          </w:divBdr>
        </w:div>
        <w:div w:id="1488551549">
          <w:marLeft w:val="640"/>
          <w:marRight w:val="0"/>
          <w:marTop w:val="0"/>
          <w:marBottom w:val="0"/>
          <w:divBdr>
            <w:top w:val="none" w:sz="0" w:space="0" w:color="auto"/>
            <w:left w:val="none" w:sz="0" w:space="0" w:color="auto"/>
            <w:bottom w:val="none" w:sz="0" w:space="0" w:color="auto"/>
            <w:right w:val="none" w:sz="0" w:space="0" w:color="auto"/>
          </w:divBdr>
        </w:div>
        <w:div w:id="732504030">
          <w:marLeft w:val="640"/>
          <w:marRight w:val="0"/>
          <w:marTop w:val="0"/>
          <w:marBottom w:val="0"/>
          <w:divBdr>
            <w:top w:val="none" w:sz="0" w:space="0" w:color="auto"/>
            <w:left w:val="none" w:sz="0" w:space="0" w:color="auto"/>
            <w:bottom w:val="none" w:sz="0" w:space="0" w:color="auto"/>
            <w:right w:val="none" w:sz="0" w:space="0" w:color="auto"/>
          </w:divBdr>
        </w:div>
        <w:div w:id="702176021">
          <w:marLeft w:val="640"/>
          <w:marRight w:val="0"/>
          <w:marTop w:val="0"/>
          <w:marBottom w:val="0"/>
          <w:divBdr>
            <w:top w:val="none" w:sz="0" w:space="0" w:color="auto"/>
            <w:left w:val="none" w:sz="0" w:space="0" w:color="auto"/>
            <w:bottom w:val="none" w:sz="0" w:space="0" w:color="auto"/>
            <w:right w:val="none" w:sz="0" w:space="0" w:color="auto"/>
          </w:divBdr>
        </w:div>
        <w:div w:id="1683126261">
          <w:marLeft w:val="640"/>
          <w:marRight w:val="0"/>
          <w:marTop w:val="0"/>
          <w:marBottom w:val="0"/>
          <w:divBdr>
            <w:top w:val="none" w:sz="0" w:space="0" w:color="auto"/>
            <w:left w:val="none" w:sz="0" w:space="0" w:color="auto"/>
            <w:bottom w:val="none" w:sz="0" w:space="0" w:color="auto"/>
            <w:right w:val="none" w:sz="0" w:space="0" w:color="auto"/>
          </w:divBdr>
        </w:div>
        <w:div w:id="694503269">
          <w:marLeft w:val="640"/>
          <w:marRight w:val="0"/>
          <w:marTop w:val="0"/>
          <w:marBottom w:val="0"/>
          <w:divBdr>
            <w:top w:val="none" w:sz="0" w:space="0" w:color="auto"/>
            <w:left w:val="none" w:sz="0" w:space="0" w:color="auto"/>
            <w:bottom w:val="none" w:sz="0" w:space="0" w:color="auto"/>
            <w:right w:val="none" w:sz="0" w:space="0" w:color="auto"/>
          </w:divBdr>
        </w:div>
        <w:div w:id="2128616045">
          <w:marLeft w:val="640"/>
          <w:marRight w:val="0"/>
          <w:marTop w:val="0"/>
          <w:marBottom w:val="0"/>
          <w:divBdr>
            <w:top w:val="none" w:sz="0" w:space="0" w:color="auto"/>
            <w:left w:val="none" w:sz="0" w:space="0" w:color="auto"/>
            <w:bottom w:val="none" w:sz="0" w:space="0" w:color="auto"/>
            <w:right w:val="none" w:sz="0" w:space="0" w:color="auto"/>
          </w:divBdr>
        </w:div>
        <w:div w:id="1206067012">
          <w:marLeft w:val="640"/>
          <w:marRight w:val="0"/>
          <w:marTop w:val="0"/>
          <w:marBottom w:val="0"/>
          <w:divBdr>
            <w:top w:val="none" w:sz="0" w:space="0" w:color="auto"/>
            <w:left w:val="none" w:sz="0" w:space="0" w:color="auto"/>
            <w:bottom w:val="none" w:sz="0" w:space="0" w:color="auto"/>
            <w:right w:val="none" w:sz="0" w:space="0" w:color="auto"/>
          </w:divBdr>
        </w:div>
        <w:div w:id="1933859587">
          <w:marLeft w:val="640"/>
          <w:marRight w:val="0"/>
          <w:marTop w:val="0"/>
          <w:marBottom w:val="0"/>
          <w:divBdr>
            <w:top w:val="none" w:sz="0" w:space="0" w:color="auto"/>
            <w:left w:val="none" w:sz="0" w:space="0" w:color="auto"/>
            <w:bottom w:val="none" w:sz="0" w:space="0" w:color="auto"/>
            <w:right w:val="none" w:sz="0" w:space="0" w:color="auto"/>
          </w:divBdr>
        </w:div>
        <w:div w:id="611784051">
          <w:marLeft w:val="640"/>
          <w:marRight w:val="0"/>
          <w:marTop w:val="0"/>
          <w:marBottom w:val="0"/>
          <w:divBdr>
            <w:top w:val="none" w:sz="0" w:space="0" w:color="auto"/>
            <w:left w:val="none" w:sz="0" w:space="0" w:color="auto"/>
            <w:bottom w:val="none" w:sz="0" w:space="0" w:color="auto"/>
            <w:right w:val="none" w:sz="0" w:space="0" w:color="auto"/>
          </w:divBdr>
        </w:div>
        <w:div w:id="2074161216">
          <w:marLeft w:val="640"/>
          <w:marRight w:val="0"/>
          <w:marTop w:val="0"/>
          <w:marBottom w:val="0"/>
          <w:divBdr>
            <w:top w:val="none" w:sz="0" w:space="0" w:color="auto"/>
            <w:left w:val="none" w:sz="0" w:space="0" w:color="auto"/>
            <w:bottom w:val="none" w:sz="0" w:space="0" w:color="auto"/>
            <w:right w:val="none" w:sz="0" w:space="0" w:color="auto"/>
          </w:divBdr>
        </w:div>
        <w:div w:id="789783979">
          <w:marLeft w:val="640"/>
          <w:marRight w:val="0"/>
          <w:marTop w:val="0"/>
          <w:marBottom w:val="0"/>
          <w:divBdr>
            <w:top w:val="none" w:sz="0" w:space="0" w:color="auto"/>
            <w:left w:val="none" w:sz="0" w:space="0" w:color="auto"/>
            <w:bottom w:val="none" w:sz="0" w:space="0" w:color="auto"/>
            <w:right w:val="none" w:sz="0" w:space="0" w:color="auto"/>
          </w:divBdr>
        </w:div>
        <w:div w:id="886650759">
          <w:marLeft w:val="640"/>
          <w:marRight w:val="0"/>
          <w:marTop w:val="0"/>
          <w:marBottom w:val="0"/>
          <w:divBdr>
            <w:top w:val="none" w:sz="0" w:space="0" w:color="auto"/>
            <w:left w:val="none" w:sz="0" w:space="0" w:color="auto"/>
            <w:bottom w:val="none" w:sz="0" w:space="0" w:color="auto"/>
            <w:right w:val="none" w:sz="0" w:space="0" w:color="auto"/>
          </w:divBdr>
        </w:div>
        <w:div w:id="1105466439">
          <w:marLeft w:val="640"/>
          <w:marRight w:val="0"/>
          <w:marTop w:val="0"/>
          <w:marBottom w:val="0"/>
          <w:divBdr>
            <w:top w:val="none" w:sz="0" w:space="0" w:color="auto"/>
            <w:left w:val="none" w:sz="0" w:space="0" w:color="auto"/>
            <w:bottom w:val="none" w:sz="0" w:space="0" w:color="auto"/>
            <w:right w:val="none" w:sz="0" w:space="0" w:color="auto"/>
          </w:divBdr>
        </w:div>
        <w:div w:id="1850295239">
          <w:marLeft w:val="640"/>
          <w:marRight w:val="0"/>
          <w:marTop w:val="0"/>
          <w:marBottom w:val="0"/>
          <w:divBdr>
            <w:top w:val="none" w:sz="0" w:space="0" w:color="auto"/>
            <w:left w:val="none" w:sz="0" w:space="0" w:color="auto"/>
            <w:bottom w:val="none" w:sz="0" w:space="0" w:color="auto"/>
            <w:right w:val="none" w:sz="0" w:space="0" w:color="auto"/>
          </w:divBdr>
        </w:div>
        <w:div w:id="1016271518">
          <w:marLeft w:val="640"/>
          <w:marRight w:val="0"/>
          <w:marTop w:val="0"/>
          <w:marBottom w:val="0"/>
          <w:divBdr>
            <w:top w:val="none" w:sz="0" w:space="0" w:color="auto"/>
            <w:left w:val="none" w:sz="0" w:space="0" w:color="auto"/>
            <w:bottom w:val="none" w:sz="0" w:space="0" w:color="auto"/>
            <w:right w:val="none" w:sz="0" w:space="0" w:color="auto"/>
          </w:divBdr>
        </w:div>
        <w:div w:id="1377120421">
          <w:marLeft w:val="640"/>
          <w:marRight w:val="0"/>
          <w:marTop w:val="0"/>
          <w:marBottom w:val="0"/>
          <w:divBdr>
            <w:top w:val="none" w:sz="0" w:space="0" w:color="auto"/>
            <w:left w:val="none" w:sz="0" w:space="0" w:color="auto"/>
            <w:bottom w:val="none" w:sz="0" w:space="0" w:color="auto"/>
            <w:right w:val="none" w:sz="0" w:space="0" w:color="auto"/>
          </w:divBdr>
        </w:div>
        <w:div w:id="1092049154">
          <w:marLeft w:val="640"/>
          <w:marRight w:val="0"/>
          <w:marTop w:val="0"/>
          <w:marBottom w:val="0"/>
          <w:divBdr>
            <w:top w:val="none" w:sz="0" w:space="0" w:color="auto"/>
            <w:left w:val="none" w:sz="0" w:space="0" w:color="auto"/>
            <w:bottom w:val="none" w:sz="0" w:space="0" w:color="auto"/>
            <w:right w:val="none" w:sz="0" w:space="0" w:color="auto"/>
          </w:divBdr>
        </w:div>
        <w:div w:id="1203400864">
          <w:marLeft w:val="640"/>
          <w:marRight w:val="0"/>
          <w:marTop w:val="0"/>
          <w:marBottom w:val="0"/>
          <w:divBdr>
            <w:top w:val="none" w:sz="0" w:space="0" w:color="auto"/>
            <w:left w:val="none" w:sz="0" w:space="0" w:color="auto"/>
            <w:bottom w:val="none" w:sz="0" w:space="0" w:color="auto"/>
            <w:right w:val="none" w:sz="0" w:space="0" w:color="auto"/>
          </w:divBdr>
        </w:div>
        <w:div w:id="1136874469">
          <w:marLeft w:val="640"/>
          <w:marRight w:val="0"/>
          <w:marTop w:val="0"/>
          <w:marBottom w:val="0"/>
          <w:divBdr>
            <w:top w:val="none" w:sz="0" w:space="0" w:color="auto"/>
            <w:left w:val="none" w:sz="0" w:space="0" w:color="auto"/>
            <w:bottom w:val="none" w:sz="0" w:space="0" w:color="auto"/>
            <w:right w:val="none" w:sz="0" w:space="0" w:color="auto"/>
          </w:divBdr>
        </w:div>
        <w:div w:id="695227862">
          <w:marLeft w:val="640"/>
          <w:marRight w:val="0"/>
          <w:marTop w:val="0"/>
          <w:marBottom w:val="0"/>
          <w:divBdr>
            <w:top w:val="none" w:sz="0" w:space="0" w:color="auto"/>
            <w:left w:val="none" w:sz="0" w:space="0" w:color="auto"/>
            <w:bottom w:val="none" w:sz="0" w:space="0" w:color="auto"/>
            <w:right w:val="none" w:sz="0" w:space="0" w:color="auto"/>
          </w:divBdr>
        </w:div>
        <w:div w:id="259218946">
          <w:marLeft w:val="640"/>
          <w:marRight w:val="0"/>
          <w:marTop w:val="0"/>
          <w:marBottom w:val="0"/>
          <w:divBdr>
            <w:top w:val="none" w:sz="0" w:space="0" w:color="auto"/>
            <w:left w:val="none" w:sz="0" w:space="0" w:color="auto"/>
            <w:bottom w:val="none" w:sz="0" w:space="0" w:color="auto"/>
            <w:right w:val="none" w:sz="0" w:space="0" w:color="auto"/>
          </w:divBdr>
        </w:div>
        <w:div w:id="75367806">
          <w:marLeft w:val="640"/>
          <w:marRight w:val="0"/>
          <w:marTop w:val="0"/>
          <w:marBottom w:val="0"/>
          <w:divBdr>
            <w:top w:val="none" w:sz="0" w:space="0" w:color="auto"/>
            <w:left w:val="none" w:sz="0" w:space="0" w:color="auto"/>
            <w:bottom w:val="none" w:sz="0" w:space="0" w:color="auto"/>
            <w:right w:val="none" w:sz="0" w:space="0" w:color="auto"/>
          </w:divBdr>
        </w:div>
        <w:div w:id="1304891763">
          <w:marLeft w:val="640"/>
          <w:marRight w:val="0"/>
          <w:marTop w:val="0"/>
          <w:marBottom w:val="0"/>
          <w:divBdr>
            <w:top w:val="none" w:sz="0" w:space="0" w:color="auto"/>
            <w:left w:val="none" w:sz="0" w:space="0" w:color="auto"/>
            <w:bottom w:val="none" w:sz="0" w:space="0" w:color="auto"/>
            <w:right w:val="none" w:sz="0" w:space="0" w:color="auto"/>
          </w:divBdr>
        </w:div>
        <w:div w:id="2057504530">
          <w:marLeft w:val="640"/>
          <w:marRight w:val="0"/>
          <w:marTop w:val="0"/>
          <w:marBottom w:val="0"/>
          <w:divBdr>
            <w:top w:val="none" w:sz="0" w:space="0" w:color="auto"/>
            <w:left w:val="none" w:sz="0" w:space="0" w:color="auto"/>
            <w:bottom w:val="none" w:sz="0" w:space="0" w:color="auto"/>
            <w:right w:val="none" w:sz="0" w:space="0" w:color="auto"/>
          </w:divBdr>
        </w:div>
        <w:div w:id="1479221282">
          <w:marLeft w:val="640"/>
          <w:marRight w:val="0"/>
          <w:marTop w:val="0"/>
          <w:marBottom w:val="0"/>
          <w:divBdr>
            <w:top w:val="none" w:sz="0" w:space="0" w:color="auto"/>
            <w:left w:val="none" w:sz="0" w:space="0" w:color="auto"/>
            <w:bottom w:val="none" w:sz="0" w:space="0" w:color="auto"/>
            <w:right w:val="none" w:sz="0" w:space="0" w:color="auto"/>
          </w:divBdr>
        </w:div>
        <w:div w:id="1099910664">
          <w:marLeft w:val="640"/>
          <w:marRight w:val="0"/>
          <w:marTop w:val="0"/>
          <w:marBottom w:val="0"/>
          <w:divBdr>
            <w:top w:val="none" w:sz="0" w:space="0" w:color="auto"/>
            <w:left w:val="none" w:sz="0" w:space="0" w:color="auto"/>
            <w:bottom w:val="none" w:sz="0" w:space="0" w:color="auto"/>
            <w:right w:val="none" w:sz="0" w:space="0" w:color="auto"/>
          </w:divBdr>
        </w:div>
        <w:div w:id="383481642">
          <w:marLeft w:val="640"/>
          <w:marRight w:val="0"/>
          <w:marTop w:val="0"/>
          <w:marBottom w:val="0"/>
          <w:divBdr>
            <w:top w:val="none" w:sz="0" w:space="0" w:color="auto"/>
            <w:left w:val="none" w:sz="0" w:space="0" w:color="auto"/>
            <w:bottom w:val="none" w:sz="0" w:space="0" w:color="auto"/>
            <w:right w:val="none" w:sz="0" w:space="0" w:color="auto"/>
          </w:divBdr>
        </w:div>
        <w:div w:id="743065260">
          <w:marLeft w:val="640"/>
          <w:marRight w:val="0"/>
          <w:marTop w:val="0"/>
          <w:marBottom w:val="0"/>
          <w:divBdr>
            <w:top w:val="none" w:sz="0" w:space="0" w:color="auto"/>
            <w:left w:val="none" w:sz="0" w:space="0" w:color="auto"/>
            <w:bottom w:val="none" w:sz="0" w:space="0" w:color="auto"/>
            <w:right w:val="none" w:sz="0" w:space="0" w:color="auto"/>
          </w:divBdr>
        </w:div>
      </w:divsChild>
    </w:div>
    <w:div w:id="1189297117">
      <w:bodyDiv w:val="1"/>
      <w:marLeft w:val="0"/>
      <w:marRight w:val="0"/>
      <w:marTop w:val="0"/>
      <w:marBottom w:val="0"/>
      <w:divBdr>
        <w:top w:val="none" w:sz="0" w:space="0" w:color="auto"/>
        <w:left w:val="none" w:sz="0" w:space="0" w:color="auto"/>
        <w:bottom w:val="none" w:sz="0" w:space="0" w:color="auto"/>
        <w:right w:val="none" w:sz="0" w:space="0" w:color="auto"/>
      </w:divBdr>
      <w:divsChild>
        <w:div w:id="1649552037">
          <w:marLeft w:val="640"/>
          <w:marRight w:val="0"/>
          <w:marTop w:val="0"/>
          <w:marBottom w:val="0"/>
          <w:divBdr>
            <w:top w:val="none" w:sz="0" w:space="0" w:color="auto"/>
            <w:left w:val="none" w:sz="0" w:space="0" w:color="auto"/>
            <w:bottom w:val="none" w:sz="0" w:space="0" w:color="auto"/>
            <w:right w:val="none" w:sz="0" w:space="0" w:color="auto"/>
          </w:divBdr>
        </w:div>
        <w:div w:id="587925193">
          <w:marLeft w:val="640"/>
          <w:marRight w:val="0"/>
          <w:marTop w:val="0"/>
          <w:marBottom w:val="0"/>
          <w:divBdr>
            <w:top w:val="none" w:sz="0" w:space="0" w:color="auto"/>
            <w:left w:val="none" w:sz="0" w:space="0" w:color="auto"/>
            <w:bottom w:val="none" w:sz="0" w:space="0" w:color="auto"/>
            <w:right w:val="none" w:sz="0" w:space="0" w:color="auto"/>
          </w:divBdr>
        </w:div>
        <w:div w:id="1748654383">
          <w:marLeft w:val="640"/>
          <w:marRight w:val="0"/>
          <w:marTop w:val="0"/>
          <w:marBottom w:val="0"/>
          <w:divBdr>
            <w:top w:val="none" w:sz="0" w:space="0" w:color="auto"/>
            <w:left w:val="none" w:sz="0" w:space="0" w:color="auto"/>
            <w:bottom w:val="none" w:sz="0" w:space="0" w:color="auto"/>
            <w:right w:val="none" w:sz="0" w:space="0" w:color="auto"/>
          </w:divBdr>
        </w:div>
        <w:div w:id="2043701665">
          <w:marLeft w:val="640"/>
          <w:marRight w:val="0"/>
          <w:marTop w:val="0"/>
          <w:marBottom w:val="0"/>
          <w:divBdr>
            <w:top w:val="none" w:sz="0" w:space="0" w:color="auto"/>
            <w:left w:val="none" w:sz="0" w:space="0" w:color="auto"/>
            <w:bottom w:val="none" w:sz="0" w:space="0" w:color="auto"/>
            <w:right w:val="none" w:sz="0" w:space="0" w:color="auto"/>
          </w:divBdr>
        </w:div>
        <w:div w:id="2087484664">
          <w:marLeft w:val="640"/>
          <w:marRight w:val="0"/>
          <w:marTop w:val="0"/>
          <w:marBottom w:val="0"/>
          <w:divBdr>
            <w:top w:val="none" w:sz="0" w:space="0" w:color="auto"/>
            <w:left w:val="none" w:sz="0" w:space="0" w:color="auto"/>
            <w:bottom w:val="none" w:sz="0" w:space="0" w:color="auto"/>
            <w:right w:val="none" w:sz="0" w:space="0" w:color="auto"/>
          </w:divBdr>
        </w:div>
        <w:div w:id="1823308854">
          <w:marLeft w:val="640"/>
          <w:marRight w:val="0"/>
          <w:marTop w:val="0"/>
          <w:marBottom w:val="0"/>
          <w:divBdr>
            <w:top w:val="none" w:sz="0" w:space="0" w:color="auto"/>
            <w:left w:val="none" w:sz="0" w:space="0" w:color="auto"/>
            <w:bottom w:val="none" w:sz="0" w:space="0" w:color="auto"/>
            <w:right w:val="none" w:sz="0" w:space="0" w:color="auto"/>
          </w:divBdr>
        </w:div>
        <w:div w:id="1543400941">
          <w:marLeft w:val="640"/>
          <w:marRight w:val="0"/>
          <w:marTop w:val="0"/>
          <w:marBottom w:val="0"/>
          <w:divBdr>
            <w:top w:val="none" w:sz="0" w:space="0" w:color="auto"/>
            <w:left w:val="none" w:sz="0" w:space="0" w:color="auto"/>
            <w:bottom w:val="none" w:sz="0" w:space="0" w:color="auto"/>
            <w:right w:val="none" w:sz="0" w:space="0" w:color="auto"/>
          </w:divBdr>
        </w:div>
        <w:div w:id="1421215957">
          <w:marLeft w:val="640"/>
          <w:marRight w:val="0"/>
          <w:marTop w:val="0"/>
          <w:marBottom w:val="0"/>
          <w:divBdr>
            <w:top w:val="none" w:sz="0" w:space="0" w:color="auto"/>
            <w:left w:val="none" w:sz="0" w:space="0" w:color="auto"/>
            <w:bottom w:val="none" w:sz="0" w:space="0" w:color="auto"/>
            <w:right w:val="none" w:sz="0" w:space="0" w:color="auto"/>
          </w:divBdr>
        </w:div>
        <w:div w:id="1309630402">
          <w:marLeft w:val="640"/>
          <w:marRight w:val="0"/>
          <w:marTop w:val="0"/>
          <w:marBottom w:val="0"/>
          <w:divBdr>
            <w:top w:val="none" w:sz="0" w:space="0" w:color="auto"/>
            <w:left w:val="none" w:sz="0" w:space="0" w:color="auto"/>
            <w:bottom w:val="none" w:sz="0" w:space="0" w:color="auto"/>
            <w:right w:val="none" w:sz="0" w:space="0" w:color="auto"/>
          </w:divBdr>
        </w:div>
        <w:div w:id="772243328">
          <w:marLeft w:val="640"/>
          <w:marRight w:val="0"/>
          <w:marTop w:val="0"/>
          <w:marBottom w:val="0"/>
          <w:divBdr>
            <w:top w:val="none" w:sz="0" w:space="0" w:color="auto"/>
            <w:left w:val="none" w:sz="0" w:space="0" w:color="auto"/>
            <w:bottom w:val="none" w:sz="0" w:space="0" w:color="auto"/>
            <w:right w:val="none" w:sz="0" w:space="0" w:color="auto"/>
          </w:divBdr>
        </w:div>
        <w:div w:id="59376695">
          <w:marLeft w:val="640"/>
          <w:marRight w:val="0"/>
          <w:marTop w:val="0"/>
          <w:marBottom w:val="0"/>
          <w:divBdr>
            <w:top w:val="none" w:sz="0" w:space="0" w:color="auto"/>
            <w:left w:val="none" w:sz="0" w:space="0" w:color="auto"/>
            <w:bottom w:val="none" w:sz="0" w:space="0" w:color="auto"/>
            <w:right w:val="none" w:sz="0" w:space="0" w:color="auto"/>
          </w:divBdr>
        </w:div>
        <w:div w:id="735667763">
          <w:marLeft w:val="640"/>
          <w:marRight w:val="0"/>
          <w:marTop w:val="0"/>
          <w:marBottom w:val="0"/>
          <w:divBdr>
            <w:top w:val="none" w:sz="0" w:space="0" w:color="auto"/>
            <w:left w:val="none" w:sz="0" w:space="0" w:color="auto"/>
            <w:bottom w:val="none" w:sz="0" w:space="0" w:color="auto"/>
            <w:right w:val="none" w:sz="0" w:space="0" w:color="auto"/>
          </w:divBdr>
        </w:div>
        <w:div w:id="1494028532">
          <w:marLeft w:val="640"/>
          <w:marRight w:val="0"/>
          <w:marTop w:val="0"/>
          <w:marBottom w:val="0"/>
          <w:divBdr>
            <w:top w:val="none" w:sz="0" w:space="0" w:color="auto"/>
            <w:left w:val="none" w:sz="0" w:space="0" w:color="auto"/>
            <w:bottom w:val="none" w:sz="0" w:space="0" w:color="auto"/>
            <w:right w:val="none" w:sz="0" w:space="0" w:color="auto"/>
          </w:divBdr>
        </w:div>
        <w:div w:id="1535848972">
          <w:marLeft w:val="640"/>
          <w:marRight w:val="0"/>
          <w:marTop w:val="0"/>
          <w:marBottom w:val="0"/>
          <w:divBdr>
            <w:top w:val="none" w:sz="0" w:space="0" w:color="auto"/>
            <w:left w:val="none" w:sz="0" w:space="0" w:color="auto"/>
            <w:bottom w:val="none" w:sz="0" w:space="0" w:color="auto"/>
            <w:right w:val="none" w:sz="0" w:space="0" w:color="auto"/>
          </w:divBdr>
        </w:div>
        <w:div w:id="203451402">
          <w:marLeft w:val="640"/>
          <w:marRight w:val="0"/>
          <w:marTop w:val="0"/>
          <w:marBottom w:val="0"/>
          <w:divBdr>
            <w:top w:val="none" w:sz="0" w:space="0" w:color="auto"/>
            <w:left w:val="none" w:sz="0" w:space="0" w:color="auto"/>
            <w:bottom w:val="none" w:sz="0" w:space="0" w:color="auto"/>
            <w:right w:val="none" w:sz="0" w:space="0" w:color="auto"/>
          </w:divBdr>
        </w:div>
        <w:div w:id="1710757674">
          <w:marLeft w:val="640"/>
          <w:marRight w:val="0"/>
          <w:marTop w:val="0"/>
          <w:marBottom w:val="0"/>
          <w:divBdr>
            <w:top w:val="none" w:sz="0" w:space="0" w:color="auto"/>
            <w:left w:val="none" w:sz="0" w:space="0" w:color="auto"/>
            <w:bottom w:val="none" w:sz="0" w:space="0" w:color="auto"/>
            <w:right w:val="none" w:sz="0" w:space="0" w:color="auto"/>
          </w:divBdr>
        </w:div>
        <w:div w:id="730927513">
          <w:marLeft w:val="640"/>
          <w:marRight w:val="0"/>
          <w:marTop w:val="0"/>
          <w:marBottom w:val="0"/>
          <w:divBdr>
            <w:top w:val="none" w:sz="0" w:space="0" w:color="auto"/>
            <w:left w:val="none" w:sz="0" w:space="0" w:color="auto"/>
            <w:bottom w:val="none" w:sz="0" w:space="0" w:color="auto"/>
            <w:right w:val="none" w:sz="0" w:space="0" w:color="auto"/>
          </w:divBdr>
        </w:div>
        <w:div w:id="789666290">
          <w:marLeft w:val="640"/>
          <w:marRight w:val="0"/>
          <w:marTop w:val="0"/>
          <w:marBottom w:val="0"/>
          <w:divBdr>
            <w:top w:val="none" w:sz="0" w:space="0" w:color="auto"/>
            <w:left w:val="none" w:sz="0" w:space="0" w:color="auto"/>
            <w:bottom w:val="none" w:sz="0" w:space="0" w:color="auto"/>
            <w:right w:val="none" w:sz="0" w:space="0" w:color="auto"/>
          </w:divBdr>
        </w:div>
        <w:div w:id="845366600">
          <w:marLeft w:val="640"/>
          <w:marRight w:val="0"/>
          <w:marTop w:val="0"/>
          <w:marBottom w:val="0"/>
          <w:divBdr>
            <w:top w:val="none" w:sz="0" w:space="0" w:color="auto"/>
            <w:left w:val="none" w:sz="0" w:space="0" w:color="auto"/>
            <w:bottom w:val="none" w:sz="0" w:space="0" w:color="auto"/>
            <w:right w:val="none" w:sz="0" w:space="0" w:color="auto"/>
          </w:divBdr>
        </w:div>
        <w:div w:id="2072190877">
          <w:marLeft w:val="640"/>
          <w:marRight w:val="0"/>
          <w:marTop w:val="0"/>
          <w:marBottom w:val="0"/>
          <w:divBdr>
            <w:top w:val="none" w:sz="0" w:space="0" w:color="auto"/>
            <w:left w:val="none" w:sz="0" w:space="0" w:color="auto"/>
            <w:bottom w:val="none" w:sz="0" w:space="0" w:color="auto"/>
            <w:right w:val="none" w:sz="0" w:space="0" w:color="auto"/>
          </w:divBdr>
        </w:div>
        <w:div w:id="1211923469">
          <w:marLeft w:val="640"/>
          <w:marRight w:val="0"/>
          <w:marTop w:val="0"/>
          <w:marBottom w:val="0"/>
          <w:divBdr>
            <w:top w:val="none" w:sz="0" w:space="0" w:color="auto"/>
            <w:left w:val="none" w:sz="0" w:space="0" w:color="auto"/>
            <w:bottom w:val="none" w:sz="0" w:space="0" w:color="auto"/>
            <w:right w:val="none" w:sz="0" w:space="0" w:color="auto"/>
          </w:divBdr>
        </w:div>
        <w:div w:id="851139451">
          <w:marLeft w:val="640"/>
          <w:marRight w:val="0"/>
          <w:marTop w:val="0"/>
          <w:marBottom w:val="0"/>
          <w:divBdr>
            <w:top w:val="none" w:sz="0" w:space="0" w:color="auto"/>
            <w:left w:val="none" w:sz="0" w:space="0" w:color="auto"/>
            <w:bottom w:val="none" w:sz="0" w:space="0" w:color="auto"/>
            <w:right w:val="none" w:sz="0" w:space="0" w:color="auto"/>
          </w:divBdr>
        </w:div>
        <w:div w:id="245655715">
          <w:marLeft w:val="640"/>
          <w:marRight w:val="0"/>
          <w:marTop w:val="0"/>
          <w:marBottom w:val="0"/>
          <w:divBdr>
            <w:top w:val="none" w:sz="0" w:space="0" w:color="auto"/>
            <w:left w:val="none" w:sz="0" w:space="0" w:color="auto"/>
            <w:bottom w:val="none" w:sz="0" w:space="0" w:color="auto"/>
            <w:right w:val="none" w:sz="0" w:space="0" w:color="auto"/>
          </w:divBdr>
        </w:div>
        <w:div w:id="1565217596">
          <w:marLeft w:val="640"/>
          <w:marRight w:val="0"/>
          <w:marTop w:val="0"/>
          <w:marBottom w:val="0"/>
          <w:divBdr>
            <w:top w:val="none" w:sz="0" w:space="0" w:color="auto"/>
            <w:left w:val="none" w:sz="0" w:space="0" w:color="auto"/>
            <w:bottom w:val="none" w:sz="0" w:space="0" w:color="auto"/>
            <w:right w:val="none" w:sz="0" w:space="0" w:color="auto"/>
          </w:divBdr>
        </w:div>
        <w:div w:id="1262107182">
          <w:marLeft w:val="640"/>
          <w:marRight w:val="0"/>
          <w:marTop w:val="0"/>
          <w:marBottom w:val="0"/>
          <w:divBdr>
            <w:top w:val="none" w:sz="0" w:space="0" w:color="auto"/>
            <w:left w:val="none" w:sz="0" w:space="0" w:color="auto"/>
            <w:bottom w:val="none" w:sz="0" w:space="0" w:color="auto"/>
            <w:right w:val="none" w:sz="0" w:space="0" w:color="auto"/>
          </w:divBdr>
        </w:div>
        <w:div w:id="6058276">
          <w:marLeft w:val="640"/>
          <w:marRight w:val="0"/>
          <w:marTop w:val="0"/>
          <w:marBottom w:val="0"/>
          <w:divBdr>
            <w:top w:val="none" w:sz="0" w:space="0" w:color="auto"/>
            <w:left w:val="none" w:sz="0" w:space="0" w:color="auto"/>
            <w:bottom w:val="none" w:sz="0" w:space="0" w:color="auto"/>
            <w:right w:val="none" w:sz="0" w:space="0" w:color="auto"/>
          </w:divBdr>
        </w:div>
        <w:div w:id="205459018">
          <w:marLeft w:val="640"/>
          <w:marRight w:val="0"/>
          <w:marTop w:val="0"/>
          <w:marBottom w:val="0"/>
          <w:divBdr>
            <w:top w:val="none" w:sz="0" w:space="0" w:color="auto"/>
            <w:left w:val="none" w:sz="0" w:space="0" w:color="auto"/>
            <w:bottom w:val="none" w:sz="0" w:space="0" w:color="auto"/>
            <w:right w:val="none" w:sz="0" w:space="0" w:color="auto"/>
          </w:divBdr>
        </w:div>
        <w:div w:id="816537210">
          <w:marLeft w:val="640"/>
          <w:marRight w:val="0"/>
          <w:marTop w:val="0"/>
          <w:marBottom w:val="0"/>
          <w:divBdr>
            <w:top w:val="none" w:sz="0" w:space="0" w:color="auto"/>
            <w:left w:val="none" w:sz="0" w:space="0" w:color="auto"/>
            <w:bottom w:val="none" w:sz="0" w:space="0" w:color="auto"/>
            <w:right w:val="none" w:sz="0" w:space="0" w:color="auto"/>
          </w:divBdr>
        </w:div>
        <w:div w:id="451752391">
          <w:marLeft w:val="640"/>
          <w:marRight w:val="0"/>
          <w:marTop w:val="0"/>
          <w:marBottom w:val="0"/>
          <w:divBdr>
            <w:top w:val="none" w:sz="0" w:space="0" w:color="auto"/>
            <w:left w:val="none" w:sz="0" w:space="0" w:color="auto"/>
            <w:bottom w:val="none" w:sz="0" w:space="0" w:color="auto"/>
            <w:right w:val="none" w:sz="0" w:space="0" w:color="auto"/>
          </w:divBdr>
        </w:div>
        <w:div w:id="590772627">
          <w:marLeft w:val="640"/>
          <w:marRight w:val="0"/>
          <w:marTop w:val="0"/>
          <w:marBottom w:val="0"/>
          <w:divBdr>
            <w:top w:val="none" w:sz="0" w:space="0" w:color="auto"/>
            <w:left w:val="none" w:sz="0" w:space="0" w:color="auto"/>
            <w:bottom w:val="none" w:sz="0" w:space="0" w:color="auto"/>
            <w:right w:val="none" w:sz="0" w:space="0" w:color="auto"/>
          </w:divBdr>
        </w:div>
        <w:div w:id="951085713">
          <w:marLeft w:val="640"/>
          <w:marRight w:val="0"/>
          <w:marTop w:val="0"/>
          <w:marBottom w:val="0"/>
          <w:divBdr>
            <w:top w:val="none" w:sz="0" w:space="0" w:color="auto"/>
            <w:left w:val="none" w:sz="0" w:space="0" w:color="auto"/>
            <w:bottom w:val="none" w:sz="0" w:space="0" w:color="auto"/>
            <w:right w:val="none" w:sz="0" w:space="0" w:color="auto"/>
          </w:divBdr>
        </w:div>
        <w:div w:id="1574008928">
          <w:marLeft w:val="640"/>
          <w:marRight w:val="0"/>
          <w:marTop w:val="0"/>
          <w:marBottom w:val="0"/>
          <w:divBdr>
            <w:top w:val="none" w:sz="0" w:space="0" w:color="auto"/>
            <w:left w:val="none" w:sz="0" w:space="0" w:color="auto"/>
            <w:bottom w:val="none" w:sz="0" w:space="0" w:color="auto"/>
            <w:right w:val="none" w:sz="0" w:space="0" w:color="auto"/>
          </w:divBdr>
        </w:div>
        <w:div w:id="962345004">
          <w:marLeft w:val="640"/>
          <w:marRight w:val="0"/>
          <w:marTop w:val="0"/>
          <w:marBottom w:val="0"/>
          <w:divBdr>
            <w:top w:val="none" w:sz="0" w:space="0" w:color="auto"/>
            <w:left w:val="none" w:sz="0" w:space="0" w:color="auto"/>
            <w:bottom w:val="none" w:sz="0" w:space="0" w:color="auto"/>
            <w:right w:val="none" w:sz="0" w:space="0" w:color="auto"/>
          </w:divBdr>
        </w:div>
        <w:div w:id="2077167741">
          <w:marLeft w:val="640"/>
          <w:marRight w:val="0"/>
          <w:marTop w:val="0"/>
          <w:marBottom w:val="0"/>
          <w:divBdr>
            <w:top w:val="none" w:sz="0" w:space="0" w:color="auto"/>
            <w:left w:val="none" w:sz="0" w:space="0" w:color="auto"/>
            <w:bottom w:val="none" w:sz="0" w:space="0" w:color="auto"/>
            <w:right w:val="none" w:sz="0" w:space="0" w:color="auto"/>
          </w:divBdr>
        </w:div>
        <w:div w:id="151339030">
          <w:marLeft w:val="640"/>
          <w:marRight w:val="0"/>
          <w:marTop w:val="0"/>
          <w:marBottom w:val="0"/>
          <w:divBdr>
            <w:top w:val="none" w:sz="0" w:space="0" w:color="auto"/>
            <w:left w:val="none" w:sz="0" w:space="0" w:color="auto"/>
            <w:bottom w:val="none" w:sz="0" w:space="0" w:color="auto"/>
            <w:right w:val="none" w:sz="0" w:space="0" w:color="auto"/>
          </w:divBdr>
        </w:div>
        <w:div w:id="809444549">
          <w:marLeft w:val="640"/>
          <w:marRight w:val="0"/>
          <w:marTop w:val="0"/>
          <w:marBottom w:val="0"/>
          <w:divBdr>
            <w:top w:val="none" w:sz="0" w:space="0" w:color="auto"/>
            <w:left w:val="none" w:sz="0" w:space="0" w:color="auto"/>
            <w:bottom w:val="none" w:sz="0" w:space="0" w:color="auto"/>
            <w:right w:val="none" w:sz="0" w:space="0" w:color="auto"/>
          </w:divBdr>
        </w:div>
        <w:div w:id="452136179">
          <w:marLeft w:val="640"/>
          <w:marRight w:val="0"/>
          <w:marTop w:val="0"/>
          <w:marBottom w:val="0"/>
          <w:divBdr>
            <w:top w:val="none" w:sz="0" w:space="0" w:color="auto"/>
            <w:left w:val="none" w:sz="0" w:space="0" w:color="auto"/>
            <w:bottom w:val="none" w:sz="0" w:space="0" w:color="auto"/>
            <w:right w:val="none" w:sz="0" w:space="0" w:color="auto"/>
          </w:divBdr>
        </w:div>
        <w:div w:id="1571958309">
          <w:marLeft w:val="640"/>
          <w:marRight w:val="0"/>
          <w:marTop w:val="0"/>
          <w:marBottom w:val="0"/>
          <w:divBdr>
            <w:top w:val="none" w:sz="0" w:space="0" w:color="auto"/>
            <w:left w:val="none" w:sz="0" w:space="0" w:color="auto"/>
            <w:bottom w:val="none" w:sz="0" w:space="0" w:color="auto"/>
            <w:right w:val="none" w:sz="0" w:space="0" w:color="auto"/>
          </w:divBdr>
        </w:div>
        <w:div w:id="1528832464">
          <w:marLeft w:val="640"/>
          <w:marRight w:val="0"/>
          <w:marTop w:val="0"/>
          <w:marBottom w:val="0"/>
          <w:divBdr>
            <w:top w:val="none" w:sz="0" w:space="0" w:color="auto"/>
            <w:left w:val="none" w:sz="0" w:space="0" w:color="auto"/>
            <w:bottom w:val="none" w:sz="0" w:space="0" w:color="auto"/>
            <w:right w:val="none" w:sz="0" w:space="0" w:color="auto"/>
          </w:divBdr>
        </w:div>
        <w:div w:id="1118531344">
          <w:marLeft w:val="640"/>
          <w:marRight w:val="0"/>
          <w:marTop w:val="0"/>
          <w:marBottom w:val="0"/>
          <w:divBdr>
            <w:top w:val="none" w:sz="0" w:space="0" w:color="auto"/>
            <w:left w:val="none" w:sz="0" w:space="0" w:color="auto"/>
            <w:bottom w:val="none" w:sz="0" w:space="0" w:color="auto"/>
            <w:right w:val="none" w:sz="0" w:space="0" w:color="auto"/>
          </w:divBdr>
        </w:div>
        <w:div w:id="1856848438">
          <w:marLeft w:val="640"/>
          <w:marRight w:val="0"/>
          <w:marTop w:val="0"/>
          <w:marBottom w:val="0"/>
          <w:divBdr>
            <w:top w:val="none" w:sz="0" w:space="0" w:color="auto"/>
            <w:left w:val="none" w:sz="0" w:space="0" w:color="auto"/>
            <w:bottom w:val="none" w:sz="0" w:space="0" w:color="auto"/>
            <w:right w:val="none" w:sz="0" w:space="0" w:color="auto"/>
          </w:divBdr>
        </w:div>
        <w:div w:id="786655972">
          <w:marLeft w:val="640"/>
          <w:marRight w:val="0"/>
          <w:marTop w:val="0"/>
          <w:marBottom w:val="0"/>
          <w:divBdr>
            <w:top w:val="none" w:sz="0" w:space="0" w:color="auto"/>
            <w:left w:val="none" w:sz="0" w:space="0" w:color="auto"/>
            <w:bottom w:val="none" w:sz="0" w:space="0" w:color="auto"/>
            <w:right w:val="none" w:sz="0" w:space="0" w:color="auto"/>
          </w:divBdr>
        </w:div>
        <w:div w:id="1228957796">
          <w:marLeft w:val="640"/>
          <w:marRight w:val="0"/>
          <w:marTop w:val="0"/>
          <w:marBottom w:val="0"/>
          <w:divBdr>
            <w:top w:val="none" w:sz="0" w:space="0" w:color="auto"/>
            <w:left w:val="none" w:sz="0" w:space="0" w:color="auto"/>
            <w:bottom w:val="none" w:sz="0" w:space="0" w:color="auto"/>
            <w:right w:val="none" w:sz="0" w:space="0" w:color="auto"/>
          </w:divBdr>
        </w:div>
        <w:div w:id="1651784034">
          <w:marLeft w:val="640"/>
          <w:marRight w:val="0"/>
          <w:marTop w:val="0"/>
          <w:marBottom w:val="0"/>
          <w:divBdr>
            <w:top w:val="none" w:sz="0" w:space="0" w:color="auto"/>
            <w:left w:val="none" w:sz="0" w:space="0" w:color="auto"/>
            <w:bottom w:val="none" w:sz="0" w:space="0" w:color="auto"/>
            <w:right w:val="none" w:sz="0" w:space="0" w:color="auto"/>
          </w:divBdr>
        </w:div>
        <w:div w:id="213808468">
          <w:marLeft w:val="640"/>
          <w:marRight w:val="0"/>
          <w:marTop w:val="0"/>
          <w:marBottom w:val="0"/>
          <w:divBdr>
            <w:top w:val="none" w:sz="0" w:space="0" w:color="auto"/>
            <w:left w:val="none" w:sz="0" w:space="0" w:color="auto"/>
            <w:bottom w:val="none" w:sz="0" w:space="0" w:color="auto"/>
            <w:right w:val="none" w:sz="0" w:space="0" w:color="auto"/>
          </w:divBdr>
        </w:div>
        <w:div w:id="810516108">
          <w:marLeft w:val="640"/>
          <w:marRight w:val="0"/>
          <w:marTop w:val="0"/>
          <w:marBottom w:val="0"/>
          <w:divBdr>
            <w:top w:val="none" w:sz="0" w:space="0" w:color="auto"/>
            <w:left w:val="none" w:sz="0" w:space="0" w:color="auto"/>
            <w:bottom w:val="none" w:sz="0" w:space="0" w:color="auto"/>
            <w:right w:val="none" w:sz="0" w:space="0" w:color="auto"/>
          </w:divBdr>
        </w:div>
        <w:div w:id="1585801034">
          <w:marLeft w:val="640"/>
          <w:marRight w:val="0"/>
          <w:marTop w:val="0"/>
          <w:marBottom w:val="0"/>
          <w:divBdr>
            <w:top w:val="none" w:sz="0" w:space="0" w:color="auto"/>
            <w:left w:val="none" w:sz="0" w:space="0" w:color="auto"/>
            <w:bottom w:val="none" w:sz="0" w:space="0" w:color="auto"/>
            <w:right w:val="none" w:sz="0" w:space="0" w:color="auto"/>
          </w:divBdr>
        </w:div>
        <w:div w:id="972976598">
          <w:marLeft w:val="640"/>
          <w:marRight w:val="0"/>
          <w:marTop w:val="0"/>
          <w:marBottom w:val="0"/>
          <w:divBdr>
            <w:top w:val="none" w:sz="0" w:space="0" w:color="auto"/>
            <w:left w:val="none" w:sz="0" w:space="0" w:color="auto"/>
            <w:bottom w:val="none" w:sz="0" w:space="0" w:color="auto"/>
            <w:right w:val="none" w:sz="0" w:space="0" w:color="auto"/>
          </w:divBdr>
        </w:div>
        <w:div w:id="1143886044">
          <w:marLeft w:val="640"/>
          <w:marRight w:val="0"/>
          <w:marTop w:val="0"/>
          <w:marBottom w:val="0"/>
          <w:divBdr>
            <w:top w:val="none" w:sz="0" w:space="0" w:color="auto"/>
            <w:left w:val="none" w:sz="0" w:space="0" w:color="auto"/>
            <w:bottom w:val="none" w:sz="0" w:space="0" w:color="auto"/>
            <w:right w:val="none" w:sz="0" w:space="0" w:color="auto"/>
          </w:divBdr>
        </w:div>
        <w:div w:id="430442241">
          <w:marLeft w:val="640"/>
          <w:marRight w:val="0"/>
          <w:marTop w:val="0"/>
          <w:marBottom w:val="0"/>
          <w:divBdr>
            <w:top w:val="none" w:sz="0" w:space="0" w:color="auto"/>
            <w:left w:val="none" w:sz="0" w:space="0" w:color="auto"/>
            <w:bottom w:val="none" w:sz="0" w:space="0" w:color="auto"/>
            <w:right w:val="none" w:sz="0" w:space="0" w:color="auto"/>
          </w:divBdr>
        </w:div>
        <w:div w:id="1185827787">
          <w:marLeft w:val="640"/>
          <w:marRight w:val="0"/>
          <w:marTop w:val="0"/>
          <w:marBottom w:val="0"/>
          <w:divBdr>
            <w:top w:val="none" w:sz="0" w:space="0" w:color="auto"/>
            <w:left w:val="none" w:sz="0" w:space="0" w:color="auto"/>
            <w:bottom w:val="none" w:sz="0" w:space="0" w:color="auto"/>
            <w:right w:val="none" w:sz="0" w:space="0" w:color="auto"/>
          </w:divBdr>
        </w:div>
        <w:div w:id="920333347">
          <w:marLeft w:val="640"/>
          <w:marRight w:val="0"/>
          <w:marTop w:val="0"/>
          <w:marBottom w:val="0"/>
          <w:divBdr>
            <w:top w:val="none" w:sz="0" w:space="0" w:color="auto"/>
            <w:left w:val="none" w:sz="0" w:space="0" w:color="auto"/>
            <w:bottom w:val="none" w:sz="0" w:space="0" w:color="auto"/>
            <w:right w:val="none" w:sz="0" w:space="0" w:color="auto"/>
          </w:divBdr>
        </w:div>
        <w:div w:id="1542788473">
          <w:marLeft w:val="640"/>
          <w:marRight w:val="0"/>
          <w:marTop w:val="0"/>
          <w:marBottom w:val="0"/>
          <w:divBdr>
            <w:top w:val="none" w:sz="0" w:space="0" w:color="auto"/>
            <w:left w:val="none" w:sz="0" w:space="0" w:color="auto"/>
            <w:bottom w:val="none" w:sz="0" w:space="0" w:color="auto"/>
            <w:right w:val="none" w:sz="0" w:space="0" w:color="auto"/>
          </w:divBdr>
        </w:div>
        <w:div w:id="1208377765">
          <w:marLeft w:val="640"/>
          <w:marRight w:val="0"/>
          <w:marTop w:val="0"/>
          <w:marBottom w:val="0"/>
          <w:divBdr>
            <w:top w:val="none" w:sz="0" w:space="0" w:color="auto"/>
            <w:left w:val="none" w:sz="0" w:space="0" w:color="auto"/>
            <w:bottom w:val="none" w:sz="0" w:space="0" w:color="auto"/>
            <w:right w:val="none" w:sz="0" w:space="0" w:color="auto"/>
          </w:divBdr>
        </w:div>
        <w:div w:id="688870069">
          <w:marLeft w:val="640"/>
          <w:marRight w:val="0"/>
          <w:marTop w:val="0"/>
          <w:marBottom w:val="0"/>
          <w:divBdr>
            <w:top w:val="none" w:sz="0" w:space="0" w:color="auto"/>
            <w:left w:val="none" w:sz="0" w:space="0" w:color="auto"/>
            <w:bottom w:val="none" w:sz="0" w:space="0" w:color="auto"/>
            <w:right w:val="none" w:sz="0" w:space="0" w:color="auto"/>
          </w:divBdr>
        </w:div>
        <w:div w:id="158733822">
          <w:marLeft w:val="640"/>
          <w:marRight w:val="0"/>
          <w:marTop w:val="0"/>
          <w:marBottom w:val="0"/>
          <w:divBdr>
            <w:top w:val="none" w:sz="0" w:space="0" w:color="auto"/>
            <w:left w:val="none" w:sz="0" w:space="0" w:color="auto"/>
            <w:bottom w:val="none" w:sz="0" w:space="0" w:color="auto"/>
            <w:right w:val="none" w:sz="0" w:space="0" w:color="auto"/>
          </w:divBdr>
        </w:div>
        <w:div w:id="1301807798">
          <w:marLeft w:val="640"/>
          <w:marRight w:val="0"/>
          <w:marTop w:val="0"/>
          <w:marBottom w:val="0"/>
          <w:divBdr>
            <w:top w:val="none" w:sz="0" w:space="0" w:color="auto"/>
            <w:left w:val="none" w:sz="0" w:space="0" w:color="auto"/>
            <w:bottom w:val="none" w:sz="0" w:space="0" w:color="auto"/>
            <w:right w:val="none" w:sz="0" w:space="0" w:color="auto"/>
          </w:divBdr>
        </w:div>
        <w:div w:id="304508814">
          <w:marLeft w:val="640"/>
          <w:marRight w:val="0"/>
          <w:marTop w:val="0"/>
          <w:marBottom w:val="0"/>
          <w:divBdr>
            <w:top w:val="none" w:sz="0" w:space="0" w:color="auto"/>
            <w:left w:val="none" w:sz="0" w:space="0" w:color="auto"/>
            <w:bottom w:val="none" w:sz="0" w:space="0" w:color="auto"/>
            <w:right w:val="none" w:sz="0" w:space="0" w:color="auto"/>
          </w:divBdr>
        </w:div>
      </w:divsChild>
    </w:div>
    <w:div w:id="1208225344">
      <w:bodyDiv w:val="1"/>
      <w:marLeft w:val="0"/>
      <w:marRight w:val="0"/>
      <w:marTop w:val="0"/>
      <w:marBottom w:val="0"/>
      <w:divBdr>
        <w:top w:val="none" w:sz="0" w:space="0" w:color="auto"/>
        <w:left w:val="none" w:sz="0" w:space="0" w:color="auto"/>
        <w:bottom w:val="none" w:sz="0" w:space="0" w:color="auto"/>
        <w:right w:val="none" w:sz="0" w:space="0" w:color="auto"/>
      </w:divBdr>
      <w:divsChild>
        <w:div w:id="606159711">
          <w:marLeft w:val="640"/>
          <w:marRight w:val="0"/>
          <w:marTop w:val="0"/>
          <w:marBottom w:val="0"/>
          <w:divBdr>
            <w:top w:val="none" w:sz="0" w:space="0" w:color="auto"/>
            <w:left w:val="none" w:sz="0" w:space="0" w:color="auto"/>
            <w:bottom w:val="none" w:sz="0" w:space="0" w:color="auto"/>
            <w:right w:val="none" w:sz="0" w:space="0" w:color="auto"/>
          </w:divBdr>
        </w:div>
        <w:div w:id="871068978">
          <w:marLeft w:val="640"/>
          <w:marRight w:val="0"/>
          <w:marTop w:val="0"/>
          <w:marBottom w:val="0"/>
          <w:divBdr>
            <w:top w:val="none" w:sz="0" w:space="0" w:color="auto"/>
            <w:left w:val="none" w:sz="0" w:space="0" w:color="auto"/>
            <w:bottom w:val="none" w:sz="0" w:space="0" w:color="auto"/>
            <w:right w:val="none" w:sz="0" w:space="0" w:color="auto"/>
          </w:divBdr>
        </w:div>
        <w:div w:id="615916230">
          <w:marLeft w:val="640"/>
          <w:marRight w:val="0"/>
          <w:marTop w:val="0"/>
          <w:marBottom w:val="0"/>
          <w:divBdr>
            <w:top w:val="none" w:sz="0" w:space="0" w:color="auto"/>
            <w:left w:val="none" w:sz="0" w:space="0" w:color="auto"/>
            <w:bottom w:val="none" w:sz="0" w:space="0" w:color="auto"/>
            <w:right w:val="none" w:sz="0" w:space="0" w:color="auto"/>
          </w:divBdr>
        </w:div>
        <w:div w:id="432283703">
          <w:marLeft w:val="640"/>
          <w:marRight w:val="0"/>
          <w:marTop w:val="0"/>
          <w:marBottom w:val="0"/>
          <w:divBdr>
            <w:top w:val="none" w:sz="0" w:space="0" w:color="auto"/>
            <w:left w:val="none" w:sz="0" w:space="0" w:color="auto"/>
            <w:bottom w:val="none" w:sz="0" w:space="0" w:color="auto"/>
            <w:right w:val="none" w:sz="0" w:space="0" w:color="auto"/>
          </w:divBdr>
        </w:div>
        <w:div w:id="1958490060">
          <w:marLeft w:val="640"/>
          <w:marRight w:val="0"/>
          <w:marTop w:val="0"/>
          <w:marBottom w:val="0"/>
          <w:divBdr>
            <w:top w:val="none" w:sz="0" w:space="0" w:color="auto"/>
            <w:left w:val="none" w:sz="0" w:space="0" w:color="auto"/>
            <w:bottom w:val="none" w:sz="0" w:space="0" w:color="auto"/>
            <w:right w:val="none" w:sz="0" w:space="0" w:color="auto"/>
          </w:divBdr>
        </w:div>
        <w:div w:id="1078404325">
          <w:marLeft w:val="640"/>
          <w:marRight w:val="0"/>
          <w:marTop w:val="0"/>
          <w:marBottom w:val="0"/>
          <w:divBdr>
            <w:top w:val="none" w:sz="0" w:space="0" w:color="auto"/>
            <w:left w:val="none" w:sz="0" w:space="0" w:color="auto"/>
            <w:bottom w:val="none" w:sz="0" w:space="0" w:color="auto"/>
            <w:right w:val="none" w:sz="0" w:space="0" w:color="auto"/>
          </w:divBdr>
        </w:div>
        <w:div w:id="1907644899">
          <w:marLeft w:val="640"/>
          <w:marRight w:val="0"/>
          <w:marTop w:val="0"/>
          <w:marBottom w:val="0"/>
          <w:divBdr>
            <w:top w:val="none" w:sz="0" w:space="0" w:color="auto"/>
            <w:left w:val="none" w:sz="0" w:space="0" w:color="auto"/>
            <w:bottom w:val="none" w:sz="0" w:space="0" w:color="auto"/>
            <w:right w:val="none" w:sz="0" w:space="0" w:color="auto"/>
          </w:divBdr>
        </w:div>
        <w:div w:id="114839312">
          <w:marLeft w:val="640"/>
          <w:marRight w:val="0"/>
          <w:marTop w:val="0"/>
          <w:marBottom w:val="0"/>
          <w:divBdr>
            <w:top w:val="none" w:sz="0" w:space="0" w:color="auto"/>
            <w:left w:val="none" w:sz="0" w:space="0" w:color="auto"/>
            <w:bottom w:val="none" w:sz="0" w:space="0" w:color="auto"/>
            <w:right w:val="none" w:sz="0" w:space="0" w:color="auto"/>
          </w:divBdr>
        </w:div>
        <w:div w:id="1168521700">
          <w:marLeft w:val="640"/>
          <w:marRight w:val="0"/>
          <w:marTop w:val="0"/>
          <w:marBottom w:val="0"/>
          <w:divBdr>
            <w:top w:val="none" w:sz="0" w:space="0" w:color="auto"/>
            <w:left w:val="none" w:sz="0" w:space="0" w:color="auto"/>
            <w:bottom w:val="none" w:sz="0" w:space="0" w:color="auto"/>
            <w:right w:val="none" w:sz="0" w:space="0" w:color="auto"/>
          </w:divBdr>
        </w:div>
        <w:div w:id="1969818192">
          <w:marLeft w:val="640"/>
          <w:marRight w:val="0"/>
          <w:marTop w:val="0"/>
          <w:marBottom w:val="0"/>
          <w:divBdr>
            <w:top w:val="none" w:sz="0" w:space="0" w:color="auto"/>
            <w:left w:val="none" w:sz="0" w:space="0" w:color="auto"/>
            <w:bottom w:val="none" w:sz="0" w:space="0" w:color="auto"/>
            <w:right w:val="none" w:sz="0" w:space="0" w:color="auto"/>
          </w:divBdr>
        </w:div>
        <w:div w:id="493299467">
          <w:marLeft w:val="640"/>
          <w:marRight w:val="0"/>
          <w:marTop w:val="0"/>
          <w:marBottom w:val="0"/>
          <w:divBdr>
            <w:top w:val="none" w:sz="0" w:space="0" w:color="auto"/>
            <w:left w:val="none" w:sz="0" w:space="0" w:color="auto"/>
            <w:bottom w:val="none" w:sz="0" w:space="0" w:color="auto"/>
            <w:right w:val="none" w:sz="0" w:space="0" w:color="auto"/>
          </w:divBdr>
        </w:div>
        <w:div w:id="1682513378">
          <w:marLeft w:val="640"/>
          <w:marRight w:val="0"/>
          <w:marTop w:val="0"/>
          <w:marBottom w:val="0"/>
          <w:divBdr>
            <w:top w:val="none" w:sz="0" w:space="0" w:color="auto"/>
            <w:left w:val="none" w:sz="0" w:space="0" w:color="auto"/>
            <w:bottom w:val="none" w:sz="0" w:space="0" w:color="auto"/>
            <w:right w:val="none" w:sz="0" w:space="0" w:color="auto"/>
          </w:divBdr>
        </w:div>
        <w:div w:id="108208216">
          <w:marLeft w:val="640"/>
          <w:marRight w:val="0"/>
          <w:marTop w:val="0"/>
          <w:marBottom w:val="0"/>
          <w:divBdr>
            <w:top w:val="none" w:sz="0" w:space="0" w:color="auto"/>
            <w:left w:val="none" w:sz="0" w:space="0" w:color="auto"/>
            <w:bottom w:val="none" w:sz="0" w:space="0" w:color="auto"/>
            <w:right w:val="none" w:sz="0" w:space="0" w:color="auto"/>
          </w:divBdr>
        </w:div>
        <w:div w:id="1332176509">
          <w:marLeft w:val="640"/>
          <w:marRight w:val="0"/>
          <w:marTop w:val="0"/>
          <w:marBottom w:val="0"/>
          <w:divBdr>
            <w:top w:val="none" w:sz="0" w:space="0" w:color="auto"/>
            <w:left w:val="none" w:sz="0" w:space="0" w:color="auto"/>
            <w:bottom w:val="none" w:sz="0" w:space="0" w:color="auto"/>
            <w:right w:val="none" w:sz="0" w:space="0" w:color="auto"/>
          </w:divBdr>
        </w:div>
        <w:div w:id="1559436647">
          <w:marLeft w:val="640"/>
          <w:marRight w:val="0"/>
          <w:marTop w:val="0"/>
          <w:marBottom w:val="0"/>
          <w:divBdr>
            <w:top w:val="none" w:sz="0" w:space="0" w:color="auto"/>
            <w:left w:val="none" w:sz="0" w:space="0" w:color="auto"/>
            <w:bottom w:val="none" w:sz="0" w:space="0" w:color="auto"/>
            <w:right w:val="none" w:sz="0" w:space="0" w:color="auto"/>
          </w:divBdr>
        </w:div>
        <w:div w:id="145780525">
          <w:marLeft w:val="640"/>
          <w:marRight w:val="0"/>
          <w:marTop w:val="0"/>
          <w:marBottom w:val="0"/>
          <w:divBdr>
            <w:top w:val="none" w:sz="0" w:space="0" w:color="auto"/>
            <w:left w:val="none" w:sz="0" w:space="0" w:color="auto"/>
            <w:bottom w:val="none" w:sz="0" w:space="0" w:color="auto"/>
            <w:right w:val="none" w:sz="0" w:space="0" w:color="auto"/>
          </w:divBdr>
        </w:div>
        <w:div w:id="1106268742">
          <w:marLeft w:val="640"/>
          <w:marRight w:val="0"/>
          <w:marTop w:val="0"/>
          <w:marBottom w:val="0"/>
          <w:divBdr>
            <w:top w:val="none" w:sz="0" w:space="0" w:color="auto"/>
            <w:left w:val="none" w:sz="0" w:space="0" w:color="auto"/>
            <w:bottom w:val="none" w:sz="0" w:space="0" w:color="auto"/>
            <w:right w:val="none" w:sz="0" w:space="0" w:color="auto"/>
          </w:divBdr>
        </w:div>
        <w:div w:id="1908762142">
          <w:marLeft w:val="640"/>
          <w:marRight w:val="0"/>
          <w:marTop w:val="0"/>
          <w:marBottom w:val="0"/>
          <w:divBdr>
            <w:top w:val="none" w:sz="0" w:space="0" w:color="auto"/>
            <w:left w:val="none" w:sz="0" w:space="0" w:color="auto"/>
            <w:bottom w:val="none" w:sz="0" w:space="0" w:color="auto"/>
            <w:right w:val="none" w:sz="0" w:space="0" w:color="auto"/>
          </w:divBdr>
        </w:div>
        <w:div w:id="766854648">
          <w:marLeft w:val="640"/>
          <w:marRight w:val="0"/>
          <w:marTop w:val="0"/>
          <w:marBottom w:val="0"/>
          <w:divBdr>
            <w:top w:val="none" w:sz="0" w:space="0" w:color="auto"/>
            <w:left w:val="none" w:sz="0" w:space="0" w:color="auto"/>
            <w:bottom w:val="none" w:sz="0" w:space="0" w:color="auto"/>
            <w:right w:val="none" w:sz="0" w:space="0" w:color="auto"/>
          </w:divBdr>
        </w:div>
        <w:div w:id="1759790096">
          <w:marLeft w:val="640"/>
          <w:marRight w:val="0"/>
          <w:marTop w:val="0"/>
          <w:marBottom w:val="0"/>
          <w:divBdr>
            <w:top w:val="none" w:sz="0" w:space="0" w:color="auto"/>
            <w:left w:val="none" w:sz="0" w:space="0" w:color="auto"/>
            <w:bottom w:val="none" w:sz="0" w:space="0" w:color="auto"/>
            <w:right w:val="none" w:sz="0" w:space="0" w:color="auto"/>
          </w:divBdr>
        </w:div>
        <w:div w:id="966393990">
          <w:marLeft w:val="640"/>
          <w:marRight w:val="0"/>
          <w:marTop w:val="0"/>
          <w:marBottom w:val="0"/>
          <w:divBdr>
            <w:top w:val="none" w:sz="0" w:space="0" w:color="auto"/>
            <w:left w:val="none" w:sz="0" w:space="0" w:color="auto"/>
            <w:bottom w:val="none" w:sz="0" w:space="0" w:color="auto"/>
            <w:right w:val="none" w:sz="0" w:space="0" w:color="auto"/>
          </w:divBdr>
        </w:div>
        <w:div w:id="444932522">
          <w:marLeft w:val="640"/>
          <w:marRight w:val="0"/>
          <w:marTop w:val="0"/>
          <w:marBottom w:val="0"/>
          <w:divBdr>
            <w:top w:val="none" w:sz="0" w:space="0" w:color="auto"/>
            <w:left w:val="none" w:sz="0" w:space="0" w:color="auto"/>
            <w:bottom w:val="none" w:sz="0" w:space="0" w:color="auto"/>
            <w:right w:val="none" w:sz="0" w:space="0" w:color="auto"/>
          </w:divBdr>
        </w:div>
        <w:div w:id="5602015">
          <w:marLeft w:val="640"/>
          <w:marRight w:val="0"/>
          <w:marTop w:val="0"/>
          <w:marBottom w:val="0"/>
          <w:divBdr>
            <w:top w:val="none" w:sz="0" w:space="0" w:color="auto"/>
            <w:left w:val="none" w:sz="0" w:space="0" w:color="auto"/>
            <w:bottom w:val="none" w:sz="0" w:space="0" w:color="auto"/>
            <w:right w:val="none" w:sz="0" w:space="0" w:color="auto"/>
          </w:divBdr>
        </w:div>
        <w:div w:id="1931963447">
          <w:marLeft w:val="640"/>
          <w:marRight w:val="0"/>
          <w:marTop w:val="0"/>
          <w:marBottom w:val="0"/>
          <w:divBdr>
            <w:top w:val="none" w:sz="0" w:space="0" w:color="auto"/>
            <w:left w:val="none" w:sz="0" w:space="0" w:color="auto"/>
            <w:bottom w:val="none" w:sz="0" w:space="0" w:color="auto"/>
            <w:right w:val="none" w:sz="0" w:space="0" w:color="auto"/>
          </w:divBdr>
        </w:div>
        <w:div w:id="645738623">
          <w:marLeft w:val="640"/>
          <w:marRight w:val="0"/>
          <w:marTop w:val="0"/>
          <w:marBottom w:val="0"/>
          <w:divBdr>
            <w:top w:val="none" w:sz="0" w:space="0" w:color="auto"/>
            <w:left w:val="none" w:sz="0" w:space="0" w:color="auto"/>
            <w:bottom w:val="none" w:sz="0" w:space="0" w:color="auto"/>
            <w:right w:val="none" w:sz="0" w:space="0" w:color="auto"/>
          </w:divBdr>
        </w:div>
        <w:div w:id="63577685">
          <w:marLeft w:val="640"/>
          <w:marRight w:val="0"/>
          <w:marTop w:val="0"/>
          <w:marBottom w:val="0"/>
          <w:divBdr>
            <w:top w:val="none" w:sz="0" w:space="0" w:color="auto"/>
            <w:left w:val="none" w:sz="0" w:space="0" w:color="auto"/>
            <w:bottom w:val="none" w:sz="0" w:space="0" w:color="auto"/>
            <w:right w:val="none" w:sz="0" w:space="0" w:color="auto"/>
          </w:divBdr>
        </w:div>
        <w:div w:id="949775438">
          <w:marLeft w:val="640"/>
          <w:marRight w:val="0"/>
          <w:marTop w:val="0"/>
          <w:marBottom w:val="0"/>
          <w:divBdr>
            <w:top w:val="none" w:sz="0" w:space="0" w:color="auto"/>
            <w:left w:val="none" w:sz="0" w:space="0" w:color="auto"/>
            <w:bottom w:val="none" w:sz="0" w:space="0" w:color="auto"/>
            <w:right w:val="none" w:sz="0" w:space="0" w:color="auto"/>
          </w:divBdr>
        </w:div>
        <w:div w:id="244610524">
          <w:marLeft w:val="640"/>
          <w:marRight w:val="0"/>
          <w:marTop w:val="0"/>
          <w:marBottom w:val="0"/>
          <w:divBdr>
            <w:top w:val="none" w:sz="0" w:space="0" w:color="auto"/>
            <w:left w:val="none" w:sz="0" w:space="0" w:color="auto"/>
            <w:bottom w:val="none" w:sz="0" w:space="0" w:color="auto"/>
            <w:right w:val="none" w:sz="0" w:space="0" w:color="auto"/>
          </w:divBdr>
        </w:div>
        <w:div w:id="749733015">
          <w:marLeft w:val="640"/>
          <w:marRight w:val="0"/>
          <w:marTop w:val="0"/>
          <w:marBottom w:val="0"/>
          <w:divBdr>
            <w:top w:val="none" w:sz="0" w:space="0" w:color="auto"/>
            <w:left w:val="none" w:sz="0" w:space="0" w:color="auto"/>
            <w:bottom w:val="none" w:sz="0" w:space="0" w:color="auto"/>
            <w:right w:val="none" w:sz="0" w:space="0" w:color="auto"/>
          </w:divBdr>
        </w:div>
        <w:div w:id="645477896">
          <w:marLeft w:val="640"/>
          <w:marRight w:val="0"/>
          <w:marTop w:val="0"/>
          <w:marBottom w:val="0"/>
          <w:divBdr>
            <w:top w:val="none" w:sz="0" w:space="0" w:color="auto"/>
            <w:left w:val="none" w:sz="0" w:space="0" w:color="auto"/>
            <w:bottom w:val="none" w:sz="0" w:space="0" w:color="auto"/>
            <w:right w:val="none" w:sz="0" w:space="0" w:color="auto"/>
          </w:divBdr>
        </w:div>
        <w:div w:id="1541474085">
          <w:marLeft w:val="640"/>
          <w:marRight w:val="0"/>
          <w:marTop w:val="0"/>
          <w:marBottom w:val="0"/>
          <w:divBdr>
            <w:top w:val="none" w:sz="0" w:space="0" w:color="auto"/>
            <w:left w:val="none" w:sz="0" w:space="0" w:color="auto"/>
            <w:bottom w:val="none" w:sz="0" w:space="0" w:color="auto"/>
            <w:right w:val="none" w:sz="0" w:space="0" w:color="auto"/>
          </w:divBdr>
        </w:div>
        <w:div w:id="511140059">
          <w:marLeft w:val="640"/>
          <w:marRight w:val="0"/>
          <w:marTop w:val="0"/>
          <w:marBottom w:val="0"/>
          <w:divBdr>
            <w:top w:val="none" w:sz="0" w:space="0" w:color="auto"/>
            <w:left w:val="none" w:sz="0" w:space="0" w:color="auto"/>
            <w:bottom w:val="none" w:sz="0" w:space="0" w:color="auto"/>
            <w:right w:val="none" w:sz="0" w:space="0" w:color="auto"/>
          </w:divBdr>
        </w:div>
        <w:div w:id="1661888482">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419646260">
          <w:marLeft w:val="640"/>
          <w:marRight w:val="0"/>
          <w:marTop w:val="0"/>
          <w:marBottom w:val="0"/>
          <w:divBdr>
            <w:top w:val="none" w:sz="0" w:space="0" w:color="auto"/>
            <w:left w:val="none" w:sz="0" w:space="0" w:color="auto"/>
            <w:bottom w:val="none" w:sz="0" w:space="0" w:color="auto"/>
            <w:right w:val="none" w:sz="0" w:space="0" w:color="auto"/>
          </w:divBdr>
        </w:div>
        <w:div w:id="676731524">
          <w:marLeft w:val="640"/>
          <w:marRight w:val="0"/>
          <w:marTop w:val="0"/>
          <w:marBottom w:val="0"/>
          <w:divBdr>
            <w:top w:val="none" w:sz="0" w:space="0" w:color="auto"/>
            <w:left w:val="none" w:sz="0" w:space="0" w:color="auto"/>
            <w:bottom w:val="none" w:sz="0" w:space="0" w:color="auto"/>
            <w:right w:val="none" w:sz="0" w:space="0" w:color="auto"/>
          </w:divBdr>
        </w:div>
        <w:div w:id="1305815287">
          <w:marLeft w:val="640"/>
          <w:marRight w:val="0"/>
          <w:marTop w:val="0"/>
          <w:marBottom w:val="0"/>
          <w:divBdr>
            <w:top w:val="none" w:sz="0" w:space="0" w:color="auto"/>
            <w:left w:val="none" w:sz="0" w:space="0" w:color="auto"/>
            <w:bottom w:val="none" w:sz="0" w:space="0" w:color="auto"/>
            <w:right w:val="none" w:sz="0" w:space="0" w:color="auto"/>
          </w:divBdr>
        </w:div>
        <w:div w:id="278414490">
          <w:marLeft w:val="640"/>
          <w:marRight w:val="0"/>
          <w:marTop w:val="0"/>
          <w:marBottom w:val="0"/>
          <w:divBdr>
            <w:top w:val="none" w:sz="0" w:space="0" w:color="auto"/>
            <w:left w:val="none" w:sz="0" w:space="0" w:color="auto"/>
            <w:bottom w:val="none" w:sz="0" w:space="0" w:color="auto"/>
            <w:right w:val="none" w:sz="0" w:space="0" w:color="auto"/>
          </w:divBdr>
        </w:div>
        <w:div w:id="1623153996">
          <w:marLeft w:val="640"/>
          <w:marRight w:val="0"/>
          <w:marTop w:val="0"/>
          <w:marBottom w:val="0"/>
          <w:divBdr>
            <w:top w:val="none" w:sz="0" w:space="0" w:color="auto"/>
            <w:left w:val="none" w:sz="0" w:space="0" w:color="auto"/>
            <w:bottom w:val="none" w:sz="0" w:space="0" w:color="auto"/>
            <w:right w:val="none" w:sz="0" w:space="0" w:color="auto"/>
          </w:divBdr>
        </w:div>
        <w:div w:id="1220288859">
          <w:marLeft w:val="640"/>
          <w:marRight w:val="0"/>
          <w:marTop w:val="0"/>
          <w:marBottom w:val="0"/>
          <w:divBdr>
            <w:top w:val="none" w:sz="0" w:space="0" w:color="auto"/>
            <w:left w:val="none" w:sz="0" w:space="0" w:color="auto"/>
            <w:bottom w:val="none" w:sz="0" w:space="0" w:color="auto"/>
            <w:right w:val="none" w:sz="0" w:space="0" w:color="auto"/>
          </w:divBdr>
        </w:div>
        <w:div w:id="807817607">
          <w:marLeft w:val="640"/>
          <w:marRight w:val="0"/>
          <w:marTop w:val="0"/>
          <w:marBottom w:val="0"/>
          <w:divBdr>
            <w:top w:val="none" w:sz="0" w:space="0" w:color="auto"/>
            <w:left w:val="none" w:sz="0" w:space="0" w:color="auto"/>
            <w:bottom w:val="none" w:sz="0" w:space="0" w:color="auto"/>
            <w:right w:val="none" w:sz="0" w:space="0" w:color="auto"/>
          </w:divBdr>
        </w:div>
        <w:div w:id="1496067953">
          <w:marLeft w:val="640"/>
          <w:marRight w:val="0"/>
          <w:marTop w:val="0"/>
          <w:marBottom w:val="0"/>
          <w:divBdr>
            <w:top w:val="none" w:sz="0" w:space="0" w:color="auto"/>
            <w:left w:val="none" w:sz="0" w:space="0" w:color="auto"/>
            <w:bottom w:val="none" w:sz="0" w:space="0" w:color="auto"/>
            <w:right w:val="none" w:sz="0" w:space="0" w:color="auto"/>
          </w:divBdr>
        </w:div>
        <w:div w:id="497503278">
          <w:marLeft w:val="640"/>
          <w:marRight w:val="0"/>
          <w:marTop w:val="0"/>
          <w:marBottom w:val="0"/>
          <w:divBdr>
            <w:top w:val="none" w:sz="0" w:space="0" w:color="auto"/>
            <w:left w:val="none" w:sz="0" w:space="0" w:color="auto"/>
            <w:bottom w:val="none" w:sz="0" w:space="0" w:color="auto"/>
            <w:right w:val="none" w:sz="0" w:space="0" w:color="auto"/>
          </w:divBdr>
        </w:div>
        <w:div w:id="460655247">
          <w:marLeft w:val="640"/>
          <w:marRight w:val="0"/>
          <w:marTop w:val="0"/>
          <w:marBottom w:val="0"/>
          <w:divBdr>
            <w:top w:val="none" w:sz="0" w:space="0" w:color="auto"/>
            <w:left w:val="none" w:sz="0" w:space="0" w:color="auto"/>
            <w:bottom w:val="none" w:sz="0" w:space="0" w:color="auto"/>
            <w:right w:val="none" w:sz="0" w:space="0" w:color="auto"/>
          </w:divBdr>
        </w:div>
        <w:div w:id="181208731">
          <w:marLeft w:val="640"/>
          <w:marRight w:val="0"/>
          <w:marTop w:val="0"/>
          <w:marBottom w:val="0"/>
          <w:divBdr>
            <w:top w:val="none" w:sz="0" w:space="0" w:color="auto"/>
            <w:left w:val="none" w:sz="0" w:space="0" w:color="auto"/>
            <w:bottom w:val="none" w:sz="0" w:space="0" w:color="auto"/>
            <w:right w:val="none" w:sz="0" w:space="0" w:color="auto"/>
          </w:divBdr>
        </w:div>
        <w:div w:id="39476110">
          <w:marLeft w:val="640"/>
          <w:marRight w:val="0"/>
          <w:marTop w:val="0"/>
          <w:marBottom w:val="0"/>
          <w:divBdr>
            <w:top w:val="none" w:sz="0" w:space="0" w:color="auto"/>
            <w:left w:val="none" w:sz="0" w:space="0" w:color="auto"/>
            <w:bottom w:val="none" w:sz="0" w:space="0" w:color="auto"/>
            <w:right w:val="none" w:sz="0" w:space="0" w:color="auto"/>
          </w:divBdr>
        </w:div>
        <w:div w:id="1892501661">
          <w:marLeft w:val="640"/>
          <w:marRight w:val="0"/>
          <w:marTop w:val="0"/>
          <w:marBottom w:val="0"/>
          <w:divBdr>
            <w:top w:val="none" w:sz="0" w:space="0" w:color="auto"/>
            <w:left w:val="none" w:sz="0" w:space="0" w:color="auto"/>
            <w:bottom w:val="none" w:sz="0" w:space="0" w:color="auto"/>
            <w:right w:val="none" w:sz="0" w:space="0" w:color="auto"/>
          </w:divBdr>
        </w:div>
        <w:div w:id="1376348059">
          <w:marLeft w:val="640"/>
          <w:marRight w:val="0"/>
          <w:marTop w:val="0"/>
          <w:marBottom w:val="0"/>
          <w:divBdr>
            <w:top w:val="none" w:sz="0" w:space="0" w:color="auto"/>
            <w:left w:val="none" w:sz="0" w:space="0" w:color="auto"/>
            <w:bottom w:val="none" w:sz="0" w:space="0" w:color="auto"/>
            <w:right w:val="none" w:sz="0" w:space="0" w:color="auto"/>
          </w:divBdr>
        </w:div>
        <w:div w:id="1308129994">
          <w:marLeft w:val="640"/>
          <w:marRight w:val="0"/>
          <w:marTop w:val="0"/>
          <w:marBottom w:val="0"/>
          <w:divBdr>
            <w:top w:val="none" w:sz="0" w:space="0" w:color="auto"/>
            <w:left w:val="none" w:sz="0" w:space="0" w:color="auto"/>
            <w:bottom w:val="none" w:sz="0" w:space="0" w:color="auto"/>
            <w:right w:val="none" w:sz="0" w:space="0" w:color="auto"/>
          </w:divBdr>
        </w:div>
        <w:div w:id="1017737749">
          <w:marLeft w:val="640"/>
          <w:marRight w:val="0"/>
          <w:marTop w:val="0"/>
          <w:marBottom w:val="0"/>
          <w:divBdr>
            <w:top w:val="none" w:sz="0" w:space="0" w:color="auto"/>
            <w:left w:val="none" w:sz="0" w:space="0" w:color="auto"/>
            <w:bottom w:val="none" w:sz="0" w:space="0" w:color="auto"/>
            <w:right w:val="none" w:sz="0" w:space="0" w:color="auto"/>
          </w:divBdr>
        </w:div>
        <w:div w:id="686634038">
          <w:marLeft w:val="640"/>
          <w:marRight w:val="0"/>
          <w:marTop w:val="0"/>
          <w:marBottom w:val="0"/>
          <w:divBdr>
            <w:top w:val="none" w:sz="0" w:space="0" w:color="auto"/>
            <w:left w:val="none" w:sz="0" w:space="0" w:color="auto"/>
            <w:bottom w:val="none" w:sz="0" w:space="0" w:color="auto"/>
            <w:right w:val="none" w:sz="0" w:space="0" w:color="auto"/>
          </w:divBdr>
        </w:div>
        <w:div w:id="137429654">
          <w:marLeft w:val="640"/>
          <w:marRight w:val="0"/>
          <w:marTop w:val="0"/>
          <w:marBottom w:val="0"/>
          <w:divBdr>
            <w:top w:val="none" w:sz="0" w:space="0" w:color="auto"/>
            <w:left w:val="none" w:sz="0" w:space="0" w:color="auto"/>
            <w:bottom w:val="none" w:sz="0" w:space="0" w:color="auto"/>
            <w:right w:val="none" w:sz="0" w:space="0" w:color="auto"/>
          </w:divBdr>
        </w:div>
        <w:div w:id="1005551153">
          <w:marLeft w:val="640"/>
          <w:marRight w:val="0"/>
          <w:marTop w:val="0"/>
          <w:marBottom w:val="0"/>
          <w:divBdr>
            <w:top w:val="none" w:sz="0" w:space="0" w:color="auto"/>
            <w:left w:val="none" w:sz="0" w:space="0" w:color="auto"/>
            <w:bottom w:val="none" w:sz="0" w:space="0" w:color="auto"/>
            <w:right w:val="none" w:sz="0" w:space="0" w:color="auto"/>
          </w:divBdr>
        </w:div>
      </w:divsChild>
    </w:div>
    <w:div w:id="1239167230">
      <w:bodyDiv w:val="1"/>
      <w:marLeft w:val="0"/>
      <w:marRight w:val="0"/>
      <w:marTop w:val="0"/>
      <w:marBottom w:val="0"/>
      <w:divBdr>
        <w:top w:val="none" w:sz="0" w:space="0" w:color="auto"/>
        <w:left w:val="none" w:sz="0" w:space="0" w:color="auto"/>
        <w:bottom w:val="none" w:sz="0" w:space="0" w:color="auto"/>
        <w:right w:val="none" w:sz="0" w:space="0" w:color="auto"/>
      </w:divBdr>
      <w:divsChild>
        <w:div w:id="1123499938">
          <w:marLeft w:val="640"/>
          <w:marRight w:val="0"/>
          <w:marTop w:val="0"/>
          <w:marBottom w:val="0"/>
          <w:divBdr>
            <w:top w:val="none" w:sz="0" w:space="0" w:color="auto"/>
            <w:left w:val="none" w:sz="0" w:space="0" w:color="auto"/>
            <w:bottom w:val="none" w:sz="0" w:space="0" w:color="auto"/>
            <w:right w:val="none" w:sz="0" w:space="0" w:color="auto"/>
          </w:divBdr>
        </w:div>
        <w:div w:id="1270969199">
          <w:marLeft w:val="640"/>
          <w:marRight w:val="0"/>
          <w:marTop w:val="0"/>
          <w:marBottom w:val="0"/>
          <w:divBdr>
            <w:top w:val="none" w:sz="0" w:space="0" w:color="auto"/>
            <w:left w:val="none" w:sz="0" w:space="0" w:color="auto"/>
            <w:bottom w:val="none" w:sz="0" w:space="0" w:color="auto"/>
            <w:right w:val="none" w:sz="0" w:space="0" w:color="auto"/>
          </w:divBdr>
        </w:div>
        <w:div w:id="28575354">
          <w:marLeft w:val="640"/>
          <w:marRight w:val="0"/>
          <w:marTop w:val="0"/>
          <w:marBottom w:val="0"/>
          <w:divBdr>
            <w:top w:val="none" w:sz="0" w:space="0" w:color="auto"/>
            <w:left w:val="none" w:sz="0" w:space="0" w:color="auto"/>
            <w:bottom w:val="none" w:sz="0" w:space="0" w:color="auto"/>
            <w:right w:val="none" w:sz="0" w:space="0" w:color="auto"/>
          </w:divBdr>
        </w:div>
        <w:div w:id="128981917">
          <w:marLeft w:val="640"/>
          <w:marRight w:val="0"/>
          <w:marTop w:val="0"/>
          <w:marBottom w:val="0"/>
          <w:divBdr>
            <w:top w:val="none" w:sz="0" w:space="0" w:color="auto"/>
            <w:left w:val="none" w:sz="0" w:space="0" w:color="auto"/>
            <w:bottom w:val="none" w:sz="0" w:space="0" w:color="auto"/>
            <w:right w:val="none" w:sz="0" w:space="0" w:color="auto"/>
          </w:divBdr>
        </w:div>
        <w:div w:id="1959753745">
          <w:marLeft w:val="640"/>
          <w:marRight w:val="0"/>
          <w:marTop w:val="0"/>
          <w:marBottom w:val="0"/>
          <w:divBdr>
            <w:top w:val="none" w:sz="0" w:space="0" w:color="auto"/>
            <w:left w:val="none" w:sz="0" w:space="0" w:color="auto"/>
            <w:bottom w:val="none" w:sz="0" w:space="0" w:color="auto"/>
            <w:right w:val="none" w:sz="0" w:space="0" w:color="auto"/>
          </w:divBdr>
        </w:div>
        <w:div w:id="1373647906">
          <w:marLeft w:val="640"/>
          <w:marRight w:val="0"/>
          <w:marTop w:val="0"/>
          <w:marBottom w:val="0"/>
          <w:divBdr>
            <w:top w:val="none" w:sz="0" w:space="0" w:color="auto"/>
            <w:left w:val="none" w:sz="0" w:space="0" w:color="auto"/>
            <w:bottom w:val="none" w:sz="0" w:space="0" w:color="auto"/>
            <w:right w:val="none" w:sz="0" w:space="0" w:color="auto"/>
          </w:divBdr>
        </w:div>
        <w:div w:id="559903398">
          <w:marLeft w:val="640"/>
          <w:marRight w:val="0"/>
          <w:marTop w:val="0"/>
          <w:marBottom w:val="0"/>
          <w:divBdr>
            <w:top w:val="none" w:sz="0" w:space="0" w:color="auto"/>
            <w:left w:val="none" w:sz="0" w:space="0" w:color="auto"/>
            <w:bottom w:val="none" w:sz="0" w:space="0" w:color="auto"/>
            <w:right w:val="none" w:sz="0" w:space="0" w:color="auto"/>
          </w:divBdr>
        </w:div>
        <w:div w:id="1954091909">
          <w:marLeft w:val="640"/>
          <w:marRight w:val="0"/>
          <w:marTop w:val="0"/>
          <w:marBottom w:val="0"/>
          <w:divBdr>
            <w:top w:val="none" w:sz="0" w:space="0" w:color="auto"/>
            <w:left w:val="none" w:sz="0" w:space="0" w:color="auto"/>
            <w:bottom w:val="none" w:sz="0" w:space="0" w:color="auto"/>
            <w:right w:val="none" w:sz="0" w:space="0" w:color="auto"/>
          </w:divBdr>
        </w:div>
        <w:div w:id="1475875973">
          <w:marLeft w:val="640"/>
          <w:marRight w:val="0"/>
          <w:marTop w:val="0"/>
          <w:marBottom w:val="0"/>
          <w:divBdr>
            <w:top w:val="none" w:sz="0" w:space="0" w:color="auto"/>
            <w:left w:val="none" w:sz="0" w:space="0" w:color="auto"/>
            <w:bottom w:val="none" w:sz="0" w:space="0" w:color="auto"/>
            <w:right w:val="none" w:sz="0" w:space="0" w:color="auto"/>
          </w:divBdr>
        </w:div>
        <w:div w:id="1184174797">
          <w:marLeft w:val="640"/>
          <w:marRight w:val="0"/>
          <w:marTop w:val="0"/>
          <w:marBottom w:val="0"/>
          <w:divBdr>
            <w:top w:val="none" w:sz="0" w:space="0" w:color="auto"/>
            <w:left w:val="none" w:sz="0" w:space="0" w:color="auto"/>
            <w:bottom w:val="none" w:sz="0" w:space="0" w:color="auto"/>
            <w:right w:val="none" w:sz="0" w:space="0" w:color="auto"/>
          </w:divBdr>
        </w:div>
        <w:div w:id="1571769677">
          <w:marLeft w:val="640"/>
          <w:marRight w:val="0"/>
          <w:marTop w:val="0"/>
          <w:marBottom w:val="0"/>
          <w:divBdr>
            <w:top w:val="none" w:sz="0" w:space="0" w:color="auto"/>
            <w:left w:val="none" w:sz="0" w:space="0" w:color="auto"/>
            <w:bottom w:val="none" w:sz="0" w:space="0" w:color="auto"/>
            <w:right w:val="none" w:sz="0" w:space="0" w:color="auto"/>
          </w:divBdr>
        </w:div>
        <w:div w:id="633753503">
          <w:marLeft w:val="640"/>
          <w:marRight w:val="0"/>
          <w:marTop w:val="0"/>
          <w:marBottom w:val="0"/>
          <w:divBdr>
            <w:top w:val="none" w:sz="0" w:space="0" w:color="auto"/>
            <w:left w:val="none" w:sz="0" w:space="0" w:color="auto"/>
            <w:bottom w:val="none" w:sz="0" w:space="0" w:color="auto"/>
            <w:right w:val="none" w:sz="0" w:space="0" w:color="auto"/>
          </w:divBdr>
        </w:div>
        <w:div w:id="840435032">
          <w:marLeft w:val="640"/>
          <w:marRight w:val="0"/>
          <w:marTop w:val="0"/>
          <w:marBottom w:val="0"/>
          <w:divBdr>
            <w:top w:val="none" w:sz="0" w:space="0" w:color="auto"/>
            <w:left w:val="none" w:sz="0" w:space="0" w:color="auto"/>
            <w:bottom w:val="none" w:sz="0" w:space="0" w:color="auto"/>
            <w:right w:val="none" w:sz="0" w:space="0" w:color="auto"/>
          </w:divBdr>
        </w:div>
        <w:div w:id="395394890">
          <w:marLeft w:val="640"/>
          <w:marRight w:val="0"/>
          <w:marTop w:val="0"/>
          <w:marBottom w:val="0"/>
          <w:divBdr>
            <w:top w:val="none" w:sz="0" w:space="0" w:color="auto"/>
            <w:left w:val="none" w:sz="0" w:space="0" w:color="auto"/>
            <w:bottom w:val="none" w:sz="0" w:space="0" w:color="auto"/>
            <w:right w:val="none" w:sz="0" w:space="0" w:color="auto"/>
          </w:divBdr>
        </w:div>
        <w:div w:id="571505887">
          <w:marLeft w:val="640"/>
          <w:marRight w:val="0"/>
          <w:marTop w:val="0"/>
          <w:marBottom w:val="0"/>
          <w:divBdr>
            <w:top w:val="none" w:sz="0" w:space="0" w:color="auto"/>
            <w:left w:val="none" w:sz="0" w:space="0" w:color="auto"/>
            <w:bottom w:val="none" w:sz="0" w:space="0" w:color="auto"/>
            <w:right w:val="none" w:sz="0" w:space="0" w:color="auto"/>
          </w:divBdr>
        </w:div>
        <w:div w:id="632902202">
          <w:marLeft w:val="640"/>
          <w:marRight w:val="0"/>
          <w:marTop w:val="0"/>
          <w:marBottom w:val="0"/>
          <w:divBdr>
            <w:top w:val="none" w:sz="0" w:space="0" w:color="auto"/>
            <w:left w:val="none" w:sz="0" w:space="0" w:color="auto"/>
            <w:bottom w:val="none" w:sz="0" w:space="0" w:color="auto"/>
            <w:right w:val="none" w:sz="0" w:space="0" w:color="auto"/>
          </w:divBdr>
        </w:div>
        <w:div w:id="593318805">
          <w:marLeft w:val="640"/>
          <w:marRight w:val="0"/>
          <w:marTop w:val="0"/>
          <w:marBottom w:val="0"/>
          <w:divBdr>
            <w:top w:val="none" w:sz="0" w:space="0" w:color="auto"/>
            <w:left w:val="none" w:sz="0" w:space="0" w:color="auto"/>
            <w:bottom w:val="none" w:sz="0" w:space="0" w:color="auto"/>
            <w:right w:val="none" w:sz="0" w:space="0" w:color="auto"/>
          </w:divBdr>
        </w:div>
        <w:div w:id="414133106">
          <w:marLeft w:val="640"/>
          <w:marRight w:val="0"/>
          <w:marTop w:val="0"/>
          <w:marBottom w:val="0"/>
          <w:divBdr>
            <w:top w:val="none" w:sz="0" w:space="0" w:color="auto"/>
            <w:left w:val="none" w:sz="0" w:space="0" w:color="auto"/>
            <w:bottom w:val="none" w:sz="0" w:space="0" w:color="auto"/>
            <w:right w:val="none" w:sz="0" w:space="0" w:color="auto"/>
          </w:divBdr>
        </w:div>
        <w:div w:id="1325621009">
          <w:marLeft w:val="640"/>
          <w:marRight w:val="0"/>
          <w:marTop w:val="0"/>
          <w:marBottom w:val="0"/>
          <w:divBdr>
            <w:top w:val="none" w:sz="0" w:space="0" w:color="auto"/>
            <w:left w:val="none" w:sz="0" w:space="0" w:color="auto"/>
            <w:bottom w:val="none" w:sz="0" w:space="0" w:color="auto"/>
            <w:right w:val="none" w:sz="0" w:space="0" w:color="auto"/>
          </w:divBdr>
        </w:div>
        <w:div w:id="938103565">
          <w:marLeft w:val="640"/>
          <w:marRight w:val="0"/>
          <w:marTop w:val="0"/>
          <w:marBottom w:val="0"/>
          <w:divBdr>
            <w:top w:val="none" w:sz="0" w:space="0" w:color="auto"/>
            <w:left w:val="none" w:sz="0" w:space="0" w:color="auto"/>
            <w:bottom w:val="none" w:sz="0" w:space="0" w:color="auto"/>
            <w:right w:val="none" w:sz="0" w:space="0" w:color="auto"/>
          </w:divBdr>
        </w:div>
        <w:div w:id="1124150790">
          <w:marLeft w:val="640"/>
          <w:marRight w:val="0"/>
          <w:marTop w:val="0"/>
          <w:marBottom w:val="0"/>
          <w:divBdr>
            <w:top w:val="none" w:sz="0" w:space="0" w:color="auto"/>
            <w:left w:val="none" w:sz="0" w:space="0" w:color="auto"/>
            <w:bottom w:val="none" w:sz="0" w:space="0" w:color="auto"/>
            <w:right w:val="none" w:sz="0" w:space="0" w:color="auto"/>
          </w:divBdr>
        </w:div>
        <w:div w:id="1064789978">
          <w:marLeft w:val="640"/>
          <w:marRight w:val="0"/>
          <w:marTop w:val="0"/>
          <w:marBottom w:val="0"/>
          <w:divBdr>
            <w:top w:val="none" w:sz="0" w:space="0" w:color="auto"/>
            <w:left w:val="none" w:sz="0" w:space="0" w:color="auto"/>
            <w:bottom w:val="none" w:sz="0" w:space="0" w:color="auto"/>
            <w:right w:val="none" w:sz="0" w:space="0" w:color="auto"/>
          </w:divBdr>
        </w:div>
        <w:div w:id="1092778224">
          <w:marLeft w:val="640"/>
          <w:marRight w:val="0"/>
          <w:marTop w:val="0"/>
          <w:marBottom w:val="0"/>
          <w:divBdr>
            <w:top w:val="none" w:sz="0" w:space="0" w:color="auto"/>
            <w:left w:val="none" w:sz="0" w:space="0" w:color="auto"/>
            <w:bottom w:val="none" w:sz="0" w:space="0" w:color="auto"/>
            <w:right w:val="none" w:sz="0" w:space="0" w:color="auto"/>
          </w:divBdr>
        </w:div>
        <w:div w:id="735129103">
          <w:marLeft w:val="640"/>
          <w:marRight w:val="0"/>
          <w:marTop w:val="0"/>
          <w:marBottom w:val="0"/>
          <w:divBdr>
            <w:top w:val="none" w:sz="0" w:space="0" w:color="auto"/>
            <w:left w:val="none" w:sz="0" w:space="0" w:color="auto"/>
            <w:bottom w:val="none" w:sz="0" w:space="0" w:color="auto"/>
            <w:right w:val="none" w:sz="0" w:space="0" w:color="auto"/>
          </w:divBdr>
        </w:div>
        <w:div w:id="2040012193">
          <w:marLeft w:val="640"/>
          <w:marRight w:val="0"/>
          <w:marTop w:val="0"/>
          <w:marBottom w:val="0"/>
          <w:divBdr>
            <w:top w:val="none" w:sz="0" w:space="0" w:color="auto"/>
            <w:left w:val="none" w:sz="0" w:space="0" w:color="auto"/>
            <w:bottom w:val="none" w:sz="0" w:space="0" w:color="auto"/>
            <w:right w:val="none" w:sz="0" w:space="0" w:color="auto"/>
          </w:divBdr>
        </w:div>
        <w:div w:id="1026902782">
          <w:marLeft w:val="640"/>
          <w:marRight w:val="0"/>
          <w:marTop w:val="0"/>
          <w:marBottom w:val="0"/>
          <w:divBdr>
            <w:top w:val="none" w:sz="0" w:space="0" w:color="auto"/>
            <w:left w:val="none" w:sz="0" w:space="0" w:color="auto"/>
            <w:bottom w:val="none" w:sz="0" w:space="0" w:color="auto"/>
            <w:right w:val="none" w:sz="0" w:space="0" w:color="auto"/>
          </w:divBdr>
        </w:div>
        <w:div w:id="275187088">
          <w:marLeft w:val="640"/>
          <w:marRight w:val="0"/>
          <w:marTop w:val="0"/>
          <w:marBottom w:val="0"/>
          <w:divBdr>
            <w:top w:val="none" w:sz="0" w:space="0" w:color="auto"/>
            <w:left w:val="none" w:sz="0" w:space="0" w:color="auto"/>
            <w:bottom w:val="none" w:sz="0" w:space="0" w:color="auto"/>
            <w:right w:val="none" w:sz="0" w:space="0" w:color="auto"/>
          </w:divBdr>
        </w:div>
        <w:div w:id="1567761601">
          <w:marLeft w:val="640"/>
          <w:marRight w:val="0"/>
          <w:marTop w:val="0"/>
          <w:marBottom w:val="0"/>
          <w:divBdr>
            <w:top w:val="none" w:sz="0" w:space="0" w:color="auto"/>
            <w:left w:val="none" w:sz="0" w:space="0" w:color="auto"/>
            <w:bottom w:val="none" w:sz="0" w:space="0" w:color="auto"/>
            <w:right w:val="none" w:sz="0" w:space="0" w:color="auto"/>
          </w:divBdr>
        </w:div>
        <w:div w:id="190191848">
          <w:marLeft w:val="640"/>
          <w:marRight w:val="0"/>
          <w:marTop w:val="0"/>
          <w:marBottom w:val="0"/>
          <w:divBdr>
            <w:top w:val="none" w:sz="0" w:space="0" w:color="auto"/>
            <w:left w:val="none" w:sz="0" w:space="0" w:color="auto"/>
            <w:bottom w:val="none" w:sz="0" w:space="0" w:color="auto"/>
            <w:right w:val="none" w:sz="0" w:space="0" w:color="auto"/>
          </w:divBdr>
        </w:div>
        <w:div w:id="458037842">
          <w:marLeft w:val="640"/>
          <w:marRight w:val="0"/>
          <w:marTop w:val="0"/>
          <w:marBottom w:val="0"/>
          <w:divBdr>
            <w:top w:val="none" w:sz="0" w:space="0" w:color="auto"/>
            <w:left w:val="none" w:sz="0" w:space="0" w:color="auto"/>
            <w:bottom w:val="none" w:sz="0" w:space="0" w:color="auto"/>
            <w:right w:val="none" w:sz="0" w:space="0" w:color="auto"/>
          </w:divBdr>
        </w:div>
        <w:div w:id="1475295231">
          <w:marLeft w:val="640"/>
          <w:marRight w:val="0"/>
          <w:marTop w:val="0"/>
          <w:marBottom w:val="0"/>
          <w:divBdr>
            <w:top w:val="none" w:sz="0" w:space="0" w:color="auto"/>
            <w:left w:val="none" w:sz="0" w:space="0" w:color="auto"/>
            <w:bottom w:val="none" w:sz="0" w:space="0" w:color="auto"/>
            <w:right w:val="none" w:sz="0" w:space="0" w:color="auto"/>
          </w:divBdr>
        </w:div>
        <w:div w:id="1044717133">
          <w:marLeft w:val="640"/>
          <w:marRight w:val="0"/>
          <w:marTop w:val="0"/>
          <w:marBottom w:val="0"/>
          <w:divBdr>
            <w:top w:val="none" w:sz="0" w:space="0" w:color="auto"/>
            <w:left w:val="none" w:sz="0" w:space="0" w:color="auto"/>
            <w:bottom w:val="none" w:sz="0" w:space="0" w:color="auto"/>
            <w:right w:val="none" w:sz="0" w:space="0" w:color="auto"/>
          </w:divBdr>
        </w:div>
        <w:div w:id="52194667">
          <w:marLeft w:val="640"/>
          <w:marRight w:val="0"/>
          <w:marTop w:val="0"/>
          <w:marBottom w:val="0"/>
          <w:divBdr>
            <w:top w:val="none" w:sz="0" w:space="0" w:color="auto"/>
            <w:left w:val="none" w:sz="0" w:space="0" w:color="auto"/>
            <w:bottom w:val="none" w:sz="0" w:space="0" w:color="auto"/>
            <w:right w:val="none" w:sz="0" w:space="0" w:color="auto"/>
          </w:divBdr>
        </w:div>
        <w:div w:id="1064333862">
          <w:marLeft w:val="640"/>
          <w:marRight w:val="0"/>
          <w:marTop w:val="0"/>
          <w:marBottom w:val="0"/>
          <w:divBdr>
            <w:top w:val="none" w:sz="0" w:space="0" w:color="auto"/>
            <w:left w:val="none" w:sz="0" w:space="0" w:color="auto"/>
            <w:bottom w:val="none" w:sz="0" w:space="0" w:color="auto"/>
            <w:right w:val="none" w:sz="0" w:space="0" w:color="auto"/>
          </w:divBdr>
        </w:div>
        <w:div w:id="893734375">
          <w:marLeft w:val="640"/>
          <w:marRight w:val="0"/>
          <w:marTop w:val="0"/>
          <w:marBottom w:val="0"/>
          <w:divBdr>
            <w:top w:val="none" w:sz="0" w:space="0" w:color="auto"/>
            <w:left w:val="none" w:sz="0" w:space="0" w:color="auto"/>
            <w:bottom w:val="none" w:sz="0" w:space="0" w:color="auto"/>
            <w:right w:val="none" w:sz="0" w:space="0" w:color="auto"/>
          </w:divBdr>
        </w:div>
        <w:div w:id="701587104">
          <w:marLeft w:val="640"/>
          <w:marRight w:val="0"/>
          <w:marTop w:val="0"/>
          <w:marBottom w:val="0"/>
          <w:divBdr>
            <w:top w:val="none" w:sz="0" w:space="0" w:color="auto"/>
            <w:left w:val="none" w:sz="0" w:space="0" w:color="auto"/>
            <w:bottom w:val="none" w:sz="0" w:space="0" w:color="auto"/>
            <w:right w:val="none" w:sz="0" w:space="0" w:color="auto"/>
          </w:divBdr>
        </w:div>
        <w:div w:id="1199322630">
          <w:marLeft w:val="640"/>
          <w:marRight w:val="0"/>
          <w:marTop w:val="0"/>
          <w:marBottom w:val="0"/>
          <w:divBdr>
            <w:top w:val="none" w:sz="0" w:space="0" w:color="auto"/>
            <w:left w:val="none" w:sz="0" w:space="0" w:color="auto"/>
            <w:bottom w:val="none" w:sz="0" w:space="0" w:color="auto"/>
            <w:right w:val="none" w:sz="0" w:space="0" w:color="auto"/>
          </w:divBdr>
        </w:div>
        <w:div w:id="669062197">
          <w:marLeft w:val="640"/>
          <w:marRight w:val="0"/>
          <w:marTop w:val="0"/>
          <w:marBottom w:val="0"/>
          <w:divBdr>
            <w:top w:val="none" w:sz="0" w:space="0" w:color="auto"/>
            <w:left w:val="none" w:sz="0" w:space="0" w:color="auto"/>
            <w:bottom w:val="none" w:sz="0" w:space="0" w:color="auto"/>
            <w:right w:val="none" w:sz="0" w:space="0" w:color="auto"/>
          </w:divBdr>
        </w:div>
        <w:div w:id="1267230025">
          <w:marLeft w:val="640"/>
          <w:marRight w:val="0"/>
          <w:marTop w:val="0"/>
          <w:marBottom w:val="0"/>
          <w:divBdr>
            <w:top w:val="none" w:sz="0" w:space="0" w:color="auto"/>
            <w:left w:val="none" w:sz="0" w:space="0" w:color="auto"/>
            <w:bottom w:val="none" w:sz="0" w:space="0" w:color="auto"/>
            <w:right w:val="none" w:sz="0" w:space="0" w:color="auto"/>
          </w:divBdr>
        </w:div>
        <w:div w:id="1191408493">
          <w:marLeft w:val="640"/>
          <w:marRight w:val="0"/>
          <w:marTop w:val="0"/>
          <w:marBottom w:val="0"/>
          <w:divBdr>
            <w:top w:val="none" w:sz="0" w:space="0" w:color="auto"/>
            <w:left w:val="none" w:sz="0" w:space="0" w:color="auto"/>
            <w:bottom w:val="none" w:sz="0" w:space="0" w:color="auto"/>
            <w:right w:val="none" w:sz="0" w:space="0" w:color="auto"/>
          </w:divBdr>
        </w:div>
        <w:div w:id="914165511">
          <w:marLeft w:val="640"/>
          <w:marRight w:val="0"/>
          <w:marTop w:val="0"/>
          <w:marBottom w:val="0"/>
          <w:divBdr>
            <w:top w:val="none" w:sz="0" w:space="0" w:color="auto"/>
            <w:left w:val="none" w:sz="0" w:space="0" w:color="auto"/>
            <w:bottom w:val="none" w:sz="0" w:space="0" w:color="auto"/>
            <w:right w:val="none" w:sz="0" w:space="0" w:color="auto"/>
          </w:divBdr>
        </w:div>
        <w:div w:id="390344973">
          <w:marLeft w:val="640"/>
          <w:marRight w:val="0"/>
          <w:marTop w:val="0"/>
          <w:marBottom w:val="0"/>
          <w:divBdr>
            <w:top w:val="none" w:sz="0" w:space="0" w:color="auto"/>
            <w:left w:val="none" w:sz="0" w:space="0" w:color="auto"/>
            <w:bottom w:val="none" w:sz="0" w:space="0" w:color="auto"/>
            <w:right w:val="none" w:sz="0" w:space="0" w:color="auto"/>
          </w:divBdr>
        </w:div>
        <w:div w:id="1730493189">
          <w:marLeft w:val="640"/>
          <w:marRight w:val="0"/>
          <w:marTop w:val="0"/>
          <w:marBottom w:val="0"/>
          <w:divBdr>
            <w:top w:val="none" w:sz="0" w:space="0" w:color="auto"/>
            <w:left w:val="none" w:sz="0" w:space="0" w:color="auto"/>
            <w:bottom w:val="none" w:sz="0" w:space="0" w:color="auto"/>
            <w:right w:val="none" w:sz="0" w:space="0" w:color="auto"/>
          </w:divBdr>
        </w:div>
        <w:div w:id="1169950723">
          <w:marLeft w:val="640"/>
          <w:marRight w:val="0"/>
          <w:marTop w:val="0"/>
          <w:marBottom w:val="0"/>
          <w:divBdr>
            <w:top w:val="none" w:sz="0" w:space="0" w:color="auto"/>
            <w:left w:val="none" w:sz="0" w:space="0" w:color="auto"/>
            <w:bottom w:val="none" w:sz="0" w:space="0" w:color="auto"/>
            <w:right w:val="none" w:sz="0" w:space="0" w:color="auto"/>
          </w:divBdr>
        </w:div>
        <w:div w:id="1786659728">
          <w:marLeft w:val="640"/>
          <w:marRight w:val="0"/>
          <w:marTop w:val="0"/>
          <w:marBottom w:val="0"/>
          <w:divBdr>
            <w:top w:val="none" w:sz="0" w:space="0" w:color="auto"/>
            <w:left w:val="none" w:sz="0" w:space="0" w:color="auto"/>
            <w:bottom w:val="none" w:sz="0" w:space="0" w:color="auto"/>
            <w:right w:val="none" w:sz="0" w:space="0" w:color="auto"/>
          </w:divBdr>
        </w:div>
        <w:div w:id="308365925">
          <w:marLeft w:val="640"/>
          <w:marRight w:val="0"/>
          <w:marTop w:val="0"/>
          <w:marBottom w:val="0"/>
          <w:divBdr>
            <w:top w:val="none" w:sz="0" w:space="0" w:color="auto"/>
            <w:left w:val="none" w:sz="0" w:space="0" w:color="auto"/>
            <w:bottom w:val="none" w:sz="0" w:space="0" w:color="auto"/>
            <w:right w:val="none" w:sz="0" w:space="0" w:color="auto"/>
          </w:divBdr>
        </w:div>
        <w:div w:id="411397513">
          <w:marLeft w:val="640"/>
          <w:marRight w:val="0"/>
          <w:marTop w:val="0"/>
          <w:marBottom w:val="0"/>
          <w:divBdr>
            <w:top w:val="none" w:sz="0" w:space="0" w:color="auto"/>
            <w:left w:val="none" w:sz="0" w:space="0" w:color="auto"/>
            <w:bottom w:val="none" w:sz="0" w:space="0" w:color="auto"/>
            <w:right w:val="none" w:sz="0" w:space="0" w:color="auto"/>
          </w:divBdr>
        </w:div>
      </w:divsChild>
    </w:div>
    <w:div w:id="1352029495">
      <w:bodyDiv w:val="1"/>
      <w:marLeft w:val="0"/>
      <w:marRight w:val="0"/>
      <w:marTop w:val="0"/>
      <w:marBottom w:val="0"/>
      <w:divBdr>
        <w:top w:val="none" w:sz="0" w:space="0" w:color="auto"/>
        <w:left w:val="none" w:sz="0" w:space="0" w:color="auto"/>
        <w:bottom w:val="none" w:sz="0" w:space="0" w:color="auto"/>
        <w:right w:val="none" w:sz="0" w:space="0" w:color="auto"/>
      </w:divBdr>
      <w:divsChild>
        <w:div w:id="1251502700">
          <w:marLeft w:val="640"/>
          <w:marRight w:val="0"/>
          <w:marTop w:val="0"/>
          <w:marBottom w:val="0"/>
          <w:divBdr>
            <w:top w:val="none" w:sz="0" w:space="0" w:color="auto"/>
            <w:left w:val="none" w:sz="0" w:space="0" w:color="auto"/>
            <w:bottom w:val="none" w:sz="0" w:space="0" w:color="auto"/>
            <w:right w:val="none" w:sz="0" w:space="0" w:color="auto"/>
          </w:divBdr>
        </w:div>
        <w:div w:id="1588732418">
          <w:marLeft w:val="640"/>
          <w:marRight w:val="0"/>
          <w:marTop w:val="0"/>
          <w:marBottom w:val="0"/>
          <w:divBdr>
            <w:top w:val="none" w:sz="0" w:space="0" w:color="auto"/>
            <w:left w:val="none" w:sz="0" w:space="0" w:color="auto"/>
            <w:bottom w:val="none" w:sz="0" w:space="0" w:color="auto"/>
            <w:right w:val="none" w:sz="0" w:space="0" w:color="auto"/>
          </w:divBdr>
        </w:div>
        <w:div w:id="1196381023">
          <w:marLeft w:val="640"/>
          <w:marRight w:val="0"/>
          <w:marTop w:val="0"/>
          <w:marBottom w:val="0"/>
          <w:divBdr>
            <w:top w:val="none" w:sz="0" w:space="0" w:color="auto"/>
            <w:left w:val="none" w:sz="0" w:space="0" w:color="auto"/>
            <w:bottom w:val="none" w:sz="0" w:space="0" w:color="auto"/>
            <w:right w:val="none" w:sz="0" w:space="0" w:color="auto"/>
          </w:divBdr>
        </w:div>
        <w:div w:id="2017612241">
          <w:marLeft w:val="640"/>
          <w:marRight w:val="0"/>
          <w:marTop w:val="0"/>
          <w:marBottom w:val="0"/>
          <w:divBdr>
            <w:top w:val="none" w:sz="0" w:space="0" w:color="auto"/>
            <w:left w:val="none" w:sz="0" w:space="0" w:color="auto"/>
            <w:bottom w:val="none" w:sz="0" w:space="0" w:color="auto"/>
            <w:right w:val="none" w:sz="0" w:space="0" w:color="auto"/>
          </w:divBdr>
        </w:div>
        <w:div w:id="1332105231">
          <w:marLeft w:val="640"/>
          <w:marRight w:val="0"/>
          <w:marTop w:val="0"/>
          <w:marBottom w:val="0"/>
          <w:divBdr>
            <w:top w:val="none" w:sz="0" w:space="0" w:color="auto"/>
            <w:left w:val="none" w:sz="0" w:space="0" w:color="auto"/>
            <w:bottom w:val="none" w:sz="0" w:space="0" w:color="auto"/>
            <w:right w:val="none" w:sz="0" w:space="0" w:color="auto"/>
          </w:divBdr>
        </w:div>
        <w:div w:id="2137947765">
          <w:marLeft w:val="640"/>
          <w:marRight w:val="0"/>
          <w:marTop w:val="0"/>
          <w:marBottom w:val="0"/>
          <w:divBdr>
            <w:top w:val="none" w:sz="0" w:space="0" w:color="auto"/>
            <w:left w:val="none" w:sz="0" w:space="0" w:color="auto"/>
            <w:bottom w:val="none" w:sz="0" w:space="0" w:color="auto"/>
            <w:right w:val="none" w:sz="0" w:space="0" w:color="auto"/>
          </w:divBdr>
        </w:div>
        <w:div w:id="202913745">
          <w:marLeft w:val="640"/>
          <w:marRight w:val="0"/>
          <w:marTop w:val="0"/>
          <w:marBottom w:val="0"/>
          <w:divBdr>
            <w:top w:val="none" w:sz="0" w:space="0" w:color="auto"/>
            <w:left w:val="none" w:sz="0" w:space="0" w:color="auto"/>
            <w:bottom w:val="none" w:sz="0" w:space="0" w:color="auto"/>
            <w:right w:val="none" w:sz="0" w:space="0" w:color="auto"/>
          </w:divBdr>
        </w:div>
        <w:div w:id="1461800224">
          <w:marLeft w:val="640"/>
          <w:marRight w:val="0"/>
          <w:marTop w:val="0"/>
          <w:marBottom w:val="0"/>
          <w:divBdr>
            <w:top w:val="none" w:sz="0" w:space="0" w:color="auto"/>
            <w:left w:val="none" w:sz="0" w:space="0" w:color="auto"/>
            <w:bottom w:val="none" w:sz="0" w:space="0" w:color="auto"/>
            <w:right w:val="none" w:sz="0" w:space="0" w:color="auto"/>
          </w:divBdr>
        </w:div>
        <w:div w:id="1789860466">
          <w:marLeft w:val="640"/>
          <w:marRight w:val="0"/>
          <w:marTop w:val="0"/>
          <w:marBottom w:val="0"/>
          <w:divBdr>
            <w:top w:val="none" w:sz="0" w:space="0" w:color="auto"/>
            <w:left w:val="none" w:sz="0" w:space="0" w:color="auto"/>
            <w:bottom w:val="none" w:sz="0" w:space="0" w:color="auto"/>
            <w:right w:val="none" w:sz="0" w:space="0" w:color="auto"/>
          </w:divBdr>
        </w:div>
        <w:div w:id="309095284">
          <w:marLeft w:val="640"/>
          <w:marRight w:val="0"/>
          <w:marTop w:val="0"/>
          <w:marBottom w:val="0"/>
          <w:divBdr>
            <w:top w:val="none" w:sz="0" w:space="0" w:color="auto"/>
            <w:left w:val="none" w:sz="0" w:space="0" w:color="auto"/>
            <w:bottom w:val="none" w:sz="0" w:space="0" w:color="auto"/>
            <w:right w:val="none" w:sz="0" w:space="0" w:color="auto"/>
          </w:divBdr>
        </w:div>
        <w:div w:id="1455513891">
          <w:marLeft w:val="640"/>
          <w:marRight w:val="0"/>
          <w:marTop w:val="0"/>
          <w:marBottom w:val="0"/>
          <w:divBdr>
            <w:top w:val="none" w:sz="0" w:space="0" w:color="auto"/>
            <w:left w:val="none" w:sz="0" w:space="0" w:color="auto"/>
            <w:bottom w:val="none" w:sz="0" w:space="0" w:color="auto"/>
            <w:right w:val="none" w:sz="0" w:space="0" w:color="auto"/>
          </w:divBdr>
        </w:div>
        <w:div w:id="584534186">
          <w:marLeft w:val="640"/>
          <w:marRight w:val="0"/>
          <w:marTop w:val="0"/>
          <w:marBottom w:val="0"/>
          <w:divBdr>
            <w:top w:val="none" w:sz="0" w:space="0" w:color="auto"/>
            <w:left w:val="none" w:sz="0" w:space="0" w:color="auto"/>
            <w:bottom w:val="none" w:sz="0" w:space="0" w:color="auto"/>
            <w:right w:val="none" w:sz="0" w:space="0" w:color="auto"/>
          </w:divBdr>
        </w:div>
        <w:div w:id="1308969220">
          <w:marLeft w:val="640"/>
          <w:marRight w:val="0"/>
          <w:marTop w:val="0"/>
          <w:marBottom w:val="0"/>
          <w:divBdr>
            <w:top w:val="none" w:sz="0" w:space="0" w:color="auto"/>
            <w:left w:val="none" w:sz="0" w:space="0" w:color="auto"/>
            <w:bottom w:val="none" w:sz="0" w:space="0" w:color="auto"/>
            <w:right w:val="none" w:sz="0" w:space="0" w:color="auto"/>
          </w:divBdr>
        </w:div>
        <w:div w:id="749815557">
          <w:marLeft w:val="640"/>
          <w:marRight w:val="0"/>
          <w:marTop w:val="0"/>
          <w:marBottom w:val="0"/>
          <w:divBdr>
            <w:top w:val="none" w:sz="0" w:space="0" w:color="auto"/>
            <w:left w:val="none" w:sz="0" w:space="0" w:color="auto"/>
            <w:bottom w:val="none" w:sz="0" w:space="0" w:color="auto"/>
            <w:right w:val="none" w:sz="0" w:space="0" w:color="auto"/>
          </w:divBdr>
        </w:div>
        <w:div w:id="395785753">
          <w:marLeft w:val="640"/>
          <w:marRight w:val="0"/>
          <w:marTop w:val="0"/>
          <w:marBottom w:val="0"/>
          <w:divBdr>
            <w:top w:val="none" w:sz="0" w:space="0" w:color="auto"/>
            <w:left w:val="none" w:sz="0" w:space="0" w:color="auto"/>
            <w:bottom w:val="none" w:sz="0" w:space="0" w:color="auto"/>
            <w:right w:val="none" w:sz="0" w:space="0" w:color="auto"/>
          </w:divBdr>
        </w:div>
        <w:div w:id="2078093352">
          <w:marLeft w:val="640"/>
          <w:marRight w:val="0"/>
          <w:marTop w:val="0"/>
          <w:marBottom w:val="0"/>
          <w:divBdr>
            <w:top w:val="none" w:sz="0" w:space="0" w:color="auto"/>
            <w:left w:val="none" w:sz="0" w:space="0" w:color="auto"/>
            <w:bottom w:val="none" w:sz="0" w:space="0" w:color="auto"/>
            <w:right w:val="none" w:sz="0" w:space="0" w:color="auto"/>
          </w:divBdr>
        </w:div>
        <w:div w:id="277296504">
          <w:marLeft w:val="640"/>
          <w:marRight w:val="0"/>
          <w:marTop w:val="0"/>
          <w:marBottom w:val="0"/>
          <w:divBdr>
            <w:top w:val="none" w:sz="0" w:space="0" w:color="auto"/>
            <w:left w:val="none" w:sz="0" w:space="0" w:color="auto"/>
            <w:bottom w:val="none" w:sz="0" w:space="0" w:color="auto"/>
            <w:right w:val="none" w:sz="0" w:space="0" w:color="auto"/>
          </w:divBdr>
        </w:div>
        <w:div w:id="1374840791">
          <w:marLeft w:val="640"/>
          <w:marRight w:val="0"/>
          <w:marTop w:val="0"/>
          <w:marBottom w:val="0"/>
          <w:divBdr>
            <w:top w:val="none" w:sz="0" w:space="0" w:color="auto"/>
            <w:left w:val="none" w:sz="0" w:space="0" w:color="auto"/>
            <w:bottom w:val="none" w:sz="0" w:space="0" w:color="auto"/>
            <w:right w:val="none" w:sz="0" w:space="0" w:color="auto"/>
          </w:divBdr>
        </w:div>
        <w:div w:id="1098061276">
          <w:marLeft w:val="640"/>
          <w:marRight w:val="0"/>
          <w:marTop w:val="0"/>
          <w:marBottom w:val="0"/>
          <w:divBdr>
            <w:top w:val="none" w:sz="0" w:space="0" w:color="auto"/>
            <w:left w:val="none" w:sz="0" w:space="0" w:color="auto"/>
            <w:bottom w:val="none" w:sz="0" w:space="0" w:color="auto"/>
            <w:right w:val="none" w:sz="0" w:space="0" w:color="auto"/>
          </w:divBdr>
        </w:div>
        <w:div w:id="432867069">
          <w:marLeft w:val="640"/>
          <w:marRight w:val="0"/>
          <w:marTop w:val="0"/>
          <w:marBottom w:val="0"/>
          <w:divBdr>
            <w:top w:val="none" w:sz="0" w:space="0" w:color="auto"/>
            <w:left w:val="none" w:sz="0" w:space="0" w:color="auto"/>
            <w:bottom w:val="none" w:sz="0" w:space="0" w:color="auto"/>
            <w:right w:val="none" w:sz="0" w:space="0" w:color="auto"/>
          </w:divBdr>
        </w:div>
        <w:div w:id="475807530">
          <w:marLeft w:val="640"/>
          <w:marRight w:val="0"/>
          <w:marTop w:val="0"/>
          <w:marBottom w:val="0"/>
          <w:divBdr>
            <w:top w:val="none" w:sz="0" w:space="0" w:color="auto"/>
            <w:left w:val="none" w:sz="0" w:space="0" w:color="auto"/>
            <w:bottom w:val="none" w:sz="0" w:space="0" w:color="auto"/>
            <w:right w:val="none" w:sz="0" w:space="0" w:color="auto"/>
          </w:divBdr>
        </w:div>
        <w:div w:id="1146899899">
          <w:marLeft w:val="640"/>
          <w:marRight w:val="0"/>
          <w:marTop w:val="0"/>
          <w:marBottom w:val="0"/>
          <w:divBdr>
            <w:top w:val="none" w:sz="0" w:space="0" w:color="auto"/>
            <w:left w:val="none" w:sz="0" w:space="0" w:color="auto"/>
            <w:bottom w:val="none" w:sz="0" w:space="0" w:color="auto"/>
            <w:right w:val="none" w:sz="0" w:space="0" w:color="auto"/>
          </w:divBdr>
        </w:div>
        <w:div w:id="791704861">
          <w:marLeft w:val="640"/>
          <w:marRight w:val="0"/>
          <w:marTop w:val="0"/>
          <w:marBottom w:val="0"/>
          <w:divBdr>
            <w:top w:val="none" w:sz="0" w:space="0" w:color="auto"/>
            <w:left w:val="none" w:sz="0" w:space="0" w:color="auto"/>
            <w:bottom w:val="none" w:sz="0" w:space="0" w:color="auto"/>
            <w:right w:val="none" w:sz="0" w:space="0" w:color="auto"/>
          </w:divBdr>
        </w:div>
        <w:div w:id="2076538897">
          <w:marLeft w:val="640"/>
          <w:marRight w:val="0"/>
          <w:marTop w:val="0"/>
          <w:marBottom w:val="0"/>
          <w:divBdr>
            <w:top w:val="none" w:sz="0" w:space="0" w:color="auto"/>
            <w:left w:val="none" w:sz="0" w:space="0" w:color="auto"/>
            <w:bottom w:val="none" w:sz="0" w:space="0" w:color="auto"/>
            <w:right w:val="none" w:sz="0" w:space="0" w:color="auto"/>
          </w:divBdr>
        </w:div>
        <w:div w:id="1503395960">
          <w:marLeft w:val="640"/>
          <w:marRight w:val="0"/>
          <w:marTop w:val="0"/>
          <w:marBottom w:val="0"/>
          <w:divBdr>
            <w:top w:val="none" w:sz="0" w:space="0" w:color="auto"/>
            <w:left w:val="none" w:sz="0" w:space="0" w:color="auto"/>
            <w:bottom w:val="none" w:sz="0" w:space="0" w:color="auto"/>
            <w:right w:val="none" w:sz="0" w:space="0" w:color="auto"/>
          </w:divBdr>
        </w:div>
        <w:div w:id="1943419469">
          <w:marLeft w:val="640"/>
          <w:marRight w:val="0"/>
          <w:marTop w:val="0"/>
          <w:marBottom w:val="0"/>
          <w:divBdr>
            <w:top w:val="none" w:sz="0" w:space="0" w:color="auto"/>
            <w:left w:val="none" w:sz="0" w:space="0" w:color="auto"/>
            <w:bottom w:val="none" w:sz="0" w:space="0" w:color="auto"/>
            <w:right w:val="none" w:sz="0" w:space="0" w:color="auto"/>
          </w:divBdr>
        </w:div>
        <w:div w:id="865172804">
          <w:marLeft w:val="640"/>
          <w:marRight w:val="0"/>
          <w:marTop w:val="0"/>
          <w:marBottom w:val="0"/>
          <w:divBdr>
            <w:top w:val="none" w:sz="0" w:space="0" w:color="auto"/>
            <w:left w:val="none" w:sz="0" w:space="0" w:color="auto"/>
            <w:bottom w:val="none" w:sz="0" w:space="0" w:color="auto"/>
            <w:right w:val="none" w:sz="0" w:space="0" w:color="auto"/>
          </w:divBdr>
        </w:div>
        <w:div w:id="984625321">
          <w:marLeft w:val="640"/>
          <w:marRight w:val="0"/>
          <w:marTop w:val="0"/>
          <w:marBottom w:val="0"/>
          <w:divBdr>
            <w:top w:val="none" w:sz="0" w:space="0" w:color="auto"/>
            <w:left w:val="none" w:sz="0" w:space="0" w:color="auto"/>
            <w:bottom w:val="none" w:sz="0" w:space="0" w:color="auto"/>
            <w:right w:val="none" w:sz="0" w:space="0" w:color="auto"/>
          </w:divBdr>
        </w:div>
        <w:div w:id="1244266832">
          <w:marLeft w:val="640"/>
          <w:marRight w:val="0"/>
          <w:marTop w:val="0"/>
          <w:marBottom w:val="0"/>
          <w:divBdr>
            <w:top w:val="none" w:sz="0" w:space="0" w:color="auto"/>
            <w:left w:val="none" w:sz="0" w:space="0" w:color="auto"/>
            <w:bottom w:val="none" w:sz="0" w:space="0" w:color="auto"/>
            <w:right w:val="none" w:sz="0" w:space="0" w:color="auto"/>
          </w:divBdr>
        </w:div>
        <w:div w:id="1830243761">
          <w:marLeft w:val="640"/>
          <w:marRight w:val="0"/>
          <w:marTop w:val="0"/>
          <w:marBottom w:val="0"/>
          <w:divBdr>
            <w:top w:val="none" w:sz="0" w:space="0" w:color="auto"/>
            <w:left w:val="none" w:sz="0" w:space="0" w:color="auto"/>
            <w:bottom w:val="none" w:sz="0" w:space="0" w:color="auto"/>
            <w:right w:val="none" w:sz="0" w:space="0" w:color="auto"/>
          </w:divBdr>
        </w:div>
        <w:div w:id="548146335">
          <w:marLeft w:val="640"/>
          <w:marRight w:val="0"/>
          <w:marTop w:val="0"/>
          <w:marBottom w:val="0"/>
          <w:divBdr>
            <w:top w:val="none" w:sz="0" w:space="0" w:color="auto"/>
            <w:left w:val="none" w:sz="0" w:space="0" w:color="auto"/>
            <w:bottom w:val="none" w:sz="0" w:space="0" w:color="auto"/>
            <w:right w:val="none" w:sz="0" w:space="0" w:color="auto"/>
          </w:divBdr>
        </w:div>
        <w:div w:id="1225263698">
          <w:marLeft w:val="640"/>
          <w:marRight w:val="0"/>
          <w:marTop w:val="0"/>
          <w:marBottom w:val="0"/>
          <w:divBdr>
            <w:top w:val="none" w:sz="0" w:space="0" w:color="auto"/>
            <w:left w:val="none" w:sz="0" w:space="0" w:color="auto"/>
            <w:bottom w:val="none" w:sz="0" w:space="0" w:color="auto"/>
            <w:right w:val="none" w:sz="0" w:space="0" w:color="auto"/>
          </w:divBdr>
        </w:div>
        <w:div w:id="1892761934">
          <w:marLeft w:val="640"/>
          <w:marRight w:val="0"/>
          <w:marTop w:val="0"/>
          <w:marBottom w:val="0"/>
          <w:divBdr>
            <w:top w:val="none" w:sz="0" w:space="0" w:color="auto"/>
            <w:left w:val="none" w:sz="0" w:space="0" w:color="auto"/>
            <w:bottom w:val="none" w:sz="0" w:space="0" w:color="auto"/>
            <w:right w:val="none" w:sz="0" w:space="0" w:color="auto"/>
          </w:divBdr>
        </w:div>
        <w:div w:id="1841385407">
          <w:marLeft w:val="640"/>
          <w:marRight w:val="0"/>
          <w:marTop w:val="0"/>
          <w:marBottom w:val="0"/>
          <w:divBdr>
            <w:top w:val="none" w:sz="0" w:space="0" w:color="auto"/>
            <w:left w:val="none" w:sz="0" w:space="0" w:color="auto"/>
            <w:bottom w:val="none" w:sz="0" w:space="0" w:color="auto"/>
            <w:right w:val="none" w:sz="0" w:space="0" w:color="auto"/>
          </w:divBdr>
        </w:div>
        <w:div w:id="2128503622">
          <w:marLeft w:val="640"/>
          <w:marRight w:val="0"/>
          <w:marTop w:val="0"/>
          <w:marBottom w:val="0"/>
          <w:divBdr>
            <w:top w:val="none" w:sz="0" w:space="0" w:color="auto"/>
            <w:left w:val="none" w:sz="0" w:space="0" w:color="auto"/>
            <w:bottom w:val="none" w:sz="0" w:space="0" w:color="auto"/>
            <w:right w:val="none" w:sz="0" w:space="0" w:color="auto"/>
          </w:divBdr>
        </w:div>
        <w:div w:id="550265853">
          <w:marLeft w:val="640"/>
          <w:marRight w:val="0"/>
          <w:marTop w:val="0"/>
          <w:marBottom w:val="0"/>
          <w:divBdr>
            <w:top w:val="none" w:sz="0" w:space="0" w:color="auto"/>
            <w:left w:val="none" w:sz="0" w:space="0" w:color="auto"/>
            <w:bottom w:val="none" w:sz="0" w:space="0" w:color="auto"/>
            <w:right w:val="none" w:sz="0" w:space="0" w:color="auto"/>
          </w:divBdr>
        </w:div>
        <w:div w:id="413939077">
          <w:marLeft w:val="640"/>
          <w:marRight w:val="0"/>
          <w:marTop w:val="0"/>
          <w:marBottom w:val="0"/>
          <w:divBdr>
            <w:top w:val="none" w:sz="0" w:space="0" w:color="auto"/>
            <w:left w:val="none" w:sz="0" w:space="0" w:color="auto"/>
            <w:bottom w:val="none" w:sz="0" w:space="0" w:color="auto"/>
            <w:right w:val="none" w:sz="0" w:space="0" w:color="auto"/>
          </w:divBdr>
        </w:div>
        <w:div w:id="950479318">
          <w:marLeft w:val="640"/>
          <w:marRight w:val="0"/>
          <w:marTop w:val="0"/>
          <w:marBottom w:val="0"/>
          <w:divBdr>
            <w:top w:val="none" w:sz="0" w:space="0" w:color="auto"/>
            <w:left w:val="none" w:sz="0" w:space="0" w:color="auto"/>
            <w:bottom w:val="none" w:sz="0" w:space="0" w:color="auto"/>
            <w:right w:val="none" w:sz="0" w:space="0" w:color="auto"/>
          </w:divBdr>
        </w:div>
        <w:div w:id="193468074">
          <w:marLeft w:val="640"/>
          <w:marRight w:val="0"/>
          <w:marTop w:val="0"/>
          <w:marBottom w:val="0"/>
          <w:divBdr>
            <w:top w:val="none" w:sz="0" w:space="0" w:color="auto"/>
            <w:left w:val="none" w:sz="0" w:space="0" w:color="auto"/>
            <w:bottom w:val="none" w:sz="0" w:space="0" w:color="auto"/>
            <w:right w:val="none" w:sz="0" w:space="0" w:color="auto"/>
          </w:divBdr>
        </w:div>
        <w:div w:id="257178390">
          <w:marLeft w:val="640"/>
          <w:marRight w:val="0"/>
          <w:marTop w:val="0"/>
          <w:marBottom w:val="0"/>
          <w:divBdr>
            <w:top w:val="none" w:sz="0" w:space="0" w:color="auto"/>
            <w:left w:val="none" w:sz="0" w:space="0" w:color="auto"/>
            <w:bottom w:val="none" w:sz="0" w:space="0" w:color="auto"/>
            <w:right w:val="none" w:sz="0" w:space="0" w:color="auto"/>
          </w:divBdr>
        </w:div>
        <w:div w:id="1418750631">
          <w:marLeft w:val="640"/>
          <w:marRight w:val="0"/>
          <w:marTop w:val="0"/>
          <w:marBottom w:val="0"/>
          <w:divBdr>
            <w:top w:val="none" w:sz="0" w:space="0" w:color="auto"/>
            <w:left w:val="none" w:sz="0" w:space="0" w:color="auto"/>
            <w:bottom w:val="none" w:sz="0" w:space="0" w:color="auto"/>
            <w:right w:val="none" w:sz="0" w:space="0" w:color="auto"/>
          </w:divBdr>
        </w:div>
        <w:div w:id="938755815">
          <w:marLeft w:val="640"/>
          <w:marRight w:val="0"/>
          <w:marTop w:val="0"/>
          <w:marBottom w:val="0"/>
          <w:divBdr>
            <w:top w:val="none" w:sz="0" w:space="0" w:color="auto"/>
            <w:left w:val="none" w:sz="0" w:space="0" w:color="auto"/>
            <w:bottom w:val="none" w:sz="0" w:space="0" w:color="auto"/>
            <w:right w:val="none" w:sz="0" w:space="0" w:color="auto"/>
          </w:divBdr>
        </w:div>
        <w:div w:id="980617132">
          <w:marLeft w:val="640"/>
          <w:marRight w:val="0"/>
          <w:marTop w:val="0"/>
          <w:marBottom w:val="0"/>
          <w:divBdr>
            <w:top w:val="none" w:sz="0" w:space="0" w:color="auto"/>
            <w:left w:val="none" w:sz="0" w:space="0" w:color="auto"/>
            <w:bottom w:val="none" w:sz="0" w:space="0" w:color="auto"/>
            <w:right w:val="none" w:sz="0" w:space="0" w:color="auto"/>
          </w:divBdr>
        </w:div>
        <w:div w:id="1458260483">
          <w:marLeft w:val="640"/>
          <w:marRight w:val="0"/>
          <w:marTop w:val="0"/>
          <w:marBottom w:val="0"/>
          <w:divBdr>
            <w:top w:val="none" w:sz="0" w:space="0" w:color="auto"/>
            <w:left w:val="none" w:sz="0" w:space="0" w:color="auto"/>
            <w:bottom w:val="none" w:sz="0" w:space="0" w:color="auto"/>
            <w:right w:val="none" w:sz="0" w:space="0" w:color="auto"/>
          </w:divBdr>
        </w:div>
        <w:div w:id="1997176589">
          <w:marLeft w:val="640"/>
          <w:marRight w:val="0"/>
          <w:marTop w:val="0"/>
          <w:marBottom w:val="0"/>
          <w:divBdr>
            <w:top w:val="none" w:sz="0" w:space="0" w:color="auto"/>
            <w:left w:val="none" w:sz="0" w:space="0" w:color="auto"/>
            <w:bottom w:val="none" w:sz="0" w:space="0" w:color="auto"/>
            <w:right w:val="none" w:sz="0" w:space="0" w:color="auto"/>
          </w:divBdr>
        </w:div>
        <w:div w:id="1393574139">
          <w:marLeft w:val="640"/>
          <w:marRight w:val="0"/>
          <w:marTop w:val="0"/>
          <w:marBottom w:val="0"/>
          <w:divBdr>
            <w:top w:val="none" w:sz="0" w:space="0" w:color="auto"/>
            <w:left w:val="none" w:sz="0" w:space="0" w:color="auto"/>
            <w:bottom w:val="none" w:sz="0" w:space="0" w:color="auto"/>
            <w:right w:val="none" w:sz="0" w:space="0" w:color="auto"/>
          </w:divBdr>
        </w:div>
        <w:div w:id="1821654495">
          <w:marLeft w:val="640"/>
          <w:marRight w:val="0"/>
          <w:marTop w:val="0"/>
          <w:marBottom w:val="0"/>
          <w:divBdr>
            <w:top w:val="none" w:sz="0" w:space="0" w:color="auto"/>
            <w:left w:val="none" w:sz="0" w:space="0" w:color="auto"/>
            <w:bottom w:val="none" w:sz="0" w:space="0" w:color="auto"/>
            <w:right w:val="none" w:sz="0" w:space="0" w:color="auto"/>
          </w:divBdr>
        </w:div>
        <w:div w:id="494150565">
          <w:marLeft w:val="640"/>
          <w:marRight w:val="0"/>
          <w:marTop w:val="0"/>
          <w:marBottom w:val="0"/>
          <w:divBdr>
            <w:top w:val="none" w:sz="0" w:space="0" w:color="auto"/>
            <w:left w:val="none" w:sz="0" w:space="0" w:color="auto"/>
            <w:bottom w:val="none" w:sz="0" w:space="0" w:color="auto"/>
            <w:right w:val="none" w:sz="0" w:space="0" w:color="auto"/>
          </w:divBdr>
        </w:div>
        <w:div w:id="88352696">
          <w:marLeft w:val="640"/>
          <w:marRight w:val="0"/>
          <w:marTop w:val="0"/>
          <w:marBottom w:val="0"/>
          <w:divBdr>
            <w:top w:val="none" w:sz="0" w:space="0" w:color="auto"/>
            <w:left w:val="none" w:sz="0" w:space="0" w:color="auto"/>
            <w:bottom w:val="none" w:sz="0" w:space="0" w:color="auto"/>
            <w:right w:val="none" w:sz="0" w:space="0" w:color="auto"/>
          </w:divBdr>
        </w:div>
      </w:divsChild>
    </w:div>
    <w:div w:id="1373724710">
      <w:bodyDiv w:val="1"/>
      <w:marLeft w:val="0"/>
      <w:marRight w:val="0"/>
      <w:marTop w:val="0"/>
      <w:marBottom w:val="0"/>
      <w:divBdr>
        <w:top w:val="none" w:sz="0" w:space="0" w:color="auto"/>
        <w:left w:val="none" w:sz="0" w:space="0" w:color="auto"/>
        <w:bottom w:val="none" w:sz="0" w:space="0" w:color="auto"/>
        <w:right w:val="none" w:sz="0" w:space="0" w:color="auto"/>
      </w:divBdr>
      <w:divsChild>
        <w:div w:id="2100321893">
          <w:marLeft w:val="640"/>
          <w:marRight w:val="0"/>
          <w:marTop w:val="0"/>
          <w:marBottom w:val="0"/>
          <w:divBdr>
            <w:top w:val="none" w:sz="0" w:space="0" w:color="auto"/>
            <w:left w:val="none" w:sz="0" w:space="0" w:color="auto"/>
            <w:bottom w:val="none" w:sz="0" w:space="0" w:color="auto"/>
            <w:right w:val="none" w:sz="0" w:space="0" w:color="auto"/>
          </w:divBdr>
        </w:div>
        <w:div w:id="1568568983">
          <w:marLeft w:val="640"/>
          <w:marRight w:val="0"/>
          <w:marTop w:val="0"/>
          <w:marBottom w:val="0"/>
          <w:divBdr>
            <w:top w:val="none" w:sz="0" w:space="0" w:color="auto"/>
            <w:left w:val="none" w:sz="0" w:space="0" w:color="auto"/>
            <w:bottom w:val="none" w:sz="0" w:space="0" w:color="auto"/>
            <w:right w:val="none" w:sz="0" w:space="0" w:color="auto"/>
          </w:divBdr>
        </w:div>
        <w:div w:id="763721393">
          <w:marLeft w:val="640"/>
          <w:marRight w:val="0"/>
          <w:marTop w:val="0"/>
          <w:marBottom w:val="0"/>
          <w:divBdr>
            <w:top w:val="none" w:sz="0" w:space="0" w:color="auto"/>
            <w:left w:val="none" w:sz="0" w:space="0" w:color="auto"/>
            <w:bottom w:val="none" w:sz="0" w:space="0" w:color="auto"/>
            <w:right w:val="none" w:sz="0" w:space="0" w:color="auto"/>
          </w:divBdr>
        </w:div>
        <w:div w:id="456489037">
          <w:marLeft w:val="640"/>
          <w:marRight w:val="0"/>
          <w:marTop w:val="0"/>
          <w:marBottom w:val="0"/>
          <w:divBdr>
            <w:top w:val="none" w:sz="0" w:space="0" w:color="auto"/>
            <w:left w:val="none" w:sz="0" w:space="0" w:color="auto"/>
            <w:bottom w:val="none" w:sz="0" w:space="0" w:color="auto"/>
            <w:right w:val="none" w:sz="0" w:space="0" w:color="auto"/>
          </w:divBdr>
        </w:div>
        <w:div w:id="1416780458">
          <w:marLeft w:val="640"/>
          <w:marRight w:val="0"/>
          <w:marTop w:val="0"/>
          <w:marBottom w:val="0"/>
          <w:divBdr>
            <w:top w:val="none" w:sz="0" w:space="0" w:color="auto"/>
            <w:left w:val="none" w:sz="0" w:space="0" w:color="auto"/>
            <w:bottom w:val="none" w:sz="0" w:space="0" w:color="auto"/>
            <w:right w:val="none" w:sz="0" w:space="0" w:color="auto"/>
          </w:divBdr>
        </w:div>
        <w:div w:id="1156995578">
          <w:marLeft w:val="640"/>
          <w:marRight w:val="0"/>
          <w:marTop w:val="0"/>
          <w:marBottom w:val="0"/>
          <w:divBdr>
            <w:top w:val="none" w:sz="0" w:space="0" w:color="auto"/>
            <w:left w:val="none" w:sz="0" w:space="0" w:color="auto"/>
            <w:bottom w:val="none" w:sz="0" w:space="0" w:color="auto"/>
            <w:right w:val="none" w:sz="0" w:space="0" w:color="auto"/>
          </w:divBdr>
        </w:div>
        <w:div w:id="2101632479">
          <w:marLeft w:val="640"/>
          <w:marRight w:val="0"/>
          <w:marTop w:val="0"/>
          <w:marBottom w:val="0"/>
          <w:divBdr>
            <w:top w:val="none" w:sz="0" w:space="0" w:color="auto"/>
            <w:left w:val="none" w:sz="0" w:space="0" w:color="auto"/>
            <w:bottom w:val="none" w:sz="0" w:space="0" w:color="auto"/>
            <w:right w:val="none" w:sz="0" w:space="0" w:color="auto"/>
          </w:divBdr>
        </w:div>
        <w:div w:id="1330792637">
          <w:marLeft w:val="640"/>
          <w:marRight w:val="0"/>
          <w:marTop w:val="0"/>
          <w:marBottom w:val="0"/>
          <w:divBdr>
            <w:top w:val="none" w:sz="0" w:space="0" w:color="auto"/>
            <w:left w:val="none" w:sz="0" w:space="0" w:color="auto"/>
            <w:bottom w:val="none" w:sz="0" w:space="0" w:color="auto"/>
            <w:right w:val="none" w:sz="0" w:space="0" w:color="auto"/>
          </w:divBdr>
        </w:div>
        <w:div w:id="684206572">
          <w:marLeft w:val="640"/>
          <w:marRight w:val="0"/>
          <w:marTop w:val="0"/>
          <w:marBottom w:val="0"/>
          <w:divBdr>
            <w:top w:val="none" w:sz="0" w:space="0" w:color="auto"/>
            <w:left w:val="none" w:sz="0" w:space="0" w:color="auto"/>
            <w:bottom w:val="none" w:sz="0" w:space="0" w:color="auto"/>
            <w:right w:val="none" w:sz="0" w:space="0" w:color="auto"/>
          </w:divBdr>
        </w:div>
        <w:div w:id="1196428642">
          <w:marLeft w:val="640"/>
          <w:marRight w:val="0"/>
          <w:marTop w:val="0"/>
          <w:marBottom w:val="0"/>
          <w:divBdr>
            <w:top w:val="none" w:sz="0" w:space="0" w:color="auto"/>
            <w:left w:val="none" w:sz="0" w:space="0" w:color="auto"/>
            <w:bottom w:val="none" w:sz="0" w:space="0" w:color="auto"/>
            <w:right w:val="none" w:sz="0" w:space="0" w:color="auto"/>
          </w:divBdr>
        </w:div>
        <w:div w:id="2119988850">
          <w:marLeft w:val="640"/>
          <w:marRight w:val="0"/>
          <w:marTop w:val="0"/>
          <w:marBottom w:val="0"/>
          <w:divBdr>
            <w:top w:val="none" w:sz="0" w:space="0" w:color="auto"/>
            <w:left w:val="none" w:sz="0" w:space="0" w:color="auto"/>
            <w:bottom w:val="none" w:sz="0" w:space="0" w:color="auto"/>
            <w:right w:val="none" w:sz="0" w:space="0" w:color="auto"/>
          </w:divBdr>
        </w:div>
        <w:div w:id="351104820">
          <w:marLeft w:val="640"/>
          <w:marRight w:val="0"/>
          <w:marTop w:val="0"/>
          <w:marBottom w:val="0"/>
          <w:divBdr>
            <w:top w:val="none" w:sz="0" w:space="0" w:color="auto"/>
            <w:left w:val="none" w:sz="0" w:space="0" w:color="auto"/>
            <w:bottom w:val="none" w:sz="0" w:space="0" w:color="auto"/>
            <w:right w:val="none" w:sz="0" w:space="0" w:color="auto"/>
          </w:divBdr>
        </w:div>
        <w:div w:id="1131945050">
          <w:marLeft w:val="640"/>
          <w:marRight w:val="0"/>
          <w:marTop w:val="0"/>
          <w:marBottom w:val="0"/>
          <w:divBdr>
            <w:top w:val="none" w:sz="0" w:space="0" w:color="auto"/>
            <w:left w:val="none" w:sz="0" w:space="0" w:color="auto"/>
            <w:bottom w:val="none" w:sz="0" w:space="0" w:color="auto"/>
            <w:right w:val="none" w:sz="0" w:space="0" w:color="auto"/>
          </w:divBdr>
        </w:div>
        <w:div w:id="1187864133">
          <w:marLeft w:val="640"/>
          <w:marRight w:val="0"/>
          <w:marTop w:val="0"/>
          <w:marBottom w:val="0"/>
          <w:divBdr>
            <w:top w:val="none" w:sz="0" w:space="0" w:color="auto"/>
            <w:left w:val="none" w:sz="0" w:space="0" w:color="auto"/>
            <w:bottom w:val="none" w:sz="0" w:space="0" w:color="auto"/>
            <w:right w:val="none" w:sz="0" w:space="0" w:color="auto"/>
          </w:divBdr>
        </w:div>
        <w:div w:id="543753770">
          <w:marLeft w:val="640"/>
          <w:marRight w:val="0"/>
          <w:marTop w:val="0"/>
          <w:marBottom w:val="0"/>
          <w:divBdr>
            <w:top w:val="none" w:sz="0" w:space="0" w:color="auto"/>
            <w:left w:val="none" w:sz="0" w:space="0" w:color="auto"/>
            <w:bottom w:val="none" w:sz="0" w:space="0" w:color="auto"/>
            <w:right w:val="none" w:sz="0" w:space="0" w:color="auto"/>
          </w:divBdr>
        </w:div>
        <w:div w:id="357631971">
          <w:marLeft w:val="640"/>
          <w:marRight w:val="0"/>
          <w:marTop w:val="0"/>
          <w:marBottom w:val="0"/>
          <w:divBdr>
            <w:top w:val="none" w:sz="0" w:space="0" w:color="auto"/>
            <w:left w:val="none" w:sz="0" w:space="0" w:color="auto"/>
            <w:bottom w:val="none" w:sz="0" w:space="0" w:color="auto"/>
            <w:right w:val="none" w:sz="0" w:space="0" w:color="auto"/>
          </w:divBdr>
        </w:div>
        <w:div w:id="464204985">
          <w:marLeft w:val="640"/>
          <w:marRight w:val="0"/>
          <w:marTop w:val="0"/>
          <w:marBottom w:val="0"/>
          <w:divBdr>
            <w:top w:val="none" w:sz="0" w:space="0" w:color="auto"/>
            <w:left w:val="none" w:sz="0" w:space="0" w:color="auto"/>
            <w:bottom w:val="none" w:sz="0" w:space="0" w:color="auto"/>
            <w:right w:val="none" w:sz="0" w:space="0" w:color="auto"/>
          </w:divBdr>
        </w:div>
        <w:div w:id="996347454">
          <w:marLeft w:val="640"/>
          <w:marRight w:val="0"/>
          <w:marTop w:val="0"/>
          <w:marBottom w:val="0"/>
          <w:divBdr>
            <w:top w:val="none" w:sz="0" w:space="0" w:color="auto"/>
            <w:left w:val="none" w:sz="0" w:space="0" w:color="auto"/>
            <w:bottom w:val="none" w:sz="0" w:space="0" w:color="auto"/>
            <w:right w:val="none" w:sz="0" w:space="0" w:color="auto"/>
          </w:divBdr>
        </w:div>
        <w:div w:id="1838810099">
          <w:marLeft w:val="640"/>
          <w:marRight w:val="0"/>
          <w:marTop w:val="0"/>
          <w:marBottom w:val="0"/>
          <w:divBdr>
            <w:top w:val="none" w:sz="0" w:space="0" w:color="auto"/>
            <w:left w:val="none" w:sz="0" w:space="0" w:color="auto"/>
            <w:bottom w:val="none" w:sz="0" w:space="0" w:color="auto"/>
            <w:right w:val="none" w:sz="0" w:space="0" w:color="auto"/>
          </w:divBdr>
        </w:div>
        <w:div w:id="2092241402">
          <w:marLeft w:val="640"/>
          <w:marRight w:val="0"/>
          <w:marTop w:val="0"/>
          <w:marBottom w:val="0"/>
          <w:divBdr>
            <w:top w:val="none" w:sz="0" w:space="0" w:color="auto"/>
            <w:left w:val="none" w:sz="0" w:space="0" w:color="auto"/>
            <w:bottom w:val="none" w:sz="0" w:space="0" w:color="auto"/>
            <w:right w:val="none" w:sz="0" w:space="0" w:color="auto"/>
          </w:divBdr>
        </w:div>
        <w:div w:id="516116999">
          <w:marLeft w:val="640"/>
          <w:marRight w:val="0"/>
          <w:marTop w:val="0"/>
          <w:marBottom w:val="0"/>
          <w:divBdr>
            <w:top w:val="none" w:sz="0" w:space="0" w:color="auto"/>
            <w:left w:val="none" w:sz="0" w:space="0" w:color="auto"/>
            <w:bottom w:val="none" w:sz="0" w:space="0" w:color="auto"/>
            <w:right w:val="none" w:sz="0" w:space="0" w:color="auto"/>
          </w:divBdr>
        </w:div>
        <w:div w:id="1718120784">
          <w:marLeft w:val="640"/>
          <w:marRight w:val="0"/>
          <w:marTop w:val="0"/>
          <w:marBottom w:val="0"/>
          <w:divBdr>
            <w:top w:val="none" w:sz="0" w:space="0" w:color="auto"/>
            <w:left w:val="none" w:sz="0" w:space="0" w:color="auto"/>
            <w:bottom w:val="none" w:sz="0" w:space="0" w:color="auto"/>
            <w:right w:val="none" w:sz="0" w:space="0" w:color="auto"/>
          </w:divBdr>
        </w:div>
        <w:div w:id="1164663594">
          <w:marLeft w:val="640"/>
          <w:marRight w:val="0"/>
          <w:marTop w:val="0"/>
          <w:marBottom w:val="0"/>
          <w:divBdr>
            <w:top w:val="none" w:sz="0" w:space="0" w:color="auto"/>
            <w:left w:val="none" w:sz="0" w:space="0" w:color="auto"/>
            <w:bottom w:val="none" w:sz="0" w:space="0" w:color="auto"/>
            <w:right w:val="none" w:sz="0" w:space="0" w:color="auto"/>
          </w:divBdr>
        </w:div>
        <w:div w:id="1910966768">
          <w:marLeft w:val="640"/>
          <w:marRight w:val="0"/>
          <w:marTop w:val="0"/>
          <w:marBottom w:val="0"/>
          <w:divBdr>
            <w:top w:val="none" w:sz="0" w:space="0" w:color="auto"/>
            <w:left w:val="none" w:sz="0" w:space="0" w:color="auto"/>
            <w:bottom w:val="none" w:sz="0" w:space="0" w:color="auto"/>
            <w:right w:val="none" w:sz="0" w:space="0" w:color="auto"/>
          </w:divBdr>
        </w:div>
        <w:div w:id="1301302772">
          <w:marLeft w:val="640"/>
          <w:marRight w:val="0"/>
          <w:marTop w:val="0"/>
          <w:marBottom w:val="0"/>
          <w:divBdr>
            <w:top w:val="none" w:sz="0" w:space="0" w:color="auto"/>
            <w:left w:val="none" w:sz="0" w:space="0" w:color="auto"/>
            <w:bottom w:val="none" w:sz="0" w:space="0" w:color="auto"/>
            <w:right w:val="none" w:sz="0" w:space="0" w:color="auto"/>
          </w:divBdr>
        </w:div>
        <w:div w:id="591163021">
          <w:marLeft w:val="640"/>
          <w:marRight w:val="0"/>
          <w:marTop w:val="0"/>
          <w:marBottom w:val="0"/>
          <w:divBdr>
            <w:top w:val="none" w:sz="0" w:space="0" w:color="auto"/>
            <w:left w:val="none" w:sz="0" w:space="0" w:color="auto"/>
            <w:bottom w:val="none" w:sz="0" w:space="0" w:color="auto"/>
            <w:right w:val="none" w:sz="0" w:space="0" w:color="auto"/>
          </w:divBdr>
        </w:div>
        <w:div w:id="1183016022">
          <w:marLeft w:val="640"/>
          <w:marRight w:val="0"/>
          <w:marTop w:val="0"/>
          <w:marBottom w:val="0"/>
          <w:divBdr>
            <w:top w:val="none" w:sz="0" w:space="0" w:color="auto"/>
            <w:left w:val="none" w:sz="0" w:space="0" w:color="auto"/>
            <w:bottom w:val="none" w:sz="0" w:space="0" w:color="auto"/>
            <w:right w:val="none" w:sz="0" w:space="0" w:color="auto"/>
          </w:divBdr>
        </w:div>
        <w:div w:id="1307078581">
          <w:marLeft w:val="640"/>
          <w:marRight w:val="0"/>
          <w:marTop w:val="0"/>
          <w:marBottom w:val="0"/>
          <w:divBdr>
            <w:top w:val="none" w:sz="0" w:space="0" w:color="auto"/>
            <w:left w:val="none" w:sz="0" w:space="0" w:color="auto"/>
            <w:bottom w:val="none" w:sz="0" w:space="0" w:color="auto"/>
            <w:right w:val="none" w:sz="0" w:space="0" w:color="auto"/>
          </w:divBdr>
        </w:div>
        <w:div w:id="378937708">
          <w:marLeft w:val="640"/>
          <w:marRight w:val="0"/>
          <w:marTop w:val="0"/>
          <w:marBottom w:val="0"/>
          <w:divBdr>
            <w:top w:val="none" w:sz="0" w:space="0" w:color="auto"/>
            <w:left w:val="none" w:sz="0" w:space="0" w:color="auto"/>
            <w:bottom w:val="none" w:sz="0" w:space="0" w:color="auto"/>
            <w:right w:val="none" w:sz="0" w:space="0" w:color="auto"/>
          </w:divBdr>
        </w:div>
        <w:div w:id="1245186177">
          <w:marLeft w:val="640"/>
          <w:marRight w:val="0"/>
          <w:marTop w:val="0"/>
          <w:marBottom w:val="0"/>
          <w:divBdr>
            <w:top w:val="none" w:sz="0" w:space="0" w:color="auto"/>
            <w:left w:val="none" w:sz="0" w:space="0" w:color="auto"/>
            <w:bottom w:val="none" w:sz="0" w:space="0" w:color="auto"/>
            <w:right w:val="none" w:sz="0" w:space="0" w:color="auto"/>
          </w:divBdr>
        </w:div>
        <w:div w:id="996034015">
          <w:marLeft w:val="640"/>
          <w:marRight w:val="0"/>
          <w:marTop w:val="0"/>
          <w:marBottom w:val="0"/>
          <w:divBdr>
            <w:top w:val="none" w:sz="0" w:space="0" w:color="auto"/>
            <w:left w:val="none" w:sz="0" w:space="0" w:color="auto"/>
            <w:bottom w:val="none" w:sz="0" w:space="0" w:color="auto"/>
            <w:right w:val="none" w:sz="0" w:space="0" w:color="auto"/>
          </w:divBdr>
        </w:div>
        <w:div w:id="301159092">
          <w:marLeft w:val="640"/>
          <w:marRight w:val="0"/>
          <w:marTop w:val="0"/>
          <w:marBottom w:val="0"/>
          <w:divBdr>
            <w:top w:val="none" w:sz="0" w:space="0" w:color="auto"/>
            <w:left w:val="none" w:sz="0" w:space="0" w:color="auto"/>
            <w:bottom w:val="none" w:sz="0" w:space="0" w:color="auto"/>
            <w:right w:val="none" w:sz="0" w:space="0" w:color="auto"/>
          </w:divBdr>
        </w:div>
        <w:div w:id="1976375331">
          <w:marLeft w:val="640"/>
          <w:marRight w:val="0"/>
          <w:marTop w:val="0"/>
          <w:marBottom w:val="0"/>
          <w:divBdr>
            <w:top w:val="none" w:sz="0" w:space="0" w:color="auto"/>
            <w:left w:val="none" w:sz="0" w:space="0" w:color="auto"/>
            <w:bottom w:val="none" w:sz="0" w:space="0" w:color="auto"/>
            <w:right w:val="none" w:sz="0" w:space="0" w:color="auto"/>
          </w:divBdr>
        </w:div>
        <w:div w:id="294139822">
          <w:marLeft w:val="640"/>
          <w:marRight w:val="0"/>
          <w:marTop w:val="0"/>
          <w:marBottom w:val="0"/>
          <w:divBdr>
            <w:top w:val="none" w:sz="0" w:space="0" w:color="auto"/>
            <w:left w:val="none" w:sz="0" w:space="0" w:color="auto"/>
            <w:bottom w:val="none" w:sz="0" w:space="0" w:color="auto"/>
            <w:right w:val="none" w:sz="0" w:space="0" w:color="auto"/>
          </w:divBdr>
        </w:div>
        <w:div w:id="713306562">
          <w:marLeft w:val="640"/>
          <w:marRight w:val="0"/>
          <w:marTop w:val="0"/>
          <w:marBottom w:val="0"/>
          <w:divBdr>
            <w:top w:val="none" w:sz="0" w:space="0" w:color="auto"/>
            <w:left w:val="none" w:sz="0" w:space="0" w:color="auto"/>
            <w:bottom w:val="none" w:sz="0" w:space="0" w:color="auto"/>
            <w:right w:val="none" w:sz="0" w:space="0" w:color="auto"/>
          </w:divBdr>
        </w:div>
        <w:div w:id="65540313">
          <w:marLeft w:val="640"/>
          <w:marRight w:val="0"/>
          <w:marTop w:val="0"/>
          <w:marBottom w:val="0"/>
          <w:divBdr>
            <w:top w:val="none" w:sz="0" w:space="0" w:color="auto"/>
            <w:left w:val="none" w:sz="0" w:space="0" w:color="auto"/>
            <w:bottom w:val="none" w:sz="0" w:space="0" w:color="auto"/>
            <w:right w:val="none" w:sz="0" w:space="0" w:color="auto"/>
          </w:divBdr>
        </w:div>
        <w:div w:id="1429889559">
          <w:marLeft w:val="640"/>
          <w:marRight w:val="0"/>
          <w:marTop w:val="0"/>
          <w:marBottom w:val="0"/>
          <w:divBdr>
            <w:top w:val="none" w:sz="0" w:space="0" w:color="auto"/>
            <w:left w:val="none" w:sz="0" w:space="0" w:color="auto"/>
            <w:bottom w:val="none" w:sz="0" w:space="0" w:color="auto"/>
            <w:right w:val="none" w:sz="0" w:space="0" w:color="auto"/>
          </w:divBdr>
        </w:div>
        <w:div w:id="771633706">
          <w:marLeft w:val="640"/>
          <w:marRight w:val="0"/>
          <w:marTop w:val="0"/>
          <w:marBottom w:val="0"/>
          <w:divBdr>
            <w:top w:val="none" w:sz="0" w:space="0" w:color="auto"/>
            <w:left w:val="none" w:sz="0" w:space="0" w:color="auto"/>
            <w:bottom w:val="none" w:sz="0" w:space="0" w:color="auto"/>
            <w:right w:val="none" w:sz="0" w:space="0" w:color="auto"/>
          </w:divBdr>
        </w:div>
        <w:div w:id="288046900">
          <w:marLeft w:val="640"/>
          <w:marRight w:val="0"/>
          <w:marTop w:val="0"/>
          <w:marBottom w:val="0"/>
          <w:divBdr>
            <w:top w:val="none" w:sz="0" w:space="0" w:color="auto"/>
            <w:left w:val="none" w:sz="0" w:space="0" w:color="auto"/>
            <w:bottom w:val="none" w:sz="0" w:space="0" w:color="auto"/>
            <w:right w:val="none" w:sz="0" w:space="0" w:color="auto"/>
          </w:divBdr>
        </w:div>
        <w:div w:id="1156217181">
          <w:marLeft w:val="640"/>
          <w:marRight w:val="0"/>
          <w:marTop w:val="0"/>
          <w:marBottom w:val="0"/>
          <w:divBdr>
            <w:top w:val="none" w:sz="0" w:space="0" w:color="auto"/>
            <w:left w:val="none" w:sz="0" w:space="0" w:color="auto"/>
            <w:bottom w:val="none" w:sz="0" w:space="0" w:color="auto"/>
            <w:right w:val="none" w:sz="0" w:space="0" w:color="auto"/>
          </w:divBdr>
        </w:div>
        <w:div w:id="2128962416">
          <w:marLeft w:val="640"/>
          <w:marRight w:val="0"/>
          <w:marTop w:val="0"/>
          <w:marBottom w:val="0"/>
          <w:divBdr>
            <w:top w:val="none" w:sz="0" w:space="0" w:color="auto"/>
            <w:left w:val="none" w:sz="0" w:space="0" w:color="auto"/>
            <w:bottom w:val="none" w:sz="0" w:space="0" w:color="auto"/>
            <w:right w:val="none" w:sz="0" w:space="0" w:color="auto"/>
          </w:divBdr>
        </w:div>
        <w:div w:id="1596092208">
          <w:marLeft w:val="640"/>
          <w:marRight w:val="0"/>
          <w:marTop w:val="0"/>
          <w:marBottom w:val="0"/>
          <w:divBdr>
            <w:top w:val="none" w:sz="0" w:space="0" w:color="auto"/>
            <w:left w:val="none" w:sz="0" w:space="0" w:color="auto"/>
            <w:bottom w:val="none" w:sz="0" w:space="0" w:color="auto"/>
            <w:right w:val="none" w:sz="0" w:space="0" w:color="auto"/>
          </w:divBdr>
        </w:div>
        <w:div w:id="569004715">
          <w:marLeft w:val="640"/>
          <w:marRight w:val="0"/>
          <w:marTop w:val="0"/>
          <w:marBottom w:val="0"/>
          <w:divBdr>
            <w:top w:val="none" w:sz="0" w:space="0" w:color="auto"/>
            <w:left w:val="none" w:sz="0" w:space="0" w:color="auto"/>
            <w:bottom w:val="none" w:sz="0" w:space="0" w:color="auto"/>
            <w:right w:val="none" w:sz="0" w:space="0" w:color="auto"/>
          </w:divBdr>
        </w:div>
        <w:div w:id="342900652">
          <w:marLeft w:val="640"/>
          <w:marRight w:val="0"/>
          <w:marTop w:val="0"/>
          <w:marBottom w:val="0"/>
          <w:divBdr>
            <w:top w:val="none" w:sz="0" w:space="0" w:color="auto"/>
            <w:left w:val="none" w:sz="0" w:space="0" w:color="auto"/>
            <w:bottom w:val="none" w:sz="0" w:space="0" w:color="auto"/>
            <w:right w:val="none" w:sz="0" w:space="0" w:color="auto"/>
          </w:divBdr>
        </w:div>
        <w:div w:id="1131365352">
          <w:marLeft w:val="640"/>
          <w:marRight w:val="0"/>
          <w:marTop w:val="0"/>
          <w:marBottom w:val="0"/>
          <w:divBdr>
            <w:top w:val="none" w:sz="0" w:space="0" w:color="auto"/>
            <w:left w:val="none" w:sz="0" w:space="0" w:color="auto"/>
            <w:bottom w:val="none" w:sz="0" w:space="0" w:color="auto"/>
            <w:right w:val="none" w:sz="0" w:space="0" w:color="auto"/>
          </w:divBdr>
        </w:div>
        <w:div w:id="641275725">
          <w:marLeft w:val="640"/>
          <w:marRight w:val="0"/>
          <w:marTop w:val="0"/>
          <w:marBottom w:val="0"/>
          <w:divBdr>
            <w:top w:val="none" w:sz="0" w:space="0" w:color="auto"/>
            <w:left w:val="none" w:sz="0" w:space="0" w:color="auto"/>
            <w:bottom w:val="none" w:sz="0" w:space="0" w:color="auto"/>
            <w:right w:val="none" w:sz="0" w:space="0" w:color="auto"/>
          </w:divBdr>
        </w:div>
        <w:div w:id="92675790">
          <w:marLeft w:val="640"/>
          <w:marRight w:val="0"/>
          <w:marTop w:val="0"/>
          <w:marBottom w:val="0"/>
          <w:divBdr>
            <w:top w:val="none" w:sz="0" w:space="0" w:color="auto"/>
            <w:left w:val="none" w:sz="0" w:space="0" w:color="auto"/>
            <w:bottom w:val="none" w:sz="0" w:space="0" w:color="auto"/>
            <w:right w:val="none" w:sz="0" w:space="0" w:color="auto"/>
          </w:divBdr>
        </w:div>
        <w:div w:id="1565797389">
          <w:marLeft w:val="640"/>
          <w:marRight w:val="0"/>
          <w:marTop w:val="0"/>
          <w:marBottom w:val="0"/>
          <w:divBdr>
            <w:top w:val="none" w:sz="0" w:space="0" w:color="auto"/>
            <w:left w:val="none" w:sz="0" w:space="0" w:color="auto"/>
            <w:bottom w:val="none" w:sz="0" w:space="0" w:color="auto"/>
            <w:right w:val="none" w:sz="0" w:space="0" w:color="auto"/>
          </w:divBdr>
        </w:div>
        <w:div w:id="2014408500">
          <w:marLeft w:val="640"/>
          <w:marRight w:val="0"/>
          <w:marTop w:val="0"/>
          <w:marBottom w:val="0"/>
          <w:divBdr>
            <w:top w:val="none" w:sz="0" w:space="0" w:color="auto"/>
            <w:left w:val="none" w:sz="0" w:space="0" w:color="auto"/>
            <w:bottom w:val="none" w:sz="0" w:space="0" w:color="auto"/>
            <w:right w:val="none" w:sz="0" w:space="0" w:color="auto"/>
          </w:divBdr>
        </w:div>
        <w:div w:id="1448309769">
          <w:marLeft w:val="640"/>
          <w:marRight w:val="0"/>
          <w:marTop w:val="0"/>
          <w:marBottom w:val="0"/>
          <w:divBdr>
            <w:top w:val="none" w:sz="0" w:space="0" w:color="auto"/>
            <w:left w:val="none" w:sz="0" w:space="0" w:color="auto"/>
            <w:bottom w:val="none" w:sz="0" w:space="0" w:color="auto"/>
            <w:right w:val="none" w:sz="0" w:space="0" w:color="auto"/>
          </w:divBdr>
        </w:div>
        <w:div w:id="890195109">
          <w:marLeft w:val="640"/>
          <w:marRight w:val="0"/>
          <w:marTop w:val="0"/>
          <w:marBottom w:val="0"/>
          <w:divBdr>
            <w:top w:val="none" w:sz="0" w:space="0" w:color="auto"/>
            <w:left w:val="none" w:sz="0" w:space="0" w:color="auto"/>
            <w:bottom w:val="none" w:sz="0" w:space="0" w:color="auto"/>
            <w:right w:val="none" w:sz="0" w:space="0" w:color="auto"/>
          </w:divBdr>
        </w:div>
        <w:div w:id="2140101230">
          <w:marLeft w:val="640"/>
          <w:marRight w:val="0"/>
          <w:marTop w:val="0"/>
          <w:marBottom w:val="0"/>
          <w:divBdr>
            <w:top w:val="none" w:sz="0" w:space="0" w:color="auto"/>
            <w:left w:val="none" w:sz="0" w:space="0" w:color="auto"/>
            <w:bottom w:val="none" w:sz="0" w:space="0" w:color="auto"/>
            <w:right w:val="none" w:sz="0" w:space="0" w:color="auto"/>
          </w:divBdr>
        </w:div>
        <w:div w:id="1168523144">
          <w:marLeft w:val="640"/>
          <w:marRight w:val="0"/>
          <w:marTop w:val="0"/>
          <w:marBottom w:val="0"/>
          <w:divBdr>
            <w:top w:val="none" w:sz="0" w:space="0" w:color="auto"/>
            <w:left w:val="none" w:sz="0" w:space="0" w:color="auto"/>
            <w:bottom w:val="none" w:sz="0" w:space="0" w:color="auto"/>
            <w:right w:val="none" w:sz="0" w:space="0" w:color="auto"/>
          </w:divBdr>
        </w:div>
        <w:div w:id="1371372274">
          <w:marLeft w:val="640"/>
          <w:marRight w:val="0"/>
          <w:marTop w:val="0"/>
          <w:marBottom w:val="0"/>
          <w:divBdr>
            <w:top w:val="none" w:sz="0" w:space="0" w:color="auto"/>
            <w:left w:val="none" w:sz="0" w:space="0" w:color="auto"/>
            <w:bottom w:val="none" w:sz="0" w:space="0" w:color="auto"/>
            <w:right w:val="none" w:sz="0" w:space="0" w:color="auto"/>
          </w:divBdr>
        </w:div>
      </w:divsChild>
    </w:div>
    <w:div w:id="1375273393">
      <w:bodyDiv w:val="1"/>
      <w:marLeft w:val="0"/>
      <w:marRight w:val="0"/>
      <w:marTop w:val="0"/>
      <w:marBottom w:val="0"/>
      <w:divBdr>
        <w:top w:val="none" w:sz="0" w:space="0" w:color="auto"/>
        <w:left w:val="none" w:sz="0" w:space="0" w:color="auto"/>
        <w:bottom w:val="none" w:sz="0" w:space="0" w:color="auto"/>
        <w:right w:val="none" w:sz="0" w:space="0" w:color="auto"/>
      </w:divBdr>
      <w:divsChild>
        <w:div w:id="1355155457">
          <w:marLeft w:val="640"/>
          <w:marRight w:val="0"/>
          <w:marTop w:val="0"/>
          <w:marBottom w:val="0"/>
          <w:divBdr>
            <w:top w:val="none" w:sz="0" w:space="0" w:color="auto"/>
            <w:left w:val="none" w:sz="0" w:space="0" w:color="auto"/>
            <w:bottom w:val="none" w:sz="0" w:space="0" w:color="auto"/>
            <w:right w:val="none" w:sz="0" w:space="0" w:color="auto"/>
          </w:divBdr>
        </w:div>
        <w:div w:id="149100842">
          <w:marLeft w:val="640"/>
          <w:marRight w:val="0"/>
          <w:marTop w:val="0"/>
          <w:marBottom w:val="0"/>
          <w:divBdr>
            <w:top w:val="none" w:sz="0" w:space="0" w:color="auto"/>
            <w:left w:val="none" w:sz="0" w:space="0" w:color="auto"/>
            <w:bottom w:val="none" w:sz="0" w:space="0" w:color="auto"/>
            <w:right w:val="none" w:sz="0" w:space="0" w:color="auto"/>
          </w:divBdr>
        </w:div>
        <w:div w:id="2024890870">
          <w:marLeft w:val="640"/>
          <w:marRight w:val="0"/>
          <w:marTop w:val="0"/>
          <w:marBottom w:val="0"/>
          <w:divBdr>
            <w:top w:val="none" w:sz="0" w:space="0" w:color="auto"/>
            <w:left w:val="none" w:sz="0" w:space="0" w:color="auto"/>
            <w:bottom w:val="none" w:sz="0" w:space="0" w:color="auto"/>
            <w:right w:val="none" w:sz="0" w:space="0" w:color="auto"/>
          </w:divBdr>
        </w:div>
        <w:div w:id="1348364947">
          <w:marLeft w:val="640"/>
          <w:marRight w:val="0"/>
          <w:marTop w:val="0"/>
          <w:marBottom w:val="0"/>
          <w:divBdr>
            <w:top w:val="none" w:sz="0" w:space="0" w:color="auto"/>
            <w:left w:val="none" w:sz="0" w:space="0" w:color="auto"/>
            <w:bottom w:val="none" w:sz="0" w:space="0" w:color="auto"/>
            <w:right w:val="none" w:sz="0" w:space="0" w:color="auto"/>
          </w:divBdr>
        </w:div>
        <w:div w:id="682099249">
          <w:marLeft w:val="640"/>
          <w:marRight w:val="0"/>
          <w:marTop w:val="0"/>
          <w:marBottom w:val="0"/>
          <w:divBdr>
            <w:top w:val="none" w:sz="0" w:space="0" w:color="auto"/>
            <w:left w:val="none" w:sz="0" w:space="0" w:color="auto"/>
            <w:bottom w:val="none" w:sz="0" w:space="0" w:color="auto"/>
            <w:right w:val="none" w:sz="0" w:space="0" w:color="auto"/>
          </w:divBdr>
        </w:div>
        <w:div w:id="712196163">
          <w:marLeft w:val="640"/>
          <w:marRight w:val="0"/>
          <w:marTop w:val="0"/>
          <w:marBottom w:val="0"/>
          <w:divBdr>
            <w:top w:val="none" w:sz="0" w:space="0" w:color="auto"/>
            <w:left w:val="none" w:sz="0" w:space="0" w:color="auto"/>
            <w:bottom w:val="none" w:sz="0" w:space="0" w:color="auto"/>
            <w:right w:val="none" w:sz="0" w:space="0" w:color="auto"/>
          </w:divBdr>
        </w:div>
        <w:div w:id="1588924174">
          <w:marLeft w:val="640"/>
          <w:marRight w:val="0"/>
          <w:marTop w:val="0"/>
          <w:marBottom w:val="0"/>
          <w:divBdr>
            <w:top w:val="none" w:sz="0" w:space="0" w:color="auto"/>
            <w:left w:val="none" w:sz="0" w:space="0" w:color="auto"/>
            <w:bottom w:val="none" w:sz="0" w:space="0" w:color="auto"/>
            <w:right w:val="none" w:sz="0" w:space="0" w:color="auto"/>
          </w:divBdr>
        </w:div>
        <w:div w:id="389574471">
          <w:marLeft w:val="640"/>
          <w:marRight w:val="0"/>
          <w:marTop w:val="0"/>
          <w:marBottom w:val="0"/>
          <w:divBdr>
            <w:top w:val="none" w:sz="0" w:space="0" w:color="auto"/>
            <w:left w:val="none" w:sz="0" w:space="0" w:color="auto"/>
            <w:bottom w:val="none" w:sz="0" w:space="0" w:color="auto"/>
            <w:right w:val="none" w:sz="0" w:space="0" w:color="auto"/>
          </w:divBdr>
        </w:div>
        <w:div w:id="768623468">
          <w:marLeft w:val="640"/>
          <w:marRight w:val="0"/>
          <w:marTop w:val="0"/>
          <w:marBottom w:val="0"/>
          <w:divBdr>
            <w:top w:val="none" w:sz="0" w:space="0" w:color="auto"/>
            <w:left w:val="none" w:sz="0" w:space="0" w:color="auto"/>
            <w:bottom w:val="none" w:sz="0" w:space="0" w:color="auto"/>
            <w:right w:val="none" w:sz="0" w:space="0" w:color="auto"/>
          </w:divBdr>
        </w:div>
        <w:div w:id="719549439">
          <w:marLeft w:val="640"/>
          <w:marRight w:val="0"/>
          <w:marTop w:val="0"/>
          <w:marBottom w:val="0"/>
          <w:divBdr>
            <w:top w:val="none" w:sz="0" w:space="0" w:color="auto"/>
            <w:left w:val="none" w:sz="0" w:space="0" w:color="auto"/>
            <w:bottom w:val="none" w:sz="0" w:space="0" w:color="auto"/>
            <w:right w:val="none" w:sz="0" w:space="0" w:color="auto"/>
          </w:divBdr>
        </w:div>
        <w:div w:id="677998921">
          <w:marLeft w:val="640"/>
          <w:marRight w:val="0"/>
          <w:marTop w:val="0"/>
          <w:marBottom w:val="0"/>
          <w:divBdr>
            <w:top w:val="none" w:sz="0" w:space="0" w:color="auto"/>
            <w:left w:val="none" w:sz="0" w:space="0" w:color="auto"/>
            <w:bottom w:val="none" w:sz="0" w:space="0" w:color="auto"/>
            <w:right w:val="none" w:sz="0" w:space="0" w:color="auto"/>
          </w:divBdr>
        </w:div>
        <w:div w:id="761530133">
          <w:marLeft w:val="640"/>
          <w:marRight w:val="0"/>
          <w:marTop w:val="0"/>
          <w:marBottom w:val="0"/>
          <w:divBdr>
            <w:top w:val="none" w:sz="0" w:space="0" w:color="auto"/>
            <w:left w:val="none" w:sz="0" w:space="0" w:color="auto"/>
            <w:bottom w:val="none" w:sz="0" w:space="0" w:color="auto"/>
            <w:right w:val="none" w:sz="0" w:space="0" w:color="auto"/>
          </w:divBdr>
        </w:div>
        <w:div w:id="1052120484">
          <w:marLeft w:val="640"/>
          <w:marRight w:val="0"/>
          <w:marTop w:val="0"/>
          <w:marBottom w:val="0"/>
          <w:divBdr>
            <w:top w:val="none" w:sz="0" w:space="0" w:color="auto"/>
            <w:left w:val="none" w:sz="0" w:space="0" w:color="auto"/>
            <w:bottom w:val="none" w:sz="0" w:space="0" w:color="auto"/>
            <w:right w:val="none" w:sz="0" w:space="0" w:color="auto"/>
          </w:divBdr>
        </w:div>
        <w:div w:id="1304695089">
          <w:marLeft w:val="640"/>
          <w:marRight w:val="0"/>
          <w:marTop w:val="0"/>
          <w:marBottom w:val="0"/>
          <w:divBdr>
            <w:top w:val="none" w:sz="0" w:space="0" w:color="auto"/>
            <w:left w:val="none" w:sz="0" w:space="0" w:color="auto"/>
            <w:bottom w:val="none" w:sz="0" w:space="0" w:color="auto"/>
            <w:right w:val="none" w:sz="0" w:space="0" w:color="auto"/>
          </w:divBdr>
        </w:div>
        <w:div w:id="174463796">
          <w:marLeft w:val="640"/>
          <w:marRight w:val="0"/>
          <w:marTop w:val="0"/>
          <w:marBottom w:val="0"/>
          <w:divBdr>
            <w:top w:val="none" w:sz="0" w:space="0" w:color="auto"/>
            <w:left w:val="none" w:sz="0" w:space="0" w:color="auto"/>
            <w:bottom w:val="none" w:sz="0" w:space="0" w:color="auto"/>
            <w:right w:val="none" w:sz="0" w:space="0" w:color="auto"/>
          </w:divBdr>
        </w:div>
        <w:div w:id="537402393">
          <w:marLeft w:val="640"/>
          <w:marRight w:val="0"/>
          <w:marTop w:val="0"/>
          <w:marBottom w:val="0"/>
          <w:divBdr>
            <w:top w:val="none" w:sz="0" w:space="0" w:color="auto"/>
            <w:left w:val="none" w:sz="0" w:space="0" w:color="auto"/>
            <w:bottom w:val="none" w:sz="0" w:space="0" w:color="auto"/>
            <w:right w:val="none" w:sz="0" w:space="0" w:color="auto"/>
          </w:divBdr>
        </w:div>
        <w:div w:id="208997840">
          <w:marLeft w:val="640"/>
          <w:marRight w:val="0"/>
          <w:marTop w:val="0"/>
          <w:marBottom w:val="0"/>
          <w:divBdr>
            <w:top w:val="none" w:sz="0" w:space="0" w:color="auto"/>
            <w:left w:val="none" w:sz="0" w:space="0" w:color="auto"/>
            <w:bottom w:val="none" w:sz="0" w:space="0" w:color="auto"/>
            <w:right w:val="none" w:sz="0" w:space="0" w:color="auto"/>
          </w:divBdr>
        </w:div>
        <w:div w:id="1954286821">
          <w:marLeft w:val="640"/>
          <w:marRight w:val="0"/>
          <w:marTop w:val="0"/>
          <w:marBottom w:val="0"/>
          <w:divBdr>
            <w:top w:val="none" w:sz="0" w:space="0" w:color="auto"/>
            <w:left w:val="none" w:sz="0" w:space="0" w:color="auto"/>
            <w:bottom w:val="none" w:sz="0" w:space="0" w:color="auto"/>
            <w:right w:val="none" w:sz="0" w:space="0" w:color="auto"/>
          </w:divBdr>
        </w:div>
        <w:div w:id="757139218">
          <w:marLeft w:val="640"/>
          <w:marRight w:val="0"/>
          <w:marTop w:val="0"/>
          <w:marBottom w:val="0"/>
          <w:divBdr>
            <w:top w:val="none" w:sz="0" w:space="0" w:color="auto"/>
            <w:left w:val="none" w:sz="0" w:space="0" w:color="auto"/>
            <w:bottom w:val="none" w:sz="0" w:space="0" w:color="auto"/>
            <w:right w:val="none" w:sz="0" w:space="0" w:color="auto"/>
          </w:divBdr>
        </w:div>
        <w:div w:id="1331983853">
          <w:marLeft w:val="640"/>
          <w:marRight w:val="0"/>
          <w:marTop w:val="0"/>
          <w:marBottom w:val="0"/>
          <w:divBdr>
            <w:top w:val="none" w:sz="0" w:space="0" w:color="auto"/>
            <w:left w:val="none" w:sz="0" w:space="0" w:color="auto"/>
            <w:bottom w:val="none" w:sz="0" w:space="0" w:color="auto"/>
            <w:right w:val="none" w:sz="0" w:space="0" w:color="auto"/>
          </w:divBdr>
        </w:div>
        <w:div w:id="939992738">
          <w:marLeft w:val="640"/>
          <w:marRight w:val="0"/>
          <w:marTop w:val="0"/>
          <w:marBottom w:val="0"/>
          <w:divBdr>
            <w:top w:val="none" w:sz="0" w:space="0" w:color="auto"/>
            <w:left w:val="none" w:sz="0" w:space="0" w:color="auto"/>
            <w:bottom w:val="none" w:sz="0" w:space="0" w:color="auto"/>
            <w:right w:val="none" w:sz="0" w:space="0" w:color="auto"/>
          </w:divBdr>
        </w:div>
        <w:div w:id="705447756">
          <w:marLeft w:val="640"/>
          <w:marRight w:val="0"/>
          <w:marTop w:val="0"/>
          <w:marBottom w:val="0"/>
          <w:divBdr>
            <w:top w:val="none" w:sz="0" w:space="0" w:color="auto"/>
            <w:left w:val="none" w:sz="0" w:space="0" w:color="auto"/>
            <w:bottom w:val="none" w:sz="0" w:space="0" w:color="auto"/>
            <w:right w:val="none" w:sz="0" w:space="0" w:color="auto"/>
          </w:divBdr>
        </w:div>
        <w:div w:id="1017119266">
          <w:marLeft w:val="640"/>
          <w:marRight w:val="0"/>
          <w:marTop w:val="0"/>
          <w:marBottom w:val="0"/>
          <w:divBdr>
            <w:top w:val="none" w:sz="0" w:space="0" w:color="auto"/>
            <w:left w:val="none" w:sz="0" w:space="0" w:color="auto"/>
            <w:bottom w:val="none" w:sz="0" w:space="0" w:color="auto"/>
            <w:right w:val="none" w:sz="0" w:space="0" w:color="auto"/>
          </w:divBdr>
        </w:div>
        <w:div w:id="1611158529">
          <w:marLeft w:val="640"/>
          <w:marRight w:val="0"/>
          <w:marTop w:val="0"/>
          <w:marBottom w:val="0"/>
          <w:divBdr>
            <w:top w:val="none" w:sz="0" w:space="0" w:color="auto"/>
            <w:left w:val="none" w:sz="0" w:space="0" w:color="auto"/>
            <w:bottom w:val="none" w:sz="0" w:space="0" w:color="auto"/>
            <w:right w:val="none" w:sz="0" w:space="0" w:color="auto"/>
          </w:divBdr>
        </w:div>
        <w:div w:id="1555849658">
          <w:marLeft w:val="640"/>
          <w:marRight w:val="0"/>
          <w:marTop w:val="0"/>
          <w:marBottom w:val="0"/>
          <w:divBdr>
            <w:top w:val="none" w:sz="0" w:space="0" w:color="auto"/>
            <w:left w:val="none" w:sz="0" w:space="0" w:color="auto"/>
            <w:bottom w:val="none" w:sz="0" w:space="0" w:color="auto"/>
            <w:right w:val="none" w:sz="0" w:space="0" w:color="auto"/>
          </w:divBdr>
        </w:div>
        <w:div w:id="1148205820">
          <w:marLeft w:val="640"/>
          <w:marRight w:val="0"/>
          <w:marTop w:val="0"/>
          <w:marBottom w:val="0"/>
          <w:divBdr>
            <w:top w:val="none" w:sz="0" w:space="0" w:color="auto"/>
            <w:left w:val="none" w:sz="0" w:space="0" w:color="auto"/>
            <w:bottom w:val="none" w:sz="0" w:space="0" w:color="auto"/>
            <w:right w:val="none" w:sz="0" w:space="0" w:color="auto"/>
          </w:divBdr>
        </w:div>
        <w:div w:id="1751585718">
          <w:marLeft w:val="640"/>
          <w:marRight w:val="0"/>
          <w:marTop w:val="0"/>
          <w:marBottom w:val="0"/>
          <w:divBdr>
            <w:top w:val="none" w:sz="0" w:space="0" w:color="auto"/>
            <w:left w:val="none" w:sz="0" w:space="0" w:color="auto"/>
            <w:bottom w:val="none" w:sz="0" w:space="0" w:color="auto"/>
            <w:right w:val="none" w:sz="0" w:space="0" w:color="auto"/>
          </w:divBdr>
        </w:div>
        <w:div w:id="770400004">
          <w:marLeft w:val="640"/>
          <w:marRight w:val="0"/>
          <w:marTop w:val="0"/>
          <w:marBottom w:val="0"/>
          <w:divBdr>
            <w:top w:val="none" w:sz="0" w:space="0" w:color="auto"/>
            <w:left w:val="none" w:sz="0" w:space="0" w:color="auto"/>
            <w:bottom w:val="none" w:sz="0" w:space="0" w:color="auto"/>
            <w:right w:val="none" w:sz="0" w:space="0" w:color="auto"/>
          </w:divBdr>
        </w:div>
        <w:div w:id="1079254394">
          <w:marLeft w:val="640"/>
          <w:marRight w:val="0"/>
          <w:marTop w:val="0"/>
          <w:marBottom w:val="0"/>
          <w:divBdr>
            <w:top w:val="none" w:sz="0" w:space="0" w:color="auto"/>
            <w:left w:val="none" w:sz="0" w:space="0" w:color="auto"/>
            <w:bottom w:val="none" w:sz="0" w:space="0" w:color="auto"/>
            <w:right w:val="none" w:sz="0" w:space="0" w:color="auto"/>
          </w:divBdr>
        </w:div>
        <w:div w:id="1569683458">
          <w:marLeft w:val="640"/>
          <w:marRight w:val="0"/>
          <w:marTop w:val="0"/>
          <w:marBottom w:val="0"/>
          <w:divBdr>
            <w:top w:val="none" w:sz="0" w:space="0" w:color="auto"/>
            <w:left w:val="none" w:sz="0" w:space="0" w:color="auto"/>
            <w:bottom w:val="none" w:sz="0" w:space="0" w:color="auto"/>
            <w:right w:val="none" w:sz="0" w:space="0" w:color="auto"/>
          </w:divBdr>
        </w:div>
        <w:div w:id="399794259">
          <w:marLeft w:val="640"/>
          <w:marRight w:val="0"/>
          <w:marTop w:val="0"/>
          <w:marBottom w:val="0"/>
          <w:divBdr>
            <w:top w:val="none" w:sz="0" w:space="0" w:color="auto"/>
            <w:left w:val="none" w:sz="0" w:space="0" w:color="auto"/>
            <w:bottom w:val="none" w:sz="0" w:space="0" w:color="auto"/>
            <w:right w:val="none" w:sz="0" w:space="0" w:color="auto"/>
          </w:divBdr>
        </w:div>
        <w:div w:id="2109808521">
          <w:marLeft w:val="640"/>
          <w:marRight w:val="0"/>
          <w:marTop w:val="0"/>
          <w:marBottom w:val="0"/>
          <w:divBdr>
            <w:top w:val="none" w:sz="0" w:space="0" w:color="auto"/>
            <w:left w:val="none" w:sz="0" w:space="0" w:color="auto"/>
            <w:bottom w:val="none" w:sz="0" w:space="0" w:color="auto"/>
            <w:right w:val="none" w:sz="0" w:space="0" w:color="auto"/>
          </w:divBdr>
        </w:div>
        <w:div w:id="1293056425">
          <w:marLeft w:val="640"/>
          <w:marRight w:val="0"/>
          <w:marTop w:val="0"/>
          <w:marBottom w:val="0"/>
          <w:divBdr>
            <w:top w:val="none" w:sz="0" w:space="0" w:color="auto"/>
            <w:left w:val="none" w:sz="0" w:space="0" w:color="auto"/>
            <w:bottom w:val="none" w:sz="0" w:space="0" w:color="auto"/>
            <w:right w:val="none" w:sz="0" w:space="0" w:color="auto"/>
          </w:divBdr>
        </w:div>
        <w:div w:id="1971813861">
          <w:marLeft w:val="640"/>
          <w:marRight w:val="0"/>
          <w:marTop w:val="0"/>
          <w:marBottom w:val="0"/>
          <w:divBdr>
            <w:top w:val="none" w:sz="0" w:space="0" w:color="auto"/>
            <w:left w:val="none" w:sz="0" w:space="0" w:color="auto"/>
            <w:bottom w:val="none" w:sz="0" w:space="0" w:color="auto"/>
            <w:right w:val="none" w:sz="0" w:space="0" w:color="auto"/>
          </w:divBdr>
        </w:div>
        <w:div w:id="1581406867">
          <w:marLeft w:val="640"/>
          <w:marRight w:val="0"/>
          <w:marTop w:val="0"/>
          <w:marBottom w:val="0"/>
          <w:divBdr>
            <w:top w:val="none" w:sz="0" w:space="0" w:color="auto"/>
            <w:left w:val="none" w:sz="0" w:space="0" w:color="auto"/>
            <w:bottom w:val="none" w:sz="0" w:space="0" w:color="auto"/>
            <w:right w:val="none" w:sz="0" w:space="0" w:color="auto"/>
          </w:divBdr>
        </w:div>
        <w:div w:id="1807353001">
          <w:marLeft w:val="640"/>
          <w:marRight w:val="0"/>
          <w:marTop w:val="0"/>
          <w:marBottom w:val="0"/>
          <w:divBdr>
            <w:top w:val="none" w:sz="0" w:space="0" w:color="auto"/>
            <w:left w:val="none" w:sz="0" w:space="0" w:color="auto"/>
            <w:bottom w:val="none" w:sz="0" w:space="0" w:color="auto"/>
            <w:right w:val="none" w:sz="0" w:space="0" w:color="auto"/>
          </w:divBdr>
        </w:div>
        <w:div w:id="1214925979">
          <w:marLeft w:val="640"/>
          <w:marRight w:val="0"/>
          <w:marTop w:val="0"/>
          <w:marBottom w:val="0"/>
          <w:divBdr>
            <w:top w:val="none" w:sz="0" w:space="0" w:color="auto"/>
            <w:left w:val="none" w:sz="0" w:space="0" w:color="auto"/>
            <w:bottom w:val="none" w:sz="0" w:space="0" w:color="auto"/>
            <w:right w:val="none" w:sz="0" w:space="0" w:color="auto"/>
          </w:divBdr>
        </w:div>
        <w:div w:id="1669407445">
          <w:marLeft w:val="640"/>
          <w:marRight w:val="0"/>
          <w:marTop w:val="0"/>
          <w:marBottom w:val="0"/>
          <w:divBdr>
            <w:top w:val="none" w:sz="0" w:space="0" w:color="auto"/>
            <w:left w:val="none" w:sz="0" w:space="0" w:color="auto"/>
            <w:bottom w:val="none" w:sz="0" w:space="0" w:color="auto"/>
            <w:right w:val="none" w:sz="0" w:space="0" w:color="auto"/>
          </w:divBdr>
        </w:div>
        <w:div w:id="1310481798">
          <w:marLeft w:val="640"/>
          <w:marRight w:val="0"/>
          <w:marTop w:val="0"/>
          <w:marBottom w:val="0"/>
          <w:divBdr>
            <w:top w:val="none" w:sz="0" w:space="0" w:color="auto"/>
            <w:left w:val="none" w:sz="0" w:space="0" w:color="auto"/>
            <w:bottom w:val="none" w:sz="0" w:space="0" w:color="auto"/>
            <w:right w:val="none" w:sz="0" w:space="0" w:color="auto"/>
          </w:divBdr>
        </w:div>
        <w:div w:id="2127043655">
          <w:marLeft w:val="640"/>
          <w:marRight w:val="0"/>
          <w:marTop w:val="0"/>
          <w:marBottom w:val="0"/>
          <w:divBdr>
            <w:top w:val="none" w:sz="0" w:space="0" w:color="auto"/>
            <w:left w:val="none" w:sz="0" w:space="0" w:color="auto"/>
            <w:bottom w:val="none" w:sz="0" w:space="0" w:color="auto"/>
            <w:right w:val="none" w:sz="0" w:space="0" w:color="auto"/>
          </w:divBdr>
        </w:div>
        <w:div w:id="1825319895">
          <w:marLeft w:val="640"/>
          <w:marRight w:val="0"/>
          <w:marTop w:val="0"/>
          <w:marBottom w:val="0"/>
          <w:divBdr>
            <w:top w:val="none" w:sz="0" w:space="0" w:color="auto"/>
            <w:left w:val="none" w:sz="0" w:space="0" w:color="auto"/>
            <w:bottom w:val="none" w:sz="0" w:space="0" w:color="auto"/>
            <w:right w:val="none" w:sz="0" w:space="0" w:color="auto"/>
          </w:divBdr>
        </w:div>
        <w:div w:id="1989287712">
          <w:marLeft w:val="640"/>
          <w:marRight w:val="0"/>
          <w:marTop w:val="0"/>
          <w:marBottom w:val="0"/>
          <w:divBdr>
            <w:top w:val="none" w:sz="0" w:space="0" w:color="auto"/>
            <w:left w:val="none" w:sz="0" w:space="0" w:color="auto"/>
            <w:bottom w:val="none" w:sz="0" w:space="0" w:color="auto"/>
            <w:right w:val="none" w:sz="0" w:space="0" w:color="auto"/>
          </w:divBdr>
        </w:div>
        <w:div w:id="784270190">
          <w:marLeft w:val="640"/>
          <w:marRight w:val="0"/>
          <w:marTop w:val="0"/>
          <w:marBottom w:val="0"/>
          <w:divBdr>
            <w:top w:val="none" w:sz="0" w:space="0" w:color="auto"/>
            <w:left w:val="none" w:sz="0" w:space="0" w:color="auto"/>
            <w:bottom w:val="none" w:sz="0" w:space="0" w:color="auto"/>
            <w:right w:val="none" w:sz="0" w:space="0" w:color="auto"/>
          </w:divBdr>
        </w:div>
        <w:div w:id="718169551">
          <w:marLeft w:val="640"/>
          <w:marRight w:val="0"/>
          <w:marTop w:val="0"/>
          <w:marBottom w:val="0"/>
          <w:divBdr>
            <w:top w:val="none" w:sz="0" w:space="0" w:color="auto"/>
            <w:left w:val="none" w:sz="0" w:space="0" w:color="auto"/>
            <w:bottom w:val="none" w:sz="0" w:space="0" w:color="auto"/>
            <w:right w:val="none" w:sz="0" w:space="0" w:color="auto"/>
          </w:divBdr>
        </w:div>
      </w:divsChild>
    </w:div>
    <w:div w:id="1395355089">
      <w:bodyDiv w:val="1"/>
      <w:marLeft w:val="0"/>
      <w:marRight w:val="0"/>
      <w:marTop w:val="0"/>
      <w:marBottom w:val="0"/>
      <w:divBdr>
        <w:top w:val="none" w:sz="0" w:space="0" w:color="auto"/>
        <w:left w:val="none" w:sz="0" w:space="0" w:color="auto"/>
        <w:bottom w:val="none" w:sz="0" w:space="0" w:color="auto"/>
        <w:right w:val="none" w:sz="0" w:space="0" w:color="auto"/>
      </w:divBdr>
      <w:divsChild>
        <w:div w:id="536508667">
          <w:marLeft w:val="640"/>
          <w:marRight w:val="0"/>
          <w:marTop w:val="0"/>
          <w:marBottom w:val="0"/>
          <w:divBdr>
            <w:top w:val="none" w:sz="0" w:space="0" w:color="auto"/>
            <w:left w:val="none" w:sz="0" w:space="0" w:color="auto"/>
            <w:bottom w:val="none" w:sz="0" w:space="0" w:color="auto"/>
            <w:right w:val="none" w:sz="0" w:space="0" w:color="auto"/>
          </w:divBdr>
        </w:div>
        <w:div w:id="1827742572">
          <w:marLeft w:val="640"/>
          <w:marRight w:val="0"/>
          <w:marTop w:val="0"/>
          <w:marBottom w:val="0"/>
          <w:divBdr>
            <w:top w:val="none" w:sz="0" w:space="0" w:color="auto"/>
            <w:left w:val="none" w:sz="0" w:space="0" w:color="auto"/>
            <w:bottom w:val="none" w:sz="0" w:space="0" w:color="auto"/>
            <w:right w:val="none" w:sz="0" w:space="0" w:color="auto"/>
          </w:divBdr>
        </w:div>
        <w:div w:id="2035381342">
          <w:marLeft w:val="640"/>
          <w:marRight w:val="0"/>
          <w:marTop w:val="0"/>
          <w:marBottom w:val="0"/>
          <w:divBdr>
            <w:top w:val="none" w:sz="0" w:space="0" w:color="auto"/>
            <w:left w:val="none" w:sz="0" w:space="0" w:color="auto"/>
            <w:bottom w:val="none" w:sz="0" w:space="0" w:color="auto"/>
            <w:right w:val="none" w:sz="0" w:space="0" w:color="auto"/>
          </w:divBdr>
        </w:div>
        <w:div w:id="1895122275">
          <w:marLeft w:val="640"/>
          <w:marRight w:val="0"/>
          <w:marTop w:val="0"/>
          <w:marBottom w:val="0"/>
          <w:divBdr>
            <w:top w:val="none" w:sz="0" w:space="0" w:color="auto"/>
            <w:left w:val="none" w:sz="0" w:space="0" w:color="auto"/>
            <w:bottom w:val="none" w:sz="0" w:space="0" w:color="auto"/>
            <w:right w:val="none" w:sz="0" w:space="0" w:color="auto"/>
          </w:divBdr>
        </w:div>
        <w:div w:id="137498314">
          <w:marLeft w:val="640"/>
          <w:marRight w:val="0"/>
          <w:marTop w:val="0"/>
          <w:marBottom w:val="0"/>
          <w:divBdr>
            <w:top w:val="none" w:sz="0" w:space="0" w:color="auto"/>
            <w:left w:val="none" w:sz="0" w:space="0" w:color="auto"/>
            <w:bottom w:val="none" w:sz="0" w:space="0" w:color="auto"/>
            <w:right w:val="none" w:sz="0" w:space="0" w:color="auto"/>
          </w:divBdr>
        </w:div>
        <w:div w:id="1972511043">
          <w:marLeft w:val="640"/>
          <w:marRight w:val="0"/>
          <w:marTop w:val="0"/>
          <w:marBottom w:val="0"/>
          <w:divBdr>
            <w:top w:val="none" w:sz="0" w:space="0" w:color="auto"/>
            <w:left w:val="none" w:sz="0" w:space="0" w:color="auto"/>
            <w:bottom w:val="none" w:sz="0" w:space="0" w:color="auto"/>
            <w:right w:val="none" w:sz="0" w:space="0" w:color="auto"/>
          </w:divBdr>
        </w:div>
        <w:div w:id="371342792">
          <w:marLeft w:val="640"/>
          <w:marRight w:val="0"/>
          <w:marTop w:val="0"/>
          <w:marBottom w:val="0"/>
          <w:divBdr>
            <w:top w:val="none" w:sz="0" w:space="0" w:color="auto"/>
            <w:left w:val="none" w:sz="0" w:space="0" w:color="auto"/>
            <w:bottom w:val="none" w:sz="0" w:space="0" w:color="auto"/>
            <w:right w:val="none" w:sz="0" w:space="0" w:color="auto"/>
          </w:divBdr>
        </w:div>
        <w:div w:id="1165975759">
          <w:marLeft w:val="640"/>
          <w:marRight w:val="0"/>
          <w:marTop w:val="0"/>
          <w:marBottom w:val="0"/>
          <w:divBdr>
            <w:top w:val="none" w:sz="0" w:space="0" w:color="auto"/>
            <w:left w:val="none" w:sz="0" w:space="0" w:color="auto"/>
            <w:bottom w:val="none" w:sz="0" w:space="0" w:color="auto"/>
            <w:right w:val="none" w:sz="0" w:space="0" w:color="auto"/>
          </w:divBdr>
        </w:div>
        <w:div w:id="2065325201">
          <w:marLeft w:val="640"/>
          <w:marRight w:val="0"/>
          <w:marTop w:val="0"/>
          <w:marBottom w:val="0"/>
          <w:divBdr>
            <w:top w:val="none" w:sz="0" w:space="0" w:color="auto"/>
            <w:left w:val="none" w:sz="0" w:space="0" w:color="auto"/>
            <w:bottom w:val="none" w:sz="0" w:space="0" w:color="auto"/>
            <w:right w:val="none" w:sz="0" w:space="0" w:color="auto"/>
          </w:divBdr>
        </w:div>
        <w:div w:id="1068502966">
          <w:marLeft w:val="640"/>
          <w:marRight w:val="0"/>
          <w:marTop w:val="0"/>
          <w:marBottom w:val="0"/>
          <w:divBdr>
            <w:top w:val="none" w:sz="0" w:space="0" w:color="auto"/>
            <w:left w:val="none" w:sz="0" w:space="0" w:color="auto"/>
            <w:bottom w:val="none" w:sz="0" w:space="0" w:color="auto"/>
            <w:right w:val="none" w:sz="0" w:space="0" w:color="auto"/>
          </w:divBdr>
        </w:div>
        <w:div w:id="990793765">
          <w:marLeft w:val="640"/>
          <w:marRight w:val="0"/>
          <w:marTop w:val="0"/>
          <w:marBottom w:val="0"/>
          <w:divBdr>
            <w:top w:val="none" w:sz="0" w:space="0" w:color="auto"/>
            <w:left w:val="none" w:sz="0" w:space="0" w:color="auto"/>
            <w:bottom w:val="none" w:sz="0" w:space="0" w:color="auto"/>
            <w:right w:val="none" w:sz="0" w:space="0" w:color="auto"/>
          </w:divBdr>
        </w:div>
        <w:div w:id="760949135">
          <w:marLeft w:val="640"/>
          <w:marRight w:val="0"/>
          <w:marTop w:val="0"/>
          <w:marBottom w:val="0"/>
          <w:divBdr>
            <w:top w:val="none" w:sz="0" w:space="0" w:color="auto"/>
            <w:left w:val="none" w:sz="0" w:space="0" w:color="auto"/>
            <w:bottom w:val="none" w:sz="0" w:space="0" w:color="auto"/>
            <w:right w:val="none" w:sz="0" w:space="0" w:color="auto"/>
          </w:divBdr>
        </w:div>
        <w:div w:id="1450273654">
          <w:marLeft w:val="640"/>
          <w:marRight w:val="0"/>
          <w:marTop w:val="0"/>
          <w:marBottom w:val="0"/>
          <w:divBdr>
            <w:top w:val="none" w:sz="0" w:space="0" w:color="auto"/>
            <w:left w:val="none" w:sz="0" w:space="0" w:color="auto"/>
            <w:bottom w:val="none" w:sz="0" w:space="0" w:color="auto"/>
            <w:right w:val="none" w:sz="0" w:space="0" w:color="auto"/>
          </w:divBdr>
        </w:div>
        <w:div w:id="1168911227">
          <w:marLeft w:val="640"/>
          <w:marRight w:val="0"/>
          <w:marTop w:val="0"/>
          <w:marBottom w:val="0"/>
          <w:divBdr>
            <w:top w:val="none" w:sz="0" w:space="0" w:color="auto"/>
            <w:left w:val="none" w:sz="0" w:space="0" w:color="auto"/>
            <w:bottom w:val="none" w:sz="0" w:space="0" w:color="auto"/>
            <w:right w:val="none" w:sz="0" w:space="0" w:color="auto"/>
          </w:divBdr>
        </w:div>
        <w:div w:id="683166500">
          <w:marLeft w:val="640"/>
          <w:marRight w:val="0"/>
          <w:marTop w:val="0"/>
          <w:marBottom w:val="0"/>
          <w:divBdr>
            <w:top w:val="none" w:sz="0" w:space="0" w:color="auto"/>
            <w:left w:val="none" w:sz="0" w:space="0" w:color="auto"/>
            <w:bottom w:val="none" w:sz="0" w:space="0" w:color="auto"/>
            <w:right w:val="none" w:sz="0" w:space="0" w:color="auto"/>
          </w:divBdr>
        </w:div>
        <w:div w:id="857039656">
          <w:marLeft w:val="640"/>
          <w:marRight w:val="0"/>
          <w:marTop w:val="0"/>
          <w:marBottom w:val="0"/>
          <w:divBdr>
            <w:top w:val="none" w:sz="0" w:space="0" w:color="auto"/>
            <w:left w:val="none" w:sz="0" w:space="0" w:color="auto"/>
            <w:bottom w:val="none" w:sz="0" w:space="0" w:color="auto"/>
            <w:right w:val="none" w:sz="0" w:space="0" w:color="auto"/>
          </w:divBdr>
        </w:div>
        <w:div w:id="420565626">
          <w:marLeft w:val="640"/>
          <w:marRight w:val="0"/>
          <w:marTop w:val="0"/>
          <w:marBottom w:val="0"/>
          <w:divBdr>
            <w:top w:val="none" w:sz="0" w:space="0" w:color="auto"/>
            <w:left w:val="none" w:sz="0" w:space="0" w:color="auto"/>
            <w:bottom w:val="none" w:sz="0" w:space="0" w:color="auto"/>
            <w:right w:val="none" w:sz="0" w:space="0" w:color="auto"/>
          </w:divBdr>
        </w:div>
        <w:div w:id="1002440523">
          <w:marLeft w:val="640"/>
          <w:marRight w:val="0"/>
          <w:marTop w:val="0"/>
          <w:marBottom w:val="0"/>
          <w:divBdr>
            <w:top w:val="none" w:sz="0" w:space="0" w:color="auto"/>
            <w:left w:val="none" w:sz="0" w:space="0" w:color="auto"/>
            <w:bottom w:val="none" w:sz="0" w:space="0" w:color="auto"/>
            <w:right w:val="none" w:sz="0" w:space="0" w:color="auto"/>
          </w:divBdr>
        </w:div>
        <w:div w:id="1088310444">
          <w:marLeft w:val="640"/>
          <w:marRight w:val="0"/>
          <w:marTop w:val="0"/>
          <w:marBottom w:val="0"/>
          <w:divBdr>
            <w:top w:val="none" w:sz="0" w:space="0" w:color="auto"/>
            <w:left w:val="none" w:sz="0" w:space="0" w:color="auto"/>
            <w:bottom w:val="none" w:sz="0" w:space="0" w:color="auto"/>
            <w:right w:val="none" w:sz="0" w:space="0" w:color="auto"/>
          </w:divBdr>
        </w:div>
        <w:div w:id="1872643541">
          <w:marLeft w:val="640"/>
          <w:marRight w:val="0"/>
          <w:marTop w:val="0"/>
          <w:marBottom w:val="0"/>
          <w:divBdr>
            <w:top w:val="none" w:sz="0" w:space="0" w:color="auto"/>
            <w:left w:val="none" w:sz="0" w:space="0" w:color="auto"/>
            <w:bottom w:val="none" w:sz="0" w:space="0" w:color="auto"/>
            <w:right w:val="none" w:sz="0" w:space="0" w:color="auto"/>
          </w:divBdr>
        </w:div>
        <w:div w:id="587620406">
          <w:marLeft w:val="640"/>
          <w:marRight w:val="0"/>
          <w:marTop w:val="0"/>
          <w:marBottom w:val="0"/>
          <w:divBdr>
            <w:top w:val="none" w:sz="0" w:space="0" w:color="auto"/>
            <w:left w:val="none" w:sz="0" w:space="0" w:color="auto"/>
            <w:bottom w:val="none" w:sz="0" w:space="0" w:color="auto"/>
            <w:right w:val="none" w:sz="0" w:space="0" w:color="auto"/>
          </w:divBdr>
        </w:div>
        <w:div w:id="673537251">
          <w:marLeft w:val="640"/>
          <w:marRight w:val="0"/>
          <w:marTop w:val="0"/>
          <w:marBottom w:val="0"/>
          <w:divBdr>
            <w:top w:val="none" w:sz="0" w:space="0" w:color="auto"/>
            <w:left w:val="none" w:sz="0" w:space="0" w:color="auto"/>
            <w:bottom w:val="none" w:sz="0" w:space="0" w:color="auto"/>
            <w:right w:val="none" w:sz="0" w:space="0" w:color="auto"/>
          </w:divBdr>
        </w:div>
        <w:div w:id="356197120">
          <w:marLeft w:val="640"/>
          <w:marRight w:val="0"/>
          <w:marTop w:val="0"/>
          <w:marBottom w:val="0"/>
          <w:divBdr>
            <w:top w:val="none" w:sz="0" w:space="0" w:color="auto"/>
            <w:left w:val="none" w:sz="0" w:space="0" w:color="auto"/>
            <w:bottom w:val="none" w:sz="0" w:space="0" w:color="auto"/>
            <w:right w:val="none" w:sz="0" w:space="0" w:color="auto"/>
          </w:divBdr>
        </w:div>
        <w:div w:id="967585963">
          <w:marLeft w:val="640"/>
          <w:marRight w:val="0"/>
          <w:marTop w:val="0"/>
          <w:marBottom w:val="0"/>
          <w:divBdr>
            <w:top w:val="none" w:sz="0" w:space="0" w:color="auto"/>
            <w:left w:val="none" w:sz="0" w:space="0" w:color="auto"/>
            <w:bottom w:val="none" w:sz="0" w:space="0" w:color="auto"/>
            <w:right w:val="none" w:sz="0" w:space="0" w:color="auto"/>
          </w:divBdr>
        </w:div>
        <w:div w:id="804007164">
          <w:marLeft w:val="640"/>
          <w:marRight w:val="0"/>
          <w:marTop w:val="0"/>
          <w:marBottom w:val="0"/>
          <w:divBdr>
            <w:top w:val="none" w:sz="0" w:space="0" w:color="auto"/>
            <w:left w:val="none" w:sz="0" w:space="0" w:color="auto"/>
            <w:bottom w:val="none" w:sz="0" w:space="0" w:color="auto"/>
            <w:right w:val="none" w:sz="0" w:space="0" w:color="auto"/>
          </w:divBdr>
        </w:div>
        <w:div w:id="1396970170">
          <w:marLeft w:val="640"/>
          <w:marRight w:val="0"/>
          <w:marTop w:val="0"/>
          <w:marBottom w:val="0"/>
          <w:divBdr>
            <w:top w:val="none" w:sz="0" w:space="0" w:color="auto"/>
            <w:left w:val="none" w:sz="0" w:space="0" w:color="auto"/>
            <w:bottom w:val="none" w:sz="0" w:space="0" w:color="auto"/>
            <w:right w:val="none" w:sz="0" w:space="0" w:color="auto"/>
          </w:divBdr>
        </w:div>
        <w:div w:id="153188585">
          <w:marLeft w:val="640"/>
          <w:marRight w:val="0"/>
          <w:marTop w:val="0"/>
          <w:marBottom w:val="0"/>
          <w:divBdr>
            <w:top w:val="none" w:sz="0" w:space="0" w:color="auto"/>
            <w:left w:val="none" w:sz="0" w:space="0" w:color="auto"/>
            <w:bottom w:val="none" w:sz="0" w:space="0" w:color="auto"/>
            <w:right w:val="none" w:sz="0" w:space="0" w:color="auto"/>
          </w:divBdr>
        </w:div>
        <w:div w:id="540287627">
          <w:marLeft w:val="640"/>
          <w:marRight w:val="0"/>
          <w:marTop w:val="0"/>
          <w:marBottom w:val="0"/>
          <w:divBdr>
            <w:top w:val="none" w:sz="0" w:space="0" w:color="auto"/>
            <w:left w:val="none" w:sz="0" w:space="0" w:color="auto"/>
            <w:bottom w:val="none" w:sz="0" w:space="0" w:color="auto"/>
            <w:right w:val="none" w:sz="0" w:space="0" w:color="auto"/>
          </w:divBdr>
        </w:div>
        <w:div w:id="1225722753">
          <w:marLeft w:val="640"/>
          <w:marRight w:val="0"/>
          <w:marTop w:val="0"/>
          <w:marBottom w:val="0"/>
          <w:divBdr>
            <w:top w:val="none" w:sz="0" w:space="0" w:color="auto"/>
            <w:left w:val="none" w:sz="0" w:space="0" w:color="auto"/>
            <w:bottom w:val="none" w:sz="0" w:space="0" w:color="auto"/>
            <w:right w:val="none" w:sz="0" w:space="0" w:color="auto"/>
          </w:divBdr>
        </w:div>
        <w:div w:id="1382948030">
          <w:marLeft w:val="640"/>
          <w:marRight w:val="0"/>
          <w:marTop w:val="0"/>
          <w:marBottom w:val="0"/>
          <w:divBdr>
            <w:top w:val="none" w:sz="0" w:space="0" w:color="auto"/>
            <w:left w:val="none" w:sz="0" w:space="0" w:color="auto"/>
            <w:bottom w:val="none" w:sz="0" w:space="0" w:color="auto"/>
            <w:right w:val="none" w:sz="0" w:space="0" w:color="auto"/>
          </w:divBdr>
        </w:div>
        <w:div w:id="758601994">
          <w:marLeft w:val="640"/>
          <w:marRight w:val="0"/>
          <w:marTop w:val="0"/>
          <w:marBottom w:val="0"/>
          <w:divBdr>
            <w:top w:val="none" w:sz="0" w:space="0" w:color="auto"/>
            <w:left w:val="none" w:sz="0" w:space="0" w:color="auto"/>
            <w:bottom w:val="none" w:sz="0" w:space="0" w:color="auto"/>
            <w:right w:val="none" w:sz="0" w:space="0" w:color="auto"/>
          </w:divBdr>
        </w:div>
        <w:div w:id="2091348087">
          <w:marLeft w:val="640"/>
          <w:marRight w:val="0"/>
          <w:marTop w:val="0"/>
          <w:marBottom w:val="0"/>
          <w:divBdr>
            <w:top w:val="none" w:sz="0" w:space="0" w:color="auto"/>
            <w:left w:val="none" w:sz="0" w:space="0" w:color="auto"/>
            <w:bottom w:val="none" w:sz="0" w:space="0" w:color="auto"/>
            <w:right w:val="none" w:sz="0" w:space="0" w:color="auto"/>
          </w:divBdr>
        </w:div>
        <w:div w:id="818575428">
          <w:marLeft w:val="640"/>
          <w:marRight w:val="0"/>
          <w:marTop w:val="0"/>
          <w:marBottom w:val="0"/>
          <w:divBdr>
            <w:top w:val="none" w:sz="0" w:space="0" w:color="auto"/>
            <w:left w:val="none" w:sz="0" w:space="0" w:color="auto"/>
            <w:bottom w:val="none" w:sz="0" w:space="0" w:color="auto"/>
            <w:right w:val="none" w:sz="0" w:space="0" w:color="auto"/>
          </w:divBdr>
        </w:div>
        <w:div w:id="2004888299">
          <w:marLeft w:val="640"/>
          <w:marRight w:val="0"/>
          <w:marTop w:val="0"/>
          <w:marBottom w:val="0"/>
          <w:divBdr>
            <w:top w:val="none" w:sz="0" w:space="0" w:color="auto"/>
            <w:left w:val="none" w:sz="0" w:space="0" w:color="auto"/>
            <w:bottom w:val="none" w:sz="0" w:space="0" w:color="auto"/>
            <w:right w:val="none" w:sz="0" w:space="0" w:color="auto"/>
          </w:divBdr>
        </w:div>
        <w:div w:id="249579436">
          <w:marLeft w:val="640"/>
          <w:marRight w:val="0"/>
          <w:marTop w:val="0"/>
          <w:marBottom w:val="0"/>
          <w:divBdr>
            <w:top w:val="none" w:sz="0" w:space="0" w:color="auto"/>
            <w:left w:val="none" w:sz="0" w:space="0" w:color="auto"/>
            <w:bottom w:val="none" w:sz="0" w:space="0" w:color="auto"/>
            <w:right w:val="none" w:sz="0" w:space="0" w:color="auto"/>
          </w:divBdr>
        </w:div>
        <w:div w:id="612134360">
          <w:marLeft w:val="640"/>
          <w:marRight w:val="0"/>
          <w:marTop w:val="0"/>
          <w:marBottom w:val="0"/>
          <w:divBdr>
            <w:top w:val="none" w:sz="0" w:space="0" w:color="auto"/>
            <w:left w:val="none" w:sz="0" w:space="0" w:color="auto"/>
            <w:bottom w:val="none" w:sz="0" w:space="0" w:color="auto"/>
            <w:right w:val="none" w:sz="0" w:space="0" w:color="auto"/>
          </w:divBdr>
        </w:div>
        <w:div w:id="478688497">
          <w:marLeft w:val="640"/>
          <w:marRight w:val="0"/>
          <w:marTop w:val="0"/>
          <w:marBottom w:val="0"/>
          <w:divBdr>
            <w:top w:val="none" w:sz="0" w:space="0" w:color="auto"/>
            <w:left w:val="none" w:sz="0" w:space="0" w:color="auto"/>
            <w:bottom w:val="none" w:sz="0" w:space="0" w:color="auto"/>
            <w:right w:val="none" w:sz="0" w:space="0" w:color="auto"/>
          </w:divBdr>
        </w:div>
        <w:div w:id="689264232">
          <w:marLeft w:val="640"/>
          <w:marRight w:val="0"/>
          <w:marTop w:val="0"/>
          <w:marBottom w:val="0"/>
          <w:divBdr>
            <w:top w:val="none" w:sz="0" w:space="0" w:color="auto"/>
            <w:left w:val="none" w:sz="0" w:space="0" w:color="auto"/>
            <w:bottom w:val="none" w:sz="0" w:space="0" w:color="auto"/>
            <w:right w:val="none" w:sz="0" w:space="0" w:color="auto"/>
          </w:divBdr>
        </w:div>
        <w:div w:id="1853303771">
          <w:marLeft w:val="640"/>
          <w:marRight w:val="0"/>
          <w:marTop w:val="0"/>
          <w:marBottom w:val="0"/>
          <w:divBdr>
            <w:top w:val="none" w:sz="0" w:space="0" w:color="auto"/>
            <w:left w:val="none" w:sz="0" w:space="0" w:color="auto"/>
            <w:bottom w:val="none" w:sz="0" w:space="0" w:color="auto"/>
            <w:right w:val="none" w:sz="0" w:space="0" w:color="auto"/>
          </w:divBdr>
        </w:div>
        <w:div w:id="2085567253">
          <w:marLeft w:val="640"/>
          <w:marRight w:val="0"/>
          <w:marTop w:val="0"/>
          <w:marBottom w:val="0"/>
          <w:divBdr>
            <w:top w:val="none" w:sz="0" w:space="0" w:color="auto"/>
            <w:left w:val="none" w:sz="0" w:space="0" w:color="auto"/>
            <w:bottom w:val="none" w:sz="0" w:space="0" w:color="auto"/>
            <w:right w:val="none" w:sz="0" w:space="0" w:color="auto"/>
          </w:divBdr>
        </w:div>
        <w:div w:id="849563430">
          <w:marLeft w:val="640"/>
          <w:marRight w:val="0"/>
          <w:marTop w:val="0"/>
          <w:marBottom w:val="0"/>
          <w:divBdr>
            <w:top w:val="none" w:sz="0" w:space="0" w:color="auto"/>
            <w:left w:val="none" w:sz="0" w:space="0" w:color="auto"/>
            <w:bottom w:val="none" w:sz="0" w:space="0" w:color="auto"/>
            <w:right w:val="none" w:sz="0" w:space="0" w:color="auto"/>
          </w:divBdr>
        </w:div>
        <w:div w:id="1974408781">
          <w:marLeft w:val="640"/>
          <w:marRight w:val="0"/>
          <w:marTop w:val="0"/>
          <w:marBottom w:val="0"/>
          <w:divBdr>
            <w:top w:val="none" w:sz="0" w:space="0" w:color="auto"/>
            <w:left w:val="none" w:sz="0" w:space="0" w:color="auto"/>
            <w:bottom w:val="none" w:sz="0" w:space="0" w:color="auto"/>
            <w:right w:val="none" w:sz="0" w:space="0" w:color="auto"/>
          </w:divBdr>
        </w:div>
        <w:div w:id="552082740">
          <w:marLeft w:val="640"/>
          <w:marRight w:val="0"/>
          <w:marTop w:val="0"/>
          <w:marBottom w:val="0"/>
          <w:divBdr>
            <w:top w:val="none" w:sz="0" w:space="0" w:color="auto"/>
            <w:left w:val="none" w:sz="0" w:space="0" w:color="auto"/>
            <w:bottom w:val="none" w:sz="0" w:space="0" w:color="auto"/>
            <w:right w:val="none" w:sz="0" w:space="0" w:color="auto"/>
          </w:divBdr>
        </w:div>
        <w:div w:id="1384020455">
          <w:marLeft w:val="640"/>
          <w:marRight w:val="0"/>
          <w:marTop w:val="0"/>
          <w:marBottom w:val="0"/>
          <w:divBdr>
            <w:top w:val="none" w:sz="0" w:space="0" w:color="auto"/>
            <w:left w:val="none" w:sz="0" w:space="0" w:color="auto"/>
            <w:bottom w:val="none" w:sz="0" w:space="0" w:color="auto"/>
            <w:right w:val="none" w:sz="0" w:space="0" w:color="auto"/>
          </w:divBdr>
        </w:div>
        <w:div w:id="763955938">
          <w:marLeft w:val="640"/>
          <w:marRight w:val="0"/>
          <w:marTop w:val="0"/>
          <w:marBottom w:val="0"/>
          <w:divBdr>
            <w:top w:val="none" w:sz="0" w:space="0" w:color="auto"/>
            <w:left w:val="none" w:sz="0" w:space="0" w:color="auto"/>
            <w:bottom w:val="none" w:sz="0" w:space="0" w:color="auto"/>
            <w:right w:val="none" w:sz="0" w:space="0" w:color="auto"/>
          </w:divBdr>
        </w:div>
        <w:div w:id="147286166">
          <w:marLeft w:val="640"/>
          <w:marRight w:val="0"/>
          <w:marTop w:val="0"/>
          <w:marBottom w:val="0"/>
          <w:divBdr>
            <w:top w:val="none" w:sz="0" w:space="0" w:color="auto"/>
            <w:left w:val="none" w:sz="0" w:space="0" w:color="auto"/>
            <w:bottom w:val="none" w:sz="0" w:space="0" w:color="auto"/>
            <w:right w:val="none" w:sz="0" w:space="0" w:color="auto"/>
          </w:divBdr>
        </w:div>
        <w:div w:id="1539783973">
          <w:marLeft w:val="640"/>
          <w:marRight w:val="0"/>
          <w:marTop w:val="0"/>
          <w:marBottom w:val="0"/>
          <w:divBdr>
            <w:top w:val="none" w:sz="0" w:space="0" w:color="auto"/>
            <w:left w:val="none" w:sz="0" w:space="0" w:color="auto"/>
            <w:bottom w:val="none" w:sz="0" w:space="0" w:color="auto"/>
            <w:right w:val="none" w:sz="0" w:space="0" w:color="auto"/>
          </w:divBdr>
        </w:div>
        <w:div w:id="1154948218">
          <w:marLeft w:val="640"/>
          <w:marRight w:val="0"/>
          <w:marTop w:val="0"/>
          <w:marBottom w:val="0"/>
          <w:divBdr>
            <w:top w:val="none" w:sz="0" w:space="0" w:color="auto"/>
            <w:left w:val="none" w:sz="0" w:space="0" w:color="auto"/>
            <w:bottom w:val="none" w:sz="0" w:space="0" w:color="auto"/>
            <w:right w:val="none" w:sz="0" w:space="0" w:color="auto"/>
          </w:divBdr>
        </w:div>
        <w:div w:id="301544906">
          <w:marLeft w:val="640"/>
          <w:marRight w:val="0"/>
          <w:marTop w:val="0"/>
          <w:marBottom w:val="0"/>
          <w:divBdr>
            <w:top w:val="none" w:sz="0" w:space="0" w:color="auto"/>
            <w:left w:val="none" w:sz="0" w:space="0" w:color="auto"/>
            <w:bottom w:val="none" w:sz="0" w:space="0" w:color="auto"/>
            <w:right w:val="none" w:sz="0" w:space="0" w:color="auto"/>
          </w:divBdr>
        </w:div>
        <w:div w:id="662318155">
          <w:marLeft w:val="640"/>
          <w:marRight w:val="0"/>
          <w:marTop w:val="0"/>
          <w:marBottom w:val="0"/>
          <w:divBdr>
            <w:top w:val="none" w:sz="0" w:space="0" w:color="auto"/>
            <w:left w:val="none" w:sz="0" w:space="0" w:color="auto"/>
            <w:bottom w:val="none" w:sz="0" w:space="0" w:color="auto"/>
            <w:right w:val="none" w:sz="0" w:space="0" w:color="auto"/>
          </w:divBdr>
        </w:div>
        <w:div w:id="1592394351">
          <w:marLeft w:val="640"/>
          <w:marRight w:val="0"/>
          <w:marTop w:val="0"/>
          <w:marBottom w:val="0"/>
          <w:divBdr>
            <w:top w:val="none" w:sz="0" w:space="0" w:color="auto"/>
            <w:left w:val="none" w:sz="0" w:space="0" w:color="auto"/>
            <w:bottom w:val="none" w:sz="0" w:space="0" w:color="auto"/>
            <w:right w:val="none" w:sz="0" w:space="0" w:color="auto"/>
          </w:divBdr>
        </w:div>
      </w:divsChild>
    </w:div>
    <w:div w:id="1448231379">
      <w:bodyDiv w:val="1"/>
      <w:marLeft w:val="0"/>
      <w:marRight w:val="0"/>
      <w:marTop w:val="0"/>
      <w:marBottom w:val="0"/>
      <w:divBdr>
        <w:top w:val="none" w:sz="0" w:space="0" w:color="auto"/>
        <w:left w:val="none" w:sz="0" w:space="0" w:color="auto"/>
        <w:bottom w:val="none" w:sz="0" w:space="0" w:color="auto"/>
        <w:right w:val="none" w:sz="0" w:space="0" w:color="auto"/>
      </w:divBdr>
      <w:divsChild>
        <w:div w:id="18509910">
          <w:marLeft w:val="640"/>
          <w:marRight w:val="0"/>
          <w:marTop w:val="0"/>
          <w:marBottom w:val="0"/>
          <w:divBdr>
            <w:top w:val="none" w:sz="0" w:space="0" w:color="auto"/>
            <w:left w:val="none" w:sz="0" w:space="0" w:color="auto"/>
            <w:bottom w:val="none" w:sz="0" w:space="0" w:color="auto"/>
            <w:right w:val="none" w:sz="0" w:space="0" w:color="auto"/>
          </w:divBdr>
        </w:div>
        <w:div w:id="1214270183">
          <w:marLeft w:val="640"/>
          <w:marRight w:val="0"/>
          <w:marTop w:val="0"/>
          <w:marBottom w:val="0"/>
          <w:divBdr>
            <w:top w:val="none" w:sz="0" w:space="0" w:color="auto"/>
            <w:left w:val="none" w:sz="0" w:space="0" w:color="auto"/>
            <w:bottom w:val="none" w:sz="0" w:space="0" w:color="auto"/>
            <w:right w:val="none" w:sz="0" w:space="0" w:color="auto"/>
          </w:divBdr>
        </w:div>
        <w:div w:id="548106650">
          <w:marLeft w:val="640"/>
          <w:marRight w:val="0"/>
          <w:marTop w:val="0"/>
          <w:marBottom w:val="0"/>
          <w:divBdr>
            <w:top w:val="none" w:sz="0" w:space="0" w:color="auto"/>
            <w:left w:val="none" w:sz="0" w:space="0" w:color="auto"/>
            <w:bottom w:val="none" w:sz="0" w:space="0" w:color="auto"/>
            <w:right w:val="none" w:sz="0" w:space="0" w:color="auto"/>
          </w:divBdr>
        </w:div>
        <w:div w:id="1329289367">
          <w:marLeft w:val="640"/>
          <w:marRight w:val="0"/>
          <w:marTop w:val="0"/>
          <w:marBottom w:val="0"/>
          <w:divBdr>
            <w:top w:val="none" w:sz="0" w:space="0" w:color="auto"/>
            <w:left w:val="none" w:sz="0" w:space="0" w:color="auto"/>
            <w:bottom w:val="none" w:sz="0" w:space="0" w:color="auto"/>
            <w:right w:val="none" w:sz="0" w:space="0" w:color="auto"/>
          </w:divBdr>
        </w:div>
        <w:div w:id="1120296357">
          <w:marLeft w:val="640"/>
          <w:marRight w:val="0"/>
          <w:marTop w:val="0"/>
          <w:marBottom w:val="0"/>
          <w:divBdr>
            <w:top w:val="none" w:sz="0" w:space="0" w:color="auto"/>
            <w:left w:val="none" w:sz="0" w:space="0" w:color="auto"/>
            <w:bottom w:val="none" w:sz="0" w:space="0" w:color="auto"/>
            <w:right w:val="none" w:sz="0" w:space="0" w:color="auto"/>
          </w:divBdr>
        </w:div>
        <w:div w:id="380978619">
          <w:marLeft w:val="640"/>
          <w:marRight w:val="0"/>
          <w:marTop w:val="0"/>
          <w:marBottom w:val="0"/>
          <w:divBdr>
            <w:top w:val="none" w:sz="0" w:space="0" w:color="auto"/>
            <w:left w:val="none" w:sz="0" w:space="0" w:color="auto"/>
            <w:bottom w:val="none" w:sz="0" w:space="0" w:color="auto"/>
            <w:right w:val="none" w:sz="0" w:space="0" w:color="auto"/>
          </w:divBdr>
        </w:div>
        <w:div w:id="1087965968">
          <w:marLeft w:val="640"/>
          <w:marRight w:val="0"/>
          <w:marTop w:val="0"/>
          <w:marBottom w:val="0"/>
          <w:divBdr>
            <w:top w:val="none" w:sz="0" w:space="0" w:color="auto"/>
            <w:left w:val="none" w:sz="0" w:space="0" w:color="auto"/>
            <w:bottom w:val="none" w:sz="0" w:space="0" w:color="auto"/>
            <w:right w:val="none" w:sz="0" w:space="0" w:color="auto"/>
          </w:divBdr>
        </w:div>
        <w:div w:id="1748074229">
          <w:marLeft w:val="640"/>
          <w:marRight w:val="0"/>
          <w:marTop w:val="0"/>
          <w:marBottom w:val="0"/>
          <w:divBdr>
            <w:top w:val="none" w:sz="0" w:space="0" w:color="auto"/>
            <w:left w:val="none" w:sz="0" w:space="0" w:color="auto"/>
            <w:bottom w:val="none" w:sz="0" w:space="0" w:color="auto"/>
            <w:right w:val="none" w:sz="0" w:space="0" w:color="auto"/>
          </w:divBdr>
        </w:div>
        <w:div w:id="1018315552">
          <w:marLeft w:val="640"/>
          <w:marRight w:val="0"/>
          <w:marTop w:val="0"/>
          <w:marBottom w:val="0"/>
          <w:divBdr>
            <w:top w:val="none" w:sz="0" w:space="0" w:color="auto"/>
            <w:left w:val="none" w:sz="0" w:space="0" w:color="auto"/>
            <w:bottom w:val="none" w:sz="0" w:space="0" w:color="auto"/>
            <w:right w:val="none" w:sz="0" w:space="0" w:color="auto"/>
          </w:divBdr>
        </w:div>
        <w:div w:id="1208031512">
          <w:marLeft w:val="640"/>
          <w:marRight w:val="0"/>
          <w:marTop w:val="0"/>
          <w:marBottom w:val="0"/>
          <w:divBdr>
            <w:top w:val="none" w:sz="0" w:space="0" w:color="auto"/>
            <w:left w:val="none" w:sz="0" w:space="0" w:color="auto"/>
            <w:bottom w:val="none" w:sz="0" w:space="0" w:color="auto"/>
            <w:right w:val="none" w:sz="0" w:space="0" w:color="auto"/>
          </w:divBdr>
        </w:div>
        <w:div w:id="1260141697">
          <w:marLeft w:val="640"/>
          <w:marRight w:val="0"/>
          <w:marTop w:val="0"/>
          <w:marBottom w:val="0"/>
          <w:divBdr>
            <w:top w:val="none" w:sz="0" w:space="0" w:color="auto"/>
            <w:left w:val="none" w:sz="0" w:space="0" w:color="auto"/>
            <w:bottom w:val="none" w:sz="0" w:space="0" w:color="auto"/>
            <w:right w:val="none" w:sz="0" w:space="0" w:color="auto"/>
          </w:divBdr>
        </w:div>
        <w:div w:id="1291135303">
          <w:marLeft w:val="640"/>
          <w:marRight w:val="0"/>
          <w:marTop w:val="0"/>
          <w:marBottom w:val="0"/>
          <w:divBdr>
            <w:top w:val="none" w:sz="0" w:space="0" w:color="auto"/>
            <w:left w:val="none" w:sz="0" w:space="0" w:color="auto"/>
            <w:bottom w:val="none" w:sz="0" w:space="0" w:color="auto"/>
            <w:right w:val="none" w:sz="0" w:space="0" w:color="auto"/>
          </w:divBdr>
        </w:div>
        <w:div w:id="637296875">
          <w:marLeft w:val="640"/>
          <w:marRight w:val="0"/>
          <w:marTop w:val="0"/>
          <w:marBottom w:val="0"/>
          <w:divBdr>
            <w:top w:val="none" w:sz="0" w:space="0" w:color="auto"/>
            <w:left w:val="none" w:sz="0" w:space="0" w:color="auto"/>
            <w:bottom w:val="none" w:sz="0" w:space="0" w:color="auto"/>
            <w:right w:val="none" w:sz="0" w:space="0" w:color="auto"/>
          </w:divBdr>
        </w:div>
        <w:div w:id="1079601144">
          <w:marLeft w:val="640"/>
          <w:marRight w:val="0"/>
          <w:marTop w:val="0"/>
          <w:marBottom w:val="0"/>
          <w:divBdr>
            <w:top w:val="none" w:sz="0" w:space="0" w:color="auto"/>
            <w:left w:val="none" w:sz="0" w:space="0" w:color="auto"/>
            <w:bottom w:val="none" w:sz="0" w:space="0" w:color="auto"/>
            <w:right w:val="none" w:sz="0" w:space="0" w:color="auto"/>
          </w:divBdr>
        </w:div>
        <w:div w:id="877663174">
          <w:marLeft w:val="640"/>
          <w:marRight w:val="0"/>
          <w:marTop w:val="0"/>
          <w:marBottom w:val="0"/>
          <w:divBdr>
            <w:top w:val="none" w:sz="0" w:space="0" w:color="auto"/>
            <w:left w:val="none" w:sz="0" w:space="0" w:color="auto"/>
            <w:bottom w:val="none" w:sz="0" w:space="0" w:color="auto"/>
            <w:right w:val="none" w:sz="0" w:space="0" w:color="auto"/>
          </w:divBdr>
        </w:div>
        <w:div w:id="633946920">
          <w:marLeft w:val="640"/>
          <w:marRight w:val="0"/>
          <w:marTop w:val="0"/>
          <w:marBottom w:val="0"/>
          <w:divBdr>
            <w:top w:val="none" w:sz="0" w:space="0" w:color="auto"/>
            <w:left w:val="none" w:sz="0" w:space="0" w:color="auto"/>
            <w:bottom w:val="none" w:sz="0" w:space="0" w:color="auto"/>
            <w:right w:val="none" w:sz="0" w:space="0" w:color="auto"/>
          </w:divBdr>
        </w:div>
        <w:div w:id="2076928614">
          <w:marLeft w:val="640"/>
          <w:marRight w:val="0"/>
          <w:marTop w:val="0"/>
          <w:marBottom w:val="0"/>
          <w:divBdr>
            <w:top w:val="none" w:sz="0" w:space="0" w:color="auto"/>
            <w:left w:val="none" w:sz="0" w:space="0" w:color="auto"/>
            <w:bottom w:val="none" w:sz="0" w:space="0" w:color="auto"/>
            <w:right w:val="none" w:sz="0" w:space="0" w:color="auto"/>
          </w:divBdr>
        </w:div>
        <w:div w:id="1722509618">
          <w:marLeft w:val="640"/>
          <w:marRight w:val="0"/>
          <w:marTop w:val="0"/>
          <w:marBottom w:val="0"/>
          <w:divBdr>
            <w:top w:val="none" w:sz="0" w:space="0" w:color="auto"/>
            <w:left w:val="none" w:sz="0" w:space="0" w:color="auto"/>
            <w:bottom w:val="none" w:sz="0" w:space="0" w:color="auto"/>
            <w:right w:val="none" w:sz="0" w:space="0" w:color="auto"/>
          </w:divBdr>
        </w:div>
        <w:div w:id="1448355566">
          <w:marLeft w:val="640"/>
          <w:marRight w:val="0"/>
          <w:marTop w:val="0"/>
          <w:marBottom w:val="0"/>
          <w:divBdr>
            <w:top w:val="none" w:sz="0" w:space="0" w:color="auto"/>
            <w:left w:val="none" w:sz="0" w:space="0" w:color="auto"/>
            <w:bottom w:val="none" w:sz="0" w:space="0" w:color="auto"/>
            <w:right w:val="none" w:sz="0" w:space="0" w:color="auto"/>
          </w:divBdr>
        </w:div>
        <w:div w:id="522286041">
          <w:marLeft w:val="640"/>
          <w:marRight w:val="0"/>
          <w:marTop w:val="0"/>
          <w:marBottom w:val="0"/>
          <w:divBdr>
            <w:top w:val="none" w:sz="0" w:space="0" w:color="auto"/>
            <w:left w:val="none" w:sz="0" w:space="0" w:color="auto"/>
            <w:bottom w:val="none" w:sz="0" w:space="0" w:color="auto"/>
            <w:right w:val="none" w:sz="0" w:space="0" w:color="auto"/>
          </w:divBdr>
        </w:div>
        <w:div w:id="1978073455">
          <w:marLeft w:val="640"/>
          <w:marRight w:val="0"/>
          <w:marTop w:val="0"/>
          <w:marBottom w:val="0"/>
          <w:divBdr>
            <w:top w:val="none" w:sz="0" w:space="0" w:color="auto"/>
            <w:left w:val="none" w:sz="0" w:space="0" w:color="auto"/>
            <w:bottom w:val="none" w:sz="0" w:space="0" w:color="auto"/>
            <w:right w:val="none" w:sz="0" w:space="0" w:color="auto"/>
          </w:divBdr>
        </w:div>
        <w:div w:id="2072462598">
          <w:marLeft w:val="640"/>
          <w:marRight w:val="0"/>
          <w:marTop w:val="0"/>
          <w:marBottom w:val="0"/>
          <w:divBdr>
            <w:top w:val="none" w:sz="0" w:space="0" w:color="auto"/>
            <w:left w:val="none" w:sz="0" w:space="0" w:color="auto"/>
            <w:bottom w:val="none" w:sz="0" w:space="0" w:color="auto"/>
            <w:right w:val="none" w:sz="0" w:space="0" w:color="auto"/>
          </w:divBdr>
        </w:div>
        <w:div w:id="416290184">
          <w:marLeft w:val="640"/>
          <w:marRight w:val="0"/>
          <w:marTop w:val="0"/>
          <w:marBottom w:val="0"/>
          <w:divBdr>
            <w:top w:val="none" w:sz="0" w:space="0" w:color="auto"/>
            <w:left w:val="none" w:sz="0" w:space="0" w:color="auto"/>
            <w:bottom w:val="none" w:sz="0" w:space="0" w:color="auto"/>
            <w:right w:val="none" w:sz="0" w:space="0" w:color="auto"/>
          </w:divBdr>
        </w:div>
        <w:div w:id="513301581">
          <w:marLeft w:val="640"/>
          <w:marRight w:val="0"/>
          <w:marTop w:val="0"/>
          <w:marBottom w:val="0"/>
          <w:divBdr>
            <w:top w:val="none" w:sz="0" w:space="0" w:color="auto"/>
            <w:left w:val="none" w:sz="0" w:space="0" w:color="auto"/>
            <w:bottom w:val="none" w:sz="0" w:space="0" w:color="auto"/>
            <w:right w:val="none" w:sz="0" w:space="0" w:color="auto"/>
          </w:divBdr>
        </w:div>
        <w:div w:id="251477622">
          <w:marLeft w:val="640"/>
          <w:marRight w:val="0"/>
          <w:marTop w:val="0"/>
          <w:marBottom w:val="0"/>
          <w:divBdr>
            <w:top w:val="none" w:sz="0" w:space="0" w:color="auto"/>
            <w:left w:val="none" w:sz="0" w:space="0" w:color="auto"/>
            <w:bottom w:val="none" w:sz="0" w:space="0" w:color="auto"/>
            <w:right w:val="none" w:sz="0" w:space="0" w:color="auto"/>
          </w:divBdr>
        </w:div>
        <w:div w:id="1025011594">
          <w:marLeft w:val="640"/>
          <w:marRight w:val="0"/>
          <w:marTop w:val="0"/>
          <w:marBottom w:val="0"/>
          <w:divBdr>
            <w:top w:val="none" w:sz="0" w:space="0" w:color="auto"/>
            <w:left w:val="none" w:sz="0" w:space="0" w:color="auto"/>
            <w:bottom w:val="none" w:sz="0" w:space="0" w:color="auto"/>
            <w:right w:val="none" w:sz="0" w:space="0" w:color="auto"/>
          </w:divBdr>
        </w:div>
        <w:div w:id="691498432">
          <w:marLeft w:val="640"/>
          <w:marRight w:val="0"/>
          <w:marTop w:val="0"/>
          <w:marBottom w:val="0"/>
          <w:divBdr>
            <w:top w:val="none" w:sz="0" w:space="0" w:color="auto"/>
            <w:left w:val="none" w:sz="0" w:space="0" w:color="auto"/>
            <w:bottom w:val="none" w:sz="0" w:space="0" w:color="auto"/>
            <w:right w:val="none" w:sz="0" w:space="0" w:color="auto"/>
          </w:divBdr>
        </w:div>
        <w:div w:id="86389920">
          <w:marLeft w:val="640"/>
          <w:marRight w:val="0"/>
          <w:marTop w:val="0"/>
          <w:marBottom w:val="0"/>
          <w:divBdr>
            <w:top w:val="none" w:sz="0" w:space="0" w:color="auto"/>
            <w:left w:val="none" w:sz="0" w:space="0" w:color="auto"/>
            <w:bottom w:val="none" w:sz="0" w:space="0" w:color="auto"/>
            <w:right w:val="none" w:sz="0" w:space="0" w:color="auto"/>
          </w:divBdr>
        </w:div>
        <w:div w:id="1677079087">
          <w:marLeft w:val="640"/>
          <w:marRight w:val="0"/>
          <w:marTop w:val="0"/>
          <w:marBottom w:val="0"/>
          <w:divBdr>
            <w:top w:val="none" w:sz="0" w:space="0" w:color="auto"/>
            <w:left w:val="none" w:sz="0" w:space="0" w:color="auto"/>
            <w:bottom w:val="none" w:sz="0" w:space="0" w:color="auto"/>
            <w:right w:val="none" w:sz="0" w:space="0" w:color="auto"/>
          </w:divBdr>
        </w:div>
        <w:div w:id="1417944769">
          <w:marLeft w:val="640"/>
          <w:marRight w:val="0"/>
          <w:marTop w:val="0"/>
          <w:marBottom w:val="0"/>
          <w:divBdr>
            <w:top w:val="none" w:sz="0" w:space="0" w:color="auto"/>
            <w:left w:val="none" w:sz="0" w:space="0" w:color="auto"/>
            <w:bottom w:val="none" w:sz="0" w:space="0" w:color="auto"/>
            <w:right w:val="none" w:sz="0" w:space="0" w:color="auto"/>
          </w:divBdr>
        </w:div>
        <w:div w:id="1484472467">
          <w:marLeft w:val="640"/>
          <w:marRight w:val="0"/>
          <w:marTop w:val="0"/>
          <w:marBottom w:val="0"/>
          <w:divBdr>
            <w:top w:val="none" w:sz="0" w:space="0" w:color="auto"/>
            <w:left w:val="none" w:sz="0" w:space="0" w:color="auto"/>
            <w:bottom w:val="none" w:sz="0" w:space="0" w:color="auto"/>
            <w:right w:val="none" w:sz="0" w:space="0" w:color="auto"/>
          </w:divBdr>
        </w:div>
        <w:div w:id="1687638105">
          <w:marLeft w:val="640"/>
          <w:marRight w:val="0"/>
          <w:marTop w:val="0"/>
          <w:marBottom w:val="0"/>
          <w:divBdr>
            <w:top w:val="none" w:sz="0" w:space="0" w:color="auto"/>
            <w:left w:val="none" w:sz="0" w:space="0" w:color="auto"/>
            <w:bottom w:val="none" w:sz="0" w:space="0" w:color="auto"/>
            <w:right w:val="none" w:sz="0" w:space="0" w:color="auto"/>
          </w:divBdr>
        </w:div>
        <w:div w:id="325062025">
          <w:marLeft w:val="640"/>
          <w:marRight w:val="0"/>
          <w:marTop w:val="0"/>
          <w:marBottom w:val="0"/>
          <w:divBdr>
            <w:top w:val="none" w:sz="0" w:space="0" w:color="auto"/>
            <w:left w:val="none" w:sz="0" w:space="0" w:color="auto"/>
            <w:bottom w:val="none" w:sz="0" w:space="0" w:color="auto"/>
            <w:right w:val="none" w:sz="0" w:space="0" w:color="auto"/>
          </w:divBdr>
        </w:div>
        <w:div w:id="1203515846">
          <w:marLeft w:val="640"/>
          <w:marRight w:val="0"/>
          <w:marTop w:val="0"/>
          <w:marBottom w:val="0"/>
          <w:divBdr>
            <w:top w:val="none" w:sz="0" w:space="0" w:color="auto"/>
            <w:left w:val="none" w:sz="0" w:space="0" w:color="auto"/>
            <w:bottom w:val="none" w:sz="0" w:space="0" w:color="auto"/>
            <w:right w:val="none" w:sz="0" w:space="0" w:color="auto"/>
          </w:divBdr>
        </w:div>
        <w:div w:id="104807863">
          <w:marLeft w:val="640"/>
          <w:marRight w:val="0"/>
          <w:marTop w:val="0"/>
          <w:marBottom w:val="0"/>
          <w:divBdr>
            <w:top w:val="none" w:sz="0" w:space="0" w:color="auto"/>
            <w:left w:val="none" w:sz="0" w:space="0" w:color="auto"/>
            <w:bottom w:val="none" w:sz="0" w:space="0" w:color="auto"/>
            <w:right w:val="none" w:sz="0" w:space="0" w:color="auto"/>
          </w:divBdr>
        </w:div>
        <w:div w:id="921984581">
          <w:marLeft w:val="640"/>
          <w:marRight w:val="0"/>
          <w:marTop w:val="0"/>
          <w:marBottom w:val="0"/>
          <w:divBdr>
            <w:top w:val="none" w:sz="0" w:space="0" w:color="auto"/>
            <w:left w:val="none" w:sz="0" w:space="0" w:color="auto"/>
            <w:bottom w:val="none" w:sz="0" w:space="0" w:color="auto"/>
            <w:right w:val="none" w:sz="0" w:space="0" w:color="auto"/>
          </w:divBdr>
        </w:div>
        <w:div w:id="421149907">
          <w:marLeft w:val="640"/>
          <w:marRight w:val="0"/>
          <w:marTop w:val="0"/>
          <w:marBottom w:val="0"/>
          <w:divBdr>
            <w:top w:val="none" w:sz="0" w:space="0" w:color="auto"/>
            <w:left w:val="none" w:sz="0" w:space="0" w:color="auto"/>
            <w:bottom w:val="none" w:sz="0" w:space="0" w:color="auto"/>
            <w:right w:val="none" w:sz="0" w:space="0" w:color="auto"/>
          </w:divBdr>
        </w:div>
        <w:div w:id="1932666912">
          <w:marLeft w:val="640"/>
          <w:marRight w:val="0"/>
          <w:marTop w:val="0"/>
          <w:marBottom w:val="0"/>
          <w:divBdr>
            <w:top w:val="none" w:sz="0" w:space="0" w:color="auto"/>
            <w:left w:val="none" w:sz="0" w:space="0" w:color="auto"/>
            <w:bottom w:val="none" w:sz="0" w:space="0" w:color="auto"/>
            <w:right w:val="none" w:sz="0" w:space="0" w:color="auto"/>
          </w:divBdr>
        </w:div>
        <w:div w:id="1546868133">
          <w:marLeft w:val="640"/>
          <w:marRight w:val="0"/>
          <w:marTop w:val="0"/>
          <w:marBottom w:val="0"/>
          <w:divBdr>
            <w:top w:val="none" w:sz="0" w:space="0" w:color="auto"/>
            <w:left w:val="none" w:sz="0" w:space="0" w:color="auto"/>
            <w:bottom w:val="none" w:sz="0" w:space="0" w:color="auto"/>
            <w:right w:val="none" w:sz="0" w:space="0" w:color="auto"/>
          </w:divBdr>
        </w:div>
        <w:div w:id="698699541">
          <w:marLeft w:val="640"/>
          <w:marRight w:val="0"/>
          <w:marTop w:val="0"/>
          <w:marBottom w:val="0"/>
          <w:divBdr>
            <w:top w:val="none" w:sz="0" w:space="0" w:color="auto"/>
            <w:left w:val="none" w:sz="0" w:space="0" w:color="auto"/>
            <w:bottom w:val="none" w:sz="0" w:space="0" w:color="auto"/>
            <w:right w:val="none" w:sz="0" w:space="0" w:color="auto"/>
          </w:divBdr>
        </w:div>
        <w:div w:id="2124230385">
          <w:marLeft w:val="640"/>
          <w:marRight w:val="0"/>
          <w:marTop w:val="0"/>
          <w:marBottom w:val="0"/>
          <w:divBdr>
            <w:top w:val="none" w:sz="0" w:space="0" w:color="auto"/>
            <w:left w:val="none" w:sz="0" w:space="0" w:color="auto"/>
            <w:bottom w:val="none" w:sz="0" w:space="0" w:color="auto"/>
            <w:right w:val="none" w:sz="0" w:space="0" w:color="auto"/>
          </w:divBdr>
        </w:div>
        <w:div w:id="1768112614">
          <w:marLeft w:val="640"/>
          <w:marRight w:val="0"/>
          <w:marTop w:val="0"/>
          <w:marBottom w:val="0"/>
          <w:divBdr>
            <w:top w:val="none" w:sz="0" w:space="0" w:color="auto"/>
            <w:left w:val="none" w:sz="0" w:space="0" w:color="auto"/>
            <w:bottom w:val="none" w:sz="0" w:space="0" w:color="auto"/>
            <w:right w:val="none" w:sz="0" w:space="0" w:color="auto"/>
          </w:divBdr>
        </w:div>
        <w:div w:id="697196971">
          <w:marLeft w:val="640"/>
          <w:marRight w:val="0"/>
          <w:marTop w:val="0"/>
          <w:marBottom w:val="0"/>
          <w:divBdr>
            <w:top w:val="none" w:sz="0" w:space="0" w:color="auto"/>
            <w:left w:val="none" w:sz="0" w:space="0" w:color="auto"/>
            <w:bottom w:val="none" w:sz="0" w:space="0" w:color="auto"/>
            <w:right w:val="none" w:sz="0" w:space="0" w:color="auto"/>
          </w:divBdr>
        </w:div>
        <w:div w:id="356736814">
          <w:marLeft w:val="640"/>
          <w:marRight w:val="0"/>
          <w:marTop w:val="0"/>
          <w:marBottom w:val="0"/>
          <w:divBdr>
            <w:top w:val="none" w:sz="0" w:space="0" w:color="auto"/>
            <w:left w:val="none" w:sz="0" w:space="0" w:color="auto"/>
            <w:bottom w:val="none" w:sz="0" w:space="0" w:color="auto"/>
            <w:right w:val="none" w:sz="0" w:space="0" w:color="auto"/>
          </w:divBdr>
        </w:div>
        <w:div w:id="374816039">
          <w:marLeft w:val="640"/>
          <w:marRight w:val="0"/>
          <w:marTop w:val="0"/>
          <w:marBottom w:val="0"/>
          <w:divBdr>
            <w:top w:val="none" w:sz="0" w:space="0" w:color="auto"/>
            <w:left w:val="none" w:sz="0" w:space="0" w:color="auto"/>
            <w:bottom w:val="none" w:sz="0" w:space="0" w:color="auto"/>
            <w:right w:val="none" w:sz="0" w:space="0" w:color="auto"/>
          </w:divBdr>
        </w:div>
        <w:div w:id="461970361">
          <w:marLeft w:val="640"/>
          <w:marRight w:val="0"/>
          <w:marTop w:val="0"/>
          <w:marBottom w:val="0"/>
          <w:divBdr>
            <w:top w:val="none" w:sz="0" w:space="0" w:color="auto"/>
            <w:left w:val="none" w:sz="0" w:space="0" w:color="auto"/>
            <w:bottom w:val="none" w:sz="0" w:space="0" w:color="auto"/>
            <w:right w:val="none" w:sz="0" w:space="0" w:color="auto"/>
          </w:divBdr>
        </w:div>
        <w:div w:id="447896355">
          <w:marLeft w:val="640"/>
          <w:marRight w:val="0"/>
          <w:marTop w:val="0"/>
          <w:marBottom w:val="0"/>
          <w:divBdr>
            <w:top w:val="none" w:sz="0" w:space="0" w:color="auto"/>
            <w:left w:val="none" w:sz="0" w:space="0" w:color="auto"/>
            <w:bottom w:val="none" w:sz="0" w:space="0" w:color="auto"/>
            <w:right w:val="none" w:sz="0" w:space="0" w:color="auto"/>
          </w:divBdr>
        </w:div>
        <w:div w:id="1912688664">
          <w:marLeft w:val="640"/>
          <w:marRight w:val="0"/>
          <w:marTop w:val="0"/>
          <w:marBottom w:val="0"/>
          <w:divBdr>
            <w:top w:val="none" w:sz="0" w:space="0" w:color="auto"/>
            <w:left w:val="none" w:sz="0" w:space="0" w:color="auto"/>
            <w:bottom w:val="none" w:sz="0" w:space="0" w:color="auto"/>
            <w:right w:val="none" w:sz="0" w:space="0" w:color="auto"/>
          </w:divBdr>
        </w:div>
      </w:divsChild>
    </w:div>
    <w:div w:id="1486238620">
      <w:bodyDiv w:val="1"/>
      <w:marLeft w:val="0"/>
      <w:marRight w:val="0"/>
      <w:marTop w:val="0"/>
      <w:marBottom w:val="0"/>
      <w:divBdr>
        <w:top w:val="none" w:sz="0" w:space="0" w:color="auto"/>
        <w:left w:val="none" w:sz="0" w:space="0" w:color="auto"/>
        <w:bottom w:val="none" w:sz="0" w:space="0" w:color="auto"/>
        <w:right w:val="none" w:sz="0" w:space="0" w:color="auto"/>
      </w:divBdr>
      <w:divsChild>
        <w:div w:id="1099717945">
          <w:marLeft w:val="640"/>
          <w:marRight w:val="0"/>
          <w:marTop w:val="0"/>
          <w:marBottom w:val="0"/>
          <w:divBdr>
            <w:top w:val="none" w:sz="0" w:space="0" w:color="auto"/>
            <w:left w:val="none" w:sz="0" w:space="0" w:color="auto"/>
            <w:bottom w:val="none" w:sz="0" w:space="0" w:color="auto"/>
            <w:right w:val="none" w:sz="0" w:space="0" w:color="auto"/>
          </w:divBdr>
        </w:div>
        <w:div w:id="1835295472">
          <w:marLeft w:val="640"/>
          <w:marRight w:val="0"/>
          <w:marTop w:val="0"/>
          <w:marBottom w:val="0"/>
          <w:divBdr>
            <w:top w:val="none" w:sz="0" w:space="0" w:color="auto"/>
            <w:left w:val="none" w:sz="0" w:space="0" w:color="auto"/>
            <w:bottom w:val="none" w:sz="0" w:space="0" w:color="auto"/>
            <w:right w:val="none" w:sz="0" w:space="0" w:color="auto"/>
          </w:divBdr>
        </w:div>
        <w:div w:id="862210280">
          <w:marLeft w:val="640"/>
          <w:marRight w:val="0"/>
          <w:marTop w:val="0"/>
          <w:marBottom w:val="0"/>
          <w:divBdr>
            <w:top w:val="none" w:sz="0" w:space="0" w:color="auto"/>
            <w:left w:val="none" w:sz="0" w:space="0" w:color="auto"/>
            <w:bottom w:val="none" w:sz="0" w:space="0" w:color="auto"/>
            <w:right w:val="none" w:sz="0" w:space="0" w:color="auto"/>
          </w:divBdr>
        </w:div>
        <w:div w:id="59989927">
          <w:marLeft w:val="640"/>
          <w:marRight w:val="0"/>
          <w:marTop w:val="0"/>
          <w:marBottom w:val="0"/>
          <w:divBdr>
            <w:top w:val="none" w:sz="0" w:space="0" w:color="auto"/>
            <w:left w:val="none" w:sz="0" w:space="0" w:color="auto"/>
            <w:bottom w:val="none" w:sz="0" w:space="0" w:color="auto"/>
            <w:right w:val="none" w:sz="0" w:space="0" w:color="auto"/>
          </w:divBdr>
        </w:div>
        <w:div w:id="971058997">
          <w:marLeft w:val="640"/>
          <w:marRight w:val="0"/>
          <w:marTop w:val="0"/>
          <w:marBottom w:val="0"/>
          <w:divBdr>
            <w:top w:val="none" w:sz="0" w:space="0" w:color="auto"/>
            <w:left w:val="none" w:sz="0" w:space="0" w:color="auto"/>
            <w:bottom w:val="none" w:sz="0" w:space="0" w:color="auto"/>
            <w:right w:val="none" w:sz="0" w:space="0" w:color="auto"/>
          </w:divBdr>
        </w:div>
        <w:div w:id="604195016">
          <w:marLeft w:val="640"/>
          <w:marRight w:val="0"/>
          <w:marTop w:val="0"/>
          <w:marBottom w:val="0"/>
          <w:divBdr>
            <w:top w:val="none" w:sz="0" w:space="0" w:color="auto"/>
            <w:left w:val="none" w:sz="0" w:space="0" w:color="auto"/>
            <w:bottom w:val="none" w:sz="0" w:space="0" w:color="auto"/>
            <w:right w:val="none" w:sz="0" w:space="0" w:color="auto"/>
          </w:divBdr>
        </w:div>
        <w:div w:id="873035397">
          <w:marLeft w:val="640"/>
          <w:marRight w:val="0"/>
          <w:marTop w:val="0"/>
          <w:marBottom w:val="0"/>
          <w:divBdr>
            <w:top w:val="none" w:sz="0" w:space="0" w:color="auto"/>
            <w:left w:val="none" w:sz="0" w:space="0" w:color="auto"/>
            <w:bottom w:val="none" w:sz="0" w:space="0" w:color="auto"/>
            <w:right w:val="none" w:sz="0" w:space="0" w:color="auto"/>
          </w:divBdr>
        </w:div>
        <w:div w:id="2126070087">
          <w:marLeft w:val="640"/>
          <w:marRight w:val="0"/>
          <w:marTop w:val="0"/>
          <w:marBottom w:val="0"/>
          <w:divBdr>
            <w:top w:val="none" w:sz="0" w:space="0" w:color="auto"/>
            <w:left w:val="none" w:sz="0" w:space="0" w:color="auto"/>
            <w:bottom w:val="none" w:sz="0" w:space="0" w:color="auto"/>
            <w:right w:val="none" w:sz="0" w:space="0" w:color="auto"/>
          </w:divBdr>
        </w:div>
        <w:div w:id="1786390533">
          <w:marLeft w:val="640"/>
          <w:marRight w:val="0"/>
          <w:marTop w:val="0"/>
          <w:marBottom w:val="0"/>
          <w:divBdr>
            <w:top w:val="none" w:sz="0" w:space="0" w:color="auto"/>
            <w:left w:val="none" w:sz="0" w:space="0" w:color="auto"/>
            <w:bottom w:val="none" w:sz="0" w:space="0" w:color="auto"/>
            <w:right w:val="none" w:sz="0" w:space="0" w:color="auto"/>
          </w:divBdr>
        </w:div>
        <w:div w:id="1842618836">
          <w:marLeft w:val="640"/>
          <w:marRight w:val="0"/>
          <w:marTop w:val="0"/>
          <w:marBottom w:val="0"/>
          <w:divBdr>
            <w:top w:val="none" w:sz="0" w:space="0" w:color="auto"/>
            <w:left w:val="none" w:sz="0" w:space="0" w:color="auto"/>
            <w:bottom w:val="none" w:sz="0" w:space="0" w:color="auto"/>
            <w:right w:val="none" w:sz="0" w:space="0" w:color="auto"/>
          </w:divBdr>
        </w:div>
        <w:div w:id="1327170627">
          <w:marLeft w:val="640"/>
          <w:marRight w:val="0"/>
          <w:marTop w:val="0"/>
          <w:marBottom w:val="0"/>
          <w:divBdr>
            <w:top w:val="none" w:sz="0" w:space="0" w:color="auto"/>
            <w:left w:val="none" w:sz="0" w:space="0" w:color="auto"/>
            <w:bottom w:val="none" w:sz="0" w:space="0" w:color="auto"/>
            <w:right w:val="none" w:sz="0" w:space="0" w:color="auto"/>
          </w:divBdr>
        </w:div>
        <w:div w:id="369644546">
          <w:marLeft w:val="640"/>
          <w:marRight w:val="0"/>
          <w:marTop w:val="0"/>
          <w:marBottom w:val="0"/>
          <w:divBdr>
            <w:top w:val="none" w:sz="0" w:space="0" w:color="auto"/>
            <w:left w:val="none" w:sz="0" w:space="0" w:color="auto"/>
            <w:bottom w:val="none" w:sz="0" w:space="0" w:color="auto"/>
            <w:right w:val="none" w:sz="0" w:space="0" w:color="auto"/>
          </w:divBdr>
        </w:div>
        <w:div w:id="1715887731">
          <w:marLeft w:val="640"/>
          <w:marRight w:val="0"/>
          <w:marTop w:val="0"/>
          <w:marBottom w:val="0"/>
          <w:divBdr>
            <w:top w:val="none" w:sz="0" w:space="0" w:color="auto"/>
            <w:left w:val="none" w:sz="0" w:space="0" w:color="auto"/>
            <w:bottom w:val="none" w:sz="0" w:space="0" w:color="auto"/>
            <w:right w:val="none" w:sz="0" w:space="0" w:color="auto"/>
          </w:divBdr>
        </w:div>
        <w:div w:id="2108497045">
          <w:marLeft w:val="640"/>
          <w:marRight w:val="0"/>
          <w:marTop w:val="0"/>
          <w:marBottom w:val="0"/>
          <w:divBdr>
            <w:top w:val="none" w:sz="0" w:space="0" w:color="auto"/>
            <w:left w:val="none" w:sz="0" w:space="0" w:color="auto"/>
            <w:bottom w:val="none" w:sz="0" w:space="0" w:color="auto"/>
            <w:right w:val="none" w:sz="0" w:space="0" w:color="auto"/>
          </w:divBdr>
        </w:div>
        <w:div w:id="363673955">
          <w:marLeft w:val="640"/>
          <w:marRight w:val="0"/>
          <w:marTop w:val="0"/>
          <w:marBottom w:val="0"/>
          <w:divBdr>
            <w:top w:val="none" w:sz="0" w:space="0" w:color="auto"/>
            <w:left w:val="none" w:sz="0" w:space="0" w:color="auto"/>
            <w:bottom w:val="none" w:sz="0" w:space="0" w:color="auto"/>
            <w:right w:val="none" w:sz="0" w:space="0" w:color="auto"/>
          </w:divBdr>
        </w:div>
        <w:div w:id="829830522">
          <w:marLeft w:val="640"/>
          <w:marRight w:val="0"/>
          <w:marTop w:val="0"/>
          <w:marBottom w:val="0"/>
          <w:divBdr>
            <w:top w:val="none" w:sz="0" w:space="0" w:color="auto"/>
            <w:left w:val="none" w:sz="0" w:space="0" w:color="auto"/>
            <w:bottom w:val="none" w:sz="0" w:space="0" w:color="auto"/>
            <w:right w:val="none" w:sz="0" w:space="0" w:color="auto"/>
          </w:divBdr>
        </w:div>
        <w:div w:id="817259327">
          <w:marLeft w:val="640"/>
          <w:marRight w:val="0"/>
          <w:marTop w:val="0"/>
          <w:marBottom w:val="0"/>
          <w:divBdr>
            <w:top w:val="none" w:sz="0" w:space="0" w:color="auto"/>
            <w:left w:val="none" w:sz="0" w:space="0" w:color="auto"/>
            <w:bottom w:val="none" w:sz="0" w:space="0" w:color="auto"/>
            <w:right w:val="none" w:sz="0" w:space="0" w:color="auto"/>
          </w:divBdr>
        </w:div>
        <w:div w:id="294024866">
          <w:marLeft w:val="640"/>
          <w:marRight w:val="0"/>
          <w:marTop w:val="0"/>
          <w:marBottom w:val="0"/>
          <w:divBdr>
            <w:top w:val="none" w:sz="0" w:space="0" w:color="auto"/>
            <w:left w:val="none" w:sz="0" w:space="0" w:color="auto"/>
            <w:bottom w:val="none" w:sz="0" w:space="0" w:color="auto"/>
            <w:right w:val="none" w:sz="0" w:space="0" w:color="auto"/>
          </w:divBdr>
        </w:div>
        <w:div w:id="1285042622">
          <w:marLeft w:val="640"/>
          <w:marRight w:val="0"/>
          <w:marTop w:val="0"/>
          <w:marBottom w:val="0"/>
          <w:divBdr>
            <w:top w:val="none" w:sz="0" w:space="0" w:color="auto"/>
            <w:left w:val="none" w:sz="0" w:space="0" w:color="auto"/>
            <w:bottom w:val="none" w:sz="0" w:space="0" w:color="auto"/>
            <w:right w:val="none" w:sz="0" w:space="0" w:color="auto"/>
          </w:divBdr>
        </w:div>
        <w:div w:id="1653407924">
          <w:marLeft w:val="640"/>
          <w:marRight w:val="0"/>
          <w:marTop w:val="0"/>
          <w:marBottom w:val="0"/>
          <w:divBdr>
            <w:top w:val="none" w:sz="0" w:space="0" w:color="auto"/>
            <w:left w:val="none" w:sz="0" w:space="0" w:color="auto"/>
            <w:bottom w:val="none" w:sz="0" w:space="0" w:color="auto"/>
            <w:right w:val="none" w:sz="0" w:space="0" w:color="auto"/>
          </w:divBdr>
        </w:div>
        <w:div w:id="280307797">
          <w:marLeft w:val="640"/>
          <w:marRight w:val="0"/>
          <w:marTop w:val="0"/>
          <w:marBottom w:val="0"/>
          <w:divBdr>
            <w:top w:val="none" w:sz="0" w:space="0" w:color="auto"/>
            <w:left w:val="none" w:sz="0" w:space="0" w:color="auto"/>
            <w:bottom w:val="none" w:sz="0" w:space="0" w:color="auto"/>
            <w:right w:val="none" w:sz="0" w:space="0" w:color="auto"/>
          </w:divBdr>
        </w:div>
        <w:div w:id="1423407122">
          <w:marLeft w:val="640"/>
          <w:marRight w:val="0"/>
          <w:marTop w:val="0"/>
          <w:marBottom w:val="0"/>
          <w:divBdr>
            <w:top w:val="none" w:sz="0" w:space="0" w:color="auto"/>
            <w:left w:val="none" w:sz="0" w:space="0" w:color="auto"/>
            <w:bottom w:val="none" w:sz="0" w:space="0" w:color="auto"/>
            <w:right w:val="none" w:sz="0" w:space="0" w:color="auto"/>
          </w:divBdr>
        </w:div>
        <w:div w:id="2135635477">
          <w:marLeft w:val="640"/>
          <w:marRight w:val="0"/>
          <w:marTop w:val="0"/>
          <w:marBottom w:val="0"/>
          <w:divBdr>
            <w:top w:val="none" w:sz="0" w:space="0" w:color="auto"/>
            <w:left w:val="none" w:sz="0" w:space="0" w:color="auto"/>
            <w:bottom w:val="none" w:sz="0" w:space="0" w:color="auto"/>
            <w:right w:val="none" w:sz="0" w:space="0" w:color="auto"/>
          </w:divBdr>
        </w:div>
        <w:div w:id="1617056327">
          <w:marLeft w:val="640"/>
          <w:marRight w:val="0"/>
          <w:marTop w:val="0"/>
          <w:marBottom w:val="0"/>
          <w:divBdr>
            <w:top w:val="none" w:sz="0" w:space="0" w:color="auto"/>
            <w:left w:val="none" w:sz="0" w:space="0" w:color="auto"/>
            <w:bottom w:val="none" w:sz="0" w:space="0" w:color="auto"/>
            <w:right w:val="none" w:sz="0" w:space="0" w:color="auto"/>
          </w:divBdr>
        </w:div>
        <w:div w:id="17200380">
          <w:marLeft w:val="640"/>
          <w:marRight w:val="0"/>
          <w:marTop w:val="0"/>
          <w:marBottom w:val="0"/>
          <w:divBdr>
            <w:top w:val="none" w:sz="0" w:space="0" w:color="auto"/>
            <w:left w:val="none" w:sz="0" w:space="0" w:color="auto"/>
            <w:bottom w:val="none" w:sz="0" w:space="0" w:color="auto"/>
            <w:right w:val="none" w:sz="0" w:space="0" w:color="auto"/>
          </w:divBdr>
        </w:div>
        <w:div w:id="224881883">
          <w:marLeft w:val="640"/>
          <w:marRight w:val="0"/>
          <w:marTop w:val="0"/>
          <w:marBottom w:val="0"/>
          <w:divBdr>
            <w:top w:val="none" w:sz="0" w:space="0" w:color="auto"/>
            <w:left w:val="none" w:sz="0" w:space="0" w:color="auto"/>
            <w:bottom w:val="none" w:sz="0" w:space="0" w:color="auto"/>
            <w:right w:val="none" w:sz="0" w:space="0" w:color="auto"/>
          </w:divBdr>
        </w:div>
        <w:div w:id="1127353560">
          <w:marLeft w:val="640"/>
          <w:marRight w:val="0"/>
          <w:marTop w:val="0"/>
          <w:marBottom w:val="0"/>
          <w:divBdr>
            <w:top w:val="none" w:sz="0" w:space="0" w:color="auto"/>
            <w:left w:val="none" w:sz="0" w:space="0" w:color="auto"/>
            <w:bottom w:val="none" w:sz="0" w:space="0" w:color="auto"/>
            <w:right w:val="none" w:sz="0" w:space="0" w:color="auto"/>
          </w:divBdr>
        </w:div>
        <w:div w:id="1483430835">
          <w:marLeft w:val="640"/>
          <w:marRight w:val="0"/>
          <w:marTop w:val="0"/>
          <w:marBottom w:val="0"/>
          <w:divBdr>
            <w:top w:val="none" w:sz="0" w:space="0" w:color="auto"/>
            <w:left w:val="none" w:sz="0" w:space="0" w:color="auto"/>
            <w:bottom w:val="none" w:sz="0" w:space="0" w:color="auto"/>
            <w:right w:val="none" w:sz="0" w:space="0" w:color="auto"/>
          </w:divBdr>
        </w:div>
        <w:div w:id="388502970">
          <w:marLeft w:val="640"/>
          <w:marRight w:val="0"/>
          <w:marTop w:val="0"/>
          <w:marBottom w:val="0"/>
          <w:divBdr>
            <w:top w:val="none" w:sz="0" w:space="0" w:color="auto"/>
            <w:left w:val="none" w:sz="0" w:space="0" w:color="auto"/>
            <w:bottom w:val="none" w:sz="0" w:space="0" w:color="auto"/>
            <w:right w:val="none" w:sz="0" w:space="0" w:color="auto"/>
          </w:divBdr>
        </w:div>
        <w:div w:id="303776490">
          <w:marLeft w:val="640"/>
          <w:marRight w:val="0"/>
          <w:marTop w:val="0"/>
          <w:marBottom w:val="0"/>
          <w:divBdr>
            <w:top w:val="none" w:sz="0" w:space="0" w:color="auto"/>
            <w:left w:val="none" w:sz="0" w:space="0" w:color="auto"/>
            <w:bottom w:val="none" w:sz="0" w:space="0" w:color="auto"/>
            <w:right w:val="none" w:sz="0" w:space="0" w:color="auto"/>
          </w:divBdr>
        </w:div>
        <w:div w:id="928193217">
          <w:marLeft w:val="640"/>
          <w:marRight w:val="0"/>
          <w:marTop w:val="0"/>
          <w:marBottom w:val="0"/>
          <w:divBdr>
            <w:top w:val="none" w:sz="0" w:space="0" w:color="auto"/>
            <w:left w:val="none" w:sz="0" w:space="0" w:color="auto"/>
            <w:bottom w:val="none" w:sz="0" w:space="0" w:color="auto"/>
            <w:right w:val="none" w:sz="0" w:space="0" w:color="auto"/>
          </w:divBdr>
        </w:div>
        <w:div w:id="1816490121">
          <w:marLeft w:val="640"/>
          <w:marRight w:val="0"/>
          <w:marTop w:val="0"/>
          <w:marBottom w:val="0"/>
          <w:divBdr>
            <w:top w:val="none" w:sz="0" w:space="0" w:color="auto"/>
            <w:left w:val="none" w:sz="0" w:space="0" w:color="auto"/>
            <w:bottom w:val="none" w:sz="0" w:space="0" w:color="auto"/>
            <w:right w:val="none" w:sz="0" w:space="0" w:color="auto"/>
          </w:divBdr>
        </w:div>
        <w:div w:id="1878657390">
          <w:marLeft w:val="640"/>
          <w:marRight w:val="0"/>
          <w:marTop w:val="0"/>
          <w:marBottom w:val="0"/>
          <w:divBdr>
            <w:top w:val="none" w:sz="0" w:space="0" w:color="auto"/>
            <w:left w:val="none" w:sz="0" w:space="0" w:color="auto"/>
            <w:bottom w:val="none" w:sz="0" w:space="0" w:color="auto"/>
            <w:right w:val="none" w:sz="0" w:space="0" w:color="auto"/>
          </w:divBdr>
        </w:div>
        <w:div w:id="1150708035">
          <w:marLeft w:val="640"/>
          <w:marRight w:val="0"/>
          <w:marTop w:val="0"/>
          <w:marBottom w:val="0"/>
          <w:divBdr>
            <w:top w:val="none" w:sz="0" w:space="0" w:color="auto"/>
            <w:left w:val="none" w:sz="0" w:space="0" w:color="auto"/>
            <w:bottom w:val="none" w:sz="0" w:space="0" w:color="auto"/>
            <w:right w:val="none" w:sz="0" w:space="0" w:color="auto"/>
          </w:divBdr>
        </w:div>
        <w:div w:id="1395854670">
          <w:marLeft w:val="640"/>
          <w:marRight w:val="0"/>
          <w:marTop w:val="0"/>
          <w:marBottom w:val="0"/>
          <w:divBdr>
            <w:top w:val="none" w:sz="0" w:space="0" w:color="auto"/>
            <w:left w:val="none" w:sz="0" w:space="0" w:color="auto"/>
            <w:bottom w:val="none" w:sz="0" w:space="0" w:color="auto"/>
            <w:right w:val="none" w:sz="0" w:space="0" w:color="auto"/>
          </w:divBdr>
        </w:div>
        <w:div w:id="2060856040">
          <w:marLeft w:val="640"/>
          <w:marRight w:val="0"/>
          <w:marTop w:val="0"/>
          <w:marBottom w:val="0"/>
          <w:divBdr>
            <w:top w:val="none" w:sz="0" w:space="0" w:color="auto"/>
            <w:left w:val="none" w:sz="0" w:space="0" w:color="auto"/>
            <w:bottom w:val="none" w:sz="0" w:space="0" w:color="auto"/>
            <w:right w:val="none" w:sz="0" w:space="0" w:color="auto"/>
          </w:divBdr>
        </w:div>
        <w:div w:id="196740335">
          <w:marLeft w:val="640"/>
          <w:marRight w:val="0"/>
          <w:marTop w:val="0"/>
          <w:marBottom w:val="0"/>
          <w:divBdr>
            <w:top w:val="none" w:sz="0" w:space="0" w:color="auto"/>
            <w:left w:val="none" w:sz="0" w:space="0" w:color="auto"/>
            <w:bottom w:val="none" w:sz="0" w:space="0" w:color="auto"/>
            <w:right w:val="none" w:sz="0" w:space="0" w:color="auto"/>
          </w:divBdr>
        </w:div>
        <w:div w:id="1019042250">
          <w:marLeft w:val="640"/>
          <w:marRight w:val="0"/>
          <w:marTop w:val="0"/>
          <w:marBottom w:val="0"/>
          <w:divBdr>
            <w:top w:val="none" w:sz="0" w:space="0" w:color="auto"/>
            <w:left w:val="none" w:sz="0" w:space="0" w:color="auto"/>
            <w:bottom w:val="none" w:sz="0" w:space="0" w:color="auto"/>
            <w:right w:val="none" w:sz="0" w:space="0" w:color="auto"/>
          </w:divBdr>
        </w:div>
        <w:div w:id="733938105">
          <w:marLeft w:val="640"/>
          <w:marRight w:val="0"/>
          <w:marTop w:val="0"/>
          <w:marBottom w:val="0"/>
          <w:divBdr>
            <w:top w:val="none" w:sz="0" w:space="0" w:color="auto"/>
            <w:left w:val="none" w:sz="0" w:space="0" w:color="auto"/>
            <w:bottom w:val="none" w:sz="0" w:space="0" w:color="auto"/>
            <w:right w:val="none" w:sz="0" w:space="0" w:color="auto"/>
          </w:divBdr>
        </w:div>
        <w:div w:id="355884943">
          <w:marLeft w:val="640"/>
          <w:marRight w:val="0"/>
          <w:marTop w:val="0"/>
          <w:marBottom w:val="0"/>
          <w:divBdr>
            <w:top w:val="none" w:sz="0" w:space="0" w:color="auto"/>
            <w:left w:val="none" w:sz="0" w:space="0" w:color="auto"/>
            <w:bottom w:val="none" w:sz="0" w:space="0" w:color="auto"/>
            <w:right w:val="none" w:sz="0" w:space="0" w:color="auto"/>
          </w:divBdr>
        </w:div>
        <w:div w:id="506553726">
          <w:marLeft w:val="640"/>
          <w:marRight w:val="0"/>
          <w:marTop w:val="0"/>
          <w:marBottom w:val="0"/>
          <w:divBdr>
            <w:top w:val="none" w:sz="0" w:space="0" w:color="auto"/>
            <w:left w:val="none" w:sz="0" w:space="0" w:color="auto"/>
            <w:bottom w:val="none" w:sz="0" w:space="0" w:color="auto"/>
            <w:right w:val="none" w:sz="0" w:space="0" w:color="auto"/>
          </w:divBdr>
        </w:div>
        <w:div w:id="903224094">
          <w:marLeft w:val="640"/>
          <w:marRight w:val="0"/>
          <w:marTop w:val="0"/>
          <w:marBottom w:val="0"/>
          <w:divBdr>
            <w:top w:val="none" w:sz="0" w:space="0" w:color="auto"/>
            <w:left w:val="none" w:sz="0" w:space="0" w:color="auto"/>
            <w:bottom w:val="none" w:sz="0" w:space="0" w:color="auto"/>
            <w:right w:val="none" w:sz="0" w:space="0" w:color="auto"/>
          </w:divBdr>
        </w:div>
        <w:div w:id="1395424094">
          <w:marLeft w:val="640"/>
          <w:marRight w:val="0"/>
          <w:marTop w:val="0"/>
          <w:marBottom w:val="0"/>
          <w:divBdr>
            <w:top w:val="none" w:sz="0" w:space="0" w:color="auto"/>
            <w:left w:val="none" w:sz="0" w:space="0" w:color="auto"/>
            <w:bottom w:val="none" w:sz="0" w:space="0" w:color="auto"/>
            <w:right w:val="none" w:sz="0" w:space="0" w:color="auto"/>
          </w:divBdr>
        </w:div>
        <w:div w:id="1718237249">
          <w:marLeft w:val="640"/>
          <w:marRight w:val="0"/>
          <w:marTop w:val="0"/>
          <w:marBottom w:val="0"/>
          <w:divBdr>
            <w:top w:val="none" w:sz="0" w:space="0" w:color="auto"/>
            <w:left w:val="none" w:sz="0" w:space="0" w:color="auto"/>
            <w:bottom w:val="none" w:sz="0" w:space="0" w:color="auto"/>
            <w:right w:val="none" w:sz="0" w:space="0" w:color="auto"/>
          </w:divBdr>
        </w:div>
        <w:div w:id="763956160">
          <w:marLeft w:val="640"/>
          <w:marRight w:val="0"/>
          <w:marTop w:val="0"/>
          <w:marBottom w:val="0"/>
          <w:divBdr>
            <w:top w:val="none" w:sz="0" w:space="0" w:color="auto"/>
            <w:left w:val="none" w:sz="0" w:space="0" w:color="auto"/>
            <w:bottom w:val="none" w:sz="0" w:space="0" w:color="auto"/>
            <w:right w:val="none" w:sz="0" w:space="0" w:color="auto"/>
          </w:divBdr>
        </w:div>
        <w:div w:id="1313409418">
          <w:marLeft w:val="640"/>
          <w:marRight w:val="0"/>
          <w:marTop w:val="0"/>
          <w:marBottom w:val="0"/>
          <w:divBdr>
            <w:top w:val="none" w:sz="0" w:space="0" w:color="auto"/>
            <w:left w:val="none" w:sz="0" w:space="0" w:color="auto"/>
            <w:bottom w:val="none" w:sz="0" w:space="0" w:color="auto"/>
            <w:right w:val="none" w:sz="0" w:space="0" w:color="auto"/>
          </w:divBdr>
        </w:div>
        <w:div w:id="271858492">
          <w:marLeft w:val="640"/>
          <w:marRight w:val="0"/>
          <w:marTop w:val="0"/>
          <w:marBottom w:val="0"/>
          <w:divBdr>
            <w:top w:val="none" w:sz="0" w:space="0" w:color="auto"/>
            <w:left w:val="none" w:sz="0" w:space="0" w:color="auto"/>
            <w:bottom w:val="none" w:sz="0" w:space="0" w:color="auto"/>
            <w:right w:val="none" w:sz="0" w:space="0" w:color="auto"/>
          </w:divBdr>
        </w:div>
        <w:div w:id="2060394821">
          <w:marLeft w:val="640"/>
          <w:marRight w:val="0"/>
          <w:marTop w:val="0"/>
          <w:marBottom w:val="0"/>
          <w:divBdr>
            <w:top w:val="none" w:sz="0" w:space="0" w:color="auto"/>
            <w:left w:val="none" w:sz="0" w:space="0" w:color="auto"/>
            <w:bottom w:val="none" w:sz="0" w:space="0" w:color="auto"/>
            <w:right w:val="none" w:sz="0" w:space="0" w:color="auto"/>
          </w:divBdr>
        </w:div>
        <w:div w:id="2021665247">
          <w:marLeft w:val="640"/>
          <w:marRight w:val="0"/>
          <w:marTop w:val="0"/>
          <w:marBottom w:val="0"/>
          <w:divBdr>
            <w:top w:val="none" w:sz="0" w:space="0" w:color="auto"/>
            <w:left w:val="none" w:sz="0" w:space="0" w:color="auto"/>
            <w:bottom w:val="none" w:sz="0" w:space="0" w:color="auto"/>
            <w:right w:val="none" w:sz="0" w:space="0" w:color="auto"/>
          </w:divBdr>
        </w:div>
      </w:divsChild>
    </w:div>
    <w:div w:id="1497302021">
      <w:bodyDiv w:val="1"/>
      <w:marLeft w:val="0"/>
      <w:marRight w:val="0"/>
      <w:marTop w:val="0"/>
      <w:marBottom w:val="0"/>
      <w:divBdr>
        <w:top w:val="none" w:sz="0" w:space="0" w:color="auto"/>
        <w:left w:val="none" w:sz="0" w:space="0" w:color="auto"/>
        <w:bottom w:val="none" w:sz="0" w:space="0" w:color="auto"/>
        <w:right w:val="none" w:sz="0" w:space="0" w:color="auto"/>
      </w:divBdr>
      <w:divsChild>
        <w:div w:id="636569094">
          <w:marLeft w:val="640"/>
          <w:marRight w:val="0"/>
          <w:marTop w:val="0"/>
          <w:marBottom w:val="0"/>
          <w:divBdr>
            <w:top w:val="none" w:sz="0" w:space="0" w:color="auto"/>
            <w:left w:val="none" w:sz="0" w:space="0" w:color="auto"/>
            <w:bottom w:val="none" w:sz="0" w:space="0" w:color="auto"/>
            <w:right w:val="none" w:sz="0" w:space="0" w:color="auto"/>
          </w:divBdr>
        </w:div>
        <w:div w:id="1835101296">
          <w:marLeft w:val="640"/>
          <w:marRight w:val="0"/>
          <w:marTop w:val="0"/>
          <w:marBottom w:val="0"/>
          <w:divBdr>
            <w:top w:val="none" w:sz="0" w:space="0" w:color="auto"/>
            <w:left w:val="none" w:sz="0" w:space="0" w:color="auto"/>
            <w:bottom w:val="none" w:sz="0" w:space="0" w:color="auto"/>
            <w:right w:val="none" w:sz="0" w:space="0" w:color="auto"/>
          </w:divBdr>
        </w:div>
        <w:div w:id="927159995">
          <w:marLeft w:val="640"/>
          <w:marRight w:val="0"/>
          <w:marTop w:val="0"/>
          <w:marBottom w:val="0"/>
          <w:divBdr>
            <w:top w:val="none" w:sz="0" w:space="0" w:color="auto"/>
            <w:left w:val="none" w:sz="0" w:space="0" w:color="auto"/>
            <w:bottom w:val="none" w:sz="0" w:space="0" w:color="auto"/>
            <w:right w:val="none" w:sz="0" w:space="0" w:color="auto"/>
          </w:divBdr>
        </w:div>
        <w:div w:id="1416316252">
          <w:marLeft w:val="640"/>
          <w:marRight w:val="0"/>
          <w:marTop w:val="0"/>
          <w:marBottom w:val="0"/>
          <w:divBdr>
            <w:top w:val="none" w:sz="0" w:space="0" w:color="auto"/>
            <w:left w:val="none" w:sz="0" w:space="0" w:color="auto"/>
            <w:bottom w:val="none" w:sz="0" w:space="0" w:color="auto"/>
            <w:right w:val="none" w:sz="0" w:space="0" w:color="auto"/>
          </w:divBdr>
        </w:div>
        <w:div w:id="1797529952">
          <w:marLeft w:val="640"/>
          <w:marRight w:val="0"/>
          <w:marTop w:val="0"/>
          <w:marBottom w:val="0"/>
          <w:divBdr>
            <w:top w:val="none" w:sz="0" w:space="0" w:color="auto"/>
            <w:left w:val="none" w:sz="0" w:space="0" w:color="auto"/>
            <w:bottom w:val="none" w:sz="0" w:space="0" w:color="auto"/>
            <w:right w:val="none" w:sz="0" w:space="0" w:color="auto"/>
          </w:divBdr>
        </w:div>
        <w:div w:id="1589343757">
          <w:marLeft w:val="640"/>
          <w:marRight w:val="0"/>
          <w:marTop w:val="0"/>
          <w:marBottom w:val="0"/>
          <w:divBdr>
            <w:top w:val="none" w:sz="0" w:space="0" w:color="auto"/>
            <w:left w:val="none" w:sz="0" w:space="0" w:color="auto"/>
            <w:bottom w:val="none" w:sz="0" w:space="0" w:color="auto"/>
            <w:right w:val="none" w:sz="0" w:space="0" w:color="auto"/>
          </w:divBdr>
        </w:div>
        <w:div w:id="130098141">
          <w:marLeft w:val="640"/>
          <w:marRight w:val="0"/>
          <w:marTop w:val="0"/>
          <w:marBottom w:val="0"/>
          <w:divBdr>
            <w:top w:val="none" w:sz="0" w:space="0" w:color="auto"/>
            <w:left w:val="none" w:sz="0" w:space="0" w:color="auto"/>
            <w:bottom w:val="none" w:sz="0" w:space="0" w:color="auto"/>
            <w:right w:val="none" w:sz="0" w:space="0" w:color="auto"/>
          </w:divBdr>
        </w:div>
        <w:div w:id="2053462426">
          <w:marLeft w:val="640"/>
          <w:marRight w:val="0"/>
          <w:marTop w:val="0"/>
          <w:marBottom w:val="0"/>
          <w:divBdr>
            <w:top w:val="none" w:sz="0" w:space="0" w:color="auto"/>
            <w:left w:val="none" w:sz="0" w:space="0" w:color="auto"/>
            <w:bottom w:val="none" w:sz="0" w:space="0" w:color="auto"/>
            <w:right w:val="none" w:sz="0" w:space="0" w:color="auto"/>
          </w:divBdr>
        </w:div>
        <w:div w:id="2038768483">
          <w:marLeft w:val="640"/>
          <w:marRight w:val="0"/>
          <w:marTop w:val="0"/>
          <w:marBottom w:val="0"/>
          <w:divBdr>
            <w:top w:val="none" w:sz="0" w:space="0" w:color="auto"/>
            <w:left w:val="none" w:sz="0" w:space="0" w:color="auto"/>
            <w:bottom w:val="none" w:sz="0" w:space="0" w:color="auto"/>
            <w:right w:val="none" w:sz="0" w:space="0" w:color="auto"/>
          </w:divBdr>
        </w:div>
        <w:div w:id="392579039">
          <w:marLeft w:val="640"/>
          <w:marRight w:val="0"/>
          <w:marTop w:val="0"/>
          <w:marBottom w:val="0"/>
          <w:divBdr>
            <w:top w:val="none" w:sz="0" w:space="0" w:color="auto"/>
            <w:left w:val="none" w:sz="0" w:space="0" w:color="auto"/>
            <w:bottom w:val="none" w:sz="0" w:space="0" w:color="auto"/>
            <w:right w:val="none" w:sz="0" w:space="0" w:color="auto"/>
          </w:divBdr>
        </w:div>
        <w:div w:id="1104226379">
          <w:marLeft w:val="640"/>
          <w:marRight w:val="0"/>
          <w:marTop w:val="0"/>
          <w:marBottom w:val="0"/>
          <w:divBdr>
            <w:top w:val="none" w:sz="0" w:space="0" w:color="auto"/>
            <w:left w:val="none" w:sz="0" w:space="0" w:color="auto"/>
            <w:bottom w:val="none" w:sz="0" w:space="0" w:color="auto"/>
            <w:right w:val="none" w:sz="0" w:space="0" w:color="auto"/>
          </w:divBdr>
        </w:div>
        <w:div w:id="1331523508">
          <w:marLeft w:val="640"/>
          <w:marRight w:val="0"/>
          <w:marTop w:val="0"/>
          <w:marBottom w:val="0"/>
          <w:divBdr>
            <w:top w:val="none" w:sz="0" w:space="0" w:color="auto"/>
            <w:left w:val="none" w:sz="0" w:space="0" w:color="auto"/>
            <w:bottom w:val="none" w:sz="0" w:space="0" w:color="auto"/>
            <w:right w:val="none" w:sz="0" w:space="0" w:color="auto"/>
          </w:divBdr>
        </w:div>
        <w:div w:id="1773359023">
          <w:marLeft w:val="640"/>
          <w:marRight w:val="0"/>
          <w:marTop w:val="0"/>
          <w:marBottom w:val="0"/>
          <w:divBdr>
            <w:top w:val="none" w:sz="0" w:space="0" w:color="auto"/>
            <w:left w:val="none" w:sz="0" w:space="0" w:color="auto"/>
            <w:bottom w:val="none" w:sz="0" w:space="0" w:color="auto"/>
            <w:right w:val="none" w:sz="0" w:space="0" w:color="auto"/>
          </w:divBdr>
        </w:div>
        <w:div w:id="456874735">
          <w:marLeft w:val="640"/>
          <w:marRight w:val="0"/>
          <w:marTop w:val="0"/>
          <w:marBottom w:val="0"/>
          <w:divBdr>
            <w:top w:val="none" w:sz="0" w:space="0" w:color="auto"/>
            <w:left w:val="none" w:sz="0" w:space="0" w:color="auto"/>
            <w:bottom w:val="none" w:sz="0" w:space="0" w:color="auto"/>
            <w:right w:val="none" w:sz="0" w:space="0" w:color="auto"/>
          </w:divBdr>
        </w:div>
        <w:div w:id="547767973">
          <w:marLeft w:val="640"/>
          <w:marRight w:val="0"/>
          <w:marTop w:val="0"/>
          <w:marBottom w:val="0"/>
          <w:divBdr>
            <w:top w:val="none" w:sz="0" w:space="0" w:color="auto"/>
            <w:left w:val="none" w:sz="0" w:space="0" w:color="auto"/>
            <w:bottom w:val="none" w:sz="0" w:space="0" w:color="auto"/>
            <w:right w:val="none" w:sz="0" w:space="0" w:color="auto"/>
          </w:divBdr>
        </w:div>
        <w:div w:id="1338575881">
          <w:marLeft w:val="640"/>
          <w:marRight w:val="0"/>
          <w:marTop w:val="0"/>
          <w:marBottom w:val="0"/>
          <w:divBdr>
            <w:top w:val="none" w:sz="0" w:space="0" w:color="auto"/>
            <w:left w:val="none" w:sz="0" w:space="0" w:color="auto"/>
            <w:bottom w:val="none" w:sz="0" w:space="0" w:color="auto"/>
            <w:right w:val="none" w:sz="0" w:space="0" w:color="auto"/>
          </w:divBdr>
        </w:div>
        <w:div w:id="1000079607">
          <w:marLeft w:val="640"/>
          <w:marRight w:val="0"/>
          <w:marTop w:val="0"/>
          <w:marBottom w:val="0"/>
          <w:divBdr>
            <w:top w:val="none" w:sz="0" w:space="0" w:color="auto"/>
            <w:left w:val="none" w:sz="0" w:space="0" w:color="auto"/>
            <w:bottom w:val="none" w:sz="0" w:space="0" w:color="auto"/>
            <w:right w:val="none" w:sz="0" w:space="0" w:color="auto"/>
          </w:divBdr>
        </w:div>
        <w:div w:id="171724000">
          <w:marLeft w:val="640"/>
          <w:marRight w:val="0"/>
          <w:marTop w:val="0"/>
          <w:marBottom w:val="0"/>
          <w:divBdr>
            <w:top w:val="none" w:sz="0" w:space="0" w:color="auto"/>
            <w:left w:val="none" w:sz="0" w:space="0" w:color="auto"/>
            <w:bottom w:val="none" w:sz="0" w:space="0" w:color="auto"/>
            <w:right w:val="none" w:sz="0" w:space="0" w:color="auto"/>
          </w:divBdr>
        </w:div>
        <w:div w:id="1158571366">
          <w:marLeft w:val="640"/>
          <w:marRight w:val="0"/>
          <w:marTop w:val="0"/>
          <w:marBottom w:val="0"/>
          <w:divBdr>
            <w:top w:val="none" w:sz="0" w:space="0" w:color="auto"/>
            <w:left w:val="none" w:sz="0" w:space="0" w:color="auto"/>
            <w:bottom w:val="none" w:sz="0" w:space="0" w:color="auto"/>
            <w:right w:val="none" w:sz="0" w:space="0" w:color="auto"/>
          </w:divBdr>
        </w:div>
        <w:div w:id="439489876">
          <w:marLeft w:val="640"/>
          <w:marRight w:val="0"/>
          <w:marTop w:val="0"/>
          <w:marBottom w:val="0"/>
          <w:divBdr>
            <w:top w:val="none" w:sz="0" w:space="0" w:color="auto"/>
            <w:left w:val="none" w:sz="0" w:space="0" w:color="auto"/>
            <w:bottom w:val="none" w:sz="0" w:space="0" w:color="auto"/>
            <w:right w:val="none" w:sz="0" w:space="0" w:color="auto"/>
          </w:divBdr>
        </w:div>
        <w:div w:id="861361045">
          <w:marLeft w:val="640"/>
          <w:marRight w:val="0"/>
          <w:marTop w:val="0"/>
          <w:marBottom w:val="0"/>
          <w:divBdr>
            <w:top w:val="none" w:sz="0" w:space="0" w:color="auto"/>
            <w:left w:val="none" w:sz="0" w:space="0" w:color="auto"/>
            <w:bottom w:val="none" w:sz="0" w:space="0" w:color="auto"/>
            <w:right w:val="none" w:sz="0" w:space="0" w:color="auto"/>
          </w:divBdr>
        </w:div>
        <w:div w:id="483543680">
          <w:marLeft w:val="640"/>
          <w:marRight w:val="0"/>
          <w:marTop w:val="0"/>
          <w:marBottom w:val="0"/>
          <w:divBdr>
            <w:top w:val="none" w:sz="0" w:space="0" w:color="auto"/>
            <w:left w:val="none" w:sz="0" w:space="0" w:color="auto"/>
            <w:bottom w:val="none" w:sz="0" w:space="0" w:color="auto"/>
            <w:right w:val="none" w:sz="0" w:space="0" w:color="auto"/>
          </w:divBdr>
        </w:div>
        <w:div w:id="1000082228">
          <w:marLeft w:val="640"/>
          <w:marRight w:val="0"/>
          <w:marTop w:val="0"/>
          <w:marBottom w:val="0"/>
          <w:divBdr>
            <w:top w:val="none" w:sz="0" w:space="0" w:color="auto"/>
            <w:left w:val="none" w:sz="0" w:space="0" w:color="auto"/>
            <w:bottom w:val="none" w:sz="0" w:space="0" w:color="auto"/>
            <w:right w:val="none" w:sz="0" w:space="0" w:color="auto"/>
          </w:divBdr>
        </w:div>
        <w:div w:id="1587150857">
          <w:marLeft w:val="640"/>
          <w:marRight w:val="0"/>
          <w:marTop w:val="0"/>
          <w:marBottom w:val="0"/>
          <w:divBdr>
            <w:top w:val="none" w:sz="0" w:space="0" w:color="auto"/>
            <w:left w:val="none" w:sz="0" w:space="0" w:color="auto"/>
            <w:bottom w:val="none" w:sz="0" w:space="0" w:color="auto"/>
            <w:right w:val="none" w:sz="0" w:space="0" w:color="auto"/>
          </w:divBdr>
        </w:div>
        <w:div w:id="1930190710">
          <w:marLeft w:val="640"/>
          <w:marRight w:val="0"/>
          <w:marTop w:val="0"/>
          <w:marBottom w:val="0"/>
          <w:divBdr>
            <w:top w:val="none" w:sz="0" w:space="0" w:color="auto"/>
            <w:left w:val="none" w:sz="0" w:space="0" w:color="auto"/>
            <w:bottom w:val="none" w:sz="0" w:space="0" w:color="auto"/>
            <w:right w:val="none" w:sz="0" w:space="0" w:color="auto"/>
          </w:divBdr>
        </w:div>
        <w:div w:id="1181356633">
          <w:marLeft w:val="640"/>
          <w:marRight w:val="0"/>
          <w:marTop w:val="0"/>
          <w:marBottom w:val="0"/>
          <w:divBdr>
            <w:top w:val="none" w:sz="0" w:space="0" w:color="auto"/>
            <w:left w:val="none" w:sz="0" w:space="0" w:color="auto"/>
            <w:bottom w:val="none" w:sz="0" w:space="0" w:color="auto"/>
            <w:right w:val="none" w:sz="0" w:space="0" w:color="auto"/>
          </w:divBdr>
        </w:div>
        <w:div w:id="1522934293">
          <w:marLeft w:val="640"/>
          <w:marRight w:val="0"/>
          <w:marTop w:val="0"/>
          <w:marBottom w:val="0"/>
          <w:divBdr>
            <w:top w:val="none" w:sz="0" w:space="0" w:color="auto"/>
            <w:left w:val="none" w:sz="0" w:space="0" w:color="auto"/>
            <w:bottom w:val="none" w:sz="0" w:space="0" w:color="auto"/>
            <w:right w:val="none" w:sz="0" w:space="0" w:color="auto"/>
          </w:divBdr>
        </w:div>
        <w:div w:id="204753471">
          <w:marLeft w:val="640"/>
          <w:marRight w:val="0"/>
          <w:marTop w:val="0"/>
          <w:marBottom w:val="0"/>
          <w:divBdr>
            <w:top w:val="none" w:sz="0" w:space="0" w:color="auto"/>
            <w:left w:val="none" w:sz="0" w:space="0" w:color="auto"/>
            <w:bottom w:val="none" w:sz="0" w:space="0" w:color="auto"/>
            <w:right w:val="none" w:sz="0" w:space="0" w:color="auto"/>
          </w:divBdr>
        </w:div>
        <w:div w:id="1701468895">
          <w:marLeft w:val="640"/>
          <w:marRight w:val="0"/>
          <w:marTop w:val="0"/>
          <w:marBottom w:val="0"/>
          <w:divBdr>
            <w:top w:val="none" w:sz="0" w:space="0" w:color="auto"/>
            <w:left w:val="none" w:sz="0" w:space="0" w:color="auto"/>
            <w:bottom w:val="none" w:sz="0" w:space="0" w:color="auto"/>
            <w:right w:val="none" w:sz="0" w:space="0" w:color="auto"/>
          </w:divBdr>
        </w:div>
        <w:div w:id="1256480638">
          <w:marLeft w:val="640"/>
          <w:marRight w:val="0"/>
          <w:marTop w:val="0"/>
          <w:marBottom w:val="0"/>
          <w:divBdr>
            <w:top w:val="none" w:sz="0" w:space="0" w:color="auto"/>
            <w:left w:val="none" w:sz="0" w:space="0" w:color="auto"/>
            <w:bottom w:val="none" w:sz="0" w:space="0" w:color="auto"/>
            <w:right w:val="none" w:sz="0" w:space="0" w:color="auto"/>
          </w:divBdr>
        </w:div>
        <w:div w:id="198705219">
          <w:marLeft w:val="640"/>
          <w:marRight w:val="0"/>
          <w:marTop w:val="0"/>
          <w:marBottom w:val="0"/>
          <w:divBdr>
            <w:top w:val="none" w:sz="0" w:space="0" w:color="auto"/>
            <w:left w:val="none" w:sz="0" w:space="0" w:color="auto"/>
            <w:bottom w:val="none" w:sz="0" w:space="0" w:color="auto"/>
            <w:right w:val="none" w:sz="0" w:space="0" w:color="auto"/>
          </w:divBdr>
        </w:div>
        <w:div w:id="387261362">
          <w:marLeft w:val="640"/>
          <w:marRight w:val="0"/>
          <w:marTop w:val="0"/>
          <w:marBottom w:val="0"/>
          <w:divBdr>
            <w:top w:val="none" w:sz="0" w:space="0" w:color="auto"/>
            <w:left w:val="none" w:sz="0" w:space="0" w:color="auto"/>
            <w:bottom w:val="none" w:sz="0" w:space="0" w:color="auto"/>
            <w:right w:val="none" w:sz="0" w:space="0" w:color="auto"/>
          </w:divBdr>
        </w:div>
        <w:div w:id="1851139512">
          <w:marLeft w:val="640"/>
          <w:marRight w:val="0"/>
          <w:marTop w:val="0"/>
          <w:marBottom w:val="0"/>
          <w:divBdr>
            <w:top w:val="none" w:sz="0" w:space="0" w:color="auto"/>
            <w:left w:val="none" w:sz="0" w:space="0" w:color="auto"/>
            <w:bottom w:val="none" w:sz="0" w:space="0" w:color="auto"/>
            <w:right w:val="none" w:sz="0" w:space="0" w:color="auto"/>
          </w:divBdr>
        </w:div>
        <w:div w:id="208689567">
          <w:marLeft w:val="640"/>
          <w:marRight w:val="0"/>
          <w:marTop w:val="0"/>
          <w:marBottom w:val="0"/>
          <w:divBdr>
            <w:top w:val="none" w:sz="0" w:space="0" w:color="auto"/>
            <w:left w:val="none" w:sz="0" w:space="0" w:color="auto"/>
            <w:bottom w:val="none" w:sz="0" w:space="0" w:color="auto"/>
            <w:right w:val="none" w:sz="0" w:space="0" w:color="auto"/>
          </w:divBdr>
        </w:div>
        <w:div w:id="1476265226">
          <w:marLeft w:val="640"/>
          <w:marRight w:val="0"/>
          <w:marTop w:val="0"/>
          <w:marBottom w:val="0"/>
          <w:divBdr>
            <w:top w:val="none" w:sz="0" w:space="0" w:color="auto"/>
            <w:left w:val="none" w:sz="0" w:space="0" w:color="auto"/>
            <w:bottom w:val="none" w:sz="0" w:space="0" w:color="auto"/>
            <w:right w:val="none" w:sz="0" w:space="0" w:color="auto"/>
          </w:divBdr>
        </w:div>
        <w:div w:id="1677536029">
          <w:marLeft w:val="640"/>
          <w:marRight w:val="0"/>
          <w:marTop w:val="0"/>
          <w:marBottom w:val="0"/>
          <w:divBdr>
            <w:top w:val="none" w:sz="0" w:space="0" w:color="auto"/>
            <w:left w:val="none" w:sz="0" w:space="0" w:color="auto"/>
            <w:bottom w:val="none" w:sz="0" w:space="0" w:color="auto"/>
            <w:right w:val="none" w:sz="0" w:space="0" w:color="auto"/>
          </w:divBdr>
        </w:div>
        <w:div w:id="281041476">
          <w:marLeft w:val="640"/>
          <w:marRight w:val="0"/>
          <w:marTop w:val="0"/>
          <w:marBottom w:val="0"/>
          <w:divBdr>
            <w:top w:val="none" w:sz="0" w:space="0" w:color="auto"/>
            <w:left w:val="none" w:sz="0" w:space="0" w:color="auto"/>
            <w:bottom w:val="none" w:sz="0" w:space="0" w:color="auto"/>
            <w:right w:val="none" w:sz="0" w:space="0" w:color="auto"/>
          </w:divBdr>
        </w:div>
        <w:div w:id="2087266935">
          <w:marLeft w:val="640"/>
          <w:marRight w:val="0"/>
          <w:marTop w:val="0"/>
          <w:marBottom w:val="0"/>
          <w:divBdr>
            <w:top w:val="none" w:sz="0" w:space="0" w:color="auto"/>
            <w:left w:val="none" w:sz="0" w:space="0" w:color="auto"/>
            <w:bottom w:val="none" w:sz="0" w:space="0" w:color="auto"/>
            <w:right w:val="none" w:sz="0" w:space="0" w:color="auto"/>
          </w:divBdr>
        </w:div>
        <w:div w:id="778447003">
          <w:marLeft w:val="640"/>
          <w:marRight w:val="0"/>
          <w:marTop w:val="0"/>
          <w:marBottom w:val="0"/>
          <w:divBdr>
            <w:top w:val="none" w:sz="0" w:space="0" w:color="auto"/>
            <w:left w:val="none" w:sz="0" w:space="0" w:color="auto"/>
            <w:bottom w:val="none" w:sz="0" w:space="0" w:color="auto"/>
            <w:right w:val="none" w:sz="0" w:space="0" w:color="auto"/>
          </w:divBdr>
        </w:div>
        <w:div w:id="1630479162">
          <w:marLeft w:val="640"/>
          <w:marRight w:val="0"/>
          <w:marTop w:val="0"/>
          <w:marBottom w:val="0"/>
          <w:divBdr>
            <w:top w:val="none" w:sz="0" w:space="0" w:color="auto"/>
            <w:left w:val="none" w:sz="0" w:space="0" w:color="auto"/>
            <w:bottom w:val="none" w:sz="0" w:space="0" w:color="auto"/>
            <w:right w:val="none" w:sz="0" w:space="0" w:color="auto"/>
          </w:divBdr>
        </w:div>
        <w:div w:id="200018765">
          <w:marLeft w:val="640"/>
          <w:marRight w:val="0"/>
          <w:marTop w:val="0"/>
          <w:marBottom w:val="0"/>
          <w:divBdr>
            <w:top w:val="none" w:sz="0" w:space="0" w:color="auto"/>
            <w:left w:val="none" w:sz="0" w:space="0" w:color="auto"/>
            <w:bottom w:val="none" w:sz="0" w:space="0" w:color="auto"/>
            <w:right w:val="none" w:sz="0" w:space="0" w:color="auto"/>
          </w:divBdr>
        </w:div>
        <w:div w:id="647711642">
          <w:marLeft w:val="640"/>
          <w:marRight w:val="0"/>
          <w:marTop w:val="0"/>
          <w:marBottom w:val="0"/>
          <w:divBdr>
            <w:top w:val="none" w:sz="0" w:space="0" w:color="auto"/>
            <w:left w:val="none" w:sz="0" w:space="0" w:color="auto"/>
            <w:bottom w:val="none" w:sz="0" w:space="0" w:color="auto"/>
            <w:right w:val="none" w:sz="0" w:space="0" w:color="auto"/>
          </w:divBdr>
        </w:div>
        <w:div w:id="1632635157">
          <w:marLeft w:val="640"/>
          <w:marRight w:val="0"/>
          <w:marTop w:val="0"/>
          <w:marBottom w:val="0"/>
          <w:divBdr>
            <w:top w:val="none" w:sz="0" w:space="0" w:color="auto"/>
            <w:left w:val="none" w:sz="0" w:space="0" w:color="auto"/>
            <w:bottom w:val="none" w:sz="0" w:space="0" w:color="auto"/>
            <w:right w:val="none" w:sz="0" w:space="0" w:color="auto"/>
          </w:divBdr>
        </w:div>
        <w:div w:id="1651641078">
          <w:marLeft w:val="640"/>
          <w:marRight w:val="0"/>
          <w:marTop w:val="0"/>
          <w:marBottom w:val="0"/>
          <w:divBdr>
            <w:top w:val="none" w:sz="0" w:space="0" w:color="auto"/>
            <w:left w:val="none" w:sz="0" w:space="0" w:color="auto"/>
            <w:bottom w:val="none" w:sz="0" w:space="0" w:color="auto"/>
            <w:right w:val="none" w:sz="0" w:space="0" w:color="auto"/>
          </w:divBdr>
        </w:div>
        <w:div w:id="82146622">
          <w:marLeft w:val="640"/>
          <w:marRight w:val="0"/>
          <w:marTop w:val="0"/>
          <w:marBottom w:val="0"/>
          <w:divBdr>
            <w:top w:val="none" w:sz="0" w:space="0" w:color="auto"/>
            <w:left w:val="none" w:sz="0" w:space="0" w:color="auto"/>
            <w:bottom w:val="none" w:sz="0" w:space="0" w:color="auto"/>
            <w:right w:val="none" w:sz="0" w:space="0" w:color="auto"/>
          </w:divBdr>
        </w:div>
        <w:div w:id="154034372">
          <w:marLeft w:val="640"/>
          <w:marRight w:val="0"/>
          <w:marTop w:val="0"/>
          <w:marBottom w:val="0"/>
          <w:divBdr>
            <w:top w:val="none" w:sz="0" w:space="0" w:color="auto"/>
            <w:left w:val="none" w:sz="0" w:space="0" w:color="auto"/>
            <w:bottom w:val="none" w:sz="0" w:space="0" w:color="auto"/>
            <w:right w:val="none" w:sz="0" w:space="0" w:color="auto"/>
          </w:divBdr>
        </w:div>
        <w:div w:id="1842814678">
          <w:marLeft w:val="640"/>
          <w:marRight w:val="0"/>
          <w:marTop w:val="0"/>
          <w:marBottom w:val="0"/>
          <w:divBdr>
            <w:top w:val="none" w:sz="0" w:space="0" w:color="auto"/>
            <w:left w:val="none" w:sz="0" w:space="0" w:color="auto"/>
            <w:bottom w:val="none" w:sz="0" w:space="0" w:color="auto"/>
            <w:right w:val="none" w:sz="0" w:space="0" w:color="auto"/>
          </w:divBdr>
        </w:div>
        <w:div w:id="358549814">
          <w:marLeft w:val="640"/>
          <w:marRight w:val="0"/>
          <w:marTop w:val="0"/>
          <w:marBottom w:val="0"/>
          <w:divBdr>
            <w:top w:val="none" w:sz="0" w:space="0" w:color="auto"/>
            <w:left w:val="none" w:sz="0" w:space="0" w:color="auto"/>
            <w:bottom w:val="none" w:sz="0" w:space="0" w:color="auto"/>
            <w:right w:val="none" w:sz="0" w:space="0" w:color="auto"/>
          </w:divBdr>
        </w:div>
      </w:divsChild>
    </w:div>
    <w:div w:id="1518157855">
      <w:bodyDiv w:val="1"/>
      <w:marLeft w:val="0"/>
      <w:marRight w:val="0"/>
      <w:marTop w:val="0"/>
      <w:marBottom w:val="0"/>
      <w:divBdr>
        <w:top w:val="none" w:sz="0" w:space="0" w:color="auto"/>
        <w:left w:val="none" w:sz="0" w:space="0" w:color="auto"/>
        <w:bottom w:val="none" w:sz="0" w:space="0" w:color="auto"/>
        <w:right w:val="none" w:sz="0" w:space="0" w:color="auto"/>
      </w:divBdr>
      <w:divsChild>
        <w:div w:id="1335956851">
          <w:marLeft w:val="640"/>
          <w:marRight w:val="0"/>
          <w:marTop w:val="0"/>
          <w:marBottom w:val="0"/>
          <w:divBdr>
            <w:top w:val="none" w:sz="0" w:space="0" w:color="auto"/>
            <w:left w:val="none" w:sz="0" w:space="0" w:color="auto"/>
            <w:bottom w:val="none" w:sz="0" w:space="0" w:color="auto"/>
            <w:right w:val="none" w:sz="0" w:space="0" w:color="auto"/>
          </w:divBdr>
        </w:div>
        <w:div w:id="1745373229">
          <w:marLeft w:val="640"/>
          <w:marRight w:val="0"/>
          <w:marTop w:val="0"/>
          <w:marBottom w:val="0"/>
          <w:divBdr>
            <w:top w:val="none" w:sz="0" w:space="0" w:color="auto"/>
            <w:left w:val="none" w:sz="0" w:space="0" w:color="auto"/>
            <w:bottom w:val="none" w:sz="0" w:space="0" w:color="auto"/>
            <w:right w:val="none" w:sz="0" w:space="0" w:color="auto"/>
          </w:divBdr>
        </w:div>
        <w:div w:id="41831334">
          <w:marLeft w:val="640"/>
          <w:marRight w:val="0"/>
          <w:marTop w:val="0"/>
          <w:marBottom w:val="0"/>
          <w:divBdr>
            <w:top w:val="none" w:sz="0" w:space="0" w:color="auto"/>
            <w:left w:val="none" w:sz="0" w:space="0" w:color="auto"/>
            <w:bottom w:val="none" w:sz="0" w:space="0" w:color="auto"/>
            <w:right w:val="none" w:sz="0" w:space="0" w:color="auto"/>
          </w:divBdr>
        </w:div>
        <w:div w:id="912929762">
          <w:marLeft w:val="640"/>
          <w:marRight w:val="0"/>
          <w:marTop w:val="0"/>
          <w:marBottom w:val="0"/>
          <w:divBdr>
            <w:top w:val="none" w:sz="0" w:space="0" w:color="auto"/>
            <w:left w:val="none" w:sz="0" w:space="0" w:color="auto"/>
            <w:bottom w:val="none" w:sz="0" w:space="0" w:color="auto"/>
            <w:right w:val="none" w:sz="0" w:space="0" w:color="auto"/>
          </w:divBdr>
        </w:div>
        <w:div w:id="252012444">
          <w:marLeft w:val="640"/>
          <w:marRight w:val="0"/>
          <w:marTop w:val="0"/>
          <w:marBottom w:val="0"/>
          <w:divBdr>
            <w:top w:val="none" w:sz="0" w:space="0" w:color="auto"/>
            <w:left w:val="none" w:sz="0" w:space="0" w:color="auto"/>
            <w:bottom w:val="none" w:sz="0" w:space="0" w:color="auto"/>
            <w:right w:val="none" w:sz="0" w:space="0" w:color="auto"/>
          </w:divBdr>
        </w:div>
        <w:div w:id="2007441781">
          <w:marLeft w:val="640"/>
          <w:marRight w:val="0"/>
          <w:marTop w:val="0"/>
          <w:marBottom w:val="0"/>
          <w:divBdr>
            <w:top w:val="none" w:sz="0" w:space="0" w:color="auto"/>
            <w:left w:val="none" w:sz="0" w:space="0" w:color="auto"/>
            <w:bottom w:val="none" w:sz="0" w:space="0" w:color="auto"/>
            <w:right w:val="none" w:sz="0" w:space="0" w:color="auto"/>
          </w:divBdr>
        </w:div>
        <w:div w:id="502160777">
          <w:marLeft w:val="640"/>
          <w:marRight w:val="0"/>
          <w:marTop w:val="0"/>
          <w:marBottom w:val="0"/>
          <w:divBdr>
            <w:top w:val="none" w:sz="0" w:space="0" w:color="auto"/>
            <w:left w:val="none" w:sz="0" w:space="0" w:color="auto"/>
            <w:bottom w:val="none" w:sz="0" w:space="0" w:color="auto"/>
            <w:right w:val="none" w:sz="0" w:space="0" w:color="auto"/>
          </w:divBdr>
        </w:div>
        <w:div w:id="2005694593">
          <w:marLeft w:val="640"/>
          <w:marRight w:val="0"/>
          <w:marTop w:val="0"/>
          <w:marBottom w:val="0"/>
          <w:divBdr>
            <w:top w:val="none" w:sz="0" w:space="0" w:color="auto"/>
            <w:left w:val="none" w:sz="0" w:space="0" w:color="auto"/>
            <w:bottom w:val="none" w:sz="0" w:space="0" w:color="auto"/>
            <w:right w:val="none" w:sz="0" w:space="0" w:color="auto"/>
          </w:divBdr>
        </w:div>
        <w:div w:id="546915086">
          <w:marLeft w:val="640"/>
          <w:marRight w:val="0"/>
          <w:marTop w:val="0"/>
          <w:marBottom w:val="0"/>
          <w:divBdr>
            <w:top w:val="none" w:sz="0" w:space="0" w:color="auto"/>
            <w:left w:val="none" w:sz="0" w:space="0" w:color="auto"/>
            <w:bottom w:val="none" w:sz="0" w:space="0" w:color="auto"/>
            <w:right w:val="none" w:sz="0" w:space="0" w:color="auto"/>
          </w:divBdr>
        </w:div>
        <w:div w:id="96757492">
          <w:marLeft w:val="640"/>
          <w:marRight w:val="0"/>
          <w:marTop w:val="0"/>
          <w:marBottom w:val="0"/>
          <w:divBdr>
            <w:top w:val="none" w:sz="0" w:space="0" w:color="auto"/>
            <w:left w:val="none" w:sz="0" w:space="0" w:color="auto"/>
            <w:bottom w:val="none" w:sz="0" w:space="0" w:color="auto"/>
            <w:right w:val="none" w:sz="0" w:space="0" w:color="auto"/>
          </w:divBdr>
        </w:div>
        <w:div w:id="1440955498">
          <w:marLeft w:val="640"/>
          <w:marRight w:val="0"/>
          <w:marTop w:val="0"/>
          <w:marBottom w:val="0"/>
          <w:divBdr>
            <w:top w:val="none" w:sz="0" w:space="0" w:color="auto"/>
            <w:left w:val="none" w:sz="0" w:space="0" w:color="auto"/>
            <w:bottom w:val="none" w:sz="0" w:space="0" w:color="auto"/>
            <w:right w:val="none" w:sz="0" w:space="0" w:color="auto"/>
          </w:divBdr>
        </w:div>
        <w:div w:id="950165199">
          <w:marLeft w:val="640"/>
          <w:marRight w:val="0"/>
          <w:marTop w:val="0"/>
          <w:marBottom w:val="0"/>
          <w:divBdr>
            <w:top w:val="none" w:sz="0" w:space="0" w:color="auto"/>
            <w:left w:val="none" w:sz="0" w:space="0" w:color="auto"/>
            <w:bottom w:val="none" w:sz="0" w:space="0" w:color="auto"/>
            <w:right w:val="none" w:sz="0" w:space="0" w:color="auto"/>
          </w:divBdr>
        </w:div>
        <w:div w:id="1381326821">
          <w:marLeft w:val="640"/>
          <w:marRight w:val="0"/>
          <w:marTop w:val="0"/>
          <w:marBottom w:val="0"/>
          <w:divBdr>
            <w:top w:val="none" w:sz="0" w:space="0" w:color="auto"/>
            <w:left w:val="none" w:sz="0" w:space="0" w:color="auto"/>
            <w:bottom w:val="none" w:sz="0" w:space="0" w:color="auto"/>
            <w:right w:val="none" w:sz="0" w:space="0" w:color="auto"/>
          </w:divBdr>
        </w:div>
        <w:div w:id="167061558">
          <w:marLeft w:val="640"/>
          <w:marRight w:val="0"/>
          <w:marTop w:val="0"/>
          <w:marBottom w:val="0"/>
          <w:divBdr>
            <w:top w:val="none" w:sz="0" w:space="0" w:color="auto"/>
            <w:left w:val="none" w:sz="0" w:space="0" w:color="auto"/>
            <w:bottom w:val="none" w:sz="0" w:space="0" w:color="auto"/>
            <w:right w:val="none" w:sz="0" w:space="0" w:color="auto"/>
          </w:divBdr>
        </w:div>
        <w:div w:id="909652033">
          <w:marLeft w:val="640"/>
          <w:marRight w:val="0"/>
          <w:marTop w:val="0"/>
          <w:marBottom w:val="0"/>
          <w:divBdr>
            <w:top w:val="none" w:sz="0" w:space="0" w:color="auto"/>
            <w:left w:val="none" w:sz="0" w:space="0" w:color="auto"/>
            <w:bottom w:val="none" w:sz="0" w:space="0" w:color="auto"/>
            <w:right w:val="none" w:sz="0" w:space="0" w:color="auto"/>
          </w:divBdr>
        </w:div>
        <w:div w:id="928200600">
          <w:marLeft w:val="640"/>
          <w:marRight w:val="0"/>
          <w:marTop w:val="0"/>
          <w:marBottom w:val="0"/>
          <w:divBdr>
            <w:top w:val="none" w:sz="0" w:space="0" w:color="auto"/>
            <w:left w:val="none" w:sz="0" w:space="0" w:color="auto"/>
            <w:bottom w:val="none" w:sz="0" w:space="0" w:color="auto"/>
            <w:right w:val="none" w:sz="0" w:space="0" w:color="auto"/>
          </w:divBdr>
        </w:div>
        <w:div w:id="1377468275">
          <w:marLeft w:val="640"/>
          <w:marRight w:val="0"/>
          <w:marTop w:val="0"/>
          <w:marBottom w:val="0"/>
          <w:divBdr>
            <w:top w:val="none" w:sz="0" w:space="0" w:color="auto"/>
            <w:left w:val="none" w:sz="0" w:space="0" w:color="auto"/>
            <w:bottom w:val="none" w:sz="0" w:space="0" w:color="auto"/>
            <w:right w:val="none" w:sz="0" w:space="0" w:color="auto"/>
          </w:divBdr>
        </w:div>
        <w:div w:id="41945228">
          <w:marLeft w:val="640"/>
          <w:marRight w:val="0"/>
          <w:marTop w:val="0"/>
          <w:marBottom w:val="0"/>
          <w:divBdr>
            <w:top w:val="none" w:sz="0" w:space="0" w:color="auto"/>
            <w:left w:val="none" w:sz="0" w:space="0" w:color="auto"/>
            <w:bottom w:val="none" w:sz="0" w:space="0" w:color="auto"/>
            <w:right w:val="none" w:sz="0" w:space="0" w:color="auto"/>
          </w:divBdr>
        </w:div>
        <w:div w:id="1986276148">
          <w:marLeft w:val="640"/>
          <w:marRight w:val="0"/>
          <w:marTop w:val="0"/>
          <w:marBottom w:val="0"/>
          <w:divBdr>
            <w:top w:val="none" w:sz="0" w:space="0" w:color="auto"/>
            <w:left w:val="none" w:sz="0" w:space="0" w:color="auto"/>
            <w:bottom w:val="none" w:sz="0" w:space="0" w:color="auto"/>
            <w:right w:val="none" w:sz="0" w:space="0" w:color="auto"/>
          </w:divBdr>
        </w:div>
        <w:div w:id="1874533873">
          <w:marLeft w:val="640"/>
          <w:marRight w:val="0"/>
          <w:marTop w:val="0"/>
          <w:marBottom w:val="0"/>
          <w:divBdr>
            <w:top w:val="none" w:sz="0" w:space="0" w:color="auto"/>
            <w:left w:val="none" w:sz="0" w:space="0" w:color="auto"/>
            <w:bottom w:val="none" w:sz="0" w:space="0" w:color="auto"/>
            <w:right w:val="none" w:sz="0" w:space="0" w:color="auto"/>
          </w:divBdr>
        </w:div>
        <w:div w:id="862324323">
          <w:marLeft w:val="640"/>
          <w:marRight w:val="0"/>
          <w:marTop w:val="0"/>
          <w:marBottom w:val="0"/>
          <w:divBdr>
            <w:top w:val="none" w:sz="0" w:space="0" w:color="auto"/>
            <w:left w:val="none" w:sz="0" w:space="0" w:color="auto"/>
            <w:bottom w:val="none" w:sz="0" w:space="0" w:color="auto"/>
            <w:right w:val="none" w:sz="0" w:space="0" w:color="auto"/>
          </w:divBdr>
        </w:div>
        <w:div w:id="265776940">
          <w:marLeft w:val="640"/>
          <w:marRight w:val="0"/>
          <w:marTop w:val="0"/>
          <w:marBottom w:val="0"/>
          <w:divBdr>
            <w:top w:val="none" w:sz="0" w:space="0" w:color="auto"/>
            <w:left w:val="none" w:sz="0" w:space="0" w:color="auto"/>
            <w:bottom w:val="none" w:sz="0" w:space="0" w:color="auto"/>
            <w:right w:val="none" w:sz="0" w:space="0" w:color="auto"/>
          </w:divBdr>
        </w:div>
        <w:div w:id="429009494">
          <w:marLeft w:val="640"/>
          <w:marRight w:val="0"/>
          <w:marTop w:val="0"/>
          <w:marBottom w:val="0"/>
          <w:divBdr>
            <w:top w:val="none" w:sz="0" w:space="0" w:color="auto"/>
            <w:left w:val="none" w:sz="0" w:space="0" w:color="auto"/>
            <w:bottom w:val="none" w:sz="0" w:space="0" w:color="auto"/>
            <w:right w:val="none" w:sz="0" w:space="0" w:color="auto"/>
          </w:divBdr>
        </w:div>
        <w:div w:id="933637076">
          <w:marLeft w:val="640"/>
          <w:marRight w:val="0"/>
          <w:marTop w:val="0"/>
          <w:marBottom w:val="0"/>
          <w:divBdr>
            <w:top w:val="none" w:sz="0" w:space="0" w:color="auto"/>
            <w:left w:val="none" w:sz="0" w:space="0" w:color="auto"/>
            <w:bottom w:val="none" w:sz="0" w:space="0" w:color="auto"/>
            <w:right w:val="none" w:sz="0" w:space="0" w:color="auto"/>
          </w:divBdr>
        </w:div>
        <w:div w:id="2105806947">
          <w:marLeft w:val="640"/>
          <w:marRight w:val="0"/>
          <w:marTop w:val="0"/>
          <w:marBottom w:val="0"/>
          <w:divBdr>
            <w:top w:val="none" w:sz="0" w:space="0" w:color="auto"/>
            <w:left w:val="none" w:sz="0" w:space="0" w:color="auto"/>
            <w:bottom w:val="none" w:sz="0" w:space="0" w:color="auto"/>
            <w:right w:val="none" w:sz="0" w:space="0" w:color="auto"/>
          </w:divBdr>
        </w:div>
        <w:div w:id="853572566">
          <w:marLeft w:val="640"/>
          <w:marRight w:val="0"/>
          <w:marTop w:val="0"/>
          <w:marBottom w:val="0"/>
          <w:divBdr>
            <w:top w:val="none" w:sz="0" w:space="0" w:color="auto"/>
            <w:left w:val="none" w:sz="0" w:space="0" w:color="auto"/>
            <w:bottom w:val="none" w:sz="0" w:space="0" w:color="auto"/>
            <w:right w:val="none" w:sz="0" w:space="0" w:color="auto"/>
          </w:divBdr>
        </w:div>
        <w:div w:id="1882857728">
          <w:marLeft w:val="640"/>
          <w:marRight w:val="0"/>
          <w:marTop w:val="0"/>
          <w:marBottom w:val="0"/>
          <w:divBdr>
            <w:top w:val="none" w:sz="0" w:space="0" w:color="auto"/>
            <w:left w:val="none" w:sz="0" w:space="0" w:color="auto"/>
            <w:bottom w:val="none" w:sz="0" w:space="0" w:color="auto"/>
            <w:right w:val="none" w:sz="0" w:space="0" w:color="auto"/>
          </w:divBdr>
        </w:div>
        <w:div w:id="96213724">
          <w:marLeft w:val="640"/>
          <w:marRight w:val="0"/>
          <w:marTop w:val="0"/>
          <w:marBottom w:val="0"/>
          <w:divBdr>
            <w:top w:val="none" w:sz="0" w:space="0" w:color="auto"/>
            <w:left w:val="none" w:sz="0" w:space="0" w:color="auto"/>
            <w:bottom w:val="none" w:sz="0" w:space="0" w:color="auto"/>
            <w:right w:val="none" w:sz="0" w:space="0" w:color="auto"/>
          </w:divBdr>
        </w:div>
        <w:div w:id="46033851">
          <w:marLeft w:val="640"/>
          <w:marRight w:val="0"/>
          <w:marTop w:val="0"/>
          <w:marBottom w:val="0"/>
          <w:divBdr>
            <w:top w:val="none" w:sz="0" w:space="0" w:color="auto"/>
            <w:left w:val="none" w:sz="0" w:space="0" w:color="auto"/>
            <w:bottom w:val="none" w:sz="0" w:space="0" w:color="auto"/>
            <w:right w:val="none" w:sz="0" w:space="0" w:color="auto"/>
          </w:divBdr>
        </w:div>
        <w:div w:id="528613903">
          <w:marLeft w:val="640"/>
          <w:marRight w:val="0"/>
          <w:marTop w:val="0"/>
          <w:marBottom w:val="0"/>
          <w:divBdr>
            <w:top w:val="none" w:sz="0" w:space="0" w:color="auto"/>
            <w:left w:val="none" w:sz="0" w:space="0" w:color="auto"/>
            <w:bottom w:val="none" w:sz="0" w:space="0" w:color="auto"/>
            <w:right w:val="none" w:sz="0" w:space="0" w:color="auto"/>
          </w:divBdr>
        </w:div>
        <w:div w:id="238250229">
          <w:marLeft w:val="640"/>
          <w:marRight w:val="0"/>
          <w:marTop w:val="0"/>
          <w:marBottom w:val="0"/>
          <w:divBdr>
            <w:top w:val="none" w:sz="0" w:space="0" w:color="auto"/>
            <w:left w:val="none" w:sz="0" w:space="0" w:color="auto"/>
            <w:bottom w:val="none" w:sz="0" w:space="0" w:color="auto"/>
            <w:right w:val="none" w:sz="0" w:space="0" w:color="auto"/>
          </w:divBdr>
        </w:div>
        <w:div w:id="692194932">
          <w:marLeft w:val="640"/>
          <w:marRight w:val="0"/>
          <w:marTop w:val="0"/>
          <w:marBottom w:val="0"/>
          <w:divBdr>
            <w:top w:val="none" w:sz="0" w:space="0" w:color="auto"/>
            <w:left w:val="none" w:sz="0" w:space="0" w:color="auto"/>
            <w:bottom w:val="none" w:sz="0" w:space="0" w:color="auto"/>
            <w:right w:val="none" w:sz="0" w:space="0" w:color="auto"/>
          </w:divBdr>
        </w:div>
        <w:div w:id="1909730923">
          <w:marLeft w:val="640"/>
          <w:marRight w:val="0"/>
          <w:marTop w:val="0"/>
          <w:marBottom w:val="0"/>
          <w:divBdr>
            <w:top w:val="none" w:sz="0" w:space="0" w:color="auto"/>
            <w:left w:val="none" w:sz="0" w:space="0" w:color="auto"/>
            <w:bottom w:val="none" w:sz="0" w:space="0" w:color="auto"/>
            <w:right w:val="none" w:sz="0" w:space="0" w:color="auto"/>
          </w:divBdr>
        </w:div>
        <w:div w:id="1604260261">
          <w:marLeft w:val="640"/>
          <w:marRight w:val="0"/>
          <w:marTop w:val="0"/>
          <w:marBottom w:val="0"/>
          <w:divBdr>
            <w:top w:val="none" w:sz="0" w:space="0" w:color="auto"/>
            <w:left w:val="none" w:sz="0" w:space="0" w:color="auto"/>
            <w:bottom w:val="none" w:sz="0" w:space="0" w:color="auto"/>
            <w:right w:val="none" w:sz="0" w:space="0" w:color="auto"/>
          </w:divBdr>
        </w:div>
        <w:div w:id="1829207005">
          <w:marLeft w:val="640"/>
          <w:marRight w:val="0"/>
          <w:marTop w:val="0"/>
          <w:marBottom w:val="0"/>
          <w:divBdr>
            <w:top w:val="none" w:sz="0" w:space="0" w:color="auto"/>
            <w:left w:val="none" w:sz="0" w:space="0" w:color="auto"/>
            <w:bottom w:val="none" w:sz="0" w:space="0" w:color="auto"/>
            <w:right w:val="none" w:sz="0" w:space="0" w:color="auto"/>
          </w:divBdr>
        </w:div>
        <w:div w:id="2144930786">
          <w:marLeft w:val="640"/>
          <w:marRight w:val="0"/>
          <w:marTop w:val="0"/>
          <w:marBottom w:val="0"/>
          <w:divBdr>
            <w:top w:val="none" w:sz="0" w:space="0" w:color="auto"/>
            <w:left w:val="none" w:sz="0" w:space="0" w:color="auto"/>
            <w:bottom w:val="none" w:sz="0" w:space="0" w:color="auto"/>
            <w:right w:val="none" w:sz="0" w:space="0" w:color="auto"/>
          </w:divBdr>
        </w:div>
        <w:div w:id="1734546505">
          <w:marLeft w:val="640"/>
          <w:marRight w:val="0"/>
          <w:marTop w:val="0"/>
          <w:marBottom w:val="0"/>
          <w:divBdr>
            <w:top w:val="none" w:sz="0" w:space="0" w:color="auto"/>
            <w:left w:val="none" w:sz="0" w:space="0" w:color="auto"/>
            <w:bottom w:val="none" w:sz="0" w:space="0" w:color="auto"/>
            <w:right w:val="none" w:sz="0" w:space="0" w:color="auto"/>
          </w:divBdr>
        </w:div>
        <w:div w:id="1369141188">
          <w:marLeft w:val="640"/>
          <w:marRight w:val="0"/>
          <w:marTop w:val="0"/>
          <w:marBottom w:val="0"/>
          <w:divBdr>
            <w:top w:val="none" w:sz="0" w:space="0" w:color="auto"/>
            <w:left w:val="none" w:sz="0" w:space="0" w:color="auto"/>
            <w:bottom w:val="none" w:sz="0" w:space="0" w:color="auto"/>
            <w:right w:val="none" w:sz="0" w:space="0" w:color="auto"/>
          </w:divBdr>
        </w:div>
        <w:div w:id="1345280033">
          <w:marLeft w:val="640"/>
          <w:marRight w:val="0"/>
          <w:marTop w:val="0"/>
          <w:marBottom w:val="0"/>
          <w:divBdr>
            <w:top w:val="none" w:sz="0" w:space="0" w:color="auto"/>
            <w:left w:val="none" w:sz="0" w:space="0" w:color="auto"/>
            <w:bottom w:val="none" w:sz="0" w:space="0" w:color="auto"/>
            <w:right w:val="none" w:sz="0" w:space="0" w:color="auto"/>
          </w:divBdr>
        </w:div>
        <w:div w:id="140391181">
          <w:marLeft w:val="640"/>
          <w:marRight w:val="0"/>
          <w:marTop w:val="0"/>
          <w:marBottom w:val="0"/>
          <w:divBdr>
            <w:top w:val="none" w:sz="0" w:space="0" w:color="auto"/>
            <w:left w:val="none" w:sz="0" w:space="0" w:color="auto"/>
            <w:bottom w:val="none" w:sz="0" w:space="0" w:color="auto"/>
            <w:right w:val="none" w:sz="0" w:space="0" w:color="auto"/>
          </w:divBdr>
        </w:div>
        <w:div w:id="43990432">
          <w:marLeft w:val="640"/>
          <w:marRight w:val="0"/>
          <w:marTop w:val="0"/>
          <w:marBottom w:val="0"/>
          <w:divBdr>
            <w:top w:val="none" w:sz="0" w:space="0" w:color="auto"/>
            <w:left w:val="none" w:sz="0" w:space="0" w:color="auto"/>
            <w:bottom w:val="none" w:sz="0" w:space="0" w:color="auto"/>
            <w:right w:val="none" w:sz="0" w:space="0" w:color="auto"/>
          </w:divBdr>
        </w:div>
        <w:div w:id="883365512">
          <w:marLeft w:val="640"/>
          <w:marRight w:val="0"/>
          <w:marTop w:val="0"/>
          <w:marBottom w:val="0"/>
          <w:divBdr>
            <w:top w:val="none" w:sz="0" w:space="0" w:color="auto"/>
            <w:left w:val="none" w:sz="0" w:space="0" w:color="auto"/>
            <w:bottom w:val="none" w:sz="0" w:space="0" w:color="auto"/>
            <w:right w:val="none" w:sz="0" w:space="0" w:color="auto"/>
          </w:divBdr>
        </w:div>
        <w:div w:id="2085257208">
          <w:marLeft w:val="640"/>
          <w:marRight w:val="0"/>
          <w:marTop w:val="0"/>
          <w:marBottom w:val="0"/>
          <w:divBdr>
            <w:top w:val="none" w:sz="0" w:space="0" w:color="auto"/>
            <w:left w:val="none" w:sz="0" w:space="0" w:color="auto"/>
            <w:bottom w:val="none" w:sz="0" w:space="0" w:color="auto"/>
            <w:right w:val="none" w:sz="0" w:space="0" w:color="auto"/>
          </w:divBdr>
        </w:div>
        <w:div w:id="1843811089">
          <w:marLeft w:val="640"/>
          <w:marRight w:val="0"/>
          <w:marTop w:val="0"/>
          <w:marBottom w:val="0"/>
          <w:divBdr>
            <w:top w:val="none" w:sz="0" w:space="0" w:color="auto"/>
            <w:left w:val="none" w:sz="0" w:space="0" w:color="auto"/>
            <w:bottom w:val="none" w:sz="0" w:space="0" w:color="auto"/>
            <w:right w:val="none" w:sz="0" w:space="0" w:color="auto"/>
          </w:divBdr>
        </w:div>
        <w:div w:id="1278097058">
          <w:marLeft w:val="640"/>
          <w:marRight w:val="0"/>
          <w:marTop w:val="0"/>
          <w:marBottom w:val="0"/>
          <w:divBdr>
            <w:top w:val="none" w:sz="0" w:space="0" w:color="auto"/>
            <w:left w:val="none" w:sz="0" w:space="0" w:color="auto"/>
            <w:bottom w:val="none" w:sz="0" w:space="0" w:color="auto"/>
            <w:right w:val="none" w:sz="0" w:space="0" w:color="auto"/>
          </w:divBdr>
        </w:div>
        <w:div w:id="207769370">
          <w:marLeft w:val="640"/>
          <w:marRight w:val="0"/>
          <w:marTop w:val="0"/>
          <w:marBottom w:val="0"/>
          <w:divBdr>
            <w:top w:val="none" w:sz="0" w:space="0" w:color="auto"/>
            <w:left w:val="none" w:sz="0" w:space="0" w:color="auto"/>
            <w:bottom w:val="none" w:sz="0" w:space="0" w:color="auto"/>
            <w:right w:val="none" w:sz="0" w:space="0" w:color="auto"/>
          </w:divBdr>
        </w:div>
        <w:div w:id="1177961897">
          <w:marLeft w:val="640"/>
          <w:marRight w:val="0"/>
          <w:marTop w:val="0"/>
          <w:marBottom w:val="0"/>
          <w:divBdr>
            <w:top w:val="none" w:sz="0" w:space="0" w:color="auto"/>
            <w:left w:val="none" w:sz="0" w:space="0" w:color="auto"/>
            <w:bottom w:val="none" w:sz="0" w:space="0" w:color="auto"/>
            <w:right w:val="none" w:sz="0" w:space="0" w:color="auto"/>
          </w:divBdr>
        </w:div>
        <w:div w:id="1948272373">
          <w:marLeft w:val="640"/>
          <w:marRight w:val="0"/>
          <w:marTop w:val="0"/>
          <w:marBottom w:val="0"/>
          <w:divBdr>
            <w:top w:val="none" w:sz="0" w:space="0" w:color="auto"/>
            <w:left w:val="none" w:sz="0" w:space="0" w:color="auto"/>
            <w:bottom w:val="none" w:sz="0" w:space="0" w:color="auto"/>
            <w:right w:val="none" w:sz="0" w:space="0" w:color="auto"/>
          </w:divBdr>
        </w:div>
        <w:div w:id="807672836">
          <w:marLeft w:val="640"/>
          <w:marRight w:val="0"/>
          <w:marTop w:val="0"/>
          <w:marBottom w:val="0"/>
          <w:divBdr>
            <w:top w:val="none" w:sz="0" w:space="0" w:color="auto"/>
            <w:left w:val="none" w:sz="0" w:space="0" w:color="auto"/>
            <w:bottom w:val="none" w:sz="0" w:space="0" w:color="auto"/>
            <w:right w:val="none" w:sz="0" w:space="0" w:color="auto"/>
          </w:divBdr>
        </w:div>
      </w:divsChild>
    </w:div>
    <w:div w:id="1554197319">
      <w:bodyDiv w:val="1"/>
      <w:marLeft w:val="0"/>
      <w:marRight w:val="0"/>
      <w:marTop w:val="0"/>
      <w:marBottom w:val="0"/>
      <w:divBdr>
        <w:top w:val="none" w:sz="0" w:space="0" w:color="auto"/>
        <w:left w:val="none" w:sz="0" w:space="0" w:color="auto"/>
        <w:bottom w:val="none" w:sz="0" w:space="0" w:color="auto"/>
        <w:right w:val="none" w:sz="0" w:space="0" w:color="auto"/>
      </w:divBdr>
      <w:divsChild>
        <w:div w:id="495344883">
          <w:marLeft w:val="640"/>
          <w:marRight w:val="0"/>
          <w:marTop w:val="0"/>
          <w:marBottom w:val="0"/>
          <w:divBdr>
            <w:top w:val="none" w:sz="0" w:space="0" w:color="auto"/>
            <w:left w:val="none" w:sz="0" w:space="0" w:color="auto"/>
            <w:bottom w:val="none" w:sz="0" w:space="0" w:color="auto"/>
            <w:right w:val="none" w:sz="0" w:space="0" w:color="auto"/>
          </w:divBdr>
        </w:div>
        <w:div w:id="1736277982">
          <w:marLeft w:val="640"/>
          <w:marRight w:val="0"/>
          <w:marTop w:val="0"/>
          <w:marBottom w:val="0"/>
          <w:divBdr>
            <w:top w:val="none" w:sz="0" w:space="0" w:color="auto"/>
            <w:left w:val="none" w:sz="0" w:space="0" w:color="auto"/>
            <w:bottom w:val="none" w:sz="0" w:space="0" w:color="auto"/>
            <w:right w:val="none" w:sz="0" w:space="0" w:color="auto"/>
          </w:divBdr>
        </w:div>
        <w:div w:id="181939845">
          <w:marLeft w:val="640"/>
          <w:marRight w:val="0"/>
          <w:marTop w:val="0"/>
          <w:marBottom w:val="0"/>
          <w:divBdr>
            <w:top w:val="none" w:sz="0" w:space="0" w:color="auto"/>
            <w:left w:val="none" w:sz="0" w:space="0" w:color="auto"/>
            <w:bottom w:val="none" w:sz="0" w:space="0" w:color="auto"/>
            <w:right w:val="none" w:sz="0" w:space="0" w:color="auto"/>
          </w:divBdr>
        </w:div>
        <w:div w:id="698089818">
          <w:marLeft w:val="640"/>
          <w:marRight w:val="0"/>
          <w:marTop w:val="0"/>
          <w:marBottom w:val="0"/>
          <w:divBdr>
            <w:top w:val="none" w:sz="0" w:space="0" w:color="auto"/>
            <w:left w:val="none" w:sz="0" w:space="0" w:color="auto"/>
            <w:bottom w:val="none" w:sz="0" w:space="0" w:color="auto"/>
            <w:right w:val="none" w:sz="0" w:space="0" w:color="auto"/>
          </w:divBdr>
        </w:div>
        <w:div w:id="1356154364">
          <w:marLeft w:val="640"/>
          <w:marRight w:val="0"/>
          <w:marTop w:val="0"/>
          <w:marBottom w:val="0"/>
          <w:divBdr>
            <w:top w:val="none" w:sz="0" w:space="0" w:color="auto"/>
            <w:left w:val="none" w:sz="0" w:space="0" w:color="auto"/>
            <w:bottom w:val="none" w:sz="0" w:space="0" w:color="auto"/>
            <w:right w:val="none" w:sz="0" w:space="0" w:color="auto"/>
          </w:divBdr>
        </w:div>
        <w:div w:id="1968312655">
          <w:marLeft w:val="640"/>
          <w:marRight w:val="0"/>
          <w:marTop w:val="0"/>
          <w:marBottom w:val="0"/>
          <w:divBdr>
            <w:top w:val="none" w:sz="0" w:space="0" w:color="auto"/>
            <w:left w:val="none" w:sz="0" w:space="0" w:color="auto"/>
            <w:bottom w:val="none" w:sz="0" w:space="0" w:color="auto"/>
            <w:right w:val="none" w:sz="0" w:space="0" w:color="auto"/>
          </w:divBdr>
        </w:div>
        <w:div w:id="241763360">
          <w:marLeft w:val="640"/>
          <w:marRight w:val="0"/>
          <w:marTop w:val="0"/>
          <w:marBottom w:val="0"/>
          <w:divBdr>
            <w:top w:val="none" w:sz="0" w:space="0" w:color="auto"/>
            <w:left w:val="none" w:sz="0" w:space="0" w:color="auto"/>
            <w:bottom w:val="none" w:sz="0" w:space="0" w:color="auto"/>
            <w:right w:val="none" w:sz="0" w:space="0" w:color="auto"/>
          </w:divBdr>
        </w:div>
        <w:div w:id="1147816544">
          <w:marLeft w:val="640"/>
          <w:marRight w:val="0"/>
          <w:marTop w:val="0"/>
          <w:marBottom w:val="0"/>
          <w:divBdr>
            <w:top w:val="none" w:sz="0" w:space="0" w:color="auto"/>
            <w:left w:val="none" w:sz="0" w:space="0" w:color="auto"/>
            <w:bottom w:val="none" w:sz="0" w:space="0" w:color="auto"/>
            <w:right w:val="none" w:sz="0" w:space="0" w:color="auto"/>
          </w:divBdr>
        </w:div>
        <w:div w:id="1412196272">
          <w:marLeft w:val="640"/>
          <w:marRight w:val="0"/>
          <w:marTop w:val="0"/>
          <w:marBottom w:val="0"/>
          <w:divBdr>
            <w:top w:val="none" w:sz="0" w:space="0" w:color="auto"/>
            <w:left w:val="none" w:sz="0" w:space="0" w:color="auto"/>
            <w:bottom w:val="none" w:sz="0" w:space="0" w:color="auto"/>
            <w:right w:val="none" w:sz="0" w:space="0" w:color="auto"/>
          </w:divBdr>
        </w:div>
        <w:div w:id="1996645376">
          <w:marLeft w:val="640"/>
          <w:marRight w:val="0"/>
          <w:marTop w:val="0"/>
          <w:marBottom w:val="0"/>
          <w:divBdr>
            <w:top w:val="none" w:sz="0" w:space="0" w:color="auto"/>
            <w:left w:val="none" w:sz="0" w:space="0" w:color="auto"/>
            <w:bottom w:val="none" w:sz="0" w:space="0" w:color="auto"/>
            <w:right w:val="none" w:sz="0" w:space="0" w:color="auto"/>
          </w:divBdr>
        </w:div>
        <w:div w:id="209147071">
          <w:marLeft w:val="640"/>
          <w:marRight w:val="0"/>
          <w:marTop w:val="0"/>
          <w:marBottom w:val="0"/>
          <w:divBdr>
            <w:top w:val="none" w:sz="0" w:space="0" w:color="auto"/>
            <w:left w:val="none" w:sz="0" w:space="0" w:color="auto"/>
            <w:bottom w:val="none" w:sz="0" w:space="0" w:color="auto"/>
            <w:right w:val="none" w:sz="0" w:space="0" w:color="auto"/>
          </w:divBdr>
        </w:div>
        <w:div w:id="1361051744">
          <w:marLeft w:val="640"/>
          <w:marRight w:val="0"/>
          <w:marTop w:val="0"/>
          <w:marBottom w:val="0"/>
          <w:divBdr>
            <w:top w:val="none" w:sz="0" w:space="0" w:color="auto"/>
            <w:left w:val="none" w:sz="0" w:space="0" w:color="auto"/>
            <w:bottom w:val="none" w:sz="0" w:space="0" w:color="auto"/>
            <w:right w:val="none" w:sz="0" w:space="0" w:color="auto"/>
          </w:divBdr>
        </w:div>
        <w:div w:id="1591574227">
          <w:marLeft w:val="640"/>
          <w:marRight w:val="0"/>
          <w:marTop w:val="0"/>
          <w:marBottom w:val="0"/>
          <w:divBdr>
            <w:top w:val="none" w:sz="0" w:space="0" w:color="auto"/>
            <w:left w:val="none" w:sz="0" w:space="0" w:color="auto"/>
            <w:bottom w:val="none" w:sz="0" w:space="0" w:color="auto"/>
            <w:right w:val="none" w:sz="0" w:space="0" w:color="auto"/>
          </w:divBdr>
        </w:div>
        <w:div w:id="516819934">
          <w:marLeft w:val="640"/>
          <w:marRight w:val="0"/>
          <w:marTop w:val="0"/>
          <w:marBottom w:val="0"/>
          <w:divBdr>
            <w:top w:val="none" w:sz="0" w:space="0" w:color="auto"/>
            <w:left w:val="none" w:sz="0" w:space="0" w:color="auto"/>
            <w:bottom w:val="none" w:sz="0" w:space="0" w:color="auto"/>
            <w:right w:val="none" w:sz="0" w:space="0" w:color="auto"/>
          </w:divBdr>
        </w:div>
        <w:div w:id="1273246714">
          <w:marLeft w:val="640"/>
          <w:marRight w:val="0"/>
          <w:marTop w:val="0"/>
          <w:marBottom w:val="0"/>
          <w:divBdr>
            <w:top w:val="none" w:sz="0" w:space="0" w:color="auto"/>
            <w:left w:val="none" w:sz="0" w:space="0" w:color="auto"/>
            <w:bottom w:val="none" w:sz="0" w:space="0" w:color="auto"/>
            <w:right w:val="none" w:sz="0" w:space="0" w:color="auto"/>
          </w:divBdr>
        </w:div>
        <w:div w:id="118884501">
          <w:marLeft w:val="640"/>
          <w:marRight w:val="0"/>
          <w:marTop w:val="0"/>
          <w:marBottom w:val="0"/>
          <w:divBdr>
            <w:top w:val="none" w:sz="0" w:space="0" w:color="auto"/>
            <w:left w:val="none" w:sz="0" w:space="0" w:color="auto"/>
            <w:bottom w:val="none" w:sz="0" w:space="0" w:color="auto"/>
            <w:right w:val="none" w:sz="0" w:space="0" w:color="auto"/>
          </w:divBdr>
        </w:div>
        <w:div w:id="935215190">
          <w:marLeft w:val="640"/>
          <w:marRight w:val="0"/>
          <w:marTop w:val="0"/>
          <w:marBottom w:val="0"/>
          <w:divBdr>
            <w:top w:val="none" w:sz="0" w:space="0" w:color="auto"/>
            <w:left w:val="none" w:sz="0" w:space="0" w:color="auto"/>
            <w:bottom w:val="none" w:sz="0" w:space="0" w:color="auto"/>
            <w:right w:val="none" w:sz="0" w:space="0" w:color="auto"/>
          </w:divBdr>
        </w:div>
        <w:div w:id="1097750592">
          <w:marLeft w:val="640"/>
          <w:marRight w:val="0"/>
          <w:marTop w:val="0"/>
          <w:marBottom w:val="0"/>
          <w:divBdr>
            <w:top w:val="none" w:sz="0" w:space="0" w:color="auto"/>
            <w:left w:val="none" w:sz="0" w:space="0" w:color="auto"/>
            <w:bottom w:val="none" w:sz="0" w:space="0" w:color="auto"/>
            <w:right w:val="none" w:sz="0" w:space="0" w:color="auto"/>
          </w:divBdr>
        </w:div>
        <w:div w:id="1117142533">
          <w:marLeft w:val="640"/>
          <w:marRight w:val="0"/>
          <w:marTop w:val="0"/>
          <w:marBottom w:val="0"/>
          <w:divBdr>
            <w:top w:val="none" w:sz="0" w:space="0" w:color="auto"/>
            <w:left w:val="none" w:sz="0" w:space="0" w:color="auto"/>
            <w:bottom w:val="none" w:sz="0" w:space="0" w:color="auto"/>
            <w:right w:val="none" w:sz="0" w:space="0" w:color="auto"/>
          </w:divBdr>
        </w:div>
        <w:div w:id="1872186029">
          <w:marLeft w:val="640"/>
          <w:marRight w:val="0"/>
          <w:marTop w:val="0"/>
          <w:marBottom w:val="0"/>
          <w:divBdr>
            <w:top w:val="none" w:sz="0" w:space="0" w:color="auto"/>
            <w:left w:val="none" w:sz="0" w:space="0" w:color="auto"/>
            <w:bottom w:val="none" w:sz="0" w:space="0" w:color="auto"/>
            <w:right w:val="none" w:sz="0" w:space="0" w:color="auto"/>
          </w:divBdr>
        </w:div>
        <w:div w:id="1630234731">
          <w:marLeft w:val="640"/>
          <w:marRight w:val="0"/>
          <w:marTop w:val="0"/>
          <w:marBottom w:val="0"/>
          <w:divBdr>
            <w:top w:val="none" w:sz="0" w:space="0" w:color="auto"/>
            <w:left w:val="none" w:sz="0" w:space="0" w:color="auto"/>
            <w:bottom w:val="none" w:sz="0" w:space="0" w:color="auto"/>
            <w:right w:val="none" w:sz="0" w:space="0" w:color="auto"/>
          </w:divBdr>
        </w:div>
        <w:div w:id="35784567">
          <w:marLeft w:val="640"/>
          <w:marRight w:val="0"/>
          <w:marTop w:val="0"/>
          <w:marBottom w:val="0"/>
          <w:divBdr>
            <w:top w:val="none" w:sz="0" w:space="0" w:color="auto"/>
            <w:left w:val="none" w:sz="0" w:space="0" w:color="auto"/>
            <w:bottom w:val="none" w:sz="0" w:space="0" w:color="auto"/>
            <w:right w:val="none" w:sz="0" w:space="0" w:color="auto"/>
          </w:divBdr>
        </w:div>
        <w:div w:id="2023848583">
          <w:marLeft w:val="640"/>
          <w:marRight w:val="0"/>
          <w:marTop w:val="0"/>
          <w:marBottom w:val="0"/>
          <w:divBdr>
            <w:top w:val="none" w:sz="0" w:space="0" w:color="auto"/>
            <w:left w:val="none" w:sz="0" w:space="0" w:color="auto"/>
            <w:bottom w:val="none" w:sz="0" w:space="0" w:color="auto"/>
            <w:right w:val="none" w:sz="0" w:space="0" w:color="auto"/>
          </w:divBdr>
        </w:div>
        <w:div w:id="768745374">
          <w:marLeft w:val="640"/>
          <w:marRight w:val="0"/>
          <w:marTop w:val="0"/>
          <w:marBottom w:val="0"/>
          <w:divBdr>
            <w:top w:val="none" w:sz="0" w:space="0" w:color="auto"/>
            <w:left w:val="none" w:sz="0" w:space="0" w:color="auto"/>
            <w:bottom w:val="none" w:sz="0" w:space="0" w:color="auto"/>
            <w:right w:val="none" w:sz="0" w:space="0" w:color="auto"/>
          </w:divBdr>
        </w:div>
        <w:div w:id="2015837859">
          <w:marLeft w:val="640"/>
          <w:marRight w:val="0"/>
          <w:marTop w:val="0"/>
          <w:marBottom w:val="0"/>
          <w:divBdr>
            <w:top w:val="none" w:sz="0" w:space="0" w:color="auto"/>
            <w:left w:val="none" w:sz="0" w:space="0" w:color="auto"/>
            <w:bottom w:val="none" w:sz="0" w:space="0" w:color="auto"/>
            <w:right w:val="none" w:sz="0" w:space="0" w:color="auto"/>
          </w:divBdr>
        </w:div>
        <w:div w:id="459032208">
          <w:marLeft w:val="640"/>
          <w:marRight w:val="0"/>
          <w:marTop w:val="0"/>
          <w:marBottom w:val="0"/>
          <w:divBdr>
            <w:top w:val="none" w:sz="0" w:space="0" w:color="auto"/>
            <w:left w:val="none" w:sz="0" w:space="0" w:color="auto"/>
            <w:bottom w:val="none" w:sz="0" w:space="0" w:color="auto"/>
            <w:right w:val="none" w:sz="0" w:space="0" w:color="auto"/>
          </w:divBdr>
        </w:div>
        <w:div w:id="793597049">
          <w:marLeft w:val="640"/>
          <w:marRight w:val="0"/>
          <w:marTop w:val="0"/>
          <w:marBottom w:val="0"/>
          <w:divBdr>
            <w:top w:val="none" w:sz="0" w:space="0" w:color="auto"/>
            <w:left w:val="none" w:sz="0" w:space="0" w:color="auto"/>
            <w:bottom w:val="none" w:sz="0" w:space="0" w:color="auto"/>
            <w:right w:val="none" w:sz="0" w:space="0" w:color="auto"/>
          </w:divBdr>
        </w:div>
        <w:div w:id="1452549932">
          <w:marLeft w:val="640"/>
          <w:marRight w:val="0"/>
          <w:marTop w:val="0"/>
          <w:marBottom w:val="0"/>
          <w:divBdr>
            <w:top w:val="none" w:sz="0" w:space="0" w:color="auto"/>
            <w:left w:val="none" w:sz="0" w:space="0" w:color="auto"/>
            <w:bottom w:val="none" w:sz="0" w:space="0" w:color="auto"/>
            <w:right w:val="none" w:sz="0" w:space="0" w:color="auto"/>
          </w:divBdr>
        </w:div>
        <w:div w:id="1552502164">
          <w:marLeft w:val="640"/>
          <w:marRight w:val="0"/>
          <w:marTop w:val="0"/>
          <w:marBottom w:val="0"/>
          <w:divBdr>
            <w:top w:val="none" w:sz="0" w:space="0" w:color="auto"/>
            <w:left w:val="none" w:sz="0" w:space="0" w:color="auto"/>
            <w:bottom w:val="none" w:sz="0" w:space="0" w:color="auto"/>
            <w:right w:val="none" w:sz="0" w:space="0" w:color="auto"/>
          </w:divBdr>
        </w:div>
        <w:div w:id="1150245550">
          <w:marLeft w:val="640"/>
          <w:marRight w:val="0"/>
          <w:marTop w:val="0"/>
          <w:marBottom w:val="0"/>
          <w:divBdr>
            <w:top w:val="none" w:sz="0" w:space="0" w:color="auto"/>
            <w:left w:val="none" w:sz="0" w:space="0" w:color="auto"/>
            <w:bottom w:val="none" w:sz="0" w:space="0" w:color="auto"/>
            <w:right w:val="none" w:sz="0" w:space="0" w:color="auto"/>
          </w:divBdr>
        </w:div>
        <w:div w:id="1536968578">
          <w:marLeft w:val="640"/>
          <w:marRight w:val="0"/>
          <w:marTop w:val="0"/>
          <w:marBottom w:val="0"/>
          <w:divBdr>
            <w:top w:val="none" w:sz="0" w:space="0" w:color="auto"/>
            <w:left w:val="none" w:sz="0" w:space="0" w:color="auto"/>
            <w:bottom w:val="none" w:sz="0" w:space="0" w:color="auto"/>
            <w:right w:val="none" w:sz="0" w:space="0" w:color="auto"/>
          </w:divBdr>
        </w:div>
        <w:div w:id="1978560649">
          <w:marLeft w:val="640"/>
          <w:marRight w:val="0"/>
          <w:marTop w:val="0"/>
          <w:marBottom w:val="0"/>
          <w:divBdr>
            <w:top w:val="none" w:sz="0" w:space="0" w:color="auto"/>
            <w:left w:val="none" w:sz="0" w:space="0" w:color="auto"/>
            <w:bottom w:val="none" w:sz="0" w:space="0" w:color="auto"/>
            <w:right w:val="none" w:sz="0" w:space="0" w:color="auto"/>
          </w:divBdr>
        </w:div>
        <w:div w:id="1476296644">
          <w:marLeft w:val="640"/>
          <w:marRight w:val="0"/>
          <w:marTop w:val="0"/>
          <w:marBottom w:val="0"/>
          <w:divBdr>
            <w:top w:val="none" w:sz="0" w:space="0" w:color="auto"/>
            <w:left w:val="none" w:sz="0" w:space="0" w:color="auto"/>
            <w:bottom w:val="none" w:sz="0" w:space="0" w:color="auto"/>
            <w:right w:val="none" w:sz="0" w:space="0" w:color="auto"/>
          </w:divBdr>
        </w:div>
        <w:div w:id="690886454">
          <w:marLeft w:val="640"/>
          <w:marRight w:val="0"/>
          <w:marTop w:val="0"/>
          <w:marBottom w:val="0"/>
          <w:divBdr>
            <w:top w:val="none" w:sz="0" w:space="0" w:color="auto"/>
            <w:left w:val="none" w:sz="0" w:space="0" w:color="auto"/>
            <w:bottom w:val="none" w:sz="0" w:space="0" w:color="auto"/>
            <w:right w:val="none" w:sz="0" w:space="0" w:color="auto"/>
          </w:divBdr>
        </w:div>
        <w:div w:id="2058165391">
          <w:marLeft w:val="640"/>
          <w:marRight w:val="0"/>
          <w:marTop w:val="0"/>
          <w:marBottom w:val="0"/>
          <w:divBdr>
            <w:top w:val="none" w:sz="0" w:space="0" w:color="auto"/>
            <w:left w:val="none" w:sz="0" w:space="0" w:color="auto"/>
            <w:bottom w:val="none" w:sz="0" w:space="0" w:color="auto"/>
            <w:right w:val="none" w:sz="0" w:space="0" w:color="auto"/>
          </w:divBdr>
        </w:div>
        <w:div w:id="585456644">
          <w:marLeft w:val="640"/>
          <w:marRight w:val="0"/>
          <w:marTop w:val="0"/>
          <w:marBottom w:val="0"/>
          <w:divBdr>
            <w:top w:val="none" w:sz="0" w:space="0" w:color="auto"/>
            <w:left w:val="none" w:sz="0" w:space="0" w:color="auto"/>
            <w:bottom w:val="none" w:sz="0" w:space="0" w:color="auto"/>
            <w:right w:val="none" w:sz="0" w:space="0" w:color="auto"/>
          </w:divBdr>
        </w:div>
        <w:div w:id="784422413">
          <w:marLeft w:val="640"/>
          <w:marRight w:val="0"/>
          <w:marTop w:val="0"/>
          <w:marBottom w:val="0"/>
          <w:divBdr>
            <w:top w:val="none" w:sz="0" w:space="0" w:color="auto"/>
            <w:left w:val="none" w:sz="0" w:space="0" w:color="auto"/>
            <w:bottom w:val="none" w:sz="0" w:space="0" w:color="auto"/>
            <w:right w:val="none" w:sz="0" w:space="0" w:color="auto"/>
          </w:divBdr>
        </w:div>
        <w:div w:id="1633055480">
          <w:marLeft w:val="640"/>
          <w:marRight w:val="0"/>
          <w:marTop w:val="0"/>
          <w:marBottom w:val="0"/>
          <w:divBdr>
            <w:top w:val="none" w:sz="0" w:space="0" w:color="auto"/>
            <w:left w:val="none" w:sz="0" w:space="0" w:color="auto"/>
            <w:bottom w:val="none" w:sz="0" w:space="0" w:color="auto"/>
            <w:right w:val="none" w:sz="0" w:space="0" w:color="auto"/>
          </w:divBdr>
        </w:div>
        <w:div w:id="1346788774">
          <w:marLeft w:val="640"/>
          <w:marRight w:val="0"/>
          <w:marTop w:val="0"/>
          <w:marBottom w:val="0"/>
          <w:divBdr>
            <w:top w:val="none" w:sz="0" w:space="0" w:color="auto"/>
            <w:left w:val="none" w:sz="0" w:space="0" w:color="auto"/>
            <w:bottom w:val="none" w:sz="0" w:space="0" w:color="auto"/>
            <w:right w:val="none" w:sz="0" w:space="0" w:color="auto"/>
          </w:divBdr>
        </w:div>
        <w:div w:id="1182016662">
          <w:marLeft w:val="640"/>
          <w:marRight w:val="0"/>
          <w:marTop w:val="0"/>
          <w:marBottom w:val="0"/>
          <w:divBdr>
            <w:top w:val="none" w:sz="0" w:space="0" w:color="auto"/>
            <w:left w:val="none" w:sz="0" w:space="0" w:color="auto"/>
            <w:bottom w:val="none" w:sz="0" w:space="0" w:color="auto"/>
            <w:right w:val="none" w:sz="0" w:space="0" w:color="auto"/>
          </w:divBdr>
        </w:div>
        <w:div w:id="244002047">
          <w:marLeft w:val="640"/>
          <w:marRight w:val="0"/>
          <w:marTop w:val="0"/>
          <w:marBottom w:val="0"/>
          <w:divBdr>
            <w:top w:val="none" w:sz="0" w:space="0" w:color="auto"/>
            <w:left w:val="none" w:sz="0" w:space="0" w:color="auto"/>
            <w:bottom w:val="none" w:sz="0" w:space="0" w:color="auto"/>
            <w:right w:val="none" w:sz="0" w:space="0" w:color="auto"/>
          </w:divBdr>
        </w:div>
        <w:div w:id="1169907167">
          <w:marLeft w:val="640"/>
          <w:marRight w:val="0"/>
          <w:marTop w:val="0"/>
          <w:marBottom w:val="0"/>
          <w:divBdr>
            <w:top w:val="none" w:sz="0" w:space="0" w:color="auto"/>
            <w:left w:val="none" w:sz="0" w:space="0" w:color="auto"/>
            <w:bottom w:val="none" w:sz="0" w:space="0" w:color="auto"/>
            <w:right w:val="none" w:sz="0" w:space="0" w:color="auto"/>
          </w:divBdr>
        </w:div>
        <w:div w:id="1400909350">
          <w:marLeft w:val="640"/>
          <w:marRight w:val="0"/>
          <w:marTop w:val="0"/>
          <w:marBottom w:val="0"/>
          <w:divBdr>
            <w:top w:val="none" w:sz="0" w:space="0" w:color="auto"/>
            <w:left w:val="none" w:sz="0" w:space="0" w:color="auto"/>
            <w:bottom w:val="none" w:sz="0" w:space="0" w:color="auto"/>
            <w:right w:val="none" w:sz="0" w:space="0" w:color="auto"/>
          </w:divBdr>
        </w:div>
        <w:div w:id="1864442963">
          <w:marLeft w:val="640"/>
          <w:marRight w:val="0"/>
          <w:marTop w:val="0"/>
          <w:marBottom w:val="0"/>
          <w:divBdr>
            <w:top w:val="none" w:sz="0" w:space="0" w:color="auto"/>
            <w:left w:val="none" w:sz="0" w:space="0" w:color="auto"/>
            <w:bottom w:val="none" w:sz="0" w:space="0" w:color="auto"/>
            <w:right w:val="none" w:sz="0" w:space="0" w:color="auto"/>
          </w:divBdr>
        </w:div>
        <w:div w:id="486170127">
          <w:marLeft w:val="640"/>
          <w:marRight w:val="0"/>
          <w:marTop w:val="0"/>
          <w:marBottom w:val="0"/>
          <w:divBdr>
            <w:top w:val="none" w:sz="0" w:space="0" w:color="auto"/>
            <w:left w:val="none" w:sz="0" w:space="0" w:color="auto"/>
            <w:bottom w:val="none" w:sz="0" w:space="0" w:color="auto"/>
            <w:right w:val="none" w:sz="0" w:space="0" w:color="auto"/>
          </w:divBdr>
        </w:div>
        <w:div w:id="479463651">
          <w:marLeft w:val="640"/>
          <w:marRight w:val="0"/>
          <w:marTop w:val="0"/>
          <w:marBottom w:val="0"/>
          <w:divBdr>
            <w:top w:val="none" w:sz="0" w:space="0" w:color="auto"/>
            <w:left w:val="none" w:sz="0" w:space="0" w:color="auto"/>
            <w:bottom w:val="none" w:sz="0" w:space="0" w:color="auto"/>
            <w:right w:val="none" w:sz="0" w:space="0" w:color="auto"/>
          </w:divBdr>
        </w:div>
        <w:div w:id="2116240887">
          <w:marLeft w:val="640"/>
          <w:marRight w:val="0"/>
          <w:marTop w:val="0"/>
          <w:marBottom w:val="0"/>
          <w:divBdr>
            <w:top w:val="none" w:sz="0" w:space="0" w:color="auto"/>
            <w:left w:val="none" w:sz="0" w:space="0" w:color="auto"/>
            <w:bottom w:val="none" w:sz="0" w:space="0" w:color="auto"/>
            <w:right w:val="none" w:sz="0" w:space="0" w:color="auto"/>
          </w:divBdr>
        </w:div>
        <w:div w:id="968315127">
          <w:marLeft w:val="640"/>
          <w:marRight w:val="0"/>
          <w:marTop w:val="0"/>
          <w:marBottom w:val="0"/>
          <w:divBdr>
            <w:top w:val="none" w:sz="0" w:space="0" w:color="auto"/>
            <w:left w:val="none" w:sz="0" w:space="0" w:color="auto"/>
            <w:bottom w:val="none" w:sz="0" w:space="0" w:color="auto"/>
            <w:right w:val="none" w:sz="0" w:space="0" w:color="auto"/>
          </w:divBdr>
        </w:div>
        <w:div w:id="1098521551">
          <w:marLeft w:val="640"/>
          <w:marRight w:val="0"/>
          <w:marTop w:val="0"/>
          <w:marBottom w:val="0"/>
          <w:divBdr>
            <w:top w:val="none" w:sz="0" w:space="0" w:color="auto"/>
            <w:left w:val="none" w:sz="0" w:space="0" w:color="auto"/>
            <w:bottom w:val="none" w:sz="0" w:space="0" w:color="auto"/>
            <w:right w:val="none" w:sz="0" w:space="0" w:color="auto"/>
          </w:divBdr>
        </w:div>
      </w:divsChild>
    </w:div>
    <w:div w:id="1571109559">
      <w:bodyDiv w:val="1"/>
      <w:marLeft w:val="0"/>
      <w:marRight w:val="0"/>
      <w:marTop w:val="0"/>
      <w:marBottom w:val="0"/>
      <w:divBdr>
        <w:top w:val="none" w:sz="0" w:space="0" w:color="auto"/>
        <w:left w:val="none" w:sz="0" w:space="0" w:color="auto"/>
        <w:bottom w:val="none" w:sz="0" w:space="0" w:color="auto"/>
        <w:right w:val="none" w:sz="0" w:space="0" w:color="auto"/>
      </w:divBdr>
      <w:divsChild>
        <w:div w:id="5642573">
          <w:marLeft w:val="640"/>
          <w:marRight w:val="0"/>
          <w:marTop w:val="0"/>
          <w:marBottom w:val="0"/>
          <w:divBdr>
            <w:top w:val="none" w:sz="0" w:space="0" w:color="auto"/>
            <w:left w:val="none" w:sz="0" w:space="0" w:color="auto"/>
            <w:bottom w:val="none" w:sz="0" w:space="0" w:color="auto"/>
            <w:right w:val="none" w:sz="0" w:space="0" w:color="auto"/>
          </w:divBdr>
        </w:div>
        <w:div w:id="1072629280">
          <w:marLeft w:val="640"/>
          <w:marRight w:val="0"/>
          <w:marTop w:val="0"/>
          <w:marBottom w:val="0"/>
          <w:divBdr>
            <w:top w:val="none" w:sz="0" w:space="0" w:color="auto"/>
            <w:left w:val="none" w:sz="0" w:space="0" w:color="auto"/>
            <w:bottom w:val="none" w:sz="0" w:space="0" w:color="auto"/>
            <w:right w:val="none" w:sz="0" w:space="0" w:color="auto"/>
          </w:divBdr>
        </w:div>
        <w:div w:id="26610557">
          <w:marLeft w:val="640"/>
          <w:marRight w:val="0"/>
          <w:marTop w:val="0"/>
          <w:marBottom w:val="0"/>
          <w:divBdr>
            <w:top w:val="none" w:sz="0" w:space="0" w:color="auto"/>
            <w:left w:val="none" w:sz="0" w:space="0" w:color="auto"/>
            <w:bottom w:val="none" w:sz="0" w:space="0" w:color="auto"/>
            <w:right w:val="none" w:sz="0" w:space="0" w:color="auto"/>
          </w:divBdr>
        </w:div>
        <w:div w:id="1308051328">
          <w:marLeft w:val="640"/>
          <w:marRight w:val="0"/>
          <w:marTop w:val="0"/>
          <w:marBottom w:val="0"/>
          <w:divBdr>
            <w:top w:val="none" w:sz="0" w:space="0" w:color="auto"/>
            <w:left w:val="none" w:sz="0" w:space="0" w:color="auto"/>
            <w:bottom w:val="none" w:sz="0" w:space="0" w:color="auto"/>
            <w:right w:val="none" w:sz="0" w:space="0" w:color="auto"/>
          </w:divBdr>
        </w:div>
        <w:div w:id="229507867">
          <w:marLeft w:val="640"/>
          <w:marRight w:val="0"/>
          <w:marTop w:val="0"/>
          <w:marBottom w:val="0"/>
          <w:divBdr>
            <w:top w:val="none" w:sz="0" w:space="0" w:color="auto"/>
            <w:left w:val="none" w:sz="0" w:space="0" w:color="auto"/>
            <w:bottom w:val="none" w:sz="0" w:space="0" w:color="auto"/>
            <w:right w:val="none" w:sz="0" w:space="0" w:color="auto"/>
          </w:divBdr>
        </w:div>
        <w:div w:id="883980080">
          <w:marLeft w:val="640"/>
          <w:marRight w:val="0"/>
          <w:marTop w:val="0"/>
          <w:marBottom w:val="0"/>
          <w:divBdr>
            <w:top w:val="none" w:sz="0" w:space="0" w:color="auto"/>
            <w:left w:val="none" w:sz="0" w:space="0" w:color="auto"/>
            <w:bottom w:val="none" w:sz="0" w:space="0" w:color="auto"/>
            <w:right w:val="none" w:sz="0" w:space="0" w:color="auto"/>
          </w:divBdr>
        </w:div>
        <w:div w:id="309753634">
          <w:marLeft w:val="640"/>
          <w:marRight w:val="0"/>
          <w:marTop w:val="0"/>
          <w:marBottom w:val="0"/>
          <w:divBdr>
            <w:top w:val="none" w:sz="0" w:space="0" w:color="auto"/>
            <w:left w:val="none" w:sz="0" w:space="0" w:color="auto"/>
            <w:bottom w:val="none" w:sz="0" w:space="0" w:color="auto"/>
            <w:right w:val="none" w:sz="0" w:space="0" w:color="auto"/>
          </w:divBdr>
        </w:div>
        <w:div w:id="1986007519">
          <w:marLeft w:val="640"/>
          <w:marRight w:val="0"/>
          <w:marTop w:val="0"/>
          <w:marBottom w:val="0"/>
          <w:divBdr>
            <w:top w:val="none" w:sz="0" w:space="0" w:color="auto"/>
            <w:left w:val="none" w:sz="0" w:space="0" w:color="auto"/>
            <w:bottom w:val="none" w:sz="0" w:space="0" w:color="auto"/>
            <w:right w:val="none" w:sz="0" w:space="0" w:color="auto"/>
          </w:divBdr>
        </w:div>
        <w:div w:id="892040426">
          <w:marLeft w:val="640"/>
          <w:marRight w:val="0"/>
          <w:marTop w:val="0"/>
          <w:marBottom w:val="0"/>
          <w:divBdr>
            <w:top w:val="none" w:sz="0" w:space="0" w:color="auto"/>
            <w:left w:val="none" w:sz="0" w:space="0" w:color="auto"/>
            <w:bottom w:val="none" w:sz="0" w:space="0" w:color="auto"/>
            <w:right w:val="none" w:sz="0" w:space="0" w:color="auto"/>
          </w:divBdr>
        </w:div>
        <w:div w:id="1687975094">
          <w:marLeft w:val="640"/>
          <w:marRight w:val="0"/>
          <w:marTop w:val="0"/>
          <w:marBottom w:val="0"/>
          <w:divBdr>
            <w:top w:val="none" w:sz="0" w:space="0" w:color="auto"/>
            <w:left w:val="none" w:sz="0" w:space="0" w:color="auto"/>
            <w:bottom w:val="none" w:sz="0" w:space="0" w:color="auto"/>
            <w:right w:val="none" w:sz="0" w:space="0" w:color="auto"/>
          </w:divBdr>
        </w:div>
        <w:div w:id="239608240">
          <w:marLeft w:val="640"/>
          <w:marRight w:val="0"/>
          <w:marTop w:val="0"/>
          <w:marBottom w:val="0"/>
          <w:divBdr>
            <w:top w:val="none" w:sz="0" w:space="0" w:color="auto"/>
            <w:left w:val="none" w:sz="0" w:space="0" w:color="auto"/>
            <w:bottom w:val="none" w:sz="0" w:space="0" w:color="auto"/>
            <w:right w:val="none" w:sz="0" w:space="0" w:color="auto"/>
          </w:divBdr>
        </w:div>
        <w:div w:id="2019118866">
          <w:marLeft w:val="640"/>
          <w:marRight w:val="0"/>
          <w:marTop w:val="0"/>
          <w:marBottom w:val="0"/>
          <w:divBdr>
            <w:top w:val="none" w:sz="0" w:space="0" w:color="auto"/>
            <w:left w:val="none" w:sz="0" w:space="0" w:color="auto"/>
            <w:bottom w:val="none" w:sz="0" w:space="0" w:color="auto"/>
            <w:right w:val="none" w:sz="0" w:space="0" w:color="auto"/>
          </w:divBdr>
        </w:div>
        <w:div w:id="210003981">
          <w:marLeft w:val="640"/>
          <w:marRight w:val="0"/>
          <w:marTop w:val="0"/>
          <w:marBottom w:val="0"/>
          <w:divBdr>
            <w:top w:val="none" w:sz="0" w:space="0" w:color="auto"/>
            <w:left w:val="none" w:sz="0" w:space="0" w:color="auto"/>
            <w:bottom w:val="none" w:sz="0" w:space="0" w:color="auto"/>
            <w:right w:val="none" w:sz="0" w:space="0" w:color="auto"/>
          </w:divBdr>
        </w:div>
        <w:div w:id="1794447406">
          <w:marLeft w:val="640"/>
          <w:marRight w:val="0"/>
          <w:marTop w:val="0"/>
          <w:marBottom w:val="0"/>
          <w:divBdr>
            <w:top w:val="none" w:sz="0" w:space="0" w:color="auto"/>
            <w:left w:val="none" w:sz="0" w:space="0" w:color="auto"/>
            <w:bottom w:val="none" w:sz="0" w:space="0" w:color="auto"/>
            <w:right w:val="none" w:sz="0" w:space="0" w:color="auto"/>
          </w:divBdr>
        </w:div>
        <w:div w:id="597833483">
          <w:marLeft w:val="640"/>
          <w:marRight w:val="0"/>
          <w:marTop w:val="0"/>
          <w:marBottom w:val="0"/>
          <w:divBdr>
            <w:top w:val="none" w:sz="0" w:space="0" w:color="auto"/>
            <w:left w:val="none" w:sz="0" w:space="0" w:color="auto"/>
            <w:bottom w:val="none" w:sz="0" w:space="0" w:color="auto"/>
            <w:right w:val="none" w:sz="0" w:space="0" w:color="auto"/>
          </w:divBdr>
        </w:div>
        <w:div w:id="885532926">
          <w:marLeft w:val="640"/>
          <w:marRight w:val="0"/>
          <w:marTop w:val="0"/>
          <w:marBottom w:val="0"/>
          <w:divBdr>
            <w:top w:val="none" w:sz="0" w:space="0" w:color="auto"/>
            <w:left w:val="none" w:sz="0" w:space="0" w:color="auto"/>
            <w:bottom w:val="none" w:sz="0" w:space="0" w:color="auto"/>
            <w:right w:val="none" w:sz="0" w:space="0" w:color="auto"/>
          </w:divBdr>
        </w:div>
        <w:div w:id="859004416">
          <w:marLeft w:val="640"/>
          <w:marRight w:val="0"/>
          <w:marTop w:val="0"/>
          <w:marBottom w:val="0"/>
          <w:divBdr>
            <w:top w:val="none" w:sz="0" w:space="0" w:color="auto"/>
            <w:left w:val="none" w:sz="0" w:space="0" w:color="auto"/>
            <w:bottom w:val="none" w:sz="0" w:space="0" w:color="auto"/>
            <w:right w:val="none" w:sz="0" w:space="0" w:color="auto"/>
          </w:divBdr>
        </w:div>
        <w:div w:id="956831569">
          <w:marLeft w:val="640"/>
          <w:marRight w:val="0"/>
          <w:marTop w:val="0"/>
          <w:marBottom w:val="0"/>
          <w:divBdr>
            <w:top w:val="none" w:sz="0" w:space="0" w:color="auto"/>
            <w:left w:val="none" w:sz="0" w:space="0" w:color="auto"/>
            <w:bottom w:val="none" w:sz="0" w:space="0" w:color="auto"/>
            <w:right w:val="none" w:sz="0" w:space="0" w:color="auto"/>
          </w:divBdr>
        </w:div>
        <w:div w:id="372921236">
          <w:marLeft w:val="640"/>
          <w:marRight w:val="0"/>
          <w:marTop w:val="0"/>
          <w:marBottom w:val="0"/>
          <w:divBdr>
            <w:top w:val="none" w:sz="0" w:space="0" w:color="auto"/>
            <w:left w:val="none" w:sz="0" w:space="0" w:color="auto"/>
            <w:bottom w:val="none" w:sz="0" w:space="0" w:color="auto"/>
            <w:right w:val="none" w:sz="0" w:space="0" w:color="auto"/>
          </w:divBdr>
        </w:div>
        <w:div w:id="1692804035">
          <w:marLeft w:val="640"/>
          <w:marRight w:val="0"/>
          <w:marTop w:val="0"/>
          <w:marBottom w:val="0"/>
          <w:divBdr>
            <w:top w:val="none" w:sz="0" w:space="0" w:color="auto"/>
            <w:left w:val="none" w:sz="0" w:space="0" w:color="auto"/>
            <w:bottom w:val="none" w:sz="0" w:space="0" w:color="auto"/>
            <w:right w:val="none" w:sz="0" w:space="0" w:color="auto"/>
          </w:divBdr>
        </w:div>
        <w:div w:id="355352850">
          <w:marLeft w:val="640"/>
          <w:marRight w:val="0"/>
          <w:marTop w:val="0"/>
          <w:marBottom w:val="0"/>
          <w:divBdr>
            <w:top w:val="none" w:sz="0" w:space="0" w:color="auto"/>
            <w:left w:val="none" w:sz="0" w:space="0" w:color="auto"/>
            <w:bottom w:val="none" w:sz="0" w:space="0" w:color="auto"/>
            <w:right w:val="none" w:sz="0" w:space="0" w:color="auto"/>
          </w:divBdr>
        </w:div>
        <w:div w:id="1715890339">
          <w:marLeft w:val="640"/>
          <w:marRight w:val="0"/>
          <w:marTop w:val="0"/>
          <w:marBottom w:val="0"/>
          <w:divBdr>
            <w:top w:val="none" w:sz="0" w:space="0" w:color="auto"/>
            <w:left w:val="none" w:sz="0" w:space="0" w:color="auto"/>
            <w:bottom w:val="none" w:sz="0" w:space="0" w:color="auto"/>
            <w:right w:val="none" w:sz="0" w:space="0" w:color="auto"/>
          </w:divBdr>
        </w:div>
        <w:div w:id="1739939441">
          <w:marLeft w:val="640"/>
          <w:marRight w:val="0"/>
          <w:marTop w:val="0"/>
          <w:marBottom w:val="0"/>
          <w:divBdr>
            <w:top w:val="none" w:sz="0" w:space="0" w:color="auto"/>
            <w:left w:val="none" w:sz="0" w:space="0" w:color="auto"/>
            <w:bottom w:val="none" w:sz="0" w:space="0" w:color="auto"/>
            <w:right w:val="none" w:sz="0" w:space="0" w:color="auto"/>
          </w:divBdr>
        </w:div>
        <w:div w:id="721291915">
          <w:marLeft w:val="640"/>
          <w:marRight w:val="0"/>
          <w:marTop w:val="0"/>
          <w:marBottom w:val="0"/>
          <w:divBdr>
            <w:top w:val="none" w:sz="0" w:space="0" w:color="auto"/>
            <w:left w:val="none" w:sz="0" w:space="0" w:color="auto"/>
            <w:bottom w:val="none" w:sz="0" w:space="0" w:color="auto"/>
            <w:right w:val="none" w:sz="0" w:space="0" w:color="auto"/>
          </w:divBdr>
        </w:div>
        <w:div w:id="1894926559">
          <w:marLeft w:val="640"/>
          <w:marRight w:val="0"/>
          <w:marTop w:val="0"/>
          <w:marBottom w:val="0"/>
          <w:divBdr>
            <w:top w:val="none" w:sz="0" w:space="0" w:color="auto"/>
            <w:left w:val="none" w:sz="0" w:space="0" w:color="auto"/>
            <w:bottom w:val="none" w:sz="0" w:space="0" w:color="auto"/>
            <w:right w:val="none" w:sz="0" w:space="0" w:color="auto"/>
          </w:divBdr>
        </w:div>
        <w:div w:id="878664256">
          <w:marLeft w:val="640"/>
          <w:marRight w:val="0"/>
          <w:marTop w:val="0"/>
          <w:marBottom w:val="0"/>
          <w:divBdr>
            <w:top w:val="none" w:sz="0" w:space="0" w:color="auto"/>
            <w:left w:val="none" w:sz="0" w:space="0" w:color="auto"/>
            <w:bottom w:val="none" w:sz="0" w:space="0" w:color="auto"/>
            <w:right w:val="none" w:sz="0" w:space="0" w:color="auto"/>
          </w:divBdr>
        </w:div>
        <w:div w:id="1843465688">
          <w:marLeft w:val="640"/>
          <w:marRight w:val="0"/>
          <w:marTop w:val="0"/>
          <w:marBottom w:val="0"/>
          <w:divBdr>
            <w:top w:val="none" w:sz="0" w:space="0" w:color="auto"/>
            <w:left w:val="none" w:sz="0" w:space="0" w:color="auto"/>
            <w:bottom w:val="none" w:sz="0" w:space="0" w:color="auto"/>
            <w:right w:val="none" w:sz="0" w:space="0" w:color="auto"/>
          </w:divBdr>
        </w:div>
        <w:div w:id="326443982">
          <w:marLeft w:val="640"/>
          <w:marRight w:val="0"/>
          <w:marTop w:val="0"/>
          <w:marBottom w:val="0"/>
          <w:divBdr>
            <w:top w:val="none" w:sz="0" w:space="0" w:color="auto"/>
            <w:left w:val="none" w:sz="0" w:space="0" w:color="auto"/>
            <w:bottom w:val="none" w:sz="0" w:space="0" w:color="auto"/>
            <w:right w:val="none" w:sz="0" w:space="0" w:color="auto"/>
          </w:divBdr>
        </w:div>
        <w:div w:id="557328112">
          <w:marLeft w:val="640"/>
          <w:marRight w:val="0"/>
          <w:marTop w:val="0"/>
          <w:marBottom w:val="0"/>
          <w:divBdr>
            <w:top w:val="none" w:sz="0" w:space="0" w:color="auto"/>
            <w:left w:val="none" w:sz="0" w:space="0" w:color="auto"/>
            <w:bottom w:val="none" w:sz="0" w:space="0" w:color="auto"/>
            <w:right w:val="none" w:sz="0" w:space="0" w:color="auto"/>
          </w:divBdr>
        </w:div>
        <w:div w:id="1238785813">
          <w:marLeft w:val="640"/>
          <w:marRight w:val="0"/>
          <w:marTop w:val="0"/>
          <w:marBottom w:val="0"/>
          <w:divBdr>
            <w:top w:val="none" w:sz="0" w:space="0" w:color="auto"/>
            <w:left w:val="none" w:sz="0" w:space="0" w:color="auto"/>
            <w:bottom w:val="none" w:sz="0" w:space="0" w:color="auto"/>
            <w:right w:val="none" w:sz="0" w:space="0" w:color="auto"/>
          </w:divBdr>
        </w:div>
        <w:div w:id="1559127981">
          <w:marLeft w:val="640"/>
          <w:marRight w:val="0"/>
          <w:marTop w:val="0"/>
          <w:marBottom w:val="0"/>
          <w:divBdr>
            <w:top w:val="none" w:sz="0" w:space="0" w:color="auto"/>
            <w:left w:val="none" w:sz="0" w:space="0" w:color="auto"/>
            <w:bottom w:val="none" w:sz="0" w:space="0" w:color="auto"/>
            <w:right w:val="none" w:sz="0" w:space="0" w:color="auto"/>
          </w:divBdr>
        </w:div>
        <w:div w:id="161285720">
          <w:marLeft w:val="640"/>
          <w:marRight w:val="0"/>
          <w:marTop w:val="0"/>
          <w:marBottom w:val="0"/>
          <w:divBdr>
            <w:top w:val="none" w:sz="0" w:space="0" w:color="auto"/>
            <w:left w:val="none" w:sz="0" w:space="0" w:color="auto"/>
            <w:bottom w:val="none" w:sz="0" w:space="0" w:color="auto"/>
            <w:right w:val="none" w:sz="0" w:space="0" w:color="auto"/>
          </w:divBdr>
        </w:div>
        <w:div w:id="1736707019">
          <w:marLeft w:val="640"/>
          <w:marRight w:val="0"/>
          <w:marTop w:val="0"/>
          <w:marBottom w:val="0"/>
          <w:divBdr>
            <w:top w:val="none" w:sz="0" w:space="0" w:color="auto"/>
            <w:left w:val="none" w:sz="0" w:space="0" w:color="auto"/>
            <w:bottom w:val="none" w:sz="0" w:space="0" w:color="auto"/>
            <w:right w:val="none" w:sz="0" w:space="0" w:color="auto"/>
          </w:divBdr>
        </w:div>
        <w:div w:id="2095320844">
          <w:marLeft w:val="640"/>
          <w:marRight w:val="0"/>
          <w:marTop w:val="0"/>
          <w:marBottom w:val="0"/>
          <w:divBdr>
            <w:top w:val="none" w:sz="0" w:space="0" w:color="auto"/>
            <w:left w:val="none" w:sz="0" w:space="0" w:color="auto"/>
            <w:bottom w:val="none" w:sz="0" w:space="0" w:color="auto"/>
            <w:right w:val="none" w:sz="0" w:space="0" w:color="auto"/>
          </w:divBdr>
        </w:div>
        <w:div w:id="1278830779">
          <w:marLeft w:val="640"/>
          <w:marRight w:val="0"/>
          <w:marTop w:val="0"/>
          <w:marBottom w:val="0"/>
          <w:divBdr>
            <w:top w:val="none" w:sz="0" w:space="0" w:color="auto"/>
            <w:left w:val="none" w:sz="0" w:space="0" w:color="auto"/>
            <w:bottom w:val="none" w:sz="0" w:space="0" w:color="auto"/>
            <w:right w:val="none" w:sz="0" w:space="0" w:color="auto"/>
          </w:divBdr>
        </w:div>
        <w:div w:id="47849384">
          <w:marLeft w:val="640"/>
          <w:marRight w:val="0"/>
          <w:marTop w:val="0"/>
          <w:marBottom w:val="0"/>
          <w:divBdr>
            <w:top w:val="none" w:sz="0" w:space="0" w:color="auto"/>
            <w:left w:val="none" w:sz="0" w:space="0" w:color="auto"/>
            <w:bottom w:val="none" w:sz="0" w:space="0" w:color="auto"/>
            <w:right w:val="none" w:sz="0" w:space="0" w:color="auto"/>
          </w:divBdr>
        </w:div>
        <w:div w:id="1952856373">
          <w:marLeft w:val="640"/>
          <w:marRight w:val="0"/>
          <w:marTop w:val="0"/>
          <w:marBottom w:val="0"/>
          <w:divBdr>
            <w:top w:val="none" w:sz="0" w:space="0" w:color="auto"/>
            <w:left w:val="none" w:sz="0" w:space="0" w:color="auto"/>
            <w:bottom w:val="none" w:sz="0" w:space="0" w:color="auto"/>
            <w:right w:val="none" w:sz="0" w:space="0" w:color="auto"/>
          </w:divBdr>
        </w:div>
        <w:div w:id="998074007">
          <w:marLeft w:val="640"/>
          <w:marRight w:val="0"/>
          <w:marTop w:val="0"/>
          <w:marBottom w:val="0"/>
          <w:divBdr>
            <w:top w:val="none" w:sz="0" w:space="0" w:color="auto"/>
            <w:left w:val="none" w:sz="0" w:space="0" w:color="auto"/>
            <w:bottom w:val="none" w:sz="0" w:space="0" w:color="auto"/>
            <w:right w:val="none" w:sz="0" w:space="0" w:color="auto"/>
          </w:divBdr>
        </w:div>
        <w:div w:id="1484010787">
          <w:marLeft w:val="640"/>
          <w:marRight w:val="0"/>
          <w:marTop w:val="0"/>
          <w:marBottom w:val="0"/>
          <w:divBdr>
            <w:top w:val="none" w:sz="0" w:space="0" w:color="auto"/>
            <w:left w:val="none" w:sz="0" w:space="0" w:color="auto"/>
            <w:bottom w:val="none" w:sz="0" w:space="0" w:color="auto"/>
            <w:right w:val="none" w:sz="0" w:space="0" w:color="auto"/>
          </w:divBdr>
        </w:div>
        <w:div w:id="532303795">
          <w:marLeft w:val="640"/>
          <w:marRight w:val="0"/>
          <w:marTop w:val="0"/>
          <w:marBottom w:val="0"/>
          <w:divBdr>
            <w:top w:val="none" w:sz="0" w:space="0" w:color="auto"/>
            <w:left w:val="none" w:sz="0" w:space="0" w:color="auto"/>
            <w:bottom w:val="none" w:sz="0" w:space="0" w:color="auto"/>
            <w:right w:val="none" w:sz="0" w:space="0" w:color="auto"/>
          </w:divBdr>
        </w:div>
        <w:div w:id="899485566">
          <w:marLeft w:val="640"/>
          <w:marRight w:val="0"/>
          <w:marTop w:val="0"/>
          <w:marBottom w:val="0"/>
          <w:divBdr>
            <w:top w:val="none" w:sz="0" w:space="0" w:color="auto"/>
            <w:left w:val="none" w:sz="0" w:space="0" w:color="auto"/>
            <w:bottom w:val="none" w:sz="0" w:space="0" w:color="auto"/>
            <w:right w:val="none" w:sz="0" w:space="0" w:color="auto"/>
          </w:divBdr>
        </w:div>
        <w:div w:id="1591353712">
          <w:marLeft w:val="640"/>
          <w:marRight w:val="0"/>
          <w:marTop w:val="0"/>
          <w:marBottom w:val="0"/>
          <w:divBdr>
            <w:top w:val="none" w:sz="0" w:space="0" w:color="auto"/>
            <w:left w:val="none" w:sz="0" w:space="0" w:color="auto"/>
            <w:bottom w:val="none" w:sz="0" w:space="0" w:color="auto"/>
            <w:right w:val="none" w:sz="0" w:space="0" w:color="auto"/>
          </w:divBdr>
        </w:div>
      </w:divsChild>
    </w:div>
    <w:div w:id="1596745121">
      <w:bodyDiv w:val="1"/>
      <w:marLeft w:val="0"/>
      <w:marRight w:val="0"/>
      <w:marTop w:val="0"/>
      <w:marBottom w:val="0"/>
      <w:divBdr>
        <w:top w:val="none" w:sz="0" w:space="0" w:color="auto"/>
        <w:left w:val="none" w:sz="0" w:space="0" w:color="auto"/>
        <w:bottom w:val="none" w:sz="0" w:space="0" w:color="auto"/>
        <w:right w:val="none" w:sz="0" w:space="0" w:color="auto"/>
      </w:divBdr>
      <w:divsChild>
        <w:div w:id="190189519">
          <w:marLeft w:val="640"/>
          <w:marRight w:val="0"/>
          <w:marTop w:val="0"/>
          <w:marBottom w:val="0"/>
          <w:divBdr>
            <w:top w:val="none" w:sz="0" w:space="0" w:color="auto"/>
            <w:left w:val="none" w:sz="0" w:space="0" w:color="auto"/>
            <w:bottom w:val="none" w:sz="0" w:space="0" w:color="auto"/>
            <w:right w:val="none" w:sz="0" w:space="0" w:color="auto"/>
          </w:divBdr>
        </w:div>
        <w:div w:id="239102380">
          <w:marLeft w:val="640"/>
          <w:marRight w:val="0"/>
          <w:marTop w:val="0"/>
          <w:marBottom w:val="0"/>
          <w:divBdr>
            <w:top w:val="none" w:sz="0" w:space="0" w:color="auto"/>
            <w:left w:val="none" w:sz="0" w:space="0" w:color="auto"/>
            <w:bottom w:val="none" w:sz="0" w:space="0" w:color="auto"/>
            <w:right w:val="none" w:sz="0" w:space="0" w:color="auto"/>
          </w:divBdr>
        </w:div>
        <w:div w:id="277226888">
          <w:marLeft w:val="640"/>
          <w:marRight w:val="0"/>
          <w:marTop w:val="0"/>
          <w:marBottom w:val="0"/>
          <w:divBdr>
            <w:top w:val="none" w:sz="0" w:space="0" w:color="auto"/>
            <w:left w:val="none" w:sz="0" w:space="0" w:color="auto"/>
            <w:bottom w:val="none" w:sz="0" w:space="0" w:color="auto"/>
            <w:right w:val="none" w:sz="0" w:space="0" w:color="auto"/>
          </w:divBdr>
        </w:div>
        <w:div w:id="1943879270">
          <w:marLeft w:val="640"/>
          <w:marRight w:val="0"/>
          <w:marTop w:val="0"/>
          <w:marBottom w:val="0"/>
          <w:divBdr>
            <w:top w:val="none" w:sz="0" w:space="0" w:color="auto"/>
            <w:left w:val="none" w:sz="0" w:space="0" w:color="auto"/>
            <w:bottom w:val="none" w:sz="0" w:space="0" w:color="auto"/>
            <w:right w:val="none" w:sz="0" w:space="0" w:color="auto"/>
          </w:divBdr>
        </w:div>
        <w:div w:id="1499077843">
          <w:marLeft w:val="640"/>
          <w:marRight w:val="0"/>
          <w:marTop w:val="0"/>
          <w:marBottom w:val="0"/>
          <w:divBdr>
            <w:top w:val="none" w:sz="0" w:space="0" w:color="auto"/>
            <w:left w:val="none" w:sz="0" w:space="0" w:color="auto"/>
            <w:bottom w:val="none" w:sz="0" w:space="0" w:color="auto"/>
            <w:right w:val="none" w:sz="0" w:space="0" w:color="auto"/>
          </w:divBdr>
        </w:div>
        <w:div w:id="1219587950">
          <w:marLeft w:val="640"/>
          <w:marRight w:val="0"/>
          <w:marTop w:val="0"/>
          <w:marBottom w:val="0"/>
          <w:divBdr>
            <w:top w:val="none" w:sz="0" w:space="0" w:color="auto"/>
            <w:left w:val="none" w:sz="0" w:space="0" w:color="auto"/>
            <w:bottom w:val="none" w:sz="0" w:space="0" w:color="auto"/>
            <w:right w:val="none" w:sz="0" w:space="0" w:color="auto"/>
          </w:divBdr>
        </w:div>
        <w:div w:id="28074461">
          <w:marLeft w:val="640"/>
          <w:marRight w:val="0"/>
          <w:marTop w:val="0"/>
          <w:marBottom w:val="0"/>
          <w:divBdr>
            <w:top w:val="none" w:sz="0" w:space="0" w:color="auto"/>
            <w:left w:val="none" w:sz="0" w:space="0" w:color="auto"/>
            <w:bottom w:val="none" w:sz="0" w:space="0" w:color="auto"/>
            <w:right w:val="none" w:sz="0" w:space="0" w:color="auto"/>
          </w:divBdr>
        </w:div>
        <w:div w:id="2094739199">
          <w:marLeft w:val="640"/>
          <w:marRight w:val="0"/>
          <w:marTop w:val="0"/>
          <w:marBottom w:val="0"/>
          <w:divBdr>
            <w:top w:val="none" w:sz="0" w:space="0" w:color="auto"/>
            <w:left w:val="none" w:sz="0" w:space="0" w:color="auto"/>
            <w:bottom w:val="none" w:sz="0" w:space="0" w:color="auto"/>
            <w:right w:val="none" w:sz="0" w:space="0" w:color="auto"/>
          </w:divBdr>
        </w:div>
        <w:div w:id="254246392">
          <w:marLeft w:val="640"/>
          <w:marRight w:val="0"/>
          <w:marTop w:val="0"/>
          <w:marBottom w:val="0"/>
          <w:divBdr>
            <w:top w:val="none" w:sz="0" w:space="0" w:color="auto"/>
            <w:left w:val="none" w:sz="0" w:space="0" w:color="auto"/>
            <w:bottom w:val="none" w:sz="0" w:space="0" w:color="auto"/>
            <w:right w:val="none" w:sz="0" w:space="0" w:color="auto"/>
          </w:divBdr>
        </w:div>
        <w:div w:id="1203522874">
          <w:marLeft w:val="640"/>
          <w:marRight w:val="0"/>
          <w:marTop w:val="0"/>
          <w:marBottom w:val="0"/>
          <w:divBdr>
            <w:top w:val="none" w:sz="0" w:space="0" w:color="auto"/>
            <w:left w:val="none" w:sz="0" w:space="0" w:color="auto"/>
            <w:bottom w:val="none" w:sz="0" w:space="0" w:color="auto"/>
            <w:right w:val="none" w:sz="0" w:space="0" w:color="auto"/>
          </w:divBdr>
        </w:div>
        <w:div w:id="1300454968">
          <w:marLeft w:val="640"/>
          <w:marRight w:val="0"/>
          <w:marTop w:val="0"/>
          <w:marBottom w:val="0"/>
          <w:divBdr>
            <w:top w:val="none" w:sz="0" w:space="0" w:color="auto"/>
            <w:left w:val="none" w:sz="0" w:space="0" w:color="auto"/>
            <w:bottom w:val="none" w:sz="0" w:space="0" w:color="auto"/>
            <w:right w:val="none" w:sz="0" w:space="0" w:color="auto"/>
          </w:divBdr>
        </w:div>
        <w:div w:id="1093435130">
          <w:marLeft w:val="640"/>
          <w:marRight w:val="0"/>
          <w:marTop w:val="0"/>
          <w:marBottom w:val="0"/>
          <w:divBdr>
            <w:top w:val="none" w:sz="0" w:space="0" w:color="auto"/>
            <w:left w:val="none" w:sz="0" w:space="0" w:color="auto"/>
            <w:bottom w:val="none" w:sz="0" w:space="0" w:color="auto"/>
            <w:right w:val="none" w:sz="0" w:space="0" w:color="auto"/>
          </w:divBdr>
        </w:div>
        <w:div w:id="1521316237">
          <w:marLeft w:val="640"/>
          <w:marRight w:val="0"/>
          <w:marTop w:val="0"/>
          <w:marBottom w:val="0"/>
          <w:divBdr>
            <w:top w:val="none" w:sz="0" w:space="0" w:color="auto"/>
            <w:left w:val="none" w:sz="0" w:space="0" w:color="auto"/>
            <w:bottom w:val="none" w:sz="0" w:space="0" w:color="auto"/>
            <w:right w:val="none" w:sz="0" w:space="0" w:color="auto"/>
          </w:divBdr>
        </w:div>
        <w:div w:id="1692219432">
          <w:marLeft w:val="640"/>
          <w:marRight w:val="0"/>
          <w:marTop w:val="0"/>
          <w:marBottom w:val="0"/>
          <w:divBdr>
            <w:top w:val="none" w:sz="0" w:space="0" w:color="auto"/>
            <w:left w:val="none" w:sz="0" w:space="0" w:color="auto"/>
            <w:bottom w:val="none" w:sz="0" w:space="0" w:color="auto"/>
            <w:right w:val="none" w:sz="0" w:space="0" w:color="auto"/>
          </w:divBdr>
        </w:div>
        <w:div w:id="1652637898">
          <w:marLeft w:val="640"/>
          <w:marRight w:val="0"/>
          <w:marTop w:val="0"/>
          <w:marBottom w:val="0"/>
          <w:divBdr>
            <w:top w:val="none" w:sz="0" w:space="0" w:color="auto"/>
            <w:left w:val="none" w:sz="0" w:space="0" w:color="auto"/>
            <w:bottom w:val="none" w:sz="0" w:space="0" w:color="auto"/>
            <w:right w:val="none" w:sz="0" w:space="0" w:color="auto"/>
          </w:divBdr>
        </w:div>
        <w:div w:id="293756961">
          <w:marLeft w:val="640"/>
          <w:marRight w:val="0"/>
          <w:marTop w:val="0"/>
          <w:marBottom w:val="0"/>
          <w:divBdr>
            <w:top w:val="none" w:sz="0" w:space="0" w:color="auto"/>
            <w:left w:val="none" w:sz="0" w:space="0" w:color="auto"/>
            <w:bottom w:val="none" w:sz="0" w:space="0" w:color="auto"/>
            <w:right w:val="none" w:sz="0" w:space="0" w:color="auto"/>
          </w:divBdr>
        </w:div>
        <w:div w:id="1969579638">
          <w:marLeft w:val="640"/>
          <w:marRight w:val="0"/>
          <w:marTop w:val="0"/>
          <w:marBottom w:val="0"/>
          <w:divBdr>
            <w:top w:val="none" w:sz="0" w:space="0" w:color="auto"/>
            <w:left w:val="none" w:sz="0" w:space="0" w:color="auto"/>
            <w:bottom w:val="none" w:sz="0" w:space="0" w:color="auto"/>
            <w:right w:val="none" w:sz="0" w:space="0" w:color="auto"/>
          </w:divBdr>
        </w:div>
        <w:div w:id="1826896738">
          <w:marLeft w:val="640"/>
          <w:marRight w:val="0"/>
          <w:marTop w:val="0"/>
          <w:marBottom w:val="0"/>
          <w:divBdr>
            <w:top w:val="none" w:sz="0" w:space="0" w:color="auto"/>
            <w:left w:val="none" w:sz="0" w:space="0" w:color="auto"/>
            <w:bottom w:val="none" w:sz="0" w:space="0" w:color="auto"/>
            <w:right w:val="none" w:sz="0" w:space="0" w:color="auto"/>
          </w:divBdr>
        </w:div>
        <w:div w:id="1229001653">
          <w:marLeft w:val="640"/>
          <w:marRight w:val="0"/>
          <w:marTop w:val="0"/>
          <w:marBottom w:val="0"/>
          <w:divBdr>
            <w:top w:val="none" w:sz="0" w:space="0" w:color="auto"/>
            <w:left w:val="none" w:sz="0" w:space="0" w:color="auto"/>
            <w:bottom w:val="none" w:sz="0" w:space="0" w:color="auto"/>
            <w:right w:val="none" w:sz="0" w:space="0" w:color="auto"/>
          </w:divBdr>
        </w:div>
        <w:div w:id="281501256">
          <w:marLeft w:val="640"/>
          <w:marRight w:val="0"/>
          <w:marTop w:val="0"/>
          <w:marBottom w:val="0"/>
          <w:divBdr>
            <w:top w:val="none" w:sz="0" w:space="0" w:color="auto"/>
            <w:left w:val="none" w:sz="0" w:space="0" w:color="auto"/>
            <w:bottom w:val="none" w:sz="0" w:space="0" w:color="auto"/>
            <w:right w:val="none" w:sz="0" w:space="0" w:color="auto"/>
          </w:divBdr>
        </w:div>
        <w:div w:id="506287152">
          <w:marLeft w:val="640"/>
          <w:marRight w:val="0"/>
          <w:marTop w:val="0"/>
          <w:marBottom w:val="0"/>
          <w:divBdr>
            <w:top w:val="none" w:sz="0" w:space="0" w:color="auto"/>
            <w:left w:val="none" w:sz="0" w:space="0" w:color="auto"/>
            <w:bottom w:val="none" w:sz="0" w:space="0" w:color="auto"/>
            <w:right w:val="none" w:sz="0" w:space="0" w:color="auto"/>
          </w:divBdr>
        </w:div>
        <w:div w:id="1185754326">
          <w:marLeft w:val="640"/>
          <w:marRight w:val="0"/>
          <w:marTop w:val="0"/>
          <w:marBottom w:val="0"/>
          <w:divBdr>
            <w:top w:val="none" w:sz="0" w:space="0" w:color="auto"/>
            <w:left w:val="none" w:sz="0" w:space="0" w:color="auto"/>
            <w:bottom w:val="none" w:sz="0" w:space="0" w:color="auto"/>
            <w:right w:val="none" w:sz="0" w:space="0" w:color="auto"/>
          </w:divBdr>
        </w:div>
        <w:div w:id="743186026">
          <w:marLeft w:val="640"/>
          <w:marRight w:val="0"/>
          <w:marTop w:val="0"/>
          <w:marBottom w:val="0"/>
          <w:divBdr>
            <w:top w:val="none" w:sz="0" w:space="0" w:color="auto"/>
            <w:left w:val="none" w:sz="0" w:space="0" w:color="auto"/>
            <w:bottom w:val="none" w:sz="0" w:space="0" w:color="auto"/>
            <w:right w:val="none" w:sz="0" w:space="0" w:color="auto"/>
          </w:divBdr>
        </w:div>
        <w:div w:id="1532843549">
          <w:marLeft w:val="640"/>
          <w:marRight w:val="0"/>
          <w:marTop w:val="0"/>
          <w:marBottom w:val="0"/>
          <w:divBdr>
            <w:top w:val="none" w:sz="0" w:space="0" w:color="auto"/>
            <w:left w:val="none" w:sz="0" w:space="0" w:color="auto"/>
            <w:bottom w:val="none" w:sz="0" w:space="0" w:color="auto"/>
            <w:right w:val="none" w:sz="0" w:space="0" w:color="auto"/>
          </w:divBdr>
        </w:div>
        <w:div w:id="696196112">
          <w:marLeft w:val="640"/>
          <w:marRight w:val="0"/>
          <w:marTop w:val="0"/>
          <w:marBottom w:val="0"/>
          <w:divBdr>
            <w:top w:val="none" w:sz="0" w:space="0" w:color="auto"/>
            <w:left w:val="none" w:sz="0" w:space="0" w:color="auto"/>
            <w:bottom w:val="none" w:sz="0" w:space="0" w:color="auto"/>
            <w:right w:val="none" w:sz="0" w:space="0" w:color="auto"/>
          </w:divBdr>
        </w:div>
        <w:div w:id="595014312">
          <w:marLeft w:val="640"/>
          <w:marRight w:val="0"/>
          <w:marTop w:val="0"/>
          <w:marBottom w:val="0"/>
          <w:divBdr>
            <w:top w:val="none" w:sz="0" w:space="0" w:color="auto"/>
            <w:left w:val="none" w:sz="0" w:space="0" w:color="auto"/>
            <w:bottom w:val="none" w:sz="0" w:space="0" w:color="auto"/>
            <w:right w:val="none" w:sz="0" w:space="0" w:color="auto"/>
          </w:divBdr>
        </w:div>
        <w:div w:id="1975596832">
          <w:marLeft w:val="640"/>
          <w:marRight w:val="0"/>
          <w:marTop w:val="0"/>
          <w:marBottom w:val="0"/>
          <w:divBdr>
            <w:top w:val="none" w:sz="0" w:space="0" w:color="auto"/>
            <w:left w:val="none" w:sz="0" w:space="0" w:color="auto"/>
            <w:bottom w:val="none" w:sz="0" w:space="0" w:color="auto"/>
            <w:right w:val="none" w:sz="0" w:space="0" w:color="auto"/>
          </w:divBdr>
        </w:div>
        <w:div w:id="1680156920">
          <w:marLeft w:val="640"/>
          <w:marRight w:val="0"/>
          <w:marTop w:val="0"/>
          <w:marBottom w:val="0"/>
          <w:divBdr>
            <w:top w:val="none" w:sz="0" w:space="0" w:color="auto"/>
            <w:left w:val="none" w:sz="0" w:space="0" w:color="auto"/>
            <w:bottom w:val="none" w:sz="0" w:space="0" w:color="auto"/>
            <w:right w:val="none" w:sz="0" w:space="0" w:color="auto"/>
          </w:divBdr>
        </w:div>
        <w:div w:id="1418289371">
          <w:marLeft w:val="640"/>
          <w:marRight w:val="0"/>
          <w:marTop w:val="0"/>
          <w:marBottom w:val="0"/>
          <w:divBdr>
            <w:top w:val="none" w:sz="0" w:space="0" w:color="auto"/>
            <w:left w:val="none" w:sz="0" w:space="0" w:color="auto"/>
            <w:bottom w:val="none" w:sz="0" w:space="0" w:color="auto"/>
            <w:right w:val="none" w:sz="0" w:space="0" w:color="auto"/>
          </w:divBdr>
        </w:div>
        <w:div w:id="1715541383">
          <w:marLeft w:val="640"/>
          <w:marRight w:val="0"/>
          <w:marTop w:val="0"/>
          <w:marBottom w:val="0"/>
          <w:divBdr>
            <w:top w:val="none" w:sz="0" w:space="0" w:color="auto"/>
            <w:left w:val="none" w:sz="0" w:space="0" w:color="auto"/>
            <w:bottom w:val="none" w:sz="0" w:space="0" w:color="auto"/>
            <w:right w:val="none" w:sz="0" w:space="0" w:color="auto"/>
          </w:divBdr>
        </w:div>
        <w:div w:id="1576628727">
          <w:marLeft w:val="640"/>
          <w:marRight w:val="0"/>
          <w:marTop w:val="0"/>
          <w:marBottom w:val="0"/>
          <w:divBdr>
            <w:top w:val="none" w:sz="0" w:space="0" w:color="auto"/>
            <w:left w:val="none" w:sz="0" w:space="0" w:color="auto"/>
            <w:bottom w:val="none" w:sz="0" w:space="0" w:color="auto"/>
            <w:right w:val="none" w:sz="0" w:space="0" w:color="auto"/>
          </w:divBdr>
        </w:div>
        <w:div w:id="1039357949">
          <w:marLeft w:val="640"/>
          <w:marRight w:val="0"/>
          <w:marTop w:val="0"/>
          <w:marBottom w:val="0"/>
          <w:divBdr>
            <w:top w:val="none" w:sz="0" w:space="0" w:color="auto"/>
            <w:left w:val="none" w:sz="0" w:space="0" w:color="auto"/>
            <w:bottom w:val="none" w:sz="0" w:space="0" w:color="auto"/>
            <w:right w:val="none" w:sz="0" w:space="0" w:color="auto"/>
          </w:divBdr>
        </w:div>
        <w:div w:id="944577244">
          <w:marLeft w:val="640"/>
          <w:marRight w:val="0"/>
          <w:marTop w:val="0"/>
          <w:marBottom w:val="0"/>
          <w:divBdr>
            <w:top w:val="none" w:sz="0" w:space="0" w:color="auto"/>
            <w:left w:val="none" w:sz="0" w:space="0" w:color="auto"/>
            <w:bottom w:val="none" w:sz="0" w:space="0" w:color="auto"/>
            <w:right w:val="none" w:sz="0" w:space="0" w:color="auto"/>
          </w:divBdr>
        </w:div>
        <w:div w:id="1728070107">
          <w:marLeft w:val="640"/>
          <w:marRight w:val="0"/>
          <w:marTop w:val="0"/>
          <w:marBottom w:val="0"/>
          <w:divBdr>
            <w:top w:val="none" w:sz="0" w:space="0" w:color="auto"/>
            <w:left w:val="none" w:sz="0" w:space="0" w:color="auto"/>
            <w:bottom w:val="none" w:sz="0" w:space="0" w:color="auto"/>
            <w:right w:val="none" w:sz="0" w:space="0" w:color="auto"/>
          </w:divBdr>
        </w:div>
        <w:div w:id="70661316">
          <w:marLeft w:val="640"/>
          <w:marRight w:val="0"/>
          <w:marTop w:val="0"/>
          <w:marBottom w:val="0"/>
          <w:divBdr>
            <w:top w:val="none" w:sz="0" w:space="0" w:color="auto"/>
            <w:left w:val="none" w:sz="0" w:space="0" w:color="auto"/>
            <w:bottom w:val="none" w:sz="0" w:space="0" w:color="auto"/>
            <w:right w:val="none" w:sz="0" w:space="0" w:color="auto"/>
          </w:divBdr>
        </w:div>
        <w:div w:id="1213923879">
          <w:marLeft w:val="640"/>
          <w:marRight w:val="0"/>
          <w:marTop w:val="0"/>
          <w:marBottom w:val="0"/>
          <w:divBdr>
            <w:top w:val="none" w:sz="0" w:space="0" w:color="auto"/>
            <w:left w:val="none" w:sz="0" w:space="0" w:color="auto"/>
            <w:bottom w:val="none" w:sz="0" w:space="0" w:color="auto"/>
            <w:right w:val="none" w:sz="0" w:space="0" w:color="auto"/>
          </w:divBdr>
        </w:div>
        <w:div w:id="215505725">
          <w:marLeft w:val="640"/>
          <w:marRight w:val="0"/>
          <w:marTop w:val="0"/>
          <w:marBottom w:val="0"/>
          <w:divBdr>
            <w:top w:val="none" w:sz="0" w:space="0" w:color="auto"/>
            <w:left w:val="none" w:sz="0" w:space="0" w:color="auto"/>
            <w:bottom w:val="none" w:sz="0" w:space="0" w:color="auto"/>
            <w:right w:val="none" w:sz="0" w:space="0" w:color="auto"/>
          </w:divBdr>
        </w:div>
        <w:div w:id="1331257247">
          <w:marLeft w:val="640"/>
          <w:marRight w:val="0"/>
          <w:marTop w:val="0"/>
          <w:marBottom w:val="0"/>
          <w:divBdr>
            <w:top w:val="none" w:sz="0" w:space="0" w:color="auto"/>
            <w:left w:val="none" w:sz="0" w:space="0" w:color="auto"/>
            <w:bottom w:val="none" w:sz="0" w:space="0" w:color="auto"/>
            <w:right w:val="none" w:sz="0" w:space="0" w:color="auto"/>
          </w:divBdr>
        </w:div>
        <w:div w:id="2117631340">
          <w:marLeft w:val="640"/>
          <w:marRight w:val="0"/>
          <w:marTop w:val="0"/>
          <w:marBottom w:val="0"/>
          <w:divBdr>
            <w:top w:val="none" w:sz="0" w:space="0" w:color="auto"/>
            <w:left w:val="none" w:sz="0" w:space="0" w:color="auto"/>
            <w:bottom w:val="none" w:sz="0" w:space="0" w:color="auto"/>
            <w:right w:val="none" w:sz="0" w:space="0" w:color="auto"/>
          </w:divBdr>
        </w:div>
        <w:div w:id="1234245015">
          <w:marLeft w:val="640"/>
          <w:marRight w:val="0"/>
          <w:marTop w:val="0"/>
          <w:marBottom w:val="0"/>
          <w:divBdr>
            <w:top w:val="none" w:sz="0" w:space="0" w:color="auto"/>
            <w:left w:val="none" w:sz="0" w:space="0" w:color="auto"/>
            <w:bottom w:val="none" w:sz="0" w:space="0" w:color="auto"/>
            <w:right w:val="none" w:sz="0" w:space="0" w:color="auto"/>
          </w:divBdr>
        </w:div>
        <w:div w:id="1486316836">
          <w:marLeft w:val="640"/>
          <w:marRight w:val="0"/>
          <w:marTop w:val="0"/>
          <w:marBottom w:val="0"/>
          <w:divBdr>
            <w:top w:val="none" w:sz="0" w:space="0" w:color="auto"/>
            <w:left w:val="none" w:sz="0" w:space="0" w:color="auto"/>
            <w:bottom w:val="none" w:sz="0" w:space="0" w:color="auto"/>
            <w:right w:val="none" w:sz="0" w:space="0" w:color="auto"/>
          </w:divBdr>
        </w:div>
        <w:div w:id="1305311177">
          <w:marLeft w:val="640"/>
          <w:marRight w:val="0"/>
          <w:marTop w:val="0"/>
          <w:marBottom w:val="0"/>
          <w:divBdr>
            <w:top w:val="none" w:sz="0" w:space="0" w:color="auto"/>
            <w:left w:val="none" w:sz="0" w:space="0" w:color="auto"/>
            <w:bottom w:val="none" w:sz="0" w:space="0" w:color="auto"/>
            <w:right w:val="none" w:sz="0" w:space="0" w:color="auto"/>
          </w:divBdr>
        </w:div>
        <w:div w:id="290138507">
          <w:marLeft w:val="640"/>
          <w:marRight w:val="0"/>
          <w:marTop w:val="0"/>
          <w:marBottom w:val="0"/>
          <w:divBdr>
            <w:top w:val="none" w:sz="0" w:space="0" w:color="auto"/>
            <w:left w:val="none" w:sz="0" w:space="0" w:color="auto"/>
            <w:bottom w:val="none" w:sz="0" w:space="0" w:color="auto"/>
            <w:right w:val="none" w:sz="0" w:space="0" w:color="auto"/>
          </w:divBdr>
        </w:div>
        <w:div w:id="1606035402">
          <w:marLeft w:val="640"/>
          <w:marRight w:val="0"/>
          <w:marTop w:val="0"/>
          <w:marBottom w:val="0"/>
          <w:divBdr>
            <w:top w:val="none" w:sz="0" w:space="0" w:color="auto"/>
            <w:left w:val="none" w:sz="0" w:space="0" w:color="auto"/>
            <w:bottom w:val="none" w:sz="0" w:space="0" w:color="auto"/>
            <w:right w:val="none" w:sz="0" w:space="0" w:color="auto"/>
          </w:divBdr>
        </w:div>
        <w:div w:id="218905125">
          <w:marLeft w:val="640"/>
          <w:marRight w:val="0"/>
          <w:marTop w:val="0"/>
          <w:marBottom w:val="0"/>
          <w:divBdr>
            <w:top w:val="none" w:sz="0" w:space="0" w:color="auto"/>
            <w:left w:val="none" w:sz="0" w:space="0" w:color="auto"/>
            <w:bottom w:val="none" w:sz="0" w:space="0" w:color="auto"/>
            <w:right w:val="none" w:sz="0" w:space="0" w:color="auto"/>
          </w:divBdr>
        </w:div>
        <w:div w:id="622152143">
          <w:marLeft w:val="640"/>
          <w:marRight w:val="0"/>
          <w:marTop w:val="0"/>
          <w:marBottom w:val="0"/>
          <w:divBdr>
            <w:top w:val="none" w:sz="0" w:space="0" w:color="auto"/>
            <w:left w:val="none" w:sz="0" w:space="0" w:color="auto"/>
            <w:bottom w:val="none" w:sz="0" w:space="0" w:color="auto"/>
            <w:right w:val="none" w:sz="0" w:space="0" w:color="auto"/>
          </w:divBdr>
        </w:div>
        <w:div w:id="382366505">
          <w:marLeft w:val="640"/>
          <w:marRight w:val="0"/>
          <w:marTop w:val="0"/>
          <w:marBottom w:val="0"/>
          <w:divBdr>
            <w:top w:val="none" w:sz="0" w:space="0" w:color="auto"/>
            <w:left w:val="none" w:sz="0" w:space="0" w:color="auto"/>
            <w:bottom w:val="none" w:sz="0" w:space="0" w:color="auto"/>
            <w:right w:val="none" w:sz="0" w:space="0" w:color="auto"/>
          </w:divBdr>
        </w:div>
        <w:div w:id="560558729">
          <w:marLeft w:val="640"/>
          <w:marRight w:val="0"/>
          <w:marTop w:val="0"/>
          <w:marBottom w:val="0"/>
          <w:divBdr>
            <w:top w:val="none" w:sz="0" w:space="0" w:color="auto"/>
            <w:left w:val="none" w:sz="0" w:space="0" w:color="auto"/>
            <w:bottom w:val="none" w:sz="0" w:space="0" w:color="auto"/>
            <w:right w:val="none" w:sz="0" w:space="0" w:color="auto"/>
          </w:divBdr>
        </w:div>
        <w:div w:id="701051496">
          <w:marLeft w:val="640"/>
          <w:marRight w:val="0"/>
          <w:marTop w:val="0"/>
          <w:marBottom w:val="0"/>
          <w:divBdr>
            <w:top w:val="none" w:sz="0" w:space="0" w:color="auto"/>
            <w:left w:val="none" w:sz="0" w:space="0" w:color="auto"/>
            <w:bottom w:val="none" w:sz="0" w:space="0" w:color="auto"/>
            <w:right w:val="none" w:sz="0" w:space="0" w:color="auto"/>
          </w:divBdr>
        </w:div>
      </w:divsChild>
    </w:div>
    <w:div w:id="1616910420">
      <w:bodyDiv w:val="1"/>
      <w:marLeft w:val="0"/>
      <w:marRight w:val="0"/>
      <w:marTop w:val="0"/>
      <w:marBottom w:val="0"/>
      <w:divBdr>
        <w:top w:val="none" w:sz="0" w:space="0" w:color="auto"/>
        <w:left w:val="none" w:sz="0" w:space="0" w:color="auto"/>
        <w:bottom w:val="none" w:sz="0" w:space="0" w:color="auto"/>
        <w:right w:val="none" w:sz="0" w:space="0" w:color="auto"/>
      </w:divBdr>
      <w:divsChild>
        <w:div w:id="727647831">
          <w:marLeft w:val="640"/>
          <w:marRight w:val="0"/>
          <w:marTop w:val="0"/>
          <w:marBottom w:val="0"/>
          <w:divBdr>
            <w:top w:val="none" w:sz="0" w:space="0" w:color="auto"/>
            <w:left w:val="none" w:sz="0" w:space="0" w:color="auto"/>
            <w:bottom w:val="none" w:sz="0" w:space="0" w:color="auto"/>
            <w:right w:val="none" w:sz="0" w:space="0" w:color="auto"/>
          </w:divBdr>
        </w:div>
        <w:div w:id="781416386">
          <w:marLeft w:val="640"/>
          <w:marRight w:val="0"/>
          <w:marTop w:val="0"/>
          <w:marBottom w:val="0"/>
          <w:divBdr>
            <w:top w:val="none" w:sz="0" w:space="0" w:color="auto"/>
            <w:left w:val="none" w:sz="0" w:space="0" w:color="auto"/>
            <w:bottom w:val="none" w:sz="0" w:space="0" w:color="auto"/>
            <w:right w:val="none" w:sz="0" w:space="0" w:color="auto"/>
          </w:divBdr>
        </w:div>
        <w:div w:id="1897205736">
          <w:marLeft w:val="640"/>
          <w:marRight w:val="0"/>
          <w:marTop w:val="0"/>
          <w:marBottom w:val="0"/>
          <w:divBdr>
            <w:top w:val="none" w:sz="0" w:space="0" w:color="auto"/>
            <w:left w:val="none" w:sz="0" w:space="0" w:color="auto"/>
            <w:bottom w:val="none" w:sz="0" w:space="0" w:color="auto"/>
            <w:right w:val="none" w:sz="0" w:space="0" w:color="auto"/>
          </w:divBdr>
        </w:div>
        <w:div w:id="1029799535">
          <w:marLeft w:val="640"/>
          <w:marRight w:val="0"/>
          <w:marTop w:val="0"/>
          <w:marBottom w:val="0"/>
          <w:divBdr>
            <w:top w:val="none" w:sz="0" w:space="0" w:color="auto"/>
            <w:left w:val="none" w:sz="0" w:space="0" w:color="auto"/>
            <w:bottom w:val="none" w:sz="0" w:space="0" w:color="auto"/>
            <w:right w:val="none" w:sz="0" w:space="0" w:color="auto"/>
          </w:divBdr>
        </w:div>
        <w:div w:id="308020278">
          <w:marLeft w:val="640"/>
          <w:marRight w:val="0"/>
          <w:marTop w:val="0"/>
          <w:marBottom w:val="0"/>
          <w:divBdr>
            <w:top w:val="none" w:sz="0" w:space="0" w:color="auto"/>
            <w:left w:val="none" w:sz="0" w:space="0" w:color="auto"/>
            <w:bottom w:val="none" w:sz="0" w:space="0" w:color="auto"/>
            <w:right w:val="none" w:sz="0" w:space="0" w:color="auto"/>
          </w:divBdr>
        </w:div>
        <w:div w:id="144903925">
          <w:marLeft w:val="640"/>
          <w:marRight w:val="0"/>
          <w:marTop w:val="0"/>
          <w:marBottom w:val="0"/>
          <w:divBdr>
            <w:top w:val="none" w:sz="0" w:space="0" w:color="auto"/>
            <w:left w:val="none" w:sz="0" w:space="0" w:color="auto"/>
            <w:bottom w:val="none" w:sz="0" w:space="0" w:color="auto"/>
            <w:right w:val="none" w:sz="0" w:space="0" w:color="auto"/>
          </w:divBdr>
        </w:div>
        <w:div w:id="1301038337">
          <w:marLeft w:val="640"/>
          <w:marRight w:val="0"/>
          <w:marTop w:val="0"/>
          <w:marBottom w:val="0"/>
          <w:divBdr>
            <w:top w:val="none" w:sz="0" w:space="0" w:color="auto"/>
            <w:left w:val="none" w:sz="0" w:space="0" w:color="auto"/>
            <w:bottom w:val="none" w:sz="0" w:space="0" w:color="auto"/>
            <w:right w:val="none" w:sz="0" w:space="0" w:color="auto"/>
          </w:divBdr>
        </w:div>
        <w:div w:id="1484544076">
          <w:marLeft w:val="640"/>
          <w:marRight w:val="0"/>
          <w:marTop w:val="0"/>
          <w:marBottom w:val="0"/>
          <w:divBdr>
            <w:top w:val="none" w:sz="0" w:space="0" w:color="auto"/>
            <w:left w:val="none" w:sz="0" w:space="0" w:color="auto"/>
            <w:bottom w:val="none" w:sz="0" w:space="0" w:color="auto"/>
            <w:right w:val="none" w:sz="0" w:space="0" w:color="auto"/>
          </w:divBdr>
        </w:div>
        <w:div w:id="83109368">
          <w:marLeft w:val="640"/>
          <w:marRight w:val="0"/>
          <w:marTop w:val="0"/>
          <w:marBottom w:val="0"/>
          <w:divBdr>
            <w:top w:val="none" w:sz="0" w:space="0" w:color="auto"/>
            <w:left w:val="none" w:sz="0" w:space="0" w:color="auto"/>
            <w:bottom w:val="none" w:sz="0" w:space="0" w:color="auto"/>
            <w:right w:val="none" w:sz="0" w:space="0" w:color="auto"/>
          </w:divBdr>
        </w:div>
        <w:div w:id="772290036">
          <w:marLeft w:val="640"/>
          <w:marRight w:val="0"/>
          <w:marTop w:val="0"/>
          <w:marBottom w:val="0"/>
          <w:divBdr>
            <w:top w:val="none" w:sz="0" w:space="0" w:color="auto"/>
            <w:left w:val="none" w:sz="0" w:space="0" w:color="auto"/>
            <w:bottom w:val="none" w:sz="0" w:space="0" w:color="auto"/>
            <w:right w:val="none" w:sz="0" w:space="0" w:color="auto"/>
          </w:divBdr>
        </w:div>
        <w:div w:id="1746761529">
          <w:marLeft w:val="640"/>
          <w:marRight w:val="0"/>
          <w:marTop w:val="0"/>
          <w:marBottom w:val="0"/>
          <w:divBdr>
            <w:top w:val="none" w:sz="0" w:space="0" w:color="auto"/>
            <w:left w:val="none" w:sz="0" w:space="0" w:color="auto"/>
            <w:bottom w:val="none" w:sz="0" w:space="0" w:color="auto"/>
            <w:right w:val="none" w:sz="0" w:space="0" w:color="auto"/>
          </w:divBdr>
        </w:div>
        <w:div w:id="1733500509">
          <w:marLeft w:val="640"/>
          <w:marRight w:val="0"/>
          <w:marTop w:val="0"/>
          <w:marBottom w:val="0"/>
          <w:divBdr>
            <w:top w:val="none" w:sz="0" w:space="0" w:color="auto"/>
            <w:left w:val="none" w:sz="0" w:space="0" w:color="auto"/>
            <w:bottom w:val="none" w:sz="0" w:space="0" w:color="auto"/>
            <w:right w:val="none" w:sz="0" w:space="0" w:color="auto"/>
          </w:divBdr>
        </w:div>
        <w:div w:id="1592815680">
          <w:marLeft w:val="640"/>
          <w:marRight w:val="0"/>
          <w:marTop w:val="0"/>
          <w:marBottom w:val="0"/>
          <w:divBdr>
            <w:top w:val="none" w:sz="0" w:space="0" w:color="auto"/>
            <w:left w:val="none" w:sz="0" w:space="0" w:color="auto"/>
            <w:bottom w:val="none" w:sz="0" w:space="0" w:color="auto"/>
            <w:right w:val="none" w:sz="0" w:space="0" w:color="auto"/>
          </w:divBdr>
        </w:div>
        <w:div w:id="1796168925">
          <w:marLeft w:val="640"/>
          <w:marRight w:val="0"/>
          <w:marTop w:val="0"/>
          <w:marBottom w:val="0"/>
          <w:divBdr>
            <w:top w:val="none" w:sz="0" w:space="0" w:color="auto"/>
            <w:left w:val="none" w:sz="0" w:space="0" w:color="auto"/>
            <w:bottom w:val="none" w:sz="0" w:space="0" w:color="auto"/>
            <w:right w:val="none" w:sz="0" w:space="0" w:color="auto"/>
          </w:divBdr>
        </w:div>
        <w:div w:id="1086658555">
          <w:marLeft w:val="640"/>
          <w:marRight w:val="0"/>
          <w:marTop w:val="0"/>
          <w:marBottom w:val="0"/>
          <w:divBdr>
            <w:top w:val="none" w:sz="0" w:space="0" w:color="auto"/>
            <w:left w:val="none" w:sz="0" w:space="0" w:color="auto"/>
            <w:bottom w:val="none" w:sz="0" w:space="0" w:color="auto"/>
            <w:right w:val="none" w:sz="0" w:space="0" w:color="auto"/>
          </w:divBdr>
        </w:div>
        <w:div w:id="2120640807">
          <w:marLeft w:val="640"/>
          <w:marRight w:val="0"/>
          <w:marTop w:val="0"/>
          <w:marBottom w:val="0"/>
          <w:divBdr>
            <w:top w:val="none" w:sz="0" w:space="0" w:color="auto"/>
            <w:left w:val="none" w:sz="0" w:space="0" w:color="auto"/>
            <w:bottom w:val="none" w:sz="0" w:space="0" w:color="auto"/>
            <w:right w:val="none" w:sz="0" w:space="0" w:color="auto"/>
          </w:divBdr>
        </w:div>
        <w:div w:id="396899404">
          <w:marLeft w:val="640"/>
          <w:marRight w:val="0"/>
          <w:marTop w:val="0"/>
          <w:marBottom w:val="0"/>
          <w:divBdr>
            <w:top w:val="none" w:sz="0" w:space="0" w:color="auto"/>
            <w:left w:val="none" w:sz="0" w:space="0" w:color="auto"/>
            <w:bottom w:val="none" w:sz="0" w:space="0" w:color="auto"/>
            <w:right w:val="none" w:sz="0" w:space="0" w:color="auto"/>
          </w:divBdr>
        </w:div>
        <w:div w:id="1579055296">
          <w:marLeft w:val="640"/>
          <w:marRight w:val="0"/>
          <w:marTop w:val="0"/>
          <w:marBottom w:val="0"/>
          <w:divBdr>
            <w:top w:val="none" w:sz="0" w:space="0" w:color="auto"/>
            <w:left w:val="none" w:sz="0" w:space="0" w:color="auto"/>
            <w:bottom w:val="none" w:sz="0" w:space="0" w:color="auto"/>
            <w:right w:val="none" w:sz="0" w:space="0" w:color="auto"/>
          </w:divBdr>
        </w:div>
        <w:div w:id="290984531">
          <w:marLeft w:val="640"/>
          <w:marRight w:val="0"/>
          <w:marTop w:val="0"/>
          <w:marBottom w:val="0"/>
          <w:divBdr>
            <w:top w:val="none" w:sz="0" w:space="0" w:color="auto"/>
            <w:left w:val="none" w:sz="0" w:space="0" w:color="auto"/>
            <w:bottom w:val="none" w:sz="0" w:space="0" w:color="auto"/>
            <w:right w:val="none" w:sz="0" w:space="0" w:color="auto"/>
          </w:divBdr>
        </w:div>
        <w:div w:id="356464346">
          <w:marLeft w:val="640"/>
          <w:marRight w:val="0"/>
          <w:marTop w:val="0"/>
          <w:marBottom w:val="0"/>
          <w:divBdr>
            <w:top w:val="none" w:sz="0" w:space="0" w:color="auto"/>
            <w:left w:val="none" w:sz="0" w:space="0" w:color="auto"/>
            <w:bottom w:val="none" w:sz="0" w:space="0" w:color="auto"/>
            <w:right w:val="none" w:sz="0" w:space="0" w:color="auto"/>
          </w:divBdr>
        </w:div>
        <w:div w:id="1878589948">
          <w:marLeft w:val="640"/>
          <w:marRight w:val="0"/>
          <w:marTop w:val="0"/>
          <w:marBottom w:val="0"/>
          <w:divBdr>
            <w:top w:val="none" w:sz="0" w:space="0" w:color="auto"/>
            <w:left w:val="none" w:sz="0" w:space="0" w:color="auto"/>
            <w:bottom w:val="none" w:sz="0" w:space="0" w:color="auto"/>
            <w:right w:val="none" w:sz="0" w:space="0" w:color="auto"/>
          </w:divBdr>
        </w:div>
        <w:div w:id="1008943712">
          <w:marLeft w:val="640"/>
          <w:marRight w:val="0"/>
          <w:marTop w:val="0"/>
          <w:marBottom w:val="0"/>
          <w:divBdr>
            <w:top w:val="none" w:sz="0" w:space="0" w:color="auto"/>
            <w:left w:val="none" w:sz="0" w:space="0" w:color="auto"/>
            <w:bottom w:val="none" w:sz="0" w:space="0" w:color="auto"/>
            <w:right w:val="none" w:sz="0" w:space="0" w:color="auto"/>
          </w:divBdr>
        </w:div>
        <w:div w:id="1779253297">
          <w:marLeft w:val="640"/>
          <w:marRight w:val="0"/>
          <w:marTop w:val="0"/>
          <w:marBottom w:val="0"/>
          <w:divBdr>
            <w:top w:val="none" w:sz="0" w:space="0" w:color="auto"/>
            <w:left w:val="none" w:sz="0" w:space="0" w:color="auto"/>
            <w:bottom w:val="none" w:sz="0" w:space="0" w:color="auto"/>
            <w:right w:val="none" w:sz="0" w:space="0" w:color="auto"/>
          </w:divBdr>
        </w:div>
        <w:div w:id="882016174">
          <w:marLeft w:val="640"/>
          <w:marRight w:val="0"/>
          <w:marTop w:val="0"/>
          <w:marBottom w:val="0"/>
          <w:divBdr>
            <w:top w:val="none" w:sz="0" w:space="0" w:color="auto"/>
            <w:left w:val="none" w:sz="0" w:space="0" w:color="auto"/>
            <w:bottom w:val="none" w:sz="0" w:space="0" w:color="auto"/>
            <w:right w:val="none" w:sz="0" w:space="0" w:color="auto"/>
          </w:divBdr>
        </w:div>
        <w:div w:id="1606964102">
          <w:marLeft w:val="640"/>
          <w:marRight w:val="0"/>
          <w:marTop w:val="0"/>
          <w:marBottom w:val="0"/>
          <w:divBdr>
            <w:top w:val="none" w:sz="0" w:space="0" w:color="auto"/>
            <w:left w:val="none" w:sz="0" w:space="0" w:color="auto"/>
            <w:bottom w:val="none" w:sz="0" w:space="0" w:color="auto"/>
            <w:right w:val="none" w:sz="0" w:space="0" w:color="auto"/>
          </w:divBdr>
        </w:div>
        <w:div w:id="1279416058">
          <w:marLeft w:val="640"/>
          <w:marRight w:val="0"/>
          <w:marTop w:val="0"/>
          <w:marBottom w:val="0"/>
          <w:divBdr>
            <w:top w:val="none" w:sz="0" w:space="0" w:color="auto"/>
            <w:left w:val="none" w:sz="0" w:space="0" w:color="auto"/>
            <w:bottom w:val="none" w:sz="0" w:space="0" w:color="auto"/>
            <w:right w:val="none" w:sz="0" w:space="0" w:color="auto"/>
          </w:divBdr>
        </w:div>
        <w:div w:id="1619335639">
          <w:marLeft w:val="640"/>
          <w:marRight w:val="0"/>
          <w:marTop w:val="0"/>
          <w:marBottom w:val="0"/>
          <w:divBdr>
            <w:top w:val="none" w:sz="0" w:space="0" w:color="auto"/>
            <w:left w:val="none" w:sz="0" w:space="0" w:color="auto"/>
            <w:bottom w:val="none" w:sz="0" w:space="0" w:color="auto"/>
            <w:right w:val="none" w:sz="0" w:space="0" w:color="auto"/>
          </w:divBdr>
        </w:div>
        <w:div w:id="1821386339">
          <w:marLeft w:val="640"/>
          <w:marRight w:val="0"/>
          <w:marTop w:val="0"/>
          <w:marBottom w:val="0"/>
          <w:divBdr>
            <w:top w:val="none" w:sz="0" w:space="0" w:color="auto"/>
            <w:left w:val="none" w:sz="0" w:space="0" w:color="auto"/>
            <w:bottom w:val="none" w:sz="0" w:space="0" w:color="auto"/>
            <w:right w:val="none" w:sz="0" w:space="0" w:color="auto"/>
          </w:divBdr>
        </w:div>
        <w:div w:id="838159259">
          <w:marLeft w:val="640"/>
          <w:marRight w:val="0"/>
          <w:marTop w:val="0"/>
          <w:marBottom w:val="0"/>
          <w:divBdr>
            <w:top w:val="none" w:sz="0" w:space="0" w:color="auto"/>
            <w:left w:val="none" w:sz="0" w:space="0" w:color="auto"/>
            <w:bottom w:val="none" w:sz="0" w:space="0" w:color="auto"/>
            <w:right w:val="none" w:sz="0" w:space="0" w:color="auto"/>
          </w:divBdr>
        </w:div>
        <w:div w:id="252013233">
          <w:marLeft w:val="640"/>
          <w:marRight w:val="0"/>
          <w:marTop w:val="0"/>
          <w:marBottom w:val="0"/>
          <w:divBdr>
            <w:top w:val="none" w:sz="0" w:space="0" w:color="auto"/>
            <w:left w:val="none" w:sz="0" w:space="0" w:color="auto"/>
            <w:bottom w:val="none" w:sz="0" w:space="0" w:color="auto"/>
            <w:right w:val="none" w:sz="0" w:space="0" w:color="auto"/>
          </w:divBdr>
        </w:div>
        <w:div w:id="1076780869">
          <w:marLeft w:val="640"/>
          <w:marRight w:val="0"/>
          <w:marTop w:val="0"/>
          <w:marBottom w:val="0"/>
          <w:divBdr>
            <w:top w:val="none" w:sz="0" w:space="0" w:color="auto"/>
            <w:left w:val="none" w:sz="0" w:space="0" w:color="auto"/>
            <w:bottom w:val="none" w:sz="0" w:space="0" w:color="auto"/>
            <w:right w:val="none" w:sz="0" w:space="0" w:color="auto"/>
          </w:divBdr>
        </w:div>
        <w:div w:id="2029066988">
          <w:marLeft w:val="640"/>
          <w:marRight w:val="0"/>
          <w:marTop w:val="0"/>
          <w:marBottom w:val="0"/>
          <w:divBdr>
            <w:top w:val="none" w:sz="0" w:space="0" w:color="auto"/>
            <w:left w:val="none" w:sz="0" w:space="0" w:color="auto"/>
            <w:bottom w:val="none" w:sz="0" w:space="0" w:color="auto"/>
            <w:right w:val="none" w:sz="0" w:space="0" w:color="auto"/>
          </w:divBdr>
        </w:div>
        <w:div w:id="1804225378">
          <w:marLeft w:val="640"/>
          <w:marRight w:val="0"/>
          <w:marTop w:val="0"/>
          <w:marBottom w:val="0"/>
          <w:divBdr>
            <w:top w:val="none" w:sz="0" w:space="0" w:color="auto"/>
            <w:left w:val="none" w:sz="0" w:space="0" w:color="auto"/>
            <w:bottom w:val="none" w:sz="0" w:space="0" w:color="auto"/>
            <w:right w:val="none" w:sz="0" w:space="0" w:color="auto"/>
          </w:divBdr>
        </w:div>
        <w:div w:id="105391188">
          <w:marLeft w:val="640"/>
          <w:marRight w:val="0"/>
          <w:marTop w:val="0"/>
          <w:marBottom w:val="0"/>
          <w:divBdr>
            <w:top w:val="none" w:sz="0" w:space="0" w:color="auto"/>
            <w:left w:val="none" w:sz="0" w:space="0" w:color="auto"/>
            <w:bottom w:val="none" w:sz="0" w:space="0" w:color="auto"/>
            <w:right w:val="none" w:sz="0" w:space="0" w:color="auto"/>
          </w:divBdr>
        </w:div>
        <w:div w:id="1087652636">
          <w:marLeft w:val="640"/>
          <w:marRight w:val="0"/>
          <w:marTop w:val="0"/>
          <w:marBottom w:val="0"/>
          <w:divBdr>
            <w:top w:val="none" w:sz="0" w:space="0" w:color="auto"/>
            <w:left w:val="none" w:sz="0" w:space="0" w:color="auto"/>
            <w:bottom w:val="none" w:sz="0" w:space="0" w:color="auto"/>
            <w:right w:val="none" w:sz="0" w:space="0" w:color="auto"/>
          </w:divBdr>
        </w:div>
        <w:div w:id="555315948">
          <w:marLeft w:val="640"/>
          <w:marRight w:val="0"/>
          <w:marTop w:val="0"/>
          <w:marBottom w:val="0"/>
          <w:divBdr>
            <w:top w:val="none" w:sz="0" w:space="0" w:color="auto"/>
            <w:left w:val="none" w:sz="0" w:space="0" w:color="auto"/>
            <w:bottom w:val="none" w:sz="0" w:space="0" w:color="auto"/>
            <w:right w:val="none" w:sz="0" w:space="0" w:color="auto"/>
          </w:divBdr>
        </w:div>
        <w:div w:id="1759519675">
          <w:marLeft w:val="640"/>
          <w:marRight w:val="0"/>
          <w:marTop w:val="0"/>
          <w:marBottom w:val="0"/>
          <w:divBdr>
            <w:top w:val="none" w:sz="0" w:space="0" w:color="auto"/>
            <w:left w:val="none" w:sz="0" w:space="0" w:color="auto"/>
            <w:bottom w:val="none" w:sz="0" w:space="0" w:color="auto"/>
            <w:right w:val="none" w:sz="0" w:space="0" w:color="auto"/>
          </w:divBdr>
        </w:div>
        <w:div w:id="1095248812">
          <w:marLeft w:val="640"/>
          <w:marRight w:val="0"/>
          <w:marTop w:val="0"/>
          <w:marBottom w:val="0"/>
          <w:divBdr>
            <w:top w:val="none" w:sz="0" w:space="0" w:color="auto"/>
            <w:left w:val="none" w:sz="0" w:space="0" w:color="auto"/>
            <w:bottom w:val="none" w:sz="0" w:space="0" w:color="auto"/>
            <w:right w:val="none" w:sz="0" w:space="0" w:color="auto"/>
          </w:divBdr>
        </w:div>
        <w:div w:id="77875333">
          <w:marLeft w:val="640"/>
          <w:marRight w:val="0"/>
          <w:marTop w:val="0"/>
          <w:marBottom w:val="0"/>
          <w:divBdr>
            <w:top w:val="none" w:sz="0" w:space="0" w:color="auto"/>
            <w:left w:val="none" w:sz="0" w:space="0" w:color="auto"/>
            <w:bottom w:val="none" w:sz="0" w:space="0" w:color="auto"/>
            <w:right w:val="none" w:sz="0" w:space="0" w:color="auto"/>
          </w:divBdr>
        </w:div>
        <w:div w:id="1157694780">
          <w:marLeft w:val="640"/>
          <w:marRight w:val="0"/>
          <w:marTop w:val="0"/>
          <w:marBottom w:val="0"/>
          <w:divBdr>
            <w:top w:val="none" w:sz="0" w:space="0" w:color="auto"/>
            <w:left w:val="none" w:sz="0" w:space="0" w:color="auto"/>
            <w:bottom w:val="none" w:sz="0" w:space="0" w:color="auto"/>
            <w:right w:val="none" w:sz="0" w:space="0" w:color="auto"/>
          </w:divBdr>
        </w:div>
        <w:div w:id="1211385010">
          <w:marLeft w:val="640"/>
          <w:marRight w:val="0"/>
          <w:marTop w:val="0"/>
          <w:marBottom w:val="0"/>
          <w:divBdr>
            <w:top w:val="none" w:sz="0" w:space="0" w:color="auto"/>
            <w:left w:val="none" w:sz="0" w:space="0" w:color="auto"/>
            <w:bottom w:val="none" w:sz="0" w:space="0" w:color="auto"/>
            <w:right w:val="none" w:sz="0" w:space="0" w:color="auto"/>
          </w:divBdr>
        </w:div>
        <w:div w:id="103228853">
          <w:marLeft w:val="640"/>
          <w:marRight w:val="0"/>
          <w:marTop w:val="0"/>
          <w:marBottom w:val="0"/>
          <w:divBdr>
            <w:top w:val="none" w:sz="0" w:space="0" w:color="auto"/>
            <w:left w:val="none" w:sz="0" w:space="0" w:color="auto"/>
            <w:bottom w:val="none" w:sz="0" w:space="0" w:color="auto"/>
            <w:right w:val="none" w:sz="0" w:space="0" w:color="auto"/>
          </w:divBdr>
        </w:div>
        <w:div w:id="365833097">
          <w:marLeft w:val="640"/>
          <w:marRight w:val="0"/>
          <w:marTop w:val="0"/>
          <w:marBottom w:val="0"/>
          <w:divBdr>
            <w:top w:val="none" w:sz="0" w:space="0" w:color="auto"/>
            <w:left w:val="none" w:sz="0" w:space="0" w:color="auto"/>
            <w:bottom w:val="none" w:sz="0" w:space="0" w:color="auto"/>
            <w:right w:val="none" w:sz="0" w:space="0" w:color="auto"/>
          </w:divBdr>
        </w:div>
        <w:div w:id="1293747714">
          <w:marLeft w:val="640"/>
          <w:marRight w:val="0"/>
          <w:marTop w:val="0"/>
          <w:marBottom w:val="0"/>
          <w:divBdr>
            <w:top w:val="none" w:sz="0" w:space="0" w:color="auto"/>
            <w:left w:val="none" w:sz="0" w:space="0" w:color="auto"/>
            <w:bottom w:val="none" w:sz="0" w:space="0" w:color="auto"/>
            <w:right w:val="none" w:sz="0" w:space="0" w:color="auto"/>
          </w:divBdr>
        </w:div>
        <w:div w:id="360010233">
          <w:marLeft w:val="640"/>
          <w:marRight w:val="0"/>
          <w:marTop w:val="0"/>
          <w:marBottom w:val="0"/>
          <w:divBdr>
            <w:top w:val="none" w:sz="0" w:space="0" w:color="auto"/>
            <w:left w:val="none" w:sz="0" w:space="0" w:color="auto"/>
            <w:bottom w:val="none" w:sz="0" w:space="0" w:color="auto"/>
            <w:right w:val="none" w:sz="0" w:space="0" w:color="auto"/>
          </w:divBdr>
        </w:div>
        <w:div w:id="1269846722">
          <w:marLeft w:val="640"/>
          <w:marRight w:val="0"/>
          <w:marTop w:val="0"/>
          <w:marBottom w:val="0"/>
          <w:divBdr>
            <w:top w:val="none" w:sz="0" w:space="0" w:color="auto"/>
            <w:left w:val="none" w:sz="0" w:space="0" w:color="auto"/>
            <w:bottom w:val="none" w:sz="0" w:space="0" w:color="auto"/>
            <w:right w:val="none" w:sz="0" w:space="0" w:color="auto"/>
          </w:divBdr>
        </w:div>
        <w:div w:id="2063216018">
          <w:marLeft w:val="640"/>
          <w:marRight w:val="0"/>
          <w:marTop w:val="0"/>
          <w:marBottom w:val="0"/>
          <w:divBdr>
            <w:top w:val="none" w:sz="0" w:space="0" w:color="auto"/>
            <w:left w:val="none" w:sz="0" w:space="0" w:color="auto"/>
            <w:bottom w:val="none" w:sz="0" w:space="0" w:color="auto"/>
            <w:right w:val="none" w:sz="0" w:space="0" w:color="auto"/>
          </w:divBdr>
        </w:div>
        <w:div w:id="1342705001">
          <w:marLeft w:val="640"/>
          <w:marRight w:val="0"/>
          <w:marTop w:val="0"/>
          <w:marBottom w:val="0"/>
          <w:divBdr>
            <w:top w:val="none" w:sz="0" w:space="0" w:color="auto"/>
            <w:left w:val="none" w:sz="0" w:space="0" w:color="auto"/>
            <w:bottom w:val="none" w:sz="0" w:space="0" w:color="auto"/>
            <w:right w:val="none" w:sz="0" w:space="0" w:color="auto"/>
          </w:divBdr>
        </w:div>
        <w:div w:id="202133064">
          <w:marLeft w:val="640"/>
          <w:marRight w:val="0"/>
          <w:marTop w:val="0"/>
          <w:marBottom w:val="0"/>
          <w:divBdr>
            <w:top w:val="none" w:sz="0" w:space="0" w:color="auto"/>
            <w:left w:val="none" w:sz="0" w:space="0" w:color="auto"/>
            <w:bottom w:val="none" w:sz="0" w:space="0" w:color="auto"/>
            <w:right w:val="none" w:sz="0" w:space="0" w:color="auto"/>
          </w:divBdr>
        </w:div>
        <w:div w:id="1077508996">
          <w:marLeft w:val="640"/>
          <w:marRight w:val="0"/>
          <w:marTop w:val="0"/>
          <w:marBottom w:val="0"/>
          <w:divBdr>
            <w:top w:val="none" w:sz="0" w:space="0" w:color="auto"/>
            <w:left w:val="none" w:sz="0" w:space="0" w:color="auto"/>
            <w:bottom w:val="none" w:sz="0" w:space="0" w:color="auto"/>
            <w:right w:val="none" w:sz="0" w:space="0" w:color="auto"/>
          </w:divBdr>
        </w:div>
        <w:div w:id="434597410">
          <w:marLeft w:val="640"/>
          <w:marRight w:val="0"/>
          <w:marTop w:val="0"/>
          <w:marBottom w:val="0"/>
          <w:divBdr>
            <w:top w:val="none" w:sz="0" w:space="0" w:color="auto"/>
            <w:left w:val="none" w:sz="0" w:space="0" w:color="auto"/>
            <w:bottom w:val="none" w:sz="0" w:space="0" w:color="auto"/>
            <w:right w:val="none" w:sz="0" w:space="0" w:color="auto"/>
          </w:divBdr>
        </w:div>
        <w:div w:id="1147353662">
          <w:marLeft w:val="640"/>
          <w:marRight w:val="0"/>
          <w:marTop w:val="0"/>
          <w:marBottom w:val="0"/>
          <w:divBdr>
            <w:top w:val="none" w:sz="0" w:space="0" w:color="auto"/>
            <w:left w:val="none" w:sz="0" w:space="0" w:color="auto"/>
            <w:bottom w:val="none" w:sz="0" w:space="0" w:color="auto"/>
            <w:right w:val="none" w:sz="0" w:space="0" w:color="auto"/>
          </w:divBdr>
        </w:div>
        <w:div w:id="2075396894">
          <w:marLeft w:val="640"/>
          <w:marRight w:val="0"/>
          <w:marTop w:val="0"/>
          <w:marBottom w:val="0"/>
          <w:divBdr>
            <w:top w:val="none" w:sz="0" w:space="0" w:color="auto"/>
            <w:left w:val="none" w:sz="0" w:space="0" w:color="auto"/>
            <w:bottom w:val="none" w:sz="0" w:space="0" w:color="auto"/>
            <w:right w:val="none" w:sz="0" w:space="0" w:color="auto"/>
          </w:divBdr>
        </w:div>
        <w:div w:id="2010055717">
          <w:marLeft w:val="640"/>
          <w:marRight w:val="0"/>
          <w:marTop w:val="0"/>
          <w:marBottom w:val="0"/>
          <w:divBdr>
            <w:top w:val="none" w:sz="0" w:space="0" w:color="auto"/>
            <w:left w:val="none" w:sz="0" w:space="0" w:color="auto"/>
            <w:bottom w:val="none" w:sz="0" w:space="0" w:color="auto"/>
            <w:right w:val="none" w:sz="0" w:space="0" w:color="auto"/>
          </w:divBdr>
        </w:div>
        <w:div w:id="359015097">
          <w:marLeft w:val="640"/>
          <w:marRight w:val="0"/>
          <w:marTop w:val="0"/>
          <w:marBottom w:val="0"/>
          <w:divBdr>
            <w:top w:val="none" w:sz="0" w:space="0" w:color="auto"/>
            <w:left w:val="none" w:sz="0" w:space="0" w:color="auto"/>
            <w:bottom w:val="none" w:sz="0" w:space="0" w:color="auto"/>
            <w:right w:val="none" w:sz="0" w:space="0" w:color="auto"/>
          </w:divBdr>
        </w:div>
        <w:div w:id="440271712">
          <w:marLeft w:val="640"/>
          <w:marRight w:val="0"/>
          <w:marTop w:val="0"/>
          <w:marBottom w:val="0"/>
          <w:divBdr>
            <w:top w:val="none" w:sz="0" w:space="0" w:color="auto"/>
            <w:left w:val="none" w:sz="0" w:space="0" w:color="auto"/>
            <w:bottom w:val="none" w:sz="0" w:space="0" w:color="auto"/>
            <w:right w:val="none" w:sz="0" w:space="0" w:color="auto"/>
          </w:divBdr>
        </w:div>
        <w:div w:id="281696815">
          <w:marLeft w:val="640"/>
          <w:marRight w:val="0"/>
          <w:marTop w:val="0"/>
          <w:marBottom w:val="0"/>
          <w:divBdr>
            <w:top w:val="none" w:sz="0" w:space="0" w:color="auto"/>
            <w:left w:val="none" w:sz="0" w:space="0" w:color="auto"/>
            <w:bottom w:val="none" w:sz="0" w:space="0" w:color="auto"/>
            <w:right w:val="none" w:sz="0" w:space="0" w:color="auto"/>
          </w:divBdr>
        </w:div>
        <w:div w:id="1841047156">
          <w:marLeft w:val="640"/>
          <w:marRight w:val="0"/>
          <w:marTop w:val="0"/>
          <w:marBottom w:val="0"/>
          <w:divBdr>
            <w:top w:val="none" w:sz="0" w:space="0" w:color="auto"/>
            <w:left w:val="none" w:sz="0" w:space="0" w:color="auto"/>
            <w:bottom w:val="none" w:sz="0" w:space="0" w:color="auto"/>
            <w:right w:val="none" w:sz="0" w:space="0" w:color="auto"/>
          </w:divBdr>
        </w:div>
        <w:div w:id="1263152183">
          <w:marLeft w:val="640"/>
          <w:marRight w:val="0"/>
          <w:marTop w:val="0"/>
          <w:marBottom w:val="0"/>
          <w:divBdr>
            <w:top w:val="none" w:sz="0" w:space="0" w:color="auto"/>
            <w:left w:val="none" w:sz="0" w:space="0" w:color="auto"/>
            <w:bottom w:val="none" w:sz="0" w:space="0" w:color="auto"/>
            <w:right w:val="none" w:sz="0" w:space="0" w:color="auto"/>
          </w:divBdr>
        </w:div>
      </w:divsChild>
    </w:div>
    <w:div w:id="1661536869">
      <w:bodyDiv w:val="1"/>
      <w:marLeft w:val="0"/>
      <w:marRight w:val="0"/>
      <w:marTop w:val="0"/>
      <w:marBottom w:val="0"/>
      <w:divBdr>
        <w:top w:val="none" w:sz="0" w:space="0" w:color="auto"/>
        <w:left w:val="none" w:sz="0" w:space="0" w:color="auto"/>
        <w:bottom w:val="none" w:sz="0" w:space="0" w:color="auto"/>
        <w:right w:val="none" w:sz="0" w:space="0" w:color="auto"/>
      </w:divBdr>
      <w:divsChild>
        <w:div w:id="2077820572">
          <w:marLeft w:val="640"/>
          <w:marRight w:val="0"/>
          <w:marTop w:val="0"/>
          <w:marBottom w:val="0"/>
          <w:divBdr>
            <w:top w:val="none" w:sz="0" w:space="0" w:color="auto"/>
            <w:left w:val="none" w:sz="0" w:space="0" w:color="auto"/>
            <w:bottom w:val="none" w:sz="0" w:space="0" w:color="auto"/>
            <w:right w:val="none" w:sz="0" w:space="0" w:color="auto"/>
          </w:divBdr>
        </w:div>
        <w:div w:id="711686747">
          <w:marLeft w:val="640"/>
          <w:marRight w:val="0"/>
          <w:marTop w:val="0"/>
          <w:marBottom w:val="0"/>
          <w:divBdr>
            <w:top w:val="none" w:sz="0" w:space="0" w:color="auto"/>
            <w:left w:val="none" w:sz="0" w:space="0" w:color="auto"/>
            <w:bottom w:val="none" w:sz="0" w:space="0" w:color="auto"/>
            <w:right w:val="none" w:sz="0" w:space="0" w:color="auto"/>
          </w:divBdr>
        </w:div>
        <w:div w:id="248589754">
          <w:marLeft w:val="640"/>
          <w:marRight w:val="0"/>
          <w:marTop w:val="0"/>
          <w:marBottom w:val="0"/>
          <w:divBdr>
            <w:top w:val="none" w:sz="0" w:space="0" w:color="auto"/>
            <w:left w:val="none" w:sz="0" w:space="0" w:color="auto"/>
            <w:bottom w:val="none" w:sz="0" w:space="0" w:color="auto"/>
            <w:right w:val="none" w:sz="0" w:space="0" w:color="auto"/>
          </w:divBdr>
        </w:div>
        <w:div w:id="1560021464">
          <w:marLeft w:val="640"/>
          <w:marRight w:val="0"/>
          <w:marTop w:val="0"/>
          <w:marBottom w:val="0"/>
          <w:divBdr>
            <w:top w:val="none" w:sz="0" w:space="0" w:color="auto"/>
            <w:left w:val="none" w:sz="0" w:space="0" w:color="auto"/>
            <w:bottom w:val="none" w:sz="0" w:space="0" w:color="auto"/>
            <w:right w:val="none" w:sz="0" w:space="0" w:color="auto"/>
          </w:divBdr>
        </w:div>
        <w:div w:id="1004893138">
          <w:marLeft w:val="640"/>
          <w:marRight w:val="0"/>
          <w:marTop w:val="0"/>
          <w:marBottom w:val="0"/>
          <w:divBdr>
            <w:top w:val="none" w:sz="0" w:space="0" w:color="auto"/>
            <w:left w:val="none" w:sz="0" w:space="0" w:color="auto"/>
            <w:bottom w:val="none" w:sz="0" w:space="0" w:color="auto"/>
            <w:right w:val="none" w:sz="0" w:space="0" w:color="auto"/>
          </w:divBdr>
        </w:div>
        <w:div w:id="1837989123">
          <w:marLeft w:val="640"/>
          <w:marRight w:val="0"/>
          <w:marTop w:val="0"/>
          <w:marBottom w:val="0"/>
          <w:divBdr>
            <w:top w:val="none" w:sz="0" w:space="0" w:color="auto"/>
            <w:left w:val="none" w:sz="0" w:space="0" w:color="auto"/>
            <w:bottom w:val="none" w:sz="0" w:space="0" w:color="auto"/>
            <w:right w:val="none" w:sz="0" w:space="0" w:color="auto"/>
          </w:divBdr>
        </w:div>
        <w:div w:id="15470765">
          <w:marLeft w:val="640"/>
          <w:marRight w:val="0"/>
          <w:marTop w:val="0"/>
          <w:marBottom w:val="0"/>
          <w:divBdr>
            <w:top w:val="none" w:sz="0" w:space="0" w:color="auto"/>
            <w:left w:val="none" w:sz="0" w:space="0" w:color="auto"/>
            <w:bottom w:val="none" w:sz="0" w:space="0" w:color="auto"/>
            <w:right w:val="none" w:sz="0" w:space="0" w:color="auto"/>
          </w:divBdr>
        </w:div>
        <w:div w:id="925113760">
          <w:marLeft w:val="640"/>
          <w:marRight w:val="0"/>
          <w:marTop w:val="0"/>
          <w:marBottom w:val="0"/>
          <w:divBdr>
            <w:top w:val="none" w:sz="0" w:space="0" w:color="auto"/>
            <w:left w:val="none" w:sz="0" w:space="0" w:color="auto"/>
            <w:bottom w:val="none" w:sz="0" w:space="0" w:color="auto"/>
            <w:right w:val="none" w:sz="0" w:space="0" w:color="auto"/>
          </w:divBdr>
        </w:div>
        <w:div w:id="459612494">
          <w:marLeft w:val="640"/>
          <w:marRight w:val="0"/>
          <w:marTop w:val="0"/>
          <w:marBottom w:val="0"/>
          <w:divBdr>
            <w:top w:val="none" w:sz="0" w:space="0" w:color="auto"/>
            <w:left w:val="none" w:sz="0" w:space="0" w:color="auto"/>
            <w:bottom w:val="none" w:sz="0" w:space="0" w:color="auto"/>
            <w:right w:val="none" w:sz="0" w:space="0" w:color="auto"/>
          </w:divBdr>
        </w:div>
        <w:div w:id="874271539">
          <w:marLeft w:val="640"/>
          <w:marRight w:val="0"/>
          <w:marTop w:val="0"/>
          <w:marBottom w:val="0"/>
          <w:divBdr>
            <w:top w:val="none" w:sz="0" w:space="0" w:color="auto"/>
            <w:left w:val="none" w:sz="0" w:space="0" w:color="auto"/>
            <w:bottom w:val="none" w:sz="0" w:space="0" w:color="auto"/>
            <w:right w:val="none" w:sz="0" w:space="0" w:color="auto"/>
          </w:divBdr>
        </w:div>
        <w:div w:id="1946763418">
          <w:marLeft w:val="640"/>
          <w:marRight w:val="0"/>
          <w:marTop w:val="0"/>
          <w:marBottom w:val="0"/>
          <w:divBdr>
            <w:top w:val="none" w:sz="0" w:space="0" w:color="auto"/>
            <w:left w:val="none" w:sz="0" w:space="0" w:color="auto"/>
            <w:bottom w:val="none" w:sz="0" w:space="0" w:color="auto"/>
            <w:right w:val="none" w:sz="0" w:space="0" w:color="auto"/>
          </w:divBdr>
        </w:div>
        <w:div w:id="1940483242">
          <w:marLeft w:val="640"/>
          <w:marRight w:val="0"/>
          <w:marTop w:val="0"/>
          <w:marBottom w:val="0"/>
          <w:divBdr>
            <w:top w:val="none" w:sz="0" w:space="0" w:color="auto"/>
            <w:left w:val="none" w:sz="0" w:space="0" w:color="auto"/>
            <w:bottom w:val="none" w:sz="0" w:space="0" w:color="auto"/>
            <w:right w:val="none" w:sz="0" w:space="0" w:color="auto"/>
          </w:divBdr>
        </w:div>
        <w:div w:id="1542398937">
          <w:marLeft w:val="640"/>
          <w:marRight w:val="0"/>
          <w:marTop w:val="0"/>
          <w:marBottom w:val="0"/>
          <w:divBdr>
            <w:top w:val="none" w:sz="0" w:space="0" w:color="auto"/>
            <w:left w:val="none" w:sz="0" w:space="0" w:color="auto"/>
            <w:bottom w:val="none" w:sz="0" w:space="0" w:color="auto"/>
            <w:right w:val="none" w:sz="0" w:space="0" w:color="auto"/>
          </w:divBdr>
        </w:div>
        <w:div w:id="1222791723">
          <w:marLeft w:val="640"/>
          <w:marRight w:val="0"/>
          <w:marTop w:val="0"/>
          <w:marBottom w:val="0"/>
          <w:divBdr>
            <w:top w:val="none" w:sz="0" w:space="0" w:color="auto"/>
            <w:left w:val="none" w:sz="0" w:space="0" w:color="auto"/>
            <w:bottom w:val="none" w:sz="0" w:space="0" w:color="auto"/>
            <w:right w:val="none" w:sz="0" w:space="0" w:color="auto"/>
          </w:divBdr>
        </w:div>
        <w:div w:id="1453942995">
          <w:marLeft w:val="640"/>
          <w:marRight w:val="0"/>
          <w:marTop w:val="0"/>
          <w:marBottom w:val="0"/>
          <w:divBdr>
            <w:top w:val="none" w:sz="0" w:space="0" w:color="auto"/>
            <w:left w:val="none" w:sz="0" w:space="0" w:color="auto"/>
            <w:bottom w:val="none" w:sz="0" w:space="0" w:color="auto"/>
            <w:right w:val="none" w:sz="0" w:space="0" w:color="auto"/>
          </w:divBdr>
        </w:div>
        <w:div w:id="317731923">
          <w:marLeft w:val="640"/>
          <w:marRight w:val="0"/>
          <w:marTop w:val="0"/>
          <w:marBottom w:val="0"/>
          <w:divBdr>
            <w:top w:val="none" w:sz="0" w:space="0" w:color="auto"/>
            <w:left w:val="none" w:sz="0" w:space="0" w:color="auto"/>
            <w:bottom w:val="none" w:sz="0" w:space="0" w:color="auto"/>
            <w:right w:val="none" w:sz="0" w:space="0" w:color="auto"/>
          </w:divBdr>
        </w:div>
        <w:div w:id="1584336571">
          <w:marLeft w:val="640"/>
          <w:marRight w:val="0"/>
          <w:marTop w:val="0"/>
          <w:marBottom w:val="0"/>
          <w:divBdr>
            <w:top w:val="none" w:sz="0" w:space="0" w:color="auto"/>
            <w:left w:val="none" w:sz="0" w:space="0" w:color="auto"/>
            <w:bottom w:val="none" w:sz="0" w:space="0" w:color="auto"/>
            <w:right w:val="none" w:sz="0" w:space="0" w:color="auto"/>
          </w:divBdr>
        </w:div>
        <w:div w:id="430249115">
          <w:marLeft w:val="640"/>
          <w:marRight w:val="0"/>
          <w:marTop w:val="0"/>
          <w:marBottom w:val="0"/>
          <w:divBdr>
            <w:top w:val="none" w:sz="0" w:space="0" w:color="auto"/>
            <w:left w:val="none" w:sz="0" w:space="0" w:color="auto"/>
            <w:bottom w:val="none" w:sz="0" w:space="0" w:color="auto"/>
            <w:right w:val="none" w:sz="0" w:space="0" w:color="auto"/>
          </w:divBdr>
        </w:div>
        <w:div w:id="2104034007">
          <w:marLeft w:val="640"/>
          <w:marRight w:val="0"/>
          <w:marTop w:val="0"/>
          <w:marBottom w:val="0"/>
          <w:divBdr>
            <w:top w:val="none" w:sz="0" w:space="0" w:color="auto"/>
            <w:left w:val="none" w:sz="0" w:space="0" w:color="auto"/>
            <w:bottom w:val="none" w:sz="0" w:space="0" w:color="auto"/>
            <w:right w:val="none" w:sz="0" w:space="0" w:color="auto"/>
          </w:divBdr>
        </w:div>
        <w:div w:id="2037348148">
          <w:marLeft w:val="640"/>
          <w:marRight w:val="0"/>
          <w:marTop w:val="0"/>
          <w:marBottom w:val="0"/>
          <w:divBdr>
            <w:top w:val="none" w:sz="0" w:space="0" w:color="auto"/>
            <w:left w:val="none" w:sz="0" w:space="0" w:color="auto"/>
            <w:bottom w:val="none" w:sz="0" w:space="0" w:color="auto"/>
            <w:right w:val="none" w:sz="0" w:space="0" w:color="auto"/>
          </w:divBdr>
        </w:div>
        <w:div w:id="595484909">
          <w:marLeft w:val="640"/>
          <w:marRight w:val="0"/>
          <w:marTop w:val="0"/>
          <w:marBottom w:val="0"/>
          <w:divBdr>
            <w:top w:val="none" w:sz="0" w:space="0" w:color="auto"/>
            <w:left w:val="none" w:sz="0" w:space="0" w:color="auto"/>
            <w:bottom w:val="none" w:sz="0" w:space="0" w:color="auto"/>
            <w:right w:val="none" w:sz="0" w:space="0" w:color="auto"/>
          </w:divBdr>
        </w:div>
        <w:div w:id="1978102038">
          <w:marLeft w:val="640"/>
          <w:marRight w:val="0"/>
          <w:marTop w:val="0"/>
          <w:marBottom w:val="0"/>
          <w:divBdr>
            <w:top w:val="none" w:sz="0" w:space="0" w:color="auto"/>
            <w:left w:val="none" w:sz="0" w:space="0" w:color="auto"/>
            <w:bottom w:val="none" w:sz="0" w:space="0" w:color="auto"/>
            <w:right w:val="none" w:sz="0" w:space="0" w:color="auto"/>
          </w:divBdr>
        </w:div>
        <w:div w:id="1907569082">
          <w:marLeft w:val="640"/>
          <w:marRight w:val="0"/>
          <w:marTop w:val="0"/>
          <w:marBottom w:val="0"/>
          <w:divBdr>
            <w:top w:val="none" w:sz="0" w:space="0" w:color="auto"/>
            <w:left w:val="none" w:sz="0" w:space="0" w:color="auto"/>
            <w:bottom w:val="none" w:sz="0" w:space="0" w:color="auto"/>
            <w:right w:val="none" w:sz="0" w:space="0" w:color="auto"/>
          </w:divBdr>
        </w:div>
        <w:div w:id="1041783562">
          <w:marLeft w:val="640"/>
          <w:marRight w:val="0"/>
          <w:marTop w:val="0"/>
          <w:marBottom w:val="0"/>
          <w:divBdr>
            <w:top w:val="none" w:sz="0" w:space="0" w:color="auto"/>
            <w:left w:val="none" w:sz="0" w:space="0" w:color="auto"/>
            <w:bottom w:val="none" w:sz="0" w:space="0" w:color="auto"/>
            <w:right w:val="none" w:sz="0" w:space="0" w:color="auto"/>
          </w:divBdr>
        </w:div>
        <w:div w:id="582573610">
          <w:marLeft w:val="640"/>
          <w:marRight w:val="0"/>
          <w:marTop w:val="0"/>
          <w:marBottom w:val="0"/>
          <w:divBdr>
            <w:top w:val="none" w:sz="0" w:space="0" w:color="auto"/>
            <w:left w:val="none" w:sz="0" w:space="0" w:color="auto"/>
            <w:bottom w:val="none" w:sz="0" w:space="0" w:color="auto"/>
            <w:right w:val="none" w:sz="0" w:space="0" w:color="auto"/>
          </w:divBdr>
        </w:div>
        <w:div w:id="162206555">
          <w:marLeft w:val="640"/>
          <w:marRight w:val="0"/>
          <w:marTop w:val="0"/>
          <w:marBottom w:val="0"/>
          <w:divBdr>
            <w:top w:val="none" w:sz="0" w:space="0" w:color="auto"/>
            <w:left w:val="none" w:sz="0" w:space="0" w:color="auto"/>
            <w:bottom w:val="none" w:sz="0" w:space="0" w:color="auto"/>
            <w:right w:val="none" w:sz="0" w:space="0" w:color="auto"/>
          </w:divBdr>
        </w:div>
        <w:div w:id="637145025">
          <w:marLeft w:val="640"/>
          <w:marRight w:val="0"/>
          <w:marTop w:val="0"/>
          <w:marBottom w:val="0"/>
          <w:divBdr>
            <w:top w:val="none" w:sz="0" w:space="0" w:color="auto"/>
            <w:left w:val="none" w:sz="0" w:space="0" w:color="auto"/>
            <w:bottom w:val="none" w:sz="0" w:space="0" w:color="auto"/>
            <w:right w:val="none" w:sz="0" w:space="0" w:color="auto"/>
          </w:divBdr>
        </w:div>
        <w:div w:id="2121728392">
          <w:marLeft w:val="640"/>
          <w:marRight w:val="0"/>
          <w:marTop w:val="0"/>
          <w:marBottom w:val="0"/>
          <w:divBdr>
            <w:top w:val="none" w:sz="0" w:space="0" w:color="auto"/>
            <w:left w:val="none" w:sz="0" w:space="0" w:color="auto"/>
            <w:bottom w:val="none" w:sz="0" w:space="0" w:color="auto"/>
            <w:right w:val="none" w:sz="0" w:space="0" w:color="auto"/>
          </w:divBdr>
        </w:div>
        <w:div w:id="1440637028">
          <w:marLeft w:val="640"/>
          <w:marRight w:val="0"/>
          <w:marTop w:val="0"/>
          <w:marBottom w:val="0"/>
          <w:divBdr>
            <w:top w:val="none" w:sz="0" w:space="0" w:color="auto"/>
            <w:left w:val="none" w:sz="0" w:space="0" w:color="auto"/>
            <w:bottom w:val="none" w:sz="0" w:space="0" w:color="auto"/>
            <w:right w:val="none" w:sz="0" w:space="0" w:color="auto"/>
          </w:divBdr>
        </w:div>
        <w:div w:id="1923484555">
          <w:marLeft w:val="640"/>
          <w:marRight w:val="0"/>
          <w:marTop w:val="0"/>
          <w:marBottom w:val="0"/>
          <w:divBdr>
            <w:top w:val="none" w:sz="0" w:space="0" w:color="auto"/>
            <w:left w:val="none" w:sz="0" w:space="0" w:color="auto"/>
            <w:bottom w:val="none" w:sz="0" w:space="0" w:color="auto"/>
            <w:right w:val="none" w:sz="0" w:space="0" w:color="auto"/>
          </w:divBdr>
        </w:div>
        <w:div w:id="1339887456">
          <w:marLeft w:val="640"/>
          <w:marRight w:val="0"/>
          <w:marTop w:val="0"/>
          <w:marBottom w:val="0"/>
          <w:divBdr>
            <w:top w:val="none" w:sz="0" w:space="0" w:color="auto"/>
            <w:left w:val="none" w:sz="0" w:space="0" w:color="auto"/>
            <w:bottom w:val="none" w:sz="0" w:space="0" w:color="auto"/>
            <w:right w:val="none" w:sz="0" w:space="0" w:color="auto"/>
          </w:divBdr>
        </w:div>
        <w:div w:id="1559635440">
          <w:marLeft w:val="640"/>
          <w:marRight w:val="0"/>
          <w:marTop w:val="0"/>
          <w:marBottom w:val="0"/>
          <w:divBdr>
            <w:top w:val="none" w:sz="0" w:space="0" w:color="auto"/>
            <w:left w:val="none" w:sz="0" w:space="0" w:color="auto"/>
            <w:bottom w:val="none" w:sz="0" w:space="0" w:color="auto"/>
            <w:right w:val="none" w:sz="0" w:space="0" w:color="auto"/>
          </w:divBdr>
        </w:div>
        <w:div w:id="2026201703">
          <w:marLeft w:val="640"/>
          <w:marRight w:val="0"/>
          <w:marTop w:val="0"/>
          <w:marBottom w:val="0"/>
          <w:divBdr>
            <w:top w:val="none" w:sz="0" w:space="0" w:color="auto"/>
            <w:left w:val="none" w:sz="0" w:space="0" w:color="auto"/>
            <w:bottom w:val="none" w:sz="0" w:space="0" w:color="auto"/>
            <w:right w:val="none" w:sz="0" w:space="0" w:color="auto"/>
          </w:divBdr>
        </w:div>
        <w:div w:id="1030305193">
          <w:marLeft w:val="640"/>
          <w:marRight w:val="0"/>
          <w:marTop w:val="0"/>
          <w:marBottom w:val="0"/>
          <w:divBdr>
            <w:top w:val="none" w:sz="0" w:space="0" w:color="auto"/>
            <w:left w:val="none" w:sz="0" w:space="0" w:color="auto"/>
            <w:bottom w:val="none" w:sz="0" w:space="0" w:color="auto"/>
            <w:right w:val="none" w:sz="0" w:space="0" w:color="auto"/>
          </w:divBdr>
        </w:div>
        <w:div w:id="620501341">
          <w:marLeft w:val="640"/>
          <w:marRight w:val="0"/>
          <w:marTop w:val="0"/>
          <w:marBottom w:val="0"/>
          <w:divBdr>
            <w:top w:val="none" w:sz="0" w:space="0" w:color="auto"/>
            <w:left w:val="none" w:sz="0" w:space="0" w:color="auto"/>
            <w:bottom w:val="none" w:sz="0" w:space="0" w:color="auto"/>
            <w:right w:val="none" w:sz="0" w:space="0" w:color="auto"/>
          </w:divBdr>
        </w:div>
        <w:div w:id="427428715">
          <w:marLeft w:val="640"/>
          <w:marRight w:val="0"/>
          <w:marTop w:val="0"/>
          <w:marBottom w:val="0"/>
          <w:divBdr>
            <w:top w:val="none" w:sz="0" w:space="0" w:color="auto"/>
            <w:left w:val="none" w:sz="0" w:space="0" w:color="auto"/>
            <w:bottom w:val="none" w:sz="0" w:space="0" w:color="auto"/>
            <w:right w:val="none" w:sz="0" w:space="0" w:color="auto"/>
          </w:divBdr>
        </w:div>
        <w:div w:id="55857273">
          <w:marLeft w:val="640"/>
          <w:marRight w:val="0"/>
          <w:marTop w:val="0"/>
          <w:marBottom w:val="0"/>
          <w:divBdr>
            <w:top w:val="none" w:sz="0" w:space="0" w:color="auto"/>
            <w:left w:val="none" w:sz="0" w:space="0" w:color="auto"/>
            <w:bottom w:val="none" w:sz="0" w:space="0" w:color="auto"/>
            <w:right w:val="none" w:sz="0" w:space="0" w:color="auto"/>
          </w:divBdr>
        </w:div>
        <w:div w:id="1521820849">
          <w:marLeft w:val="640"/>
          <w:marRight w:val="0"/>
          <w:marTop w:val="0"/>
          <w:marBottom w:val="0"/>
          <w:divBdr>
            <w:top w:val="none" w:sz="0" w:space="0" w:color="auto"/>
            <w:left w:val="none" w:sz="0" w:space="0" w:color="auto"/>
            <w:bottom w:val="none" w:sz="0" w:space="0" w:color="auto"/>
            <w:right w:val="none" w:sz="0" w:space="0" w:color="auto"/>
          </w:divBdr>
        </w:div>
        <w:div w:id="974064787">
          <w:marLeft w:val="640"/>
          <w:marRight w:val="0"/>
          <w:marTop w:val="0"/>
          <w:marBottom w:val="0"/>
          <w:divBdr>
            <w:top w:val="none" w:sz="0" w:space="0" w:color="auto"/>
            <w:left w:val="none" w:sz="0" w:space="0" w:color="auto"/>
            <w:bottom w:val="none" w:sz="0" w:space="0" w:color="auto"/>
            <w:right w:val="none" w:sz="0" w:space="0" w:color="auto"/>
          </w:divBdr>
        </w:div>
        <w:div w:id="1619868510">
          <w:marLeft w:val="640"/>
          <w:marRight w:val="0"/>
          <w:marTop w:val="0"/>
          <w:marBottom w:val="0"/>
          <w:divBdr>
            <w:top w:val="none" w:sz="0" w:space="0" w:color="auto"/>
            <w:left w:val="none" w:sz="0" w:space="0" w:color="auto"/>
            <w:bottom w:val="none" w:sz="0" w:space="0" w:color="auto"/>
            <w:right w:val="none" w:sz="0" w:space="0" w:color="auto"/>
          </w:divBdr>
        </w:div>
        <w:div w:id="754518197">
          <w:marLeft w:val="640"/>
          <w:marRight w:val="0"/>
          <w:marTop w:val="0"/>
          <w:marBottom w:val="0"/>
          <w:divBdr>
            <w:top w:val="none" w:sz="0" w:space="0" w:color="auto"/>
            <w:left w:val="none" w:sz="0" w:space="0" w:color="auto"/>
            <w:bottom w:val="none" w:sz="0" w:space="0" w:color="auto"/>
            <w:right w:val="none" w:sz="0" w:space="0" w:color="auto"/>
          </w:divBdr>
        </w:div>
        <w:div w:id="255407590">
          <w:marLeft w:val="640"/>
          <w:marRight w:val="0"/>
          <w:marTop w:val="0"/>
          <w:marBottom w:val="0"/>
          <w:divBdr>
            <w:top w:val="none" w:sz="0" w:space="0" w:color="auto"/>
            <w:left w:val="none" w:sz="0" w:space="0" w:color="auto"/>
            <w:bottom w:val="none" w:sz="0" w:space="0" w:color="auto"/>
            <w:right w:val="none" w:sz="0" w:space="0" w:color="auto"/>
          </w:divBdr>
        </w:div>
        <w:div w:id="1300499069">
          <w:marLeft w:val="640"/>
          <w:marRight w:val="0"/>
          <w:marTop w:val="0"/>
          <w:marBottom w:val="0"/>
          <w:divBdr>
            <w:top w:val="none" w:sz="0" w:space="0" w:color="auto"/>
            <w:left w:val="none" w:sz="0" w:space="0" w:color="auto"/>
            <w:bottom w:val="none" w:sz="0" w:space="0" w:color="auto"/>
            <w:right w:val="none" w:sz="0" w:space="0" w:color="auto"/>
          </w:divBdr>
        </w:div>
        <w:div w:id="1521049133">
          <w:marLeft w:val="640"/>
          <w:marRight w:val="0"/>
          <w:marTop w:val="0"/>
          <w:marBottom w:val="0"/>
          <w:divBdr>
            <w:top w:val="none" w:sz="0" w:space="0" w:color="auto"/>
            <w:left w:val="none" w:sz="0" w:space="0" w:color="auto"/>
            <w:bottom w:val="none" w:sz="0" w:space="0" w:color="auto"/>
            <w:right w:val="none" w:sz="0" w:space="0" w:color="auto"/>
          </w:divBdr>
        </w:div>
        <w:div w:id="40636588">
          <w:marLeft w:val="640"/>
          <w:marRight w:val="0"/>
          <w:marTop w:val="0"/>
          <w:marBottom w:val="0"/>
          <w:divBdr>
            <w:top w:val="none" w:sz="0" w:space="0" w:color="auto"/>
            <w:left w:val="none" w:sz="0" w:space="0" w:color="auto"/>
            <w:bottom w:val="none" w:sz="0" w:space="0" w:color="auto"/>
            <w:right w:val="none" w:sz="0" w:space="0" w:color="auto"/>
          </w:divBdr>
        </w:div>
        <w:div w:id="515850281">
          <w:marLeft w:val="640"/>
          <w:marRight w:val="0"/>
          <w:marTop w:val="0"/>
          <w:marBottom w:val="0"/>
          <w:divBdr>
            <w:top w:val="none" w:sz="0" w:space="0" w:color="auto"/>
            <w:left w:val="none" w:sz="0" w:space="0" w:color="auto"/>
            <w:bottom w:val="none" w:sz="0" w:space="0" w:color="auto"/>
            <w:right w:val="none" w:sz="0" w:space="0" w:color="auto"/>
          </w:divBdr>
        </w:div>
        <w:div w:id="280889223">
          <w:marLeft w:val="640"/>
          <w:marRight w:val="0"/>
          <w:marTop w:val="0"/>
          <w:marBottom w:val="0"/>
          <w:divBdr>
            <w:top w:val="none" w:sz="0" w:space="0" w:color="auto"/>
            <w:left w:val="none" w:sz="0" w:space="0" w:color="auto"/>
            <w:bottom w:val="none" w:sz="0" w:space="0" w:color="auto"/>
            <w:right w:val="none" w:sz="0" w:space="0" w:color="auto"/>
          </w:divBdr>
        </w:div>
        <w:div w:id="1138499694">
          <w:marLeft w:val="640"/>
          <w:marRight w:val="0"/>
          <w:marTop w:val="0"/>
          <w:marBottom w:val="0"/>
          <w:divBdr>
            <w:top w:val="none" w:sz="0" w:space="0" w:color="auto"/>
            <w:left w:val="none" w:sz="0" w:space="0" w:color="auto"/>
            <w:bottom w:val="none" w:sz="0" w:space="0" w:color="auto"/>
            <w:right w:val="none" w:sz="0" w:space="0" w:color="auto"/>
          </w:divBdr>
        </w:div>
        <w:div w:id="447823846">
          <w:marLeft w:val="640"/>
          <w:marRight w:val="0"/>
          <w:marTop w:val="0"/>
          <w:marBottom w:val="0"/>
          <w:divBdr>
            <w:top w:val="none" w:sz="0" w:space="0" w:color="auto"/>
            <w:left w:val="none" w:sz="0" w:space="0" w:color="auto"/>
            <w:bottom w:val="none" w:sz="0" w:space="0" w:color="auto"/>
            <w:right w:val="none" w:sz="0" w:space="0" w:color="auto"/>
          </w:divBdr>
        </w:div>
        <w:div w:id="1699353033">
          <w:marLeft w:val="640"/>
          <w:marRight w:val="0"/>
          <w:marTop w:val="0"/>
          <w:marBottom w:val="0"/>
          <w:divBdr>
            <w:top w:val="none" w:sz="0" w:space="0" w:color="auto"/>
            <w:left w:val="none" w:sz="0" w:space="0" w:color="auto"/>
            <w:bottom w:val="none" w:sz="0" w:space="0" w:color="auto"/>
            <w:right w:val="none" w:sz="0" w:space="0" w:color="auto"/>
          </w:divBdr>
        </w:div>
        <w:div w:id="1238442145">
          <w:marLeft w:val="640"/>
          <w:marRight w:val="0"/>
          <w:marTop w:val="0"/>
          <w:marBottom w:val="0"/>
          <w:divBdr>
            <w:top w:val="none" w:sz="0" w:space="0" w:color="auto"/>
            <w:left w:val="none" w:sz="0" w:space="0" w:color="auto"/>
            <w:bottom w:val="none" w:sz="0" w:space="0" w:color="auto"/>
            <w:right w:val="none" w:sz="0" w:space="0" w:color="auto"/>
          </w:divBdr>
        </w:div>
        <w:div w:id="1209345070">
          <w:marLeft w:val="640"/>
          <w:marRight w:val="0"/>
          <w:marTop w:val="0"/>
          <w:marBottom w:val="0"/>
          <w:divBdr>
            <w:top w:val="none" w:sz="0" w:space="0" w:color="auto"/>
            <w:left w:val="none" w:sz="0" w:space="0" w:color="auto"/>
            <w:bottom w:val="none" w:sz="0" w:space="0" w:color="auto"/>
            <w:right w:val="none" w:sz="0" w:space="0" w:color="auto"/>
          </w:divBdr>
        </w:div>
        <w:div w:id="246965416">
          <w:marLeft w:val="640"/>
          <w:marRight w:val="0"/>
          <w:marTop w:val="0"/>
          <w:marBottom w:val="0"/>
          <w:divBdr>
            <w:top w:val="none" w:sz="0" w:space="0" w:color="auto"/>
            <w:left w:val="none" w:sz="0" w:space="0" w:color="auto"/>
            <w:bottom w:val="none" w:sz="0" w:space="0" w:color="auto"/>
            <w:right w:val="none" w:sz="0" w:space="0" w:color="auto"/>
          </w:divBdr>
        </w:div>
        <w:div w:id="406003084">
          <w:marLeft w:val="640"/>
          <w:marRight w:val="0"/>
          <w:marTop w:val="0"/>
          <w:marBottom w:val="0"/>
          <w:divBdr>
            <w:top w:val="none" w:sz="0" w:space="0" w:color="auto"/>
            <w:left w:val="none" w:sz="0" w:space="0" w:color="auto"/>
            <w:bottom w:val="none" w:sz="0" w:space="0" w:color="auto"/>
            <w:right w:val="none" w:sz="0" w:space="0" w:color="auto"/>
          </w:divBdr>
        </w:div>
        <w:div w:id="385960258">
          <w:marLeft w:val="640"/>
          <w:marRight w:val="0"/>
          <w:marTop w:val="0"/>
          <w:marBottom w:val="0"/>
          <w:divBdr>
            <w:top w:val="none" w:sz="0" w:space="0" w:color="auto"/>
            <w:left w:val="none" w:sz="0" w:space="0" w:color="auto"/>
            <w:bottom w:val="none" w:sz="0" w:space="0" w:color="auto"/>
            <w:right w:val="none" w:sz="0" w:space="0" w:color="auto"/>
          </w:divBdr>
        </w:div>
        <w:div w:id="73866485">
          <w:marLeft w:val="640"/>
          <w:marRight w:val="0"/>
          <w:marTop w:val="0"/>
          <w:marBottom w:val="0"/>
          <w:divBdr>
            <w:top w:val="none" w:sz="0" w:space="0" w:color="auto"/>
            <w:left w:val="none" w:sz="0" w:space="0" w:color="auto"/>
            <w:bottom w:val="none" w:sz="0" w:space="0" w:color="auto"/>
            <w:right w:val="none" w:sz="0" w:space="0" w:color="auto"/>
          </w:divBdr>
        </w:div>
      </w:divsChild>
    </w:div>
    <w:div w:id="1800345036">
      <w:bodyDiv w:val="1"/>
      <w:marLeft w:val="0"/>
      <w:marRight w:val="0"/>
      <w:marTop w:val="0"/>
      <w:marBottom w:val="0"/>
      <w:divBdr>
        <w:top w:val="none" w:sz="0" w:space="0" w:color="auto"/>
        <w:left w:val="none" w:sz="0" w:space="0" w:color="auto"/>
        <w:bottom w:val="none" w:sz="0" w:space="0" w:color="auto"/>
        <w:right w:val="none" w:sz="0" w:space="0" w:color="auto"/>
      </w:divBdr>
      <w:divsChild>
        <w:div w:id="948513852">
          <w:marLeft w:val="640"/>
          <w:marRight w:val="0"/>
          <w:marTop w:val="0"/>
          <w:marBottom w:val="0"/>
          <w:divBdr>
            <w:top w:val="none" w:sz="0" w:space="0" w:color="auto"/>
            <w:left w:val="none" w:sz="0" w:space="0" w:color="auto"/>
            <w:bottom w:val="none" w:sz="0" w:space="0" w:color="auto"/>
            <w:right w:val="none" w:sz="0" w:space="0" w:color="auto"/>
          </w:divBdr>
        </w:div>
        <w:div w:id="537622970">
          <w:marLeft w:val="640"/>
          <w:marRight w:val="0"/>
          <w:marTop w:val="0"/>
          <w:marBottom w:val="0"/>
          <w:divBdr>
            <w:top w:val="none" w:sz="0" w:space="0" w:color="auto"/>
            <w:left w:val="none" w:sz="0" w:space="0" w:color="auto"/>
            <w:bottom w:val="none" w:sz="0" w:space="0" w:color="auto"/>
            <w:right w:val="none" w:sz="0" w:space="0" w:color="auto"/>
          </w:divBdr>
        </w:div>
        <w:div w:id="2065638483">
          <w:marLeft w:val="640"/>
          <w:marRight w:val="0"/>
          <w:marTop w:val="0"/>
          <w:marBottom w:val="0"/>
          <w:divBdr>
            <w:top w:val="none" w:sz="0" w:space="0" w:color="auto"/>
            <w:left w:val="none" w:sz="0" w:space="0" w:color="auto"/>
            <w:bottom w:val="none" w:sz="0" w:space="0" w:color="auto"/>
            <w:right w:val="none" w:sz="0" w:space="0" w:color="auto"/>
          </w:divBdr>
        </w:div>
        <w:div w:id="618682475">
          <w:marLeft w:val="640"/>
          <w:marRight w:val="0"/>
          <w:marTop w:val="0"/>
          <w:marBottom w:val="0"/>
          <w:divBdr>
            <w:top w:val="none" w:sz="0" w:space="0" w:color="auto"/>
            <w:left w:val="none" w:sz="0" w:space="0" w:color="auto"/>
            <w:bottom w:val="none" w:sz="0" w:space="0" w:color="auto"/>
            <w:right w:val="none" w:sz="0" w:space="0" w:color="auto"/>
          </w:divBdr>
        </w:div>
        <w:div w:id="879131358">
          <w:marLeft w:val="640"/>
          <w:marRight w:val="0"/>
          <w:marTop w:val="0"/>
          <w:marBottom w:val="0"/>
          <w:divBdr>
            <w:top w:val="none" w:sz="0" w:space="0" w:color="auto"/>
            <w:left w:val="none" w:sz="0" w:space="0" w:color="auto"/>
            <w:bottom w:val="none" w:sz="0" w:space="0" w:color="auto"/>
            <w:right w:val="none" w:sz="0" w:space="0" w:color="auto"/>
          </w:divBdr>
        </w:div>
        <w:div w:id="989820740">
          <w:marLeft w:val="640"/>
          <w:marRight w:val="0"/>
          <w:marTop w:val="0"/>
          <w:marBottom w:val="0"/>
          <w:divBdr>
            <w:top w:val="none" w:sz="0" w:space="0" w:color="auto"/>
            <w:left w:val="none" w:sz="0" w:space="0" w:color="auto"/>
            <w:bottom w:val="none" w:sz="0" w:space="0" w:color="auto"/>
            <w:right w:val="none" w:sz="0" w:space="0" w:color="auto"/>
          </w:divBdr>
        </w:div>
        <w:div w:id="508065281">
          <w:marLeft w:val="640"/>
          <w:marRight w:val="0"/>
          <w:marTop w:val="0"/>
          <w:marBottom w:val="0"/>
          <w:divBdr>
            <w:top w:val="none" w:sz="0" w:space="0" w:color="auto"/>
            <w:left w:val="none" w:sz="0" w:space="0" w:color="auto"/>
            <w:bottom w:val="none" w:sz="0" w:space="0" w:color="auto"/>
            <w:right w:val="none" w:sz="0" w:space="0" w:color="auto"/>
          </w:divBdr>
        </w:div>
        <w:div w:id="1101414738">
          <w:marLeft w:val="640"/>
          <w:marRight w:val="0"/>
          <w:marTop w:val="0"/>
          <w:marBottom w:val="0"/>
          <w:divBdr>
            <w:top w:val="none" w:sz="0" w:space="0" w:color="auto"/>
            <w:left w:val="none" w:sz="0" w:space="0" w:color="auto"/>
            <w:bottom w:val="none" w:sz="0" w:space="0" w:color="auto"/>
            <w:right w:val="none" w:sz="0" w:space="0" w:color="auto"/>
          </w:divBdr>
        </w:div>
        <w:div w:id="2031904845">
          <w:marLeft w:val="640"/>
          <w:marRight w:val="0"/>
          <w:marTop w:val="0"/>
          <w:marBottom w:val="0"/>
          <w:divBdr>
            <w:top w:val="none" w:sz="0" w:space="0" w:color="auto"/>
            <w:left w:val="none" w:sz="0" w:space="0" w:color="auto"/>
            <w:bottom w:val="none" w:sz="0" w:space="0" w:color="auto"/>
            <w:right w:val="none" w:sz="0" w:space="0" w:color="auto"/>
          </w:divBdr>
        </w:div>
        <w:div w:id="83308760">
          <w:marLeft w:val="640"/>
          <w:marRight w:val="0"/>
          <w:marTop w:val="0"/>
          <w:marBottom w:val="0"/>
          <w:divBdr>
            <w:top w:val="none" w:sz="0" w:space="0" w:color="auto"/>
            <w:left w:val="none" w:sz="0" w:space="0" w:color="auto"/>
            <w:bottom w:val="none" w:sz="0" w:space="0" w:color="auto"/>
            <w:right w:val="none" w:sz="0" w:space="0" w:color="auto"/>
          </w:divBdr>
        </w:div>
        <w:div w:id="1374572745">
          <w:marLeft w:val="640"/>
          <w:marRight w:val="0"/>
          <w:marTop w:val="0"/>
          <w:marBottom w:val="0"/>
          <w:divBdr>
            <w:top w:val="none" w:sz="0" w:space="0" w:color="auto"/>
            <w:left w:val="none" w:sz="0" w:space="0" w:color="auto"/>
            <w:bottom w:val="none" w:sz="0" w:space="0" w:color="auto"/>
            <w:right w:val="none" w:sz="0" w:space="0" w:color="auto"/>
          </w:divBdr>
        </w:div>
        <w:div w:id="1266156571">
          <w:marLeft w:val="640"/>
          <w:marRight w:val="0"/>
          <w:marTop w:val="0"/>
          <w:marBottom w:val="0"/>
          <w:divBdr>
            <w:top w:val="none" w:sz="0" w:space="0" w:color="auto"/>
            <w:left w:val="none" w:sz="0" w:space="0" w:color="auto"/>
            <w:bottom w:val="none" w:sz="0" w:space="0" w:color="auto"/>
            <w:right w:val="none" w:sz="0" w:space="0" w:color="auto"/>
          </w:divBdr>
        </w:div>
        <w:div w:id="364525476">
          <w:marLeft w:val="640"/>
          <w:marRight w:val="0"/>
          <w:marTop w:val="0"/>
          <w:marBottom w:val="0"/>
          <w:divBdr>
            <w:top w:val="none" w:sz="0" w:space="0" w:color="auto"/>
            <w:left w:val="none" w:sz="0" w:space="0" w:color="auto"/>
            <w:bottom w:val="none" w:sz="0" w:space="0" w:color="auto"/>
            <w:right w:val="none" w:sz="0" w:space="0" w:color="auto"/>
          </w:divBdr>
        </w:div>
        <w:div w:id="897938953">
          <w:marLeft w:val="640"/>
          <w:marRight w:val="0"/>
          <w:marTop w:val="0"/>
          <w:marBottom w:val="0"/>
          <w:divBdr>
            <w:top w:val="none" w:sz="0" w:space="0" w:color="auto"/>
            <w:left w:val="none" w:sz="0" w:space="0" w:color="auto"/>
            <w:bottom w:val="none" w:sz="0" w:space="0" w:color="auto"/>
            <w:right w:val="none" w:sz="0" w:space="0" w:color="auto"/>
          </w:divBdr>
        </w:div>
        <w:div w:id="1682509975">
          <w:marLeft w:val="640"/>
          <w:marRight w:val="0"/>
          <w:marTop w:val="0"/>
          <w:marBottom w:val="0"/>
          <w:divBdr>
            <w:top w:val="none" w:sz="0" w:space="0" w:color="auto"/>
            <w:left w:val="none" w:sz="0" w:space="0" w:color="auto"/>
            <w:bottom w:val="none" w:sz="0" w:space="0" w:color="auto"/>
            <w:right w:val="none" w:sz="0" w:space="0" w:color="auto"/>
          </w:divBdr>
        </w:div>
        <w:div w:id="235290030">
          <w:marLeft w:val="640"/>
          <w:marRight w:val="0"/>
          <w:marTop w:val="0"/>
          <w:marBottom w:val="0"/>
          <w:divBdr>
            <w:top w:val="none" w:sz="0" w:space="0" w:color="auto"/>
            <w:left w:val="none" w:sz="0" w:space="0" w:color="auto"/>
            <w:bottom w:val="none" w:sz="0" w:space="0" w:color="auto"/>
            <w:right w:val="none" w:sz="0" w:space="0" w:color="auto"/>
          </w:divBdr>
        </w:div>
        <w:div w:id="1475875912">
          <w:marLeft w:val="640"/>
          <w:marRight w:val="0"/>
          <w:marTop w:val="0"/>
          <w:marBottom w:val="0"/>
          <w:divBdr>
            <w:top w:val="none" w:sz="0" w:space="0" w:color="auto"/>
            <w:left w:val="none" w:sz="0" w:space="0" w:color="auto"/>
            <w:bottom w:val="none" w:sz="0" w:space="0" w:color="auto"/>
            <w:right w:val="none" w:sz="0" w:space="0" w:color="auto"/>
          </w:divBdr>
        </w:div>
        <w:div w:id="200363384">
          <w:marLeft w:val="640"/>
          <w:marRight w:val="0"/>
          <w:marTop w:val="0"/>
          <w:marBottom w:val="0"/>
          <w:divBdr>
            <w:top w:val="none" w:sz="0" w:space="0" w:color="auto"/>
            <w:left w:val="none" w:sz="0" w:space="0" w:color="auto"/>
            <w:bottom w:val="none" w:sz="0" w:space="0" w:color="auto"/>
            <w:right w:val="none" w:sz="0" w:space="0" w:color="auto"/>
          </w:divBdr>
        </w:div>
        <w:div w:id="205146738">
          <w:marLeft w:val="640"/>
          <w:marRight w:val="0"/>
          <w:marTop w:val="0"/>
          <w:marBottom w:val="0"/>
          <w:divBdr>
            <w:top w:val="none" w:sz="0" w:space="0" w:color="auto"/>
            <w:left w:val="none" w:sz="0" w:space="0" w:color="auto"/>
            <w:bottom w:val="none" w:sz="0" w:space="0" w:color="auto"/>
            <w:right w:val="none" w:sz="0" w:space="0" w:color="auto"/>
          </w:divBdr>
        </w:div>
        <w:div w:id="431708929">
          <w:marLeft w:val="640"/>
          <w:marRight w:val="0"/>
          <w:marTop w:val="0"/>
          <w:marBottom w:val="0"/>
          <w:divBdr>
            <w:top w:val="none" w:sz="0" w:space="0" w:color="auto"/>
            <w:left w:val="none" w:sz="0" w:space="0" w:color="auto"/>
            <w:bottom w:val="none" w:sz="0" w:space="0" w:color="auto"/>
            <w:right w:val="none" w:sz="0" w:space="0" w:color="auto"/>
          </w:divBdr>
        </w:div>
        <w:div w:id="1491360165">
          <w:marLeft w:val="640"/>
          <w:marRight w:val="0"/>
          <w:marTop w:val="0"/>
          <w:marBottom w:val="0"/>
          <w:divBdr>
            <w:top w:val="none" w:sz="0" w:space="0" w:color="auto"/>
            <w:left w:val="none" w:sz="0" w:space="0" w:color="auto"/>
            <w:bottom w:val="none" w:sz="0" w:space="0" w:color="auto"/>
            <w:right w:val="none" w:sz="0" w:space="0" w:color="auto"/>
          </w:divBdr>
        </w:div>
        <w:div w:id="916093416">
          <w:marLeft w:val="640"/>
          <w:marRight w:val="0"/>
          <w:marTop w:val="0"/>
          <w:marBottom w:val="0"/>
          <w:divBdr>
            <w:top w:val="none" w:sz="0" w:space="0" w:color="auto"/>
            <w:left w:val="none" w:sz="0" w:space="0" w:color="auto"/>
            <w:bottom w:val="none" w:sz="0" w:space="0" w:color="auto"/>
            <w:right w:val="none" w:sz="0" w:space="0" w:color="auto"/>
          </w:divBdr>
        </w:div>
        <w:div w:id="1546402687">
          <w:marLeft w:val="640"/>
          <w:marRight w:val="0"/>
          <w:marTop w:val="0"/>
          <w:marBottom w:val="0"/>
          <w:divBdr>
            <w:top w:val="none" w:sz="0" w:space="0" w:color="auto"/>
            <w:left w:val="none" w:sz="0" w:space="0" w:color="auto"/>
            <w:bottom w:val="none" w:sz="0" w:space="0" w:color="auto"/>
            <w:right w:val="none" w:sz="0" w:space="0" w:color="auto"/>
          </w:divBdr>
        </w:div>
        <w:div w:id="391853816">
          <w:marLeft w:val="640"/>
          <w:marRight w:val="0"/>
          <w:marTop w:val="0"/>
          <w:marBottom w:val="0"/>
          <w:divBdr>
            <w:top w:val="none" w:sz="0" w:space="0" w:color="auto"/>
            <w:left w:val="none" w:sz="0" w:space="0" w:color="auto"/>
            <w:bottom w:val="none" w:sz="0" w:space="0" w:color="auto"/>
            <w:right w:val="none" w:sz="0" w:space="0" w:color="auto"/>
          </w:divBdr>
        </w:div>
        <w:div w:id="1922444297">
          <w:marLeft w:val="640"/>
          <w:marRight w:val="0"/>
          <w:marTop w:val="0"/>
          <w:marBottom w:val="0"/>
          <w:divBdr>
            <w:top w:val="none" w:sz="0" w:space="0" w:color="auto"/>
            <w:left w:val="none" w:sz="0" w:space="0" w:color="auto"/>
            <w:bottom w:val="none" w:sz="0" w:space="0" w:color="auto"/>
            <w:right w:val="none" w:sz="0" w:space="0" w:color="auto"/>
          </w:divBdr>
        </w:div>
        <w:div w:id="1965848932">
          <w:marLeft w:val="640"/>
          <w:marRight w:val="0"/>
          <w:marTop w:val="0"/>
          <w:marBottom w:val="0"/>
          <w:divBdr>
            <w:top w:val="none" w:sz="0" w:space="0" w:color="auto"/>
            <w:left w:val="none" w:sz="0" w:space="0" w:color="auto"/>
            <w:bottom w:val="none" w:sz="0" w:space="0" w:color="auto"/>
            <w:right w:val="none" w:sz="0" w:space="0" w:color="auto"/>
          </w:divBdr>
        </w:div>
        <w:div w:id="726534421">
          <w:marLeft w:val="640"/>
          <w:marRight w:val="0"/>
          <w:marTop w:val="0"/>
          <w:marBottom w:val="0"/>
          <w:divBdr>
            <w:top w:val="none" w:sz="0" w:space="0" w:color="auto"/>
            <w:left w:val="none" w:sz="0" w:space="0" w:color="auto"/>
            <w:bottom w:val="none" w:sz="0" w:space="0" w:color="auto"/>
            <w:right w:val="none" w:sz="0" w:space="0" w:color="auto"/>
          </w:divBdr>
        </w:div>
        <w:div w:id="112794856">
          <w:marLeft w:val="640"/>
          <w:marRight w:val="0"/>
          <w:marTop w:val="0"/>
          <w:marBottom w:val="0"/>
          <w:divBdr>
            <w:top w:val="none" w:sz="0" w:space="0" w:color="auto"/>
            <w:left w:val="none" w:sz="0" w:space="0" w:color="auto"/>
            <w:bottom w:val="none" w:sz="0" w:space="0" w:color="auto"/>
            <w:right w:val="none" w:sz="0" w:space="0" w:color="auto"/>
          </w:divBdr>
        </w:div>
        <w:div w:id="317653158">
          <w:marLeft w:val="640"/>
          <w:marRight w:val="0"/>
          <w:marTop w:val="0"/>
          <w:marBottom w:val="0"/>
          <w:divBdr>
            <w:top w:val="none" w:sz="0" w:space="0" w:color="auto"/>
            <w:left w:val="none" w:sz="0" w:space="0" w:color="auto"/>
            <w:bottom w:val="none" w:sz="0" w:space="0" w:color="auto"/>
            <w:right w:val="none" w:sz="0" w:space="0" w:color="auto"/>
          </w:divBdr>
        </w:div>
        <w:div w:id="1886943436">
          <w:marLeft w:val="640"/>
          <w:marRight w:val="0"/>
          <w:marTop w:val="0"/>
          <w:marBottom w:val="0"/>
          <w:divBdr>
            <w:top w:val="none" w:sz="0" w:space="0" w:color="auto"/>
            <w:left w:val="none" w:sz="0" w:space="0" w:color="auto"/>
            <w:bottom w:val="none" w:sz="0" w:space="0" w:color="auto"/>
            <w:right w:val="none" w:sz="0" w:space="0" w:color="auto"/>
          </w:divBdr>
        </w:div>
        <w:div w:id="1694650190">
          <w:marLeft w:val="640"/>
          <w:marRight w:val="0"/>
          <w:marTop w:val="0"/>
          <w:marBottom w:val="0"/>
          <w:divBdr>
            <w:top w:val="none" w:sz="0" w:space="0" w:color="auto"/>
            <w:left w:val="none" w:sz="0" w:space="0" w:color="auto"/>
            <w:bottom w:val="none" w:sz="0" w:space="0" w:color="auto"/>
            <w:right w:val="none" w:sz="0" w:space="0" w:color="auto"/>
          </w:divBdr>
        </w:div>
        <w:div w:id="1875919822">
          <w:marLeft w:val="640"/>
          <w:marRight w:val="0"/>
          <w:marTop w:val="0"/>
          <w:marBottom w:val="0"/>
          <w:divBdr>
            <w:top w:val="none" w:sz="0" w:space="0" w:color="auto"/>
            <w:left w:val="none" w:sz="0" w:space="0" w:color="auto"/>
            <w:bottom w:val="none" w:sz="0" w:space="0" w:color="auto"/>
            <w:right w:val="none" w:sz="0" w:space="0" w:color="auto"/>
          </w:divBdr>
        </w:div>
        <w:div w:id="1375153145">
          <w:marLeft w:val="640"/>
          <w:marRight w:val="0"/>
          <w:marTop w:val="0"/>
          <w:marBottom w:val="0"/>
          <w:divBdr>
            <w:top w:val="none" w:sz="0" w:space="0" w:color="auto"/>
            <w:left w:val="none" w:sz="0" w:space="0" w:color="auto"/>
            <w:bottom w:val="none" w:sz="0" w:space="0" w:color="auto"/>
            <w:right w:val="none" w:sz="0" w:space="0" w:color="auto"/>
          </w:divBdr>
        </w:div>
        <w:div w:id="201941807">
          <w:marLeft w:val="640"/>
          <w:marRight w:val="0"/>
          <w:marTop w:val="0"/>
          <w:marBottom w:val="0"/>
          <w:divBdr>
            <w:top w:val="none" w:sz="0" w:space="0" w:color="auto"/>
            <w:left w:val="none" w:sz="0" w:space="0" w:color="auto"/>
            <w:bottom w:val="none" w:sz="0" w:space="0" w:color="auto"/>
            <w:right w:val="none" w:sz="0" w:space="0" w:color="auto"/>
          </w:divBdr>
        </w:div>
        <w:div w:id="424303909">
          <w:marLeft w:val="640"/>
          <w:marRight w:val="0"/>
          <w:marTop w:val="0"/>
          <w:marBottom w:val="0"/>
          <w:divBdr>
            <w:top w:val="none" w:sz="0" w:space="0" w:color="auto"/>
            <w:left w:val="none" w:sz="0" w:space="0" w:color="auto"/>
            <w:bottom w:val="none" w:sz="0" w:space="0" w:color="auto"/>
            <w:right w:val="none" w:sz="0" w:space="0" w:color="auto"/>
          </w:divBdr>
        </w:div>
        <w:div w:id="2057700863">
          <w:marLeft w:val="640"/>
          <w:marRight w:val="0"/>
          <w:marTop w:val="0"/>
          <w:marBottom w:val="0"/>
          <w:divBdr>
            <w:top w:val="none" w:sz="0" w:space="0" w:color="auto"/>
            <w:left w:val="none" w:sz="0" w:space="0" w:color="auto"/>
            <w:bottom w:val="none" w:sz="0" w:space="0" w:color="auto"/>
            <w:right w:val="none" w:sz="0" w:space="0" w:color="auto"/>
          </w:divBdr>
        </w:div>
        <w:div w:id="16929053">
          <w:marLeft w:val="640"/>
          <w:marRight w:val="0"/>
          <w:marTop w:val="0"/>
          <w:marBottom w:val="0"/>
          <w:divBdr>
            <w:top w:val="none" w:sz="0" w:space="0" w:color="auto"/>
            <w:left w:val="none" w:sz="0" w:space="0" w:color="auto"/>
            <w:bottom w:val="none" w:sz="0" w:space="0" w:color="auto"/>
            <w:right w:val="none" w:sz="0" w:space="0" w:color="auto"/>
          </w:divBdr>
        </w:div>
        <w:div w:id="1999726706">
          <w:marLeft w:val="640"/>
          <w:marRight w:val="0"/>
          <w:marTop w:val="0"/>
          <w:marBottom w:val="0"/>
          <w:divBdr>
            <w:top w:val="none" w:sz="0" w:space="0" w:color="auto"/>
            <w:left w:val="none" w:sz="0" w:space="0" w:color="auto"/>
            <w:bottom w:val="none" w:sz="0" w:space="0" w:color="auto"/>
            <w:right w:val="none" w:sz="0" w:space="0" w:color="auto"/>
          </w:divBdr>
        </w:div>
        <w:div w:id="154566290">
          <w:marLeft w:val="640"/>
          <w:marRight w:val="0"/>
          <w:marTop w:val="0"/>
          <w:marBottom w:val="0"/>
          <w:divBdr>
            <w:top w:val="none" w:sz="0" w:space="0" w:color="auto"/>
            <w:left w:val="none" w:sz="0" w:space="0" w:color="auto"/>
            <w:bottom w:val="none" w:sz="0" w:space="0" w:color="auto"/>
            <w:right w:val="none" w:sz="0" w:space="0" w:color="auto"/>
          </w:divBdr>
        </w:div>
        <w:div w:id="1565944550">
          <w:marLeft w:val="640"/>
          <w:marRight w:val="0"/>
          <w:marTop w:val="0"/>
          <w:marBottom w:val="0"/>
          <w:divBdr>
            <w:top w:val="none" w:sz="0" w:space="0" w:color="auto"/>
            <w:left w:val="none" w:sz="0" w:space="0" w:color="auto"/>
            <w:bottom w:val="none" w:sz="0" w:space="0" w:color="auto"/>
            <w:right w:val="none" w:sz="0" w:space="0" w:color="auto"/>
          </w:divBdr>
        </w:div>
        <w:div w:id="792213384">
          <w:marLeft w:val="640"/>
          <w:marRight w:val="0"/>
          <w:marTop w:val="0"/>
          <w:marBottom w:val="0"/>
          <w:divBdr>
            <w:top w:val="none" w:sz="0" w:space="0" w:color="auto"/>
            <w:left w:val="none" w:sz="0" w:space="0" w:color="auto"/>
            <w:bottom w:val="none" w:sz="0" w:space="0" w:color="auto"/>
            <w:right w:val="none" w:sz="0" w:space="0" w:color="auto"/>
          </w:divBdr>
        </w:div>
        <w:div w:id="89353605">
          <w:marLeft w:val="640"/>
          <w:marRight w:val="0"/>
          <w:marTop w:val="0"/>
          <w:marBottom w:val="0"/>
          <w:divBdr>
            <w:top w:val="none" w:sz="0" w:space="0" w:color="auto"/>
            <w:left w:val="none" w:sz="0" w:space="0" w:color="auto"/>
            <w:bottom w:val="none" w:sz="0" w:space="0" w:color="auto"/>
            <w:right w:val="none" w:sz="0" w:space="0" w:color="auto"/>
          </w:divBdr>
        </w:div>
        <w:div w:id="1011184203">
          <w:marLeft w:val="640"/>
          <w:marRight w:val="0"/>
          <w:marTop w:val="0"/>
          <w:marBottom w:val="0"/>
          <w:divBdr>
            <w:top w:val="none" w:sz="0" w:space="0" w:color="auto"/>
            <w:left w:val="none" w:sz="0" w:space="0" w:color="auto"/>
            <w:bottom w:val="none" w:sz="0" w:space="0" w:color="auto"/>
            <w:right w:val="none" w:sz="0" w:space="0" w:color="auto"/>
          </w:divBdr>
        </w:div>
        <w:div w:id="1154376407">
          <w:marLeft w:val="640"/>
          <w:marRight w:val="0"/>
          <w:marTop w:val="0"/>
          <w:marBottom w:val="0"/>
          <w:divBdr>
            <w:top w:val="none" w:sz="0" w:space="0" w:color="auto"/>
            <w:left w:val="none" w:sz="0" w:space="0" w:color="auto"/>
            <w:bottom w:val="none" w:sz="0" w:space="0" w:color="auto"/>
            <w:right w:val="none" w:sz="0" w:space="0" w:color="auto"/>
          </w:divBdr>
        </w:div>
        <w:div w:id="177500764">
          <w:marLeft w:val="640"/>
          <w:marRight w:val="0"/>
          <w:marTop w:val="0"/>
          <w:marBottom w:val="0"/>
          <w:divBdr>
            <w:top w:val="none" w:sz="0" w:space="0" w:color="auto"/>
            <w:left w:val="none" w:sz="0" w:space="0" w:color="auto"/>
            <w:bottom w:val="none" w:sz="0" w:space="0" w:color="auto"/>
            <w:right w:val="none" w:sz="0" w:space="0" w:color="auto"/>
          </w:divBdr>
        </w:div>
        <w:div w:id="1446316126">
          <w:marLeft w:val="640"/>
          <w:marRight w:val="0"/>
          <w:marTop w:val="0"/>
          <w:marBottom w:val="0"/>
          <w:divBdr>
            <w:top w:val="none" w:sz="0" w:space="0" w:color="auto"/>
            <w:left w:val="none" w:sz="0" w:space="0" w:color="auto"/>
            <w:bottom w:val="none" w:sz="0" w:space="0" w:color="auto"/>
            <w:right w:val="none" w:sz="0" w:space="0" w:color="auto"/>
          </w:divBdr>
        </w:div>
        <w:div w:id="2071417489">
          <w:marLeft w:val="640"/>
          <w:marRight w:val="0"/>
          <w:marTop w:val="0"/>
          <w:marBottom w:val="0"/>
          <w:divBdr>
            <w:top w:val="none" w:sz="0" w:space="0" w:color="auto"/>
            <w:left w:val="none" w:sz="0" w:space="0" w:color="auto"/>
            <w:bottom w:val="none" w:sz="0" w:space="0" w:color="auto"/>
            <w:right w:val="none" w:sz="0" w:space="0" w:color="auto"/>
          </w:divBdr>
        </w:div>
        <w:div w:id="665397585">
          <w:marLeft w:val="640"/>
          <w:marRight w:val="0"/>
          <w:marTop w:val="0"/>
          <w:marBottom w:val="0"/>
          <w:divBdr>
            <w:top w:val="none" w:sz="0" w:space="0" w:color="auto"/>
            <w:left w:val="none" w:sz="0" w:space="0" w:color="auto"/>
            <w:bottom w:val="none" w:sz="0" w:space="0" w:color="auto"/>
            <w:right w:val="none" w:sz="0" w:space="0" w:color="auto"/>
          </w:divBdr>
        </w:div>
        <w:div w:id="371461192">
          <w:marLeft w:val="640"/>
          <w:marRight w:val="0"/>
          <w:marTop w:val="0"/>
          <w:marBottom w:val="0"/>
          <w:divBdr>
            <w:top w:val="none" w:sz="0" w:space="0" w:color="auto"/>
            <w:left w:val="none" w:sz="0" w:space="0" w:color="auto"/>
            <w:bottom w:val="none" w:sz="0" w:space="0" w:color="auto"/>
            <w:right w:val="none" w:sz="0" w:space="0" w:color="auto"/>
          </w:divBdr>
        </w:div>
        <w:div w:id="787775369">
          <w:marLeft w:val="640"/>
          <w:marRight w:val="0"/>
          <w:marTop w:val="0"/>
          <w:marBottom w:val="0"/>
          <w:divBdr>
            <w:top w:val="none" w:sz="0" w:space="0" w:color="auto"/>
            <w:left w:val="none" w:sz="0" w:space="0" w:color="auto"/>
            <w:bottom w:val="none" w:sz="0" w:space="0" w:color="auto"/>
            <w:right w:val="none" w:sz="0" w:space="0" w:color="auto"/>
          </w:divBdr>
        </w:div>
        <w:div w:id="1555045109">
          <w:marLeft w:val="640"/>
          <w:marRight w:val="0"/>
          <w:marTop w:val="0"/>
          <w:marBottom w:val="0"/>
          <w:divBdr>
            <w:top w:val="none" w:sz="0" w:space="0" w:color="auto"/>
            <w:left w:val="none" w:sz="0" w:space="0" w:color="auto"/>
            <w:bottom w:val="none" w:sz="0" w:space="0" w:color="auto"/>
            <w:right w:val="none" w:sz="0" w:space="0" w:color="auto"/>
          </w:divBdr>
        </w:div>
        <w:div w:id="1012032368">
          <w:marLeft w:val="640"/>
          <w:marRight w:val="0"/>
          <w:marTop w:val="0"/>
          <w:marBottom w:val="0"/>
          <w:divBdr>
            <w:top w:val="none" w:sz="0" w:space="0" w:color="auto"/>
            <w:left w:val="none" w:sz="0" w:space="0" w:color="auto"/>
            <w:bottom w:val="none" w:sz="0" w:space="0" w:color="auto"/>
            <w:right w:val="none" w:sz="0" w:space="0" w:color="auto"/>
          </w:divBdr>
        </w:div>
      </w:divsChild>
    </w:div>
    <w:div w:id="1860505583">
      <w:bodyDiv w:val="1"/>
      <w:marLeft w:val="0"/>
      <w:marRight w:val="0"/>
      <w:marTop w:val="0"/>
      <w:marBottom w:val="0"/>
      <w:divBdr>
        <w:top w:val="none" w:sz="0" w:space="0" w:color="auto"/>
        <w:left w:val="none" w:sz="0" w:space="0" w:color="auto"/>
        <w:bottom w:val="none" w:sz="0" w:space="0" w:color="auto"/>
        <w:right w:val="none" w:sz="0" w:space="0" w:color="auto"/>
      </w:divBdr>
    </w:div>
    <w:div w:id="1895892170">
      <w:bodyDiv w:val="1"/>
      <w:marLeft w:val="0"/>
      <w:marRight w:val="0"/>
      <w:marTop w:val="0"/>
      <w:marBottom w:val="0"/>
      <w:divBdr>
        <w:top w:val="none" w:sz="0" w:space="0" w:color="auto"/>
        <w:left w:val="none" w:sz="0" w:space="0" w:color="auto"/>
        <w:bottom w:val="none" w:sz="0" w:space="0" w:color="auto"/>
        <w:right w:val="none" w:sz="0" w:space="0" w:color="auto"/>
      </w:divBdr>
      <w:divsChild>
        <w:div w:id="1033188025">
          <w:marLeft w:val="640"/>
          <w:marRight w:val="0"/>
          <w:marTop w:val="0"/>
          <w:marBottom w:val="0"/>
          <w:divBdr>
            <w:top w:val="none" w:sz="0" w:space="0" w:color="auto"/>
            <w:left w:val="none" w:sz="0" w:space="0" w:color="auto"/>
            <w:bottom w:val="none" w:sz="0" w:space="0" w:color="auto"/>
            <w:right w:val="none" w:sz="0" w:space="0" w:color="auto"/>
          </w:divBdr>
        </w:div>
        <w:div w:id="1996496880">
          <w:marLeft w:val="640"/>
          <w:marRight w:val="0"/>
          <w:marTop w:val="0"/>
          <w:marBottom w:val="0"/>
          <w:divBdr>
            <w:top w:val="none" w:sz="0" w:space="0" w:color="auto"/>
            <w:left w:val="none" w:sz="0" w:space="0" w:color="auto"/>
            <w:bottom w:val="none" w:sz="0" w:space="0" w:color="auto"/>
            <w:right w:val="none" w:sz="0" w:space="0" w:color="auto"/>
          </w:divBdr>
        </w:div>
        <w:div w:id="1068309273">
          <w:marLeft w:val="640"/>
          <w:marRight w:val="0"/>
          <w:marTop w:val="0"/>
          <w:marBottom w:val="0"/>
          <w:divBdr>
            <w:top w:val="none" w:sz="0" w:space="0" w:color="auto"/>
            <w:left w:val="none" w:sz="0" w:space="0" w:color="auto"/>
            <w:bottom w:val="none" w:sz="0" w:space="0" w:color="auto"/>
            <w:right w:val="none" w:sz="0" w:space="0" w:color="auto"/>
          </w:divBdr>
        </w:div>
        <w:div w:id="650452998">
          <w:marLeft w:val="640"/>
          <w:marRight w:val="0"/>
          <w:marTop w:val="0"/>
          <w:marBottom w:val="0"/>
          <w:divBdr>
            <w:top w:val="none" w:sz="0" w:space="0" w:color="auto"/>
            <w:left w:val="none" w:sz="0" w:space="0" w:color="auto"/>
            <w:bottom w:val="none" w:sz="0" w:space="0" w:color="auto"/>
            <w:right w:val="none" w:sz="0" w:space="0" w:color="auto"/>
          </w:divBdr>
        </w:div>
        <w:div w:id="150295697">
          <w:marLeft w:val="640"/>
          <w:marRight w:val="0"/>
          <w:marTop w:val="0"/>
          <w:marBottom w:val="0"/>
          <w:divBdr>
            <w:top w:val="none" w:sz="0" w:space="0" w:color="auto"/>
            <w:left w:val="none" w:sz="0" w:space="0" w:color="auto"/>
            <w:bottom w:val="none" w:sz="0" w:space="0" w:color="auto"/>
            <w:right w:val="none" w:sz="0" w:space="0" w:color="auto"/>
          </w:divBdr>
        </w:div>
        <w:div w:id="1669401609">
          <w:marLeft w:val="640"/>
          <w:marRight w:val="0"/>
          <w:marTop w:val="0"/>
          <w:marBottom w:val="0"/>
          <w:divBdr>
            <w:top w:val="none" w:sz="0" w:space="0" w:color="auto"/>
            <w:left w:val="none" w:sz="0" w:space="0" w:color="auto"/>
            <w:bottom w:val="none" w:sz="0" w:space="0" w:color="auto"/>
            <w:right w:val="none" w:sz="0" w:space="0" w:color="auto"/>
          </w:divBdr>
        </w:div>
        <w:div w:id="1364555554">
          <w:marLeft w:val="640"/>
          <w:marRight w:val="0"/>
          <w:marTop w:val="0"/>
          <w:marBottom w:val="0"/>
          <w:divBdr>
            <w:top w:val="none" w:sz="0" w:space="0" w:color="auto"/>
            <w:left w:val="none" w:sz="0" w:space="0" w:color="auto"/>
            <w:bottom w:val="none" w:sz="0" w:space="0" w:color="auto"/>
            <w:right w:val="none" w:sz="0" w:space="0" w:color="auto"/>
          </w:divBdr>
        </w:div>
        <w:div w:id="2059041363">
          <w:marLeft w:val="640"/>
          <w:marRight w:val="0"/>
          <w:marTop w:val="0"/>
          <w:marBottom w:val="0"/>
          <w:divBdr>
            <w:top w:val="none" w:sz="0" w:space="0" w:color="auto"/>
            <w:left w:val="none" w:sz="0" w:space="0" w:color="auto"/>
            <w:bottom w:val="none" w:sz="0" w:space="0" w:color="auto"/>
            <w:right w:val="none" w:sz="0" w:space="0" w:color="auto"/>
          </w:divBdr>
        </w:div>
        <w:div w:id="2073114773">
          <w:marLeft w:val="640"/>
          <w:marRight w:val="0"/>
          <w:marTop w:val="0"/>
          <w:marBottom w:val="0"/>
          <w:divBdr>
            <w:top w:val="none" w:sz="0" w:space="0" w:color="auto"/>
            <w:left w:val="none" w:sz="0" w:space="0" w:color="auto"/>
            <w:bottom w:val="none" w:sz="0" w:space="0" w:color="auto"/>
            <w:right w:val="none" w:sz="0" w:space="0" w:color="auto"/>
          </w:divBdr>
        </w:div>
        <w:div w:id="1109550855">
          <w:marLeft w:val="640"/>
          <w:marRight w:val="0"/>
          <w:marTop w:val="0"/>
          <w:marBottom w:val="0"/>
          <w:divBdr>
            <w:top w:val="none" w:sz="0" w:space="0" w:color="auto"/>
            <w:left w:val="none" w:sz="0" w:space="0" w:color="auto"/>
            <w:bottom w:val="none" w:sz="0" w:space="0" w:color="auto"/>
            <w:right w:val="none" w:sz="0" w:space="0" w:color="auto"/>
          </w:divBdr>
        </w:div>
        <w:div w:id="798571090">
          <w:marLeft w:val="640"/>
          <w:marRight w:val="0"/>
          <w:marTop w:val="0"/>
          <w:marBottom w:val="0"/>
          <w:divBdr>
            <w:top w:val="none" w:sz="0" w:space="0" w:color="auto"/>
            <w:left w:val="none" w:sz="0" w:space="0" w:color="auto"/>
            <w:bottom w:val="none" w:sz="0" w:space="0" w:color="auto"/>
            <w:right w:val="none" w:sz="0" w:space="0" w:color="auto"/>
          </w:divBdr>
        </w:div>
        <w:div w:id="2133329707">
          <w:marLeft w:val="640"/>
          <w:marRight w:val="0"/>
          <w:marTop w:val="0"/>
          <w:marBottom w:val="0"/>
          <w:divBdr>
            <w:top w:val="none" w:sz="0" w:space="0" w:color="auto"/>
            <w:left w:val="none" w:sz="0" w:space="0" w:color="auto"/>
            <w:bottom w:val="none" w:sz="0" w:space="0" w:color="auto"/>
            <w:right w:val="none" w:sz="0" w:space="0" w:color="auto"/>
          </w:divBdr>
        </w:div>
        <w:div w:id="309094945">
          <w:marLeft w:val="640"/>
          <w:marRight w:val="0"/>
          <w:marTop w:val="0"/>
          <w:marBottom w:val="0"/>
          <w:divBdr>
            <w:top w:val="none" w:sz="0" w:space="0" w:color="auto"/>
            <w:left w:val="none" w:sz="0" w:space="0" w:color="auto"/>
            <w:bottom w:val="none" w:sz="0" w:space="0" w:color="auto"/>
            <w:right w:val="none" w:sz="0" w:space="0" w:color="auto"/>
          </w:divBdr>
        </w:div>
        <w:div w:id="488984477">
          <w:marLeft w:val="640"/>
          <w:marRight w:val="0"/>
          <w:marTop w:val="0"/>
          <w:marBottom w:val="0"/>
          <w:divBdr>
            <w:top w:val="none" w:sz="0" w:space="0" w:color="auto"/>
            <w:left w:val="none" w:sz="0" w:space="0" w:color="auto"/>
            <w:bottom w:val="none" w:sz="0" w:space="0" w:color="auto"/>
            <w:right w:val="none" w:sz="0" w:space="0" w:color="auto"/>
          </w:divBdr>
        </w:div>
        <w:div w:id="1651790275">
          <w:marLeft w:val="640"/>
          <w:marRight w:val="0"/>
          <w:marTop w:val="0"/>
          <w:marBottom w:val="0"/>
          <w:divBdr>
            <w:top w:val="none" w:sz="0" w:space="0" w:color="auto"/>
            <w:left w:val="none" w:sz="0" w:space="0" w:color="auto"/>
            <w:bottom w:val="none" w:sz="0" w:space="0" w:color="auto"/>
            <w:right w:val="none" w:sz="0" w:space="0" w:color="auto"/>
          </w:divBdr>
        </w:div>
        <w:div w:id="1167015577">
          <w:marLeft w:val="640"/>
          <w:marRight w:val="0"/>
          <w:marTop w:val="0"/>
          <w:marBottom w:val="0"/>
          <w:divBdr>
            <w:top w:val="none" w:sz="0" w:space="0" w:color="auto"/>
            <w:left w:val="none" w:sz="0" w:space="0" w:color="auto"/>
            <w:bottom w:val="none" w:sz="0" w:space="0" w:color="auto"/>
            <w:right w:val="none" w:sz="0" w:space="0" w:color="auto"/>
          </w:divBdr>
        </w:div>
        <w:div w:id="21515099">
          <w:marLeft w:val="640"/>
          <w:marRight w:val="0"/>
          <w:marTop w:val="0"/>
          <w:marBottom w:val="0"/>
          <w:divBdr>
            <w:top w:val="none" w:sz="0" w:space="0" w:color="auto"/>
            <w:left w:val="none" w:sz="0" w:space="0" w:color="auto"/>
            <w:bottom w:val="none" w:sz="0" w:space="0" w:color="auto"/>
            <w:right w:val="none" w:sz="0" w:space="0" w:color="auto"/>
          </w:divBdr>
        </w:div>
        <w:div w:id="1875773581">
          <w:marLeft w:val="640"/>
          <w:marRight w:val="0"/>
          <w:marTop w:val="0"/>
          <w:marBottom w:val="0"/>
          <w:divBdr>
            <w:top w:val="none" w:sz="0" w:space="0" w:color="auto"/>
            <w:left w:val="none" w:sz="0" w:space="0" w:color="auto"/>
            <w:bottom w:val="none" w:sz="0" w:space="0" w:color="auto"/>
            <w:right w:val="none" w:sz="0" w:space="0" w:color="auto"/>
          </w:divBdr>
        </w:div>
        <w:div w:id="263197165">
          <w:marLeft w:val="640"/>
          <w:marRight w:val="0"/>
          <w:marTop w:val="0"/>
          <w:marBottom w:val="0"/>
          <w:divBdr>
            <w:top w:val="none" w:sz="0" w:space="0" w:color="auto"/>
            <w:left w:val="none" w:sz="0" w:space="0" w:color="auto"/>
            <w:bottom w:val="none" w:sz="0" w:space="0" w:color="auto"/>
            <w:right w:val="none" w:sz="0" w:space="0" w:color="auto"/>
          </w:divBdr>
        </w:div>
        <w:div w:id="1111052483">
          <w:marLeft w:val="640"/>
          <w:marRight w:val="0"/>
          <w:marTop w:val="0"/>
          <w:marBottom w:val="0"/>
          <w:divBdr>
            <w:top w:val="none" w:sz="0" w:space="0" w:color="auto"/>
            <w:left w:val="none" w:sz="0" w:space="0" w:color="auto"/>
            <w:bottom w:val="none" w:sz="0" w:space="0" w:color="auto"/>
            <w:right w:val="none" w:sz="0" w:space="0" w:color="auto"/>
          </w:divBdr>
        </w:div>
        <w:div w:id="1458521368">
          <w:marLeft w:val="640"/>
          <w:marRight w:val="0"/>
          <w:marTop w:val="0"/>
          <w:marBottom w:val="0"/>
          <w:divBdr>
            <w:top w:val="none" w:sz="0" w:space="0" w:color="auto"/>
            <w:left w:val="none" w:sz="0" w:space="0" w:color="auto"/>
            <w:bottom w:val="none" w:sz="0" w:space="0" w:color="auto"/>
            <w:right w:val="none" w:sz="0" w:space="0" w:color="auto"/>
          </w:divBdr>
        </w:div>
        <w:div w:id="1002319749">
          <w:marLeft w:val="640"/>
          <w:marRight w:val="0"/>
          <w:marTop w:val="0"/>
          <w:marBottom w:val="0"/>
          <w:divBdr>
            <w:top w:val="none" w:sz="0" w:space="0" w:color="auto"/>
            <w:left w:val="none" w:sz="0" w:space="0" w:color="auto"/>
            <w:bottom w:val="none" w:sz="0" w:space="0" w:color="auto"/>
            <w:right w:val="none" w:sz="0" w:space="0" w:color="auto"/>
          </w:divBdr>
        </w:div>
        <w:div w:id="82343570">
          <w:marLeft w:val="640"/>
          <w:marRight w:val="0"/>
          <w:marTop w:val="0"/>
          <w:marBottom w:val="0"/>
          <w:divBdr>
            <w:top w:val="none" w:sz="0" w:space="0" w:color="auto"/>
            <w:left w:val="none" w:sz="0" w:space="0" w:color="auto"/>
            <w:bottom w:val="none" w:sz="0" w:space="0" w:color="auto"/>
            <w:right w:val="none" w:sz="0" w:space="0" w:color="auto"/>
          </w:divBdr>
        </w:div>
        <w:div w:id="1579174437">
          <w:marLeft w:val="640"/>
          <w:marRight w:val="0"/>
          <w:marTop w:val="0"/>
          <w:marBottom w:val="0"/>
          <w:divBdr>
            <w:top w:val="none" w:sz="0" w:space="0" w:color="auto"/>
            <w:left w:val="none" w:sz="0" w:space="0" w:color="auto"/>
            <w:bottom w:val="none" w:sz="0" w:space="0" w:color="auto"/>
            <w:right w:val="none" w:sz="0" w:space="0" w:color="auto"/>
          </w:divBdr>
        </w:div>
        <w:div w:id="396321666">
          <w:marLeft w:val="640"/>
          <w:marRight w:val="0"/>
          <w:marTop w:val="0"/>
          <w:marBottom w:val="0"/>
          <w:divBdr>
            <w:top w:val="none" w:sz="0" w:space="0" w:color="auto"/>
            <w:left w:val="none" w:sz="0" w:space="0" w:color="auto"/>
            <w:bottom w:val="none" w:sz="0" w:space="0" w:color="auto"/>
            <w:right w:val="none" w:sz="0" w:space="0" w:color="auto"/>
          </w:divBdr>
        </w:div>
        <w:div w:id="417092699">
          <w:marLeft w:val="640"/>
          <w:marRight w:val="0"/>
          <w:marTop w:val="0"/>
          <w:marBottom w:val="0"/>
          <w:divBdr>
            <w:top w:val="none" w:sz="0" w:space="0" w:color="auto"/>
            <w:left w:val="none" w:sz="0" w:space="0" w:color="auto"/>
            <w:bottom w:val="none" w:sz="0" w:space="0" w:color="auto"/>
            <w:right w:val="none" w:sz="0" w:space="0" w:color="auto"/>
          </w:divBdr>
        </w:div>
        <w:div w:id="1102383436">
          <w:marLeft w:val="640"/>
          <w:marRight w:val="0"/>
          <w:marTop w:val="0"/>
          <w:marBottom w:val="0"/>
          <w:divBdr>
            <w:top w:val="none" w:sz="0" w:space="0" w:color="auto"/>
            <w:left w:val="none" w:sz="0" w:space="0" w:color="auto"/>
            <w:bottom w:val="none" w:sz="0" w:space="0" w:color="auto"/>
            <w:right w:val="none" w:sz="0" w:space="0" w:color="auto"/>
          </w:divBdr>
        </w:div>
        <w:div w:id="677388780">
          <w:marLeft w:val="640"/>
          <w:marRight w:val="0"/>
          <w:marTop w:val="0"/>
          <w:marBottom w:val="0"/>
          <w:divBdr>
            <w:top w:val="none" w:sz="0" w:space="0" w:color="auto"/>
            <w:left w:val="none" w:sz="0" w:space="0" w:color="auto"/>
            <w:bottom w:val="none" w:sz="0" w:space="0" w:color="auto"/>
            <w:right w:val="none" w:sz="0" w:space="0" w:color="auto"/>
          </w:divBdr>
        </w:div>
        <w:div w:id="1529180922">
          <w:marLeft w:val="640"/>
          <w:marRight w:val="0"/>
          <w:marTop w:val="0"/>
          <w:marBottom w:val="0"/>
          <w:divBdr>
            <w:top w:val="none" w:sz="0" w:space="0" w:color="auto"/>
            <w:left w:val="none" w:sz="0" w:space="0" w:color="auto"/>
            <w:bottom w:val="none" w:sz="0" w:space="0" w:color="auto"/>
            <w:right w:val="none" w:sz="0" w:space="0" w:color="auto"/>
          </w:divBdr>
        </w:div>
        <w:div w:id="419569345">
          <w:marLeft w:val="640"/>
          <w:marRight w:val="0"/>
          <w:marTop w:val="0"/>
          <w:marBottom w:val="0"/>
          <w:divBdr>
            <w:top w:val="none" w:sz="0" w:space="0" w:color="auto"/>
            <w:left w:val="none" w:sz="0" w:space="0" w:color="auto"/>
            <w:bottom w:val="none" w:sz="0" w:space="0" w:color="auto"/>
            <w:right w:val="none" w:sz="0" w:space="0" w:color="auto"/>
          </w:divBdr>
        </w:div>
        <w:div w:id="1355375679">
          <w:marLeft w:val="640"/>
          <w:marRight w:val="0"/>
          <w:marTop w:val="0"/>
          <w:marBottom w:val="0"/>
          <w:divBdr>
            <w:top w:val="none" w:sz="0" w:space="0" w:color="auto"/>
            <w:left w:val="none" w:sz="0" w:space="0" w:color="auto"/>
            <w:bottom w:val="none" w:sz="0" w:space="0" w:color="auto"/>
            <w:right w:val="none" w:sz="0" w:space="0" w:color="auto"/>
          </w:divBdr>
        </w:div>
        <w:div w:id="1555580055">
          <w:marLeft w:val="640"/>
          <w:marRight w:val="0"/>
          <w:marTop w:val="0"/>
          <w:marBottom w:val="0"/>
          <w:divBdr>
            <w:top w:val="none" w:sz="0" w:space="0" w:color="auto"/>
            <w:left w:val="none" w:sz="0" w:space="0" w:color="auto"/>
            <w:bottom w:val="none" w:sz="0" w:space="0" w:color="auto"/>
            <w:right w:val="none" w:sz="0" w:space="0" w:color="auto"/>
          </w:divBdr>
        </w:div>
        <w:div w:id="1740470623">
          <w:marLeft w:val="640"/>
          <w:marRight w:val="0"/>
          <w:marTop w:val="0"/>
          <w:marBottom w:val="0"/>
          <w:divBdr>
            <w:top w:val="none" w:sz="0" w:space="0" w:color="auto"/>
            <w:left w:val="none" w:sz="0" w:space="0" w:color="auto"/>
            <w:bottom w:val="none" w:sz="0" w:space="0" w:color="auto"/>
            <w:right w:val="none" w:sz="0" w:space="0" w:color="auto"/>
          </w:divBdr>
        </w:div>
        <w:div w:id="1815171355">
          <w:marLeft w:val="640"/>
          <w:marRight w:val="0"/>
          <w:marTop w:val="0"/>
          <w:marBottom w:val="0"/>
          <w:divBdr>
            <w:top w:val="none" w:sz="0" w:space="0" w:color="auto"/>
            <w:left w:val="none" w:sz="0" w:space="0" w:color="auto"/>
            <w:bottom w:val="none" w:sz="0" w:space="0" w:color="auto"/>
            <w:right w:val="none" w:sz="0" w:space="0" w:color="auto"/>
          </w:divBdr>
        </w:div>
        <w:div w:id="373506110">
          <w:marLeft w:val="640"/>
          <w:marRight w:val="0"/>
          <w:marTop w:val="0"/>
          <w:marBottom w:val="0"/>
          <w:divBdr>
            <w:top w:val="none" w:sz="0" w:space="0" w:color="auto"/>
            <w:left w:val="none" w:sz="0" w:space="0" w:color="auto"/>
            <w:bottom w:val="none" w:sz="0" w:space="0" w:color="auto"/>
            <w:right w:val="none" w:sz="0" w:space="0" w:color="auto"/>
          </w:divBdr>
        </w:div>
        <w:div w:id="519508375">
          <w:marLeft w:val="640"/>
          <w:marRight w:val="0"/>
          <w:marTop w:val="0"/>
          <w:marBottom w:val="0"/>
          <w:divBdr>
            <w:top w:val="none" w:sz="0" w:space="0" w:color="auto"/>
            <w:left w:val="none" w:sz="0" w:space="0" w:color="auto"/>
            <w:bottom w:val="none" w:sz="0" w:space="0" w:color="auto"/>
            <w:right w:val="none" w:sz="0" w:space="0" w:color="auto"/>
          </w:divBdr>
        </w:div>
        <w:div w:id="1226332811">
          <w:marLeft w:val="640"/>
          <w:marRight w:val="0"/>
          <w:marTop w:val="0"/>
          <w:marBottom w:val="0"/>
          <w:divBdr>
            <w:top w:val="none" w:sz="0" w:space="0" w:color="auto"/>
            <w:left w:val="none" w:sz="0" w:space="0" w:color="auto"/>
            <w:bottom w:val="none" w:sz="0" w:space="0" w:color="auto"/>
            <w:right w:val="none" w:sz="0" w:space="0" w:color="auto"/>
          </w:divBdr>
        </w:div>
        <w:div w:id="626663473">
          <w:marLeft w:val="640"/>
          <w:marRight w:val="0"/>
          <w:marTop w:val="0"/>
          <w:marBottom w:val="0"/>
          <w:divBdr>
            <w:top w:val="none" w:sz="0" w:space="0" w:color="auto"/>
            <w:left w:val="none" w:sz="0" w:space="0" w:color="auto"/>
            <w:bottom w:val="none" w:sz="0" w:space="0" w:color="auto"/>
            <w:right w:val="none" w:sz="0" w:space="0" w:color="auto"/>
          </w:divBdr>
        </w:div>
        <w:div w:id="115876967">
          <w:marLeft w:val="640"/>
          <w:marRight w:val="0"/>
          <w:marTop w:val="0"/>
          <w:marBottom w:val="0"/>
          <w:divBdr>
            <w:top w:val="none" w:sz="0" w:space="0" w:color="auto"/>
            <w:left w:val="none" w:sz="0" w:space="0" w:color="auto"/>
            <w:bottom w:val="none" w:sz="0" w:space="0" w:color="auto"/>
            <w:right w:val="none" w:sz="0" w:space="0" w:color="auto"/>
          </w:divBdr>
        </w:div>
        <w:div w:id="297885094">
          <w:marLeft w:val="640"/>
          <w:marRight w:val="0"/>
          <w:marTop w:val="0"/>
          <w:marBottom w:val="0"/>
          <w:divBdr>
            <w:top w:val="none" w:sz="0" w:space="0" w:color="auto"/>
            <w:left w:val="none" w:sz="0" w:space="0" w:color="auto"/>
            <w:bottom w:val="none" w:sz="0" w:space="0" w:color="auto"/>
            <w:right w:val="none" w:sz="0" w:space="0" w:color="auto"/>
          </w:divBdr>
        </w:div>
        <w:div w:id="1540119875">
          <w:marLeft w:val="640"/>
          <w:marRight w:val="0"/>
          <w:marTop w:val="0"/>
          <w:marBottom w:val="0"/>
          <w:divBdr>
            <w:top w:val="none" w:sz="0" w:space="0" w:color="auto"/>
            <w:left w:val="none" w:sz="0" w:space="0" w:color="auto"/>
            <w:bottom w:val="none" w:sz="0" w:space="0" w:color="auto"/>
            <w:right w:val="none" w:sz="0" w:space="0" w:color="auto"/>
          </w:divBdr>
        </w:div>
        <w:div w:id="1804158508">
          <w:marLeft w:val="640"/>
          <w:marRight w:val="0"/>
          <w:marTop w:val="0"/>
          <w:marBottom w:val="0"/>
          <w:divBdr>
            <w:top w:val="none" w:sz="0" w:space="0" w:color="auto"/>
            <w:left w:val="none" w:sz="0" w:space="0" w:color="auto"/>
            <w:bottom w:val="none" w:sz="0" w:space="0" w:color="auto"/>
            <w:right w:val="none" w:sz="0" w:space="0" w:color="auto"/>
          </w:divBdr>
        </w:div>
        <w:div w:id="869687526">
          <w:marLeft w:val="640"/>
          <w:marRight w:val="0"/>
          <w:marTop w:val="0"/>
          <w:marBottom w:val="0"/>
          <w:divBdr>
            <w:top w:val="none" w:sz="0" w:space="0" w:color="auto"/>
            <w:left w:val="none" w:sz="0" w:space="0" w:color="auto"/>
            <w:bottom w:val="none" w:sz="0" w:space="0" w:color="auto"/>
            <w:right w:val="none" w:sz="0" w:space="0" w:color="auto"/>
          </w:divBdr>
        </w:div>
        <w:div w:id="12150981">
          <w:marLeft w:val="640"/>
          <w:marRight w:val="0"/>
          <w:marTop w:val="0"/>
          <w:marBottom w:val="0"/>
          <w:divBdr>
            <w:top w:val="none" w:sz="0" w:space="0" w:color="auto"/>
            <w:left w:val="none" w:sz="0" w:space="0" w:color="auto"/>
            <w:bottom w:val="none" w:sz="0" w:space="0" w:color="auto"/>
            <w:right w:val="none" w:sz="0" w:space="0" w:color="auto"/>
          </w:divBdr>
        </w:div>
        <w:div w:id="53626591">
          <w:marLeft w:val="640"/>
          <w:marRight w:val="0"/>
          <w:marTop w:val="0"/>
          <w:marBottom w:val="0"/>
          <w:divBdr>
            <w:top w:val="none" w:sz="0" w:space="0" w:color="auto"/>
            <w:left w:val="none" w:sz="0" w:space="0" w:color="auto"/>
            <w:bottom w:val="none" w:sz="0" w:space="0" w:color="auto"/>
            <w:right w:val="none" w:sz="0" w:space="0" w:color="auto"/>
          </w:divBdr>
        </w:div>
        <w:div w:id="99692884">
          <w:marLeft w:val="640"/>
          <w:marRight w:val="0"/>
          <w:marTop w:val="0"/>
          <w:marBottom w:val="0"/>
          <w:divBdr>
            <w:top w:val="none" w:sz="0" w:space="0" w:color="auto"/>
            <w:left w:val="none" w:sz="0" w:space="0" w:color="auto"/>
            <w:bottom w:val="none" w:sz="0" w:space="0" w:color="auto"/>
            <w:right w:val="none" w:sz="0" w:space="0" w:color="auto"/>
          </w:divBdr>
        </w:div>
        <w:div w:id="1904483875">
          <w:marLeft w:val="640"/>
          <w:marRight w:val="0"/>
          <w:marTop w:val="0"/>
          <w:marBottom w:val="0"/>
          <w:divBdr>
            <w:top w:val="none" w:sz="0" w:space="0" w:color="auto"/>
            <w:left w:val="none" w:sz="0" w:space="0" w:color="auto"/>
            <w:bottom w:val="none" w:sz="0" w:space="0" w:color="auto"/>
            <w:right w:val="none" w:sz="0" w:space="0" w:color="auto"/>
          </w:divBdr>
        </w:div>
        <w:div w:id="804465002">
          <w:marLeft w:val="640"/>
          <w:marRight w:val="0"/>
          <w:marTop w:val="0"/>
          <w:marBottom w:val="0"/>
          <w:divBdr>
            <w:top w:val="none" w:sz="0" w:space="0" w:color="auto"/>
            <w:left w:val="none" w:sz="0" w:space="0" w:color="auto"/>
            <w:bottom w:val="none" w:sz="0" w:space="0" w:color="auto"/>
            <w:right w:val="none" w:sz="0" w:space="0" w:color="auto"/>
          </w:divBdr>
        </w:div>
        <w:div w:id="1266882874">
          <w:marLeft w:val="640"/>
          <w:marRight w:val="0"/>
          <w:marTop w:val="0"/>
          <w:marBottom w:val="0"/>
          <w:divBdr>
            <w:top w:val="none" w:sz="0" w:space="0" w:color="auto"/>
            <w:left w:val="none" w:sz="0" w:space="0" w:color="auto"/>
            <w:bottom w:val="none" w:sz="0" w:space="0" w:color="auto"/>
            <w:right w:val="none" w:sz="0" w:space="0" w:color="auto"/>
          </w:divBdr>
        </w:div>
        <w:div w:id="1245919826">
          <w:marLeft w:val="640"/>
          <w:marRight w:val="0"/>
          <w:marTop w:val="0"/>
          <w:marBottom w:val="0"/>
          <w:divBdr>
            <w:top w:val="none" w:sz="0" w:space="0" w:color="auto"/>
            <w:left w:val="none" w:sz="0" w:space="0" w:color="auto"/>
            <w:bottom w:val="none" w:sz="0" w:space="0" w:color="auto"/>
            <w:right w:val="none" w:sz="0" w:space="0" w:color="auto"/>
          </w:divBdr>
        </w:div>
        <w:div w:id="69041952">
          <w:marLeft w:val="640"/>
          <w:marRight w:val="0"/>
          <w:marTop w:val="0"/>
          <w:marBottom w:val="0"/>
          <w:divBdr>
            <w:top w:val="none" w:sz="0" w:space="0" w:color="auto"/>
            <w:left w:val="none" w:sz="0" w:space="0" w:color="auto"/>
            <w:bottom w:val="none" w:sz="0" w:space="0" w:color="auto"/>
            <w:right w:val="none" w:sz="0" w:space="0" w:color="auto"/>
          </w:divBdr>
        </w:div>
        <w:div w:id="723261387">
          <w:marLeft w:val="640"/>
          <w:marRight w:val="0"/>
          <w:marTop w:val="0"/>
          <w:marBottom w:val="0"/>
          <w:divBdr>
            <w:top w:val="none" w:sz="0" w:space="0" w:color="auto"/>
            <w:left w:val="none" w:sz="0" w:space="0" w:color="auto"/>
            <w:bottom w:val="none" w:sz="0" w:space="0" w:color="auto"/>
            <w:right w:val="none" w:sz="0" w:space="0" w:color="auto"/>
          </w:divBdr>
        </w:div>
        <w:div w:id="1549956148">
          <w:marLeft w:val="640"/>
          <w:marRight w:val="0"/>
          <w:marTop w:val="0"/>
          <w:marBottom w:val="0"/>
          <w:divBdr>
            <w:top w:val="none" w:sz="0" w:space="0" w:color="auto"/>
            <w:left w:val="none" w:sz="0" w:space="0" w:color="auto"/>
            <w:bottom w:val="none" w:sz="0" w:space="0" w:color="auto"/>
            <w:right w:val="none" w:sz="0" w:space="0" w:color="auto"/>
          </w:divBdr>
        </w:div>
        <w:div w:id="294264073">
          <w:marLeft w:val="640"/>
          <w:marRight w:val="0"/>
          <w:marTop w:val="0"/>
          <w:marBottom w:val="0"/>
          <w:divBdr>
            <w:top w:val="none" w:sz="0" w:space="0" w:color="auto"/>
            <w:left w:val="none" w:sz="0" w:space="0" w:color="auto"/>
            <w:bottom w:val="none" w:sz="0" w:space="0" w:color="auto"/>
            <w:right w:val="none" w:sz="0" w:space="0" w:color="auto"/>
          </w:divBdr>
        </w:div>
      </w:divsChild>
    </w:div>
    <w:div w:id="1904415089">
      <w:bodyDiv w:val="1"/>
      <w:marLeft w:val="0"/>
      <w:marRight w:val="0"/>
      <w:marTop w:val="0"/>
      <w:marBottom w:val="0"/>
      <w:divBdr>
        <w:top w:val="none" w:sz="0" w:space="0" w:color="auto"/>
        <w:left w:val="none" w:sz="0" w:space="0" w:color="auto"/>
        <w:bottom w:val="none" w:sz="0" w:space="0" w:color="auto"/>
        <w:right w:val="none" w:sz="0" w:space="0" w:color="auto"/>
      </w:divBdr>
      <w:divsChild>
        <w:div w:id="271478846">
          <w:marLeft w:val="640"/>
          <w:marRight w:val="0"/>
          <w:marTop w:val="0"/>
          <w:marBottom w:val="0"/>
          <w:divBdr>
            <w:top w:val="none" w:sz="0" w:space="0" w:color="auto"/>
            <w:left w:val="none" w:sz="0" w:space="0" w:color="auto"/>
            <w:bottom w:val="none" w:sz="0" w:space="0" w:color="auto"/>
            <w:right w:val="none" w:sz="0" w:space="0" w:color="auto"/>
          </w:divBdr>
        </w:div>
        <w:div w:id="890462673">
          <w:marLeft w:val="640"/>
          <w:marRight w:val="0"/>
          <w:marTop w:val="0"/>
          <w:marBottom w:val="0"/>
          <w:divBdr>
            <w:top w:val="none" w:sz="0" w:space="0" w:color="auto"/>
            <w:left w:val="none" w:sz="0" w:space="0" w:color="auto"/>
            <w:bottom w:val="none" w:sz="0" w:space="0" w:color="auto"/>
            <w:right w:val="none" w:sz="0" w:space="0" w:color="auto"/>
          </w:divBdr>
        </w:div>
        <w:div w:id="651760186">
          <w:marLeft w:val="640"/>
          <w:marRight w:val="0"/>
          <w:marTop w:val="0"/>
          <w:marBottom w:val="0"/>
          <w:divBdr>
            <w:top w:val="none" w:sz="0" w:space="0" w:color="auto"/>
            <w:left w:val="none" w:sz="0" w:space="0" w:color="auto"/>
            <w:bottom w:val="none" w:sz="0" w:space="0" w:color="auto"/>
            <w:right w:val="none" w:sz="0" w:space="0" w:color="auto"/>
          </w:divBdr>
        </w:div>
        <w:div w:id="1042633739">
          <w:marLeft w:val="640"/>
          <w:marRight w:val="0"/>
          <w:marTop w:val="0"/>
          <w:marBottom w:val="0"/>
          <w:divBdr>
            <w:top w:val="none" w:sz="0" w:space="0" w:color="auto"/>
            <w:left w:val="none" w:sz="0" w:space="0" w:color="auto"/>
            <w:bottom w:val="none" w:sz="0" w:space="0" w:color="auto"/>
            <w:right w:val="none" w:sz="0" w:space="0" w:color="auto"/>
          </w:divBdr>
        </w:div>
        <w:div w:id="1555853442">
          <w:marLeft w:val="640"/>
          <w:marRight w:val="0"/>
          <w:marTop w:val="0"/>
          <w:marBottom w:val="0"/>
          <w:divBdr>
            <w:top w:val="none" w:sz="0" w:space="0" w:color="auto"/>
            <w:left w:val="none" w:sz="0" w:space="0" w:color="auto"/>
            <w:bottom w:val="none" w:sz="0" w:space="0" w:color="auto"/>
            <w:right w:val="none" w:sz="0" w:space="0" w:color="auto"/>
          </w:divBdr>
        </w:div>
        <w:div w:id="1694257703">
          <w:marLeft w:val="640"/>
          <w:marRight w:val="0"/>
          <w:marTop w:val="0"/>
          <w:marBottom w:val="0"/>
          <w:divBdr>
            <w:top w:val="none" w:sz="0" w:space="0" w:color="auto"/>
            <w:left w:val="none" w:sz="0" w:space="0" w:color="auto"/>
            <w:bottom w:val="none" w:sz="0" w:space="0" w:color="auto"/>
            <w:right w:val="none" w:sz="0" w:space="0" w:color="auto"/>
          </w:divBdr>
        </w:div>
        <w:div w:id="1200515426">
          <w:marLeft w:val="640"/>
          <w:marRight w:val="0"/>
          <w:marTop w:val="0"/>
          <w:marBottom w:val="0"/>
          <w:divBdr>
            <w:top w:val="none" w:sz="0" w:space="0" w:color="auto"/>
            <w:left w:val="none" w:sz="0" w:space="0" w:color="auto"/>
            <w:bottom w:val="none" w:sz="0" w:space="0" w:color="auto"/>
            <w:right w:val="none" w:sz="0" w:space="0" w:color="auto"/>
          </w:divBdr>
        </w:div>
        <w:div w:id="90125206">
          <w:marLeft w:val="640"/>
          <w:marRight w:val="0"/>
          <w:marTop w:val="0"/>
          <w:marBottom w:val="0"/>
          <w:divBdr>
            <w:top w:val="none" w:sz="0" w:space="0" w:color="auto"/>
            <w:left w:val="none" w:sz="0" w:space="0" w:color="auto"/>
            <w:bottom w:val="none" w:sz="0" w:space="0" w:color="auto"/>
            <w:right w:val="none" w:sz="0" w:space="0" w:color="auto"/>
          </w:divBdr>
        </w:div>
        <w:div w:id="451823585">
          <w:marLeft w:val="640"/>
          <w:marRight w:val="0"/>
          <w:marTop w:val="0"/>
          <w:marBottom w:val="0"/>
          <w:divBdr>
            <w:top w:val="none" w:sz="0" w:space="0" w:color="auto"/>
            <w:left w:val="none" w:sz="0" w:space="0" w:color="auto"/>
            <w:bottom w:val="none" w:sz="0" w:space="0" w:color="auto"/>
            <w:right w:val="none" w:sz="0" w:space="0" w:color="auto"/>
          </w:divBdr>
        </w:div>
        <w:div w:id="395275404">
          <w:marLeft w:val="640"/>
          <w:marRight w:val="0"/>
          <w:marTop w:val="0"/>
          <w:marBottom w:val="0"/>
          <w:divBdr>
            <w:top w:val="none" w:sz="0" w:space="0" w:color="auto"/>
            <w:left w:val="none" w:sz="0" w:space="0" w:color="auto"/>
            <w:bottom w:val="none" w:sz="0" w:space="0" w:color="auto"/>
            <w:right w:val="none" w:sz="0" w:space="0" w:color="auto"/>
          </w:divBdr>
        </w:div>
        <w:div w:id="1416587407">
          <w:marLeft w:val="640"/>
          <w:marRight w:val="0"/>
          <w:marTop w:val="0"/>
          <w:marBottom w:val="0"/>
          <w:divBdr>
            <w:top w:val="none" w:sz="0" w:space="0" w:color="auto"/>
            <w:left w:val="none" w:sz="0" w:space="0" w:color="auto"/>
            <w:bottom w:val="none" w:sz="0" w:space="0" w:color="auto"/>
            <w:right w:val="none" w:sz="0" w:space="0" w:color="auto"/>
          </w:divBdr>
        </w:div>
        <w:div w:id="1669475527">
          <w:marLeft w:val="640"/>
          <w:marRight w:val="0"/>
          <w:marTop w:val="0"/>
          <w:marBottom w:val="0"/>
          <w:divBdr>
            <w:top w:val="none" w:sz="0" w:space="0" w:color="auto"/>
            <w:left w:val="none" w:sz="0" w:space="0" w:color="auto"/>
            <w:bottom w:val="none" w:sz="0" w:space="0" w:color="auto"/>
            <w:right w:val="none" w:sz="0" w:space="0" w:color="auto"/>
          </w:divBdr>
        </w:div>
        <w:div w:id="1480880633">
          <w:marLeft w:val="640"/>
          <w:marRight w:val="0"/>
          <w:marTop w:val="0"/>
          <w:marBottom w:val="0"/>
          <w:divBdr>
            <w:top w:val="none" w:sz="0" w:space="0" w:color="auto"/>
            <w:left w:val="none" w:sz="0" w:space="0" w:color="auto"/>
            <w:bottom w:val="none" w:sz="0" w:space="0" w:color="auto"/>
            <w:right w:val="none" w:sz="0" w:space="0" w:color="auto"/>
          </w:divBdr>
        </w:div>
        <w:div w:id="170266414">
          <w:marLeft w:val="640"/>
          <w:marRight w:val="0"/>
          <w:marTop w:val="0"/>
          <w:marBottom w:val="0"/>
          <w:divBdr>
            <w:top w:val="none" w:sz="0" w:space="0" w:color="auto"/>
            <w:left w:val="none" w:sz="0" w:space="0" w:color="auto"/>
            <w:bottom w:val="none" w:sz="0" w:space="0" w:color="auto"/>
            <w:right w:val="none" w:sz="0" w:space="0" w:color="auto"/>
          </w:divBdr>
        </w:div>
        <w:div w:id="1403674204">
          <w:marLeft w:val="640"/>
          <w:marRight w:val="0"/>
          <w:marTop w:val="0"/>
          <w:marBottom w:val="0"/>
          <w:divBdr>
            <w:top w:val="none" w:sz="0" w:space="0" w:color="auto"/>
            <w:left w:val="none" w:sz="0" w:space="0" w:color="auto"/>
            <w:bottom w:val="none" w:sz="0" w:space="0" w:color="auto"/>
            <w:right w:val="none" w:sz="0" w:space="0" w:color="auto"/>
          </w:divBdr>
        </w:div>
        <w:div w:id="67657147">
          <w:marLeft w:val="640"/>
          <w:marRight w:val="0"/>
          <w:marTop w:val="0"/>
          <w:marBottom w:val="0"/>
          <w:divBdr>
            <w:top w:val="none" w:sz="0" w:space="0" w:color="auto"/>
            <w:left w:val="none" w:sz="0" w:space="0" w:color="auto"/>
            <w:bottom w:val="none" w:sz="0" w:space="0" w:color="auto"/>
            <w:right w:val="none" w:sz="0" w:space="0" w:color="auto"/>
          </w:divBdr>
        </w:div>
        <w:div w:id="2038458441">
          <w:marLeft w:val="640"/>
          <w:marRight w:val="0"/>
          <w:marTop w:val="0"/>
          <w:marBottom w:val="0"/>
          <w:divBdr>
            <w:top w:val="none" w:sz="0" w:space="0" w:color="auto"/>
            <w:left w:val="none" w:sz="0" w:space="0" w:color="auto"/>
            <w:bottom w:val="none" w:sz="0" w:space="0" w:color="auto"/>
            <w:right w:val="none" w:sz="0" w:space="0" w:color="auto"/>
          </w:divBdr>
        </w:div>
        <w:div w:id="1856846756">
          <w:marLeft w:val="640"/>
          <w:marRight w:val="0"/>
          <w:marTop w:val="0"/>
          <w:marBottom w:val="0"/>
          <w:divBdr>
            <w:top w:val="none" w:sz="0" w:space="0" w:color="auto"/>
            <w:left w:val="none" w:sz="0" w:space="0" w:color="auto"/>
            <w:bottom w:val="none" w:sz="0" w:space="0" w:color="auto"/>
            <w:right w:val="none" w:sz="0" w:space="0" w:color="auto"/>
          </w:divBdr>
        </w:div>
        <w:div w:id="756751124">
          <w:marLeft w:val="640"/>
          <w:marRight w:val="0"/>
          <w:marTop w:val="0"/>
          <w:marBottom w:val="0"/>
          <w:divBdr>
            <w:top w:val="none" w:sz="0" w:space="0" w:color="auto"/>
            <w:left w:val="none" w:sz="0" w:space="0" w:color="auto"/>
            <w:bottom w:val="none" w:sz="0" w:space="0" w:color="auto"/>
            <w:right w:val="none" w:sz="0" w:space="0" w:color="auto"/>
          </w:divBdr>
        </w:div>
        <w:div w:id="1763529361">
          <w:marLeft w:val="640"/>
          <w:marRight w:val="0"/>
          <w:marTop w:val="0"/>
          <w:marBottom w:val="0"/>
          <w:divBdr>
            <w:top w:val="none" w:sz="0" w:space="0" w:color="auto"/>
            <w:left w:val="none" w:sz="0" w:space="0" w:color="auto"/>
            <w:bottom w:val="none" w:sz="0" w:space="0" w:color="auto"/>
            <w:right w:val="none" w:sz="0" w:space="0" w:color="auto"/>
          </w:divBdr>
        </w:div>
        <w:div w:id="857892643">
          <w:marLeft w:val="640"/>
          <w:marRight w:val="0"/>
          <w:marTop w:val="0"/>
          <w:marBottom w:val="0"/>
          <w:divBdr>
            <w:top w:val="none" w:sz="0" w:space="0" w:color="auto"/>
            <w:left w:val="none" w:sz="0" w:space="0" w:color="auto"/>
            <w:bottom w:val="none" w:sz="0" w:space="0" w:color="auto"/>
            <w:right w:val="none" w:sz="0" w:space="0" w:color="auto"/>
          </w:divBdr>
        </w:div>
        <w:div w:id="1382438263">
          <w:marLeft w:val="640"/>
          <w:marRight w:val="0"/>
          <w:marTop w:val="0"/>
          <w:marBottom w:val="0"/>
          <w:divBdr>
            <w:top w:val="none" w:sz="0" w:space="0" w:color="auto"/>
            <w:left w:val="none" w:sz="0" w:space="0" w:color="auto"/>
            <w:bottom w:val="none" w:sz="0" w:space="0" w:color="auto"/>
            <w:right w:val="none" w:sz="0" w:space="0" w:color="auto"/>
          </w:divBdr>
        </w:div>
        <w:div w:id="1600681457">
          <w:marLeft w:val="640"/>
          <w:marRight w:val="0"/>
          <w:marTop w:val="0"/>
          <w:marBottom w:val="0"/>
          <w:divBdr>
            <w:top w:val="none" w:sz="0" w:space="0" w:color="auto"/>
            <w:left w:val="none" w:sz="0" w:space="0" w:color="auto"/>
            <w:bottom w:val="none" w:sz="0" w:space="0" w:color="auto"/>
            <w:right w:val="none" w:sz="0" w:space="0" w:color="auto"/>
          </w:divBdr>
        </w:div>
        <w:div w:id="1249190334">
          <w:marLeft w:val="640"/>
          <w:marRight w:val="0"/>
          <w:marTop w:val="0"/>
          <w:marBottom w:val="0"/>
          <w:divBdr>
            <w:top w:val="none" w:sz="0" w:space="0" w:color="auto"/>
            <w:left w:val="none" w:sz="0" w:space="0" w:color="auto"/>
            <w:bottom w:val="none" w:sz="0" w:space="0" w:color="auto"/>
            <w:right w:val="none" w:sz="0" w:space="0" w:color="auto"/>
          </w:divBdr>
        </w:div>
        <w:div w:id="2064013665">
          <w:marLeft w:val="640"/>
          <w:marRight w:val="0"/>
          <w:marTop w:val="0"/>
          <w:marBottom w:val="0"/>
          <w:divBdr>
            <w:top w:val="none" w:sz="0" w:space="0" w:color="auto"/>
            <w:left w:val="none" w:sz="0" w:space="0" w:color="auto"/>
            <w:bottom w:val="none" w:sz="0" w:space="0" w:color="auto"/>
            <w:right w:val="none" w:sz="0" w:space="0" w:color="auto"/>
          </w:divBdr>
        </w:div>
        <w:div w:id="1957710966">
          <w:marLeft w:val="640"/>
          <w:marRight w:val="0"/>
          <w:marTop w:val="0"/>
          <w:marBottom w:val="0"/>
          <w:divBdr>
            <w:top w:val="none" w:sz="0" w:space="0" w:color="auto"/>
            <w:left w:val="none" w:sz="0" w:space="0" w:color="auto"/>
            <w:bottom w:val="none" w:sz="0" w:space="0" w:color="auto"/>
            <w:right w:val="none" w:sz="0" w:space="0" w:color="auto"/>
          </w:divBdr>
        </w:div>
        <w:div w:id="1896156018">
          <w:marLeft w:val="640"/>
          <w:marRight w:val="0"/>
          <w:marTop w:val="0"/>
          <w:marBottom w:val="0"/>
          <w:divBdr>
            <w:top w:val="none" w:sz="0" w:space="0" w:color="auto"/>
            <w:left w:val="none" w:sz="0" w:space="0" w:color="auto"/>
            <w:bottom w:val="none" w:sz="0" w:space="0" w:color="auto"/>
            <w:right w:val="none" w:sz="0" w:space="0" w:color="auto"/>
          </w:divBdr>
        </w:div>
        <w:div w:id="624845657">
          <w:marLeft w:val="640"/>
          <w:marRight w:val="0"/>
          <w:marTop w:val="0"/>
          <w:marBottom w:val="0"/>
          <w:divBdr>
            <w:top w:val="none" w:sz="0" w:space="0" w:color="auto"/>
            <w:left w:val="none" w:sz="0" w:space="0" w:color="auto"/>
            <w:bottom w:val="none" w:sz="0" w:space="0" w:color="auto"/>
            <w:right w:val="none" w:sz="0" w:space="0" w:color="auto"/>
          </w:divBdr>
        </w:div>
        <w:div w:id="2052269844">
          <w:marLeft w:val="640"/>
          <w:marRight w:val="0"/>
          <w:marTop w:val="0"/>
          <w:marBottom w:val="0"/>
          <w:divBdr>
            <w:top w:val="none" w:sz="0" w:space="0" w:color="auto"/>
            <w:left w:val="none" w:sz="0" w:space="0" w:color="auto"/>
            <w:bottom w:val="none" w:sz="0" w:space="0" w:color="auto"/>
            <w:right w:val="none" w:sz="0" w:space="0" w:color="auto"/>
          </w:divBdr>
        </w:div>
        <w:div w:id="1190340783">
          <w:marLeft w:val="640"/>
          <w:marRight w:val="0"/>
          <w:marTop w:val="0"/>
          <w:marBottom w:val="0"/>
          <w:divBdr>
            <w:top w:val="none" w:sz="0" w:space="0" w:color="auto"/>
            <w:left w:val="none" w:sz="0" w:space="0" w:color="auto"/>
            <w:bottom w:val="none" w:sz="0" w:space="0" w:color="auto"/>
            <w:right w:val="none" w:sz="0" w:space="0" w:color="auto"/>
          </w:divBdr>
        </w:div>
        <w:div w:id="1390690807">
          <w:marLeft w:val="640"/>
          <w:marRight w:val="0"/>
          <w:marTop w:val="0"/>
          <w:marBottom w:val="0"/>
          <w:divBdr>
            <w:top w:val="none" w:sz="0" w:space="0" w:color="auto"/>
            <w:left w:val="none" w:sz="0" w:space="0" w:color="auto"/>
            <w:bottom w:val="none" w:sz="0" w:space="0" w:color="auto"/>
            <w:right w:val="none" w:sz="0" w:space="0" w:color="auto"/>
          </w:divBdr>
        </w:div>
        <w:div w:id="1189443585">
          <w:marLeft w:val="640"/>
          <w:marRight w:val="0"/>
          <w:marTop w:val="0"/>
          <w:marBottom w:val="0"/>
          <w:divBdr>
            <w:top w:val="none" w:sz="0" w:space="0" w:color="auto"/>
            <w:left w:val="none" w:sz="0" w:space="0" w:color="auto"/>
            <w:bottom w:val="none" w:sz="0" w:space="0" w:color="auto"/>
            <w:right w:val="none" w:sz="0" w:space="0" w:color="auto"/>
          </w:divBdr>
        </w:div>
        <w:div w:id="1704204734">
          <w:marLeft w:val="640"/>
          <w:marRight w:val="0"/>
          <w:marTop w:val="0"/>
          <w:marBottom w:val="0"/>
          <w:divBdr>
            <w:top w:val="none" w:sz="0" w:space="0" w:color="auto"/>
            <w:left w:val="none" w:sz="0" w:space="0" w:color="auto"/>
            <w:bottom w:val="none" w:sz="0" w:space="0" w:color="auto"/>
            <w:right w:val="none" w:sz="0" w:space="0" w:color="auto"/>
          </w:divBdr>
        </w:div>
        <w:div w:id="481503203">
          <w:marLeft w:val="640"/>
          <w:marRight w:val="0"/>
          <w:marTop w:val="0"/>
          <w:marBottom w:val="0"/>
          <w:divBdr>
            <w:top w:val="none" w:sz="0" w:space="0" w:color="auto"/>
            <w:left w:val="none" w:sz="0" w:space="0" w:color="auto"/>
            <w:bottom w:val="none" w:sz="0" w:space="0" w:color="auto"/>
            <w:right w:val="none" w:sz="0" w:space="0" w:color="auto"/>
          </w:divBdr>
        </w:div>
        <w:div w:id="812407950">
          <w:marLeft w:val="640"/>
          <w:marRight w:val="0"/>
          <w:marTop w:val="0"/>
          <w:marBottom w:val="0"/>
          <w:divBdr>
            <w:top w:val="none" w:sz="0" w:space="0" w:color="auto"/>
            <w:left w:val="none" w:sz="0" w:space="0" w:color="auto"/>
            <w:bottom w:val="none" w:sz="0" w:space="0" w:color="auto"/>
            <w:right w:val="none" w:sz="0" w:space="0" w:color="auto"/>
          </w:divBdr>
        </w:div>
        <w:div w:id="1219394462">
          <w:marLeft w:val="640"/>
          <w:marRight w:val="0"/>
          <w:marTop w:val="0"/>
          <w:marBottom w:val="0"/>
          <w:divBdr>
            <w:top w:val="none" w:sz="0" w:space="0" w:color="auto"/>
            <w:left w:val="none" w:sz="0" w:space="0" w:color="auto"/>
            <w:bottom w:val="none" w:sz="0" w:space="0" w:color="auto"/>
            <w:right w:val="none" w:sz="0" w:space="0" w:color="auto"/>
          </w:divBdr>
        </w:div>
        <w:div w:id="467935136">
          <w:marLeft w:val="640"/>
          <w:marRight w:val="0"/>
          <w:marTop w:val="0"/>
          <w:marBottom w:val="0"/>
          <w:divBdr>
            <w:top w:val="none" w:sz="0" w:space="0" w:color="auto"/>
            <w:left w:val="none" w:sz="0" w:space="0" w:color="auto"/>
            <w:bottom w:val="none" w:sz="0" w:space="0" w:color="auto"/>
            <w:right w:val="none" w:sz="0" w:space="0" w:color="auto"/>
          </w:divBdr>
        </w:div>
        <w:div w:id="1443721716">
          <w:marLeft w:val="640"/>
          <w:marRight w:val="0"/>
          <w:marTop w:val="0"/>
          <w:marBottom w:val="0"/>
          <w:divBdr>
            <w:top w:val="none" w:sz="0" w:space="0" w:color="auto"/>
            <w:left w:val="none" w:sz="0" w:space="0" w:color="auto"/>
            <w:bottom w:val="none" w:sz="0" w:space="0" w:color="auto"/>
            <w:right w:val="none" w:sz="0" w:space="0" w:color="auto"/>
          </w:divBdr>
        </w:div>
        <w:div w:id="926383193">
          <w:marLeft w:val="640"/>
          <w:marRight w:val="0"/>
          <w:marTop w:val="0"/>
          <w:marBottom w:val="0"/>
          <w:divBdr>
            <w:top w:val="none" w:sz="0" w:space="0" w:color="auto"/>
            <w:left w:val="none" w:sz="0" w:space="0" w:color="auto"/>
            <w:bottom w:val="none" w:sz="0" w:space="0" w:color="auto"/>
            <w:right w:val="none" w:sz="0" w:space="0" w:color="auto"/>
          </w:divBdr>
        </w:div>
        <w:div w:id="20593174">
          <w:marLeft w:val="640"/>
          <w:marRight w:val="0"/>
          <w:marTop w:val="0"/>
          <w:marBottom w:val="0"/>
          <w:divBdr>
            <w:top w:val="none" w:sz="0" w:space="0" w:color="auto"/>
            <w:left w:val="none" w:sz="0" w:space="0" w:color="auto"/>
            <w:bottom w:val="none" w:sz="0" w:space="0" w:color="auto"/>
            <w:right w:val="none" w:sz="0" w:space="0" w:color="auto"/>
          </w:divBdr>
        </w:div>
        <w:div w:id="2092316665">
          <w:marLeft w:val="640"/>
          <w:marRight w:val="0"/>
          <w:marTop w:val="0"/>
          <w:marBottom w:val="0"/>
          <w:divBdr>
            <w:top w:val="none" w:sz="0" w:space="0" w:color="auto"/>
            <w:left w:val="none" w:sz="0" w:space="0" w:color="auto"/>
            <w:bottom w:val="none" w:sz="0" w:space="0" w:color="auto"/>
            <w:right w:val="none" w:sz="0" w:space="0" w:color="auto"/>
          </w:divBdr>
        </w:div>
        <w:div w:id="1531531658">
          <w:marLeft w:val="640"/>
          <w:marRight w:val="0"/>
          <w:marTop w:val="0"/>
          <w:marBottom w:val="0"/>
          <w:divBdr>
            <w:top w:val="none" w:sz="0" w:space="0" w:color="auto"/>
            <w:left w:val="none" w:sz="0" w:space="0" w:color="auto"/>
            <w:bottom w:val="none" w:sz="0" w:space="0" w:color="auto"/>
            <w:right w:val="none" w:sz="0" w:space="0" w:color="auto"/>
          </w:divBdr>
        </w:div>
        <w:div w:id="860320367">
          <w:marLeft w:val="640"/>
          <w:marRight w:val="0"/>
          <w:marTop w:val="0"/>
          <w:marBottom w:val="0"/>
          <w:divBdr>
            <w:top w:val="none" w:sz="0" w:space="0" w:color="auto"/>
            <w:left w:val="none" w:sz="0" w:space="0" w:color="auto"/>
            <w:bottom w:val="none" w:sz="0" w:space="0" w:color="auto"/>
            <w:right w:val="none" w:sz="0" w:space="0" w:color="auto"/>
          </w:divBdr>
        </w:div>
        <w:div w:id="980575419">
          <w:marLeft w:val="640"/>
          <w:marRight w:val="0"/>
          <w:marTop w:val="0"/>
          <w:marBottom w:val="0"/>
          <w:divBdr>
            <w:top w:val="none" w:sz="0" w:space="0" w:color="auto"/>
            <w:left w:val="none" w:sz="0" w:space="0" w:color="auto"/>
            <w:bottom w:val="none" w:sz="0" w:space="0" w:color="auto"/>
            <w:right w:val="none" w:sz="0" w:space="0" w:color="auto"/>
          </w:divBdr>
        </w:div>
        <w:div w:id="2131437154">
          <w:marLeft w:val="640"/>
          <w:marRight w:val="0"/>
          <w:marTop w:val="0"/>
          <w:marBottom w:val="0"/>
          <w:divBdr>
            <w:top w:val="none" w:sz="0" w:space="0" w:color="auto"/>
            <w:left w:val="none" w:sz="0" w:space="0" w:color="auto"/>
            <w:bottom w:val="none" w:sz="0" w:space="0" w:color="auto"/>
            <w:right w:val="none" w:sz="0" w:space="0" w:color="auto"/>
          </w:divBdr>
        </w:div>
        <w:div w:id="294799591">
          <w:marLeft w:val="640"/>
          <w:marRight w:val="0"/>
          <w:marTop w:val="0"/>
          <w:marBottom w:val="0"/>
          <w:divBdr>
            <w:top w:val="none" w:sz="0" w:space="0" w:color="auto"/>
            <w:left w:val="none" w:sz="0" w:space="0" w:color="auto"/>
            <w:bottom w:val="none" w:sz="0" w:space="0" w:color="auto"/>
            <w:right w:val="none" w:sz="0" w:space="0" w:color="auto"/>
          </w:divBdr>
        </w:div>
        <w:div w:id="1408696804">
          <w:marLeft w:val="640"/>
          <w:marRight w:val="0"/>
          <w:marTop w:val="0"/>
          <w:marBottom w:val="0"/>
          <w:divBdr>
            <w:top w:val="none" w:sz="0" w:space="0" w:color="auto"/>
            <w:left w:val="none" w:sz="0" w:space="0" w:color="auto"/>
            <w:bottom w:val="none" w:sz="0" w:space="0" w:color="auto"/>
            <w:right w:val="none" w:sz="0" w:space="0" w:color="auto"/>
          </w:divBdr>
        </w:div>
        <w:div w:id="422267465">
          <w:marLeft w:val="640"/>
          <w:marRight w:val="0"/>
          <w:marTop w:val="0"/>
          <w:marBottom w:val="0"/>
          <w:divBdr>
            <w:top w:val="none" w:sz="0" w:space="0" w:color="auto"/>
            <w:left w:val="none" w:sz="0" w:space="0" w:color="auto"/>
            <w:bottom w:val="none" w:sz="0" w:space="0" w:color="auto"/>
            <w:right w:val="none" w:sz="0" w:space="0" w:color="auto"/>
          </w:divBdr>
        </w:div>
        <w:div w:id="2069913127">
          <w:marLeft w:val="640"/>
          <w:marRight w:val="0"/>
          <w:marTop w:val="0"/>
          <w:marBottom w:val="0"/>
          <w:divBdr>
            <w:top w:val="none" w:sz="0" w:space="0" w:color="auto"/>
            <w:left w:val="none" w:sz="0" w:space="0" w:color="auto"/>
            <w:bottom w:val="none" w:sz="0" w:space="0" w:color="auto"/>
            <w:right w:val="none" w:sz="0" w:space="0" w:color="auto"/>
          </w:divBdr>
        </w:div>
        <w:div w:id="330186803">
          <w:marLeft w:val="640"/>
          <w:marRight w:val="0"/>
          <w:marTop w:val="0"/>
          <w:marBottom w:val="0"/>
          <w:divBdr>
            <w:top w:val="none" w:sz="0" w:space="0" w:color="auto"/>
            <w:left w:val="none" w:sz="0" w:space="0" w:color="auto"/>
            <w:bottom w:val="none" w:sz="0" w:space="0" w:color="auto"/>
            <w:right w:val="none" w:sz="0" w:space="0" w:color="auto"/>
          </w:divBdr>
        </w:div>
        <w:div w:id="2071145845">
          <w:marLeft w:val="640"/>
          <w:marRight w:val="0"/>
          <w:marTop w:val="0"/>
          <w:marBottom w:val="0"/>
          <w:divBdr>
            <w:top w:val="none" w:sz="0" w:space="0" w:color="auto"/>
            <w:left w:val="none" w:sz="0" w:space="0" w:color="auto"/>
            <w:bottom w:val="none" w:sz="0" w:space="0" w:color="auto"/>
            <w:right w:val="none" w:sz="0" w:space="0" w:color="auto"/>
          </w:divBdr>
        </w:div>
        <w:div w:id="1901087822">
          <w:marLeft w:val="640"/>
          <w:marRight w:val="0"/>
          <w:marTop w:val="0"/>
          <w:marBottom w:val="0"/>
          <w:divBdr>
            <w:top w:val="none" w:sz="0" w:space="0" w:color="auto"/>
            <w:left w:val="none" w:sz="0" w:space="0" w:color="auto"/>
            <w:bottom w:val="none" w:sz="0" w:space="0" w:color="auto"/>
            <w:right w:val="none" w:sz="0" w:space="0" w:color="auto"/>
          </w:divBdr>
        </w:div>
      </w:divsChild>
    </w:div>
    <w:div w:id="1936280299">
      <w:bodyDiv w:val="1"/>
      <w:marLeft w:val="0"/>
      <w:marRight w:val="0"/>
      <w:marTop w:val="0"/>
      <w:marBottom w:val="0"/>
      <w:divBdr>
        <w:top w:val="none" w:sz="0" w:space="0" w:color="auto"/>
        <w:left w:val="none" w:sz="0" w:space="0" w:color="auto"/>
        <w:bottom w:val="none" w:sz="0" w:space="0" w:color="auto"/>
        <w:right w:val="none" w:sz="0" w:space="0" w:color="auto"/>
      </w:divBdr>
      <w:divsChild>
        <w:div w:id="149176054">
          <w:marLeft w:val="640"/>
          <w:marRight w:val="0"/>
          <w:marTop w:val="0"/>
          <w:marBottom w:val="0"/>
          <w:divBdr>
            <w:top w:val="none" w:sz="0" w:space="0" w:color="auto"/>
            <w:left w:val="none" w:sz="0" w:space="0" w:color="auto"/>
            <w:bottom w:val="none" w:sz="0" w:space="0" w:color="auto"/>
            <w:right w:val="none" w:sz="0" w:space="0" w:color="auto"/>
          </w:divBdr>
        </w:div>
        <w:div w:id="41104257">
          <w:marLeft w:val="640"/>
          <w:marRight w:val="0"/>
          <w:marTop w:val="0"/>
          <w:marBottom w:val="0"/>
          <w:divBdr>
            <w:top w:val="none" w:sz="0" w:space="0" w:color="auto"/>
            <w:left w:val="none" w:sz="0" w:space="0" w:color="auto"/>
            <w:bottom w:val="none" w:sz="0" w:space="0" w:color="auto"/>
            <w:right w:val="none" w:sz="0" w:space="0" w:color="auto"/>
          </w:divBdr>
        </w:div>
        <w:div w:id="1802307586">
          <w:marLeft w:val="640"/>
          <w:marRight w:val="0"/>
          <w:marTop w:val="0"/>
          <w:marBottom w:val="0"/>
          <w:divBdr>
            <w:top w:val="none" w:sz="0" w:space="0" w:color="auto"/>
            <w:left w:val="none" w:sz="0" w:space="0" w:color="auto"/>
            <w:bottom w:val="none" w:sz="0" w:space="0" w:color="auto"/>
            <w:right w:val="none" w:sz="0" w:space="0" w:color="auto"/>
          </w:divBdr>
        </w:div>
        <w:div w:id="1302542305">
          <w:marLeft w:val="640"/>
          <w:marRight w:val="0"/>
          <w:marTop w:val="0"/>
          <w:marBottom w:val="0"/>
          <w:divBdr>
            <w:top w:val="none" w:sz="0" w:space="0" w:color="auto"/>
            <w:left w:val="none" w:sz="0" w:space="0" w:color="auto"/>
            <w:bottom w:val="none" w:sz="0" w:space="0" w:color="auto"/>
            <w:right w:val="none" w:sz="0" w:space="0" w:color="auto"/>
          </w:divBdr>
        </w:div>
        <w:div w:id="984050600">
          <w:marLeft w:val="640"/>
          <w:marRight w:val="0"/>
          <w:marTop w:val="0"/>
          <w:marBottom w:val="0"/>
          <w:divBdr>
            <w:top w:val="none" w:sz="0" w:space="0" w:color="auto"/>
            <w:left w:val="none" w:sz="0" w:space="0" w:color="auto"/>
            <w:bottom w:val="none" w:sz="0" w:space="0" w:color="auto"/>
            <w:right w:val="none" w:sz="0" w:space="0" w:color="auto"/>
          </w:divBdr>
        </w:div>
        <w:div w:id="653879568">
          <w:marLeft w:val="640"/>
          <w:marRight w:val="0"/>
          <w:marTop w:val="0"/>
          <w:marBottom w:val="0"/>
          <w:divBdr>
            <w:top w:val="none" w:sz="0" w:space="0" w:color="auto"/>
            <w:left w:val="none" w:sz="0" w:space="0" w:color="auto"/>
            <w:bottom w:val="none" w:sz="0" w:space="0" w:color="auto"/>
            <w:right w:val="none" w:sz="0" w:space="0" w:color="auto"/>
          </w:divBdr>
        </w:div>
        <w:div w:id="1150950173">
          <w:marLeft w:val="640"/>
          <w:marRight w:val="0"/>
          <w:marTop w:val="0"/>
          <w:marBottom w:val="0"/>
          <w:divBdr>
            <w:top w:val="none" w:sz="0" w:space="0" w:color="auto"/>
            <w:left w:val="none" w:sz="0" w:space="0" w:color="auto"/>
            <w:bottom w:val="none" w:sz="0" w:space="0" w:color="auto"/>
            <w:right w:val="none" w:sz="0" w:space="0" w:color="auto"/>
          </w:divBdr>
        </w:div>
        <w:div w:id="702638756">
          <w:marLeft w:val="640"/>
          <w:marRight w:val="0"/>
          <w:marTop w:val="0"/>
          <w:marBottom w:val="0"/>
          <w:divBdr>
            <w:top w:val="none" w:sz="0" w:space="0" w:color="auto"/>
            <w:left w:val="none" w:sz="0" w:space="0" w:color="auto"/>
            <w:bottom w:val="none" w:sz="0" w:space="0" w:color="auto"/>
            <w:right w:val="none" w:sz="0" w:space="0" w:color="auto"/>
          </w:divBdr>
        </w:div>
        <w:div w:id="893279285">
          <w:marLeft w:val="640"/>
          <w:marRight w:val="0"/>
          <w:marTop w:val="0"/>
          <w:marBottom w:val="0"/>
          <w:divBdr>
            <w:top w:val="none" w:sz="0" w:space="0" w:color="auto"/>
            <w:left w:val="none" w:sz="0" w:space="0" w:color="auto"/>
            <w:bottom w:val="none" w:sz="0" w:space="0" w:color="auto"/>
            <w:right w:val="none" w:sz="0" w:space="0" w:color="auto"/>
          </w:divBdr>
        </w:div>
        <w:div w:id="144011929">
          <w:marLeft w:val="640"/>
          <w:marRight w:val="0"/>
          <w:marTop w:val="0"/>
          <w:marBottom w:val="0"/>
          <w:divBdr>
            <w:top w:val="none" w:sz="0" w:space="0" w:color="auto"/>
            <w:left w:val="none" w:sz="0" w:space="0" w:color="auto"/>
            <w:bottom w:val="none" w:sz="0" w:space="0" w:color="auto"/>
            <w:right w:val="none" w:sz="0" w:space="0" w:color="auto"/>
          </w:divBdr>
        </w:div>
        <w:div w:id="117991835">
          <w:marLeft w:val="640"/>
          <w:marRight w:val="0"/>
          <w:marTop w:val="0"/>
          <w:marBottom w:val="0"/>
          <w:divBdr>
            <w:top w:val="none" w:sz="0" w:space="0" w:color="auto"/>
            <w:left w:val="none" w:sz="0" w:space="0" w:color="auto"/>
            <w:bottom w:val="none" w:sz="0" w:space="0" w:color="auto"/>
            <w:right w:val="none" w:sz="0" w:space="0" w:color="auto"/>
          </w:divBdr>
        </w:div>
        <w:div w:id="1951012585">
          <w:marLeft w:val="640"/>
          <w:marRight w:val="0"/>
          <w:marTop w:val="0"/>
          <w:marBottom w:val="0"/>
          <w:divBdr>
            <w:top w:val="none" w:sz="0" w:space="0" w:color="auto"/>
            <w:left w:val="none" w:sz="0" w:space="0" w:color="auto"/>
            <w:bottom w:val="none" w:sz="0" w:space="0" w:color="auto"/>
            <w:right w:val="none" w:sz="0" w:space="0" w:color="auto"/>
          </w:divBdr>
        </w:div>
        <w:div w:id="1894921561">
          <w:marLeft w:val="640"/>
          <w:marRight w:val="0"/>
          <w:marTop w:val="0"/>
          <w:marBottom w:val="0"/>
          <w:divBdr>
            <w:top w:val="none" w:sz="0" w:space="0" w:color="auto"/>
            <w:left w:val="none" w:sz="0" w:space="0" w:color="auto"/>
            <w:bottom w:val="none" w:sz="0" w:space="0" w:color="auto"/>
            <w:right w:val="none" w:sz="0" w:space="0" w:color="auto"/>
          </w:divBdr>
        </w:div>
        <w:div w:id="789592704">
          <w:marLeft w:val="640"/>
          <w:marRight w:val="0"/>
          <w:marTop w:val="0"/>
          <w:marBottom w:val="0"/>
          <w:divBdr>
            <w:top w:val="none" w:sz="0" w:space="0" w:color="auto"/>
            <w:left w:val="none" w:sz="0" w:space="0" w:color="auto"/>
            <w:bottom w:val="none" w:sz="0" w:space="0" w:color="auto"/>
            <w:right w:val="none" w:sz="0" w:space="0" w:color="auto"/>
          </w:divBdr>
        </w:div>
        <w:div w:id="1516965447">
          <w:marLeft w:val="640"/>
          <w:marRight w:val="0"/>
          <w:marTop w:val="0"/>
          <w:marBottom w:val="0"/>
          <w:divBdr>
            <w:top w:val="none" w:sz="0" w:space="0" w:color="auto"/>
            <w:left w:val="none" w:sz="0" w:space="0" w:color="auto"/>
            <w:bottom w:val="none" w:sz="0" w:space="0" w:color="auto"/>
            <w:right w:val="none" w:sz="0" w:space="0" w:color="auto"/>
          </w:divBdr>
        </w:div>
        <w:div w:id="1015424960">
          <w:marLeft w:val="640"/>
          <w:marRight w:val="0"/>
          <w:marTop w:val="0"/>
          <w:marBottom w:val="0"/>
          <w:divBdr>
            <w:top w:val="none" w:sz="0" w:space="0" w:color="auto"/>
            <w:left w:val="none" w:sz="0" w:space="0" w:color="auto"/>
            <w:bottom w:val="none" w:sz="0" w:space="0" w:color="auto"/>
            <w:right w:val="none" w:sz="0" w:space="0" w:color="auto"/>
          </w:divBdr>
        </w:div>
        <w:div w:id="313334038">
          <w:marLeft w:val="640"/>
          <w:marRight w:val="0"/>
          <w:marTop w:val="0"/>
          <w:marBottom w:val="0"/>
          <w:divBdr>
            <w:top w:val="none" w:sz="0" w:space="0" w:color="auto"/>
            <w:left w:val="none" w:sz="0" w:space="0" w:color="auto"/>
            <w:bottom w:val="none" w:sz="0" w:space="0" w:color="auto"/>
            <w:right w:val="none" w:sz="0" w:space="0" w:color="auto"/>
          </w:divBdr>
        </w:div>
        <w:div w:id="1944453336">
          <w:marLeft w:val="640"/>
          <w:marRight w:val="0"/>
          <w:marTop w:val="0"/>
          <w:marBottom w:val="0"/>
          <w:divBdr>
            <w:top w:val="none" w:sz="0" w:space="0" w:color="auto"/>
            <w:left w:val="none" w:sz="0" w:space="0" w:color="auto"/>
            <w:bottom w:val="none" w:sz="0" w:space="0" w:color="auto"/>
            <w:right w:val="none" w:sz="0" w:space="0" w:color="auto"/>
          </w:divBdr>
        </w:div>
        <w:div w:id="1747651130">
          <w:marLeft w:val="640"/>
          <w:marRight w:val="0"/>
          <w:marTop w:val="0"/>
          <w:marBottom w:val="0"/>
          <w:divBdr>
            <w:top w:val="none" w:sz="0" w:space="0" w:color="auto"/>
            <w:left w:val="none" w:sz="0" w:space="0" w:color="auto"/>
            <w:bottom w:val="none" w:sz="0" w:space="0" w:color="auto"/>
            <w:right w:val="none" w:sz="0" w:space="0" w:color="auto"/>
          </w:divBdr>
        </w:div>
        <w:div w:id="1573734279">
          <w:marLeft w:val="640"/>
          <w:marRight w:val="0"/>
          <w:marTop w:val="0"/>
          <w:marBottom w:val="0"/>
          <w:divBdr>
            <w:top w:val="none" w:sz="0" w:space="0" w:color="auto"/>
            <w:left w:val="none" w:sz="0" w:space="0" w:color="auto"/>
            <w:bottom w:val="none" w:sz="0" w:space="0" w:color="auto"/>
            <w:right w:val="none" w:sz="0" w:space="0" w:color="auto"/>
          </w:divBdr>
        </w:div>
        <w:div w:id="562638247">
          <w:marLeft w:val="640"/>
          <w:marRight w:val="0"/>
          <w:marTop w:val="0"/>
          <w:marBottom w:val="0"/>
          <w:divBdr>
            <w:top w:val="none" w:sz="0" w:space="0" w:color="auto"/>
            <w:left w:val="none" w:sz="0" w:space="0" w:color="auto"/>
            <w:bottom w:val="none" w:sz="0" w:space="0" w:color="auto"/>
            <w:right w:val="none" w:sz="0" w:space="0" w:color="auto"/>
          </w:divBdr>
        </w:div>
        <w:div w:id="1948192978">
          <w:marLeft w:val="640"/>
          <w:marRight w:val="0"/>
          <w:marTop w:val="0"/>
          <w:marBottom w:val="0"/>
          <w:divBdr>
            <w:top w:val="none" w:sz="0" w:space="0" w:color="auto"/>
            <w:left w:val="none" w:sz="0" w:space="0" w:color="auto"/>
            <w:bottom w:val="none" w:sz="0" w:space="0" w:color="auto"/>
            <w:right w:val="none" w:sz="0" w:space="0" w:color="auto"/>
          </w:divBdr>
        </w:div>
        <w:div w:id="1307203666">
          <w:marLeft w:val="640"/>
          <w:marRight w:val="0"/>
          <w:marTop w:val="0"/>
          <w:marBottom w:val="0"/>
          <w:divBdr>
            <w:top w:val="none" w:sz="0" w:space="0" w:color="auto"/>
            <w:left w:val="none" w:sz="0" w:space="0" w:color="auto"/>
            <w:bottom w:val="none" w:sz="0" w:space="0" w:color="auto"/>
            <w:right w:val="none" w:sz="0" w:space="0" w:color="auto"/>
          </w:divBdr>
        </w:div>
        <w:div w:id="1969967325">
          <w:marLeft w:val="640"/>
          <w:marRight w:val="0"/>
          <w:marTop w:val="0"/>
          <w:marBottom w:val="0"/>
          <w:divBdr>
            <w:top w:val="none" w:sz="0" w:space="0" w:color="auto"/>
            <w:left w:val="none" w:sz="0" w:space="0" w:color="auto"/>
            <w:bottom w:val="none" w:sz="0" w:space="0" w:color="auto"/>
            <w:right w:val="none" w:sz="0" w:space="0" w:color="auto"/>
          </w:divBdr>
        </w:div>
        <w:div w:id="1020161881">
          <w:marLeft w:val="640"/>
          <w:marRight w:val="0"/>
          <w:marTop w:val="0"/>
          <w:marBottom w:val="0"/>
          <w:divBdr>
            <w:top w:val="none" w:sz="0" w:space="0" w:color="auto"/>
            <w:left w:val="none" w:sz="0" w:space="0" w:color="auto"/>
            <w:bottom w:val="none" w:sz="0" w:space="0" w:color="auto"/>
            <w:right w:val="none" w:sz="0" w:space="0" w:color="auto"/>
          </w:divBdr>
        </w:div>
        <w:div w:id="1302029748">
          <w:marLeft w:val="640"/>
          <w:marRight w:val="0"/>
          <w:marTop w:val="0"/>
          <w:marBottom w:val="0"/>
          <w:divBdr>
            <w:top w:val="none" w:sz="0" w:space="0" w:color="auto"/>
            <w:left w:val="none" w:sz="0" w:space="0" w:color="auto"/>
            <w:bottom w:val="none" w:sz="0" w:space="0" w:color="auto"/>
            <w:right w:val="none" w:sz="0" w:space="0" w:color="auto"/>
          </w:divBdr>
        </w:div>
        <w:div w:id="1639844917">
          <w:marLeft w:val="640"/>
          <w:marRight w:val="0"/>
          <w:marTop w:val="0"/>
          <w:marBottom w:val="0"/>
          <w:divBdr>
            <w:top w:val="none" w:sz="0" w:space="0" w:color="auto"/>
            <w:left w:val="none" w:sz="0" w:space="0" w:color="auto"/>
            <w:bottom w:val="none" w:sz="0" w:space="0" w:color="auto"/>
            <w:right w:val="none" w:sz="0" w:space="0" w:color="auto"/>
          </w:divBdr>
        </w:div>
        <w:div w:id="1422601295">
          <w:marLeft w:val="640"/>
          <w:marRight w:val="0"/>
          <w:marTop w:val="0"/>
          <w:marBottom w:val="0"/>
          <w:divBdr>
            <w:top w:val="none" w:sz="0" w:space="0" w:color="auto"/>
            <w:left w:val="none" w:sz="0" w:space="0" w:color="auto"/>
            <w:bottom w:val="none" w:sz="0" w:space="0" w:color="auto"/>
            <w:right w:val="none" w:sz="0" w:space="0" w:color="auto"/>
          </w:divBdr>
        </w:div>
        <w:div w:id="1568880313">
          <w:marLeft w:val="640"/>
          <w:marRight w:val="0"/>
          <w:marTop w:val="0"/>
          <w:marBottom w:val="0"/>
          <w:divBdr>
            <w:top w:val="none" w:sz="0" w:space="0" w:color="auto"/>
            <w:left w:val="none" w:sz="0" w:space="0" w:color="auto"/>
            <w:bottom w:val="none" w:sz="0" w:space="0" w:color="auto"/>
            <w:right w:val="none" w:sz="0" w:space="0" w:color="auto"/>
          </w:divBdr>
        </w:div>
        <w:div w:id="2072725340">
          <w:marLeft w:val="640"/>
          <w:marRight w:val="0"/>
          <w:marTop w:val="0"/>
          <w:marBottom w:val="0"/>
          <w:divBdr>
            <w:top w:val="none" w:sz="0" w:space="0" w:color="auto"/>
            <w:left w:val="none" w:sz="0" w:space="0" w:color="auto"/>
            <w:bottom w:val="none" w:sz="0" w:space="0" w:color="auto"/>
            <w:right w:val="none" w:sz="0" w:space="0" w:color="auto"/>
          </w:divBdr>
        </w:div>
        <w:div w:id="610357690">
          <w:marLeft w:val="640"/>
          <w:marRight w:val="0"/>
          <w:marTop w:val="0"/>
          <w:marBottom w:val="0"/>
          <w:divBdr>
            <w:top w:val="none" w:sz="0" w:space="0" w:color="auto"/>
            <w:left w:val="none" w:sz="0" w:space="0" w:color="auto"/>
            <w:bottom w:val="none" w:sz="0" w:space="0" w:color="auto"/>
            <w:right w:val="none" w:sz="0" w:space="0" w:color="auto"/>
          </w:divBdr>
        </w:div>
        <w:div w:id="2089157454">
          <w:marLeft w:val="640"/>
          <w:marRight w:val="0"/>
          <w:marTop w:val="0"/>
          <w:marBottom w:val="0"/>
          <w:divBdr>
            <w:top w:val="none" w:sz="0" w:space="0" w:color="auto"/>
            <w:left w:val="none" w:sz="0" w:space="0" w:color="auto"/>
            <w:bottom w:val="none" w:sz="0" w:space="0" w:color="auto"/>
            <w:right w:val="none" w:sz="0" w:space="0" w:color="auto"/>
          </w:divBdr>
        </w:div>
        <w:div w:id="1387878652">
          <w:marLeft w:val="640"/>
          <w:marRight w:val="0"/>
          <w:marTop w:val="0"/>
          <w:marBottom w:val="0"/>
          <w:divBdr>
            <w:top w:val="none" w:sz="0" w:space="0" w:color="auto"/>
            <w:left w:val="none" w:sz="0" w:space="0" w:color="auto"/>
            <w:bottom w:val="none" w:sz="0" w:space="0" w:color="auto"/>
            <w:right w:val="none" w:sz="0" w:space="0" w:color="auto"/>
          </w:divBdr>
        </w:div>
        <w:div w:id="1267494962">
          <w:marLeft w:val="640"/>
          <w:marRight w:val="0"/>
          <w:marTop w:val="0"/>
          <w:marBottom w:val="0"/>
          <w:divBdr>
            <w:top w:val="none" w:sz="0" w:space="0" w:color="auto"/>
            <w:left w:val="none" w:sz="0" w:space="0" w:color="auto"/>
            <w:bottom w:val="none" w:sz="0" w:space="0" w:color="auto"/>
            <w:right w:val="none" w:sz="0" w:space="0" w:color="auto"/>
          </w:divBdr>
        </w:div>
        <w:div w:id="1293292612">
          <w:marLeft w:val="640"/>
          <w:marRight w:val="0"/>
          <w:marTop w:val="0"/>
          <w:marBottom w:val="0"/>
          <w:divBdr>
            <w:top w:val="none" w:sz="0" w:space="0" w:color="auto"/>
            <w:left w:val="none" w:sz="0" w:space="0" w:color="auto"/>
            <w:bottom w:val="none" w:sz="0" w:space="0" w:color="auto"/>
            <w:right w:val="none" w:sz="0" w:space="0" w:color="auto"/>
          </w:divBdr>
        </w:div>
        <w:div w:id="2043358334">
          <w:marLeft w:val="640"/>
          <w:marRight w:val="0"/>
          <w:marTop w:val="0"/>
          <w:marBottom w:val="0"/>
          <w:divBdr>
            <w:top w:val="none" w:sz="0" w:space="0" w:color="auto"/>
            <w:left w:val="none" w:sz="0" w:space="0" w:color="auto"/>
            <w:bottom w:val="none" w:sz="0" w:space="0" w:color="auto"/>
            <w:right w:val="none" w:sz="0" w:space="0" w:color="auto"/>
          </w:divBdr>
        </w:div>
        <w:div w:id="2086682978">
          <w:marLeft w:val="640"/>
          <w:marRight w:val="0"/>
          <w:marTop w:val="0"/>
          <w:marBottom w:val="0"/>
          <w:divBdr>
            <w:top w:val="none" w:sz="0" w:space="0" w:color="auto"/>
            <w:left w:val="none" w:sz="0" w:space="0" w:color="auto"/>
            <w:bottom w:val="none" w:sz="0" w:space="0" w:color="auto"/>
            <w:right w:val="none" w:sz="0" w:space="0" w:color="auto"/>
          </w:divBdr>
        </w:div>
        <w:div w:id="1699116335">
          <w:marLeft w:val="640"/>
          <w:marRight w:val="0"/>
          <w:marTop w:val="0"/>
          <w:marBottom w:val="0"/>
          <w:divBdr>
            <w:top w:val="none" w:sz="0" w:space="0" w:color="auto"/>
            <w:left w:val="none" w:sz="0" w:space="0" w:color="auto"/>
            <w:bottom w:val="none" w:sz="0" w:space="0" w:color="auto"/>
            <w:right w:val="none" w:sz="0" w:space="0" w:color="auto"/>
          </w:divBdr>
        </w:div>
        <w:div w:id="835148265">
          <w:marLeft w:val="640"/>
          <w:marRight w:val="0"/>
          <w:marTop w:val="0"/>
          <w:marBottom w:val="0"/>
          <w:divBdr>
            <w:top w:val="none" w:sz="0" w:space="0" w:color="auto"/>
            <w:left w:val="none" w:sz="0" w:space="0" w:color="auto"/>
            <w:bottom w:val="none" w:sz="0" w:space="0" w:color="auto"/>
            <w:right w:val="none" w:sz="0" w:space="0" w:color="auto"/>
          </w:divBdr>
        </w:div>
        <w:div w:id="1942256004">
          <w:marLeft w:val="640"/>
          <w:marRight w:val="0"/>
          <w:marTop w:val="0"/>
          <w:marBottom w:val="0"/>
          <w:divBdr>
            <w:top w:val="none" w:sz="0" w:space="0" w:color="auto"/>
            <w:left w:val="none" w:sz="0" w:space="0" w:color="auto"/>
            <w:bottom w:val="none" w:sz="0" w:space="0" w:color="auto"/>
            <w:right w:val="none" w:sz="0" w:space="0" w:color="auto"/>
          </w:divBdr>
        </w:div>
        <w:div w:id="1488403399">
          <w:marLeft w:val="640"/>
          <w:marRight w:val="0"/>
          <w:marTop w:val="0"/>
          <w:marBottom w:val="0"/>
          <w:divBdr>
            <w:top w:val="none" w:sz="0" w:space="0" w:color="auto"/>
            <w:left w:val="none" w:sz="0" w:space="0" w:color="auto"/>
            <w:bottom w:val="none" w:sz="0" w:space="0" w:color="auto"/>
            <w:right w:val="none" w:sz="0" w:space="0" w:color="auto"/>
          </w:divBdr>
        </w:div>
        <w:div w:id="1402143306">
          <w:marLeft w:val="640"/>
          <w:marRight w:val="0"/>
          <w:marTop w:val="0"/>
          <w:marBottom w:val="0"/>
          <w:divBdr>
            <w:top w:val="none" w:sz="0" w:space="0" w:color="auto"/>
            <w:left w:val="none" w:sz="0" w:space="0" w:color="auto"/>
            <w:bottom w:val="none" w:sz="0" w:space="0" w:color="auto"/>
            <w:right w:val="none" w:sz="0" w:space="0" w:color="auto"/>
          </w:divBdr>
        </w:div>
        <w:div w:id="1193154133">
          <w:marLeft w:val="640"/>
          <w:marRight w:val="0"/>
          <w:marTop w:val="0"/>
          <w:marBottom w:val="0"/>
          <w:divBdr>
            <w:top w:val="none" w:sz="0" w:space="0" w:color="auto"/>
            <w:left w:val="none" w:sz="0" w:space="0" w:color="auto"/>
            <w:bottom w:val="none" w:sz="0" w:space="0" w:color="auto"/>
            <w:right w:val="none" w:sz="0" w:space="0" w:color="auto"/>
          </w:divBdr>
        </w:div>
        <w:div w:id="1294868879">
          <w:marLeft w:val="640"/>
          <w:marRight w:val="0"/>
          <w:marTop w:val="0"/>
          <w:marBottom w:val="0"/>
          <w:divBdr>
            <w:top w:val="none" w:sz="0" w:space="0" w:color="auto"/>
            <w:left w:val="none" w:sz="0" w:space="0" w:color="auto"/>
            <w:bottom w:val="none" w:sz="0" w:space="0" w:color="auto"/>
            <w:right w:val="none" w:sz="0" w:space="0" w:color="auto"/>
          </w:divBdr>
        </w:div>
        <w:div w:id="265967103">
          <w:marLeft w:val="640"/>
          <w:marRight w:val="0"/>
          <w:marTop w:val="0"/>
          <w:marBottom w:val="0"/>
          <w:divBdr>
            <w:top w:val="none" w:sz="0" w:space="0" w:color="auto"/>
            <w:left w:val="none" w:sz="0" w:space="0" w:color="auto"/>
            <w:bottom w:val="none" w:sz="0" w:space="0" w:color="auto"/>
            <w:right w:val="none" w:sz="0" w:space="0" w:color="auto"/>
          </w:divBdr>
        </w:div>
        <w:div w:id="1081490304">
          <w:marLeft w:val="640"/>
          <w:marRight w:val="0"/>
          <w:marTop w:val="0"/>
          <w:marBottom w:val="0"/>
          <w:divBdr>
            <w:top w:val="none" w:sz="0" w:space="0" w:color="auto"/>
            <w:left w:val="none" w:sz="0" w:space="0" w:color="auto"/>
            <w:bottom w:val="none" w:sz="0" w:space="0" w:color="auto"/>
            <w:right w:val="none" w:sz="0" w:space="0" w:color="auto"/>
          </w:divBdr>
        </w:div>
        <w:div w:id="1124159585">
          <w:marLeft w:val="640"/>
          <w:marRight w:val="0"/>
          <w:marTop w:val="0"/>
          <w:marBottom w:val="0"/>
          <w:divBdr>
            <w:top w:val="none" w:sz="0" w:space="0" w:color="auto"/>
            <w:left w:val="none" w:sz="0" w:space="0" w:color="auto"/>
            <w:bottom w:val="none" w:sz="0" w:space="0" w:color="auto"/>
            <w:right w:val="none" w:sz="0" w:space="0" w:color="auto"/>
          </w:divBdr>
        </w:div>
        <w:div w:id="768814417">
          <w:marLeft w:val="640"/>
          <w:marRight w:val="0"/>
          <w:marTop w:val="0"/>
          <w:marBottom w:val="0"/>
          <w:divBdr>
            <w:top w:val="none" w:sz="0" w:space="0" w:color="auto"/>
            <w:left w:val="none" w:sz="0" w:space="0" w:color="auto"/>
            <w:bottom w:val="none" w:sz="0" w:space="0" w:color="auto"/>
            <w:right w:val="none" w:sz="0" w:space="0" w:color="auto"/>
          </w:divBdr>
        </w:div>
        <w:div w:id="514658980">
          <w:marLeft w:val="640"/>
          <w:marRight w:val="0"/>
          <w:marTop w:val="0"/>
          <w:marBottom w:val="0"/>
          <w:divBdr>
            <w:top w:val="none" w:sz="0" w:space="0" w:color="auto"/>
            <w:left w:val="none" w:sz="0" w:space="0" w:color="auto"/>
            <w:bottom w:val="none" w:sz="0" w:space="0" w:color="auto"/>
            <w:right w:val="none" w:sz="0" w:space="0" w:color="auto"/>
          </w:divBdr>
        </w:div>
        <w:div w:id="918171668">
          <w:marLeft w:val="640"/>
          <w:marRight w:val="0"/>
          <w:marTop w:val="0"/>
          <w:marBottom w:val="0"/>
          <w:divBdr>
            <w:top w:val="none" w:sz="0" w:space="0" w:color="auto"/>
            <w:left w:val="none" w:sz="0" w:space="0" w:color="auto"/>
            <w:bottom w:val="none" w:sz="0" w:space="0" w:color="auto"/>
            <w:right w:val="none" w:sz="0" w:space="0" w:color="auto"/>
          </w:divBdr>
        </w:div>
        <w:div w:id="87625307">
          <w:marLeft w:val="640"/>
          <w:marRight w:val="0"/>
          <w:marTop w:val="0"/>
          <w:marBottom w:val="0"/>
          <w:divBdr>
            <w:top w:val="none" w:sz="0" w:space="0" w:color="auto"/>
            <w:left w:val="none" w:sz="0" w:space="0" w:color="auto"/>
            <w:bottom w:val="none" w:sz="0" w:space="0" w:color="auto"/>
            <w:right w:val="none" w:sz="0" w:space="0" w:color="auto"/>
          </w:divBdr>
        </w:div>
        <w:div w:id="1249583799">
          <w:marLeft w:val="640"/>
          <w:marRight w:val="0"/>
          <w:marTop w:val="0"/>
          <w:marBottom w:val="0"/>
          <w:divBdr>
            <w:top w:val="none" w:sz="0" w:space="0" w:color="auto"/>
            <w:left w:val="none" w:sz="0" w:space="0" w:color="auto"/>
            <w:bottom w:val="none" w:sz="0" w:space="0" w:color="auto"/>
            <w:right w:val="none" w:sz="0" w:space="0" w:color="auto"/>
          </w:divBdr>
        </w:div>
        <w:div w:id="1615478378">
          <w:marLeft w:val="640"/>
          <w:marRight w:val="0"/>
          <w:marTop w:val="0"/>
          <w:marBottom w:val="0"/>
          <w:divBdr>
            <w:top w:val="none" w:sz="0" w:space="0" w:color="auto"/>
            <w:left w:val="none" w:sz="0" w:space="0" w:color="auto"/>
            <w:bottom w:val="none" w:sz="0" w:space="0" w:color="auto"/>
            <w:right w:val="none" w:sz="0" w:space="0" w:color="auto"/>
          </w:divBdr>
        </w:div>
        <w:div w:id="367412977">
          <w:marLeft w:val="640"/>
          <w:marRight w:val="0"/>
          <w:marTop w:val="0"/>
          <w:marBottom w:val="0"/>
          <w:divBdr>
            <w:top w:val="none" w:sz="0" w:space="0" w:color="auto"/>
            <w:left w:val="none" w:sz="0" w:space="0" w:color="auto"/>
            <w:bottom w:val="none" w:sz="0" w:space="0" w:color="auto"/>
            <w:right w:val="none" w:sz="0" w:space="0" w:color="auto"/>
          </w:divBdr>
        </w:div>
        <w:div w:id="612203018">
          <w:marLeft w:val="640"/>
          <w:marRight w:val="0"/>
          <w:marTop w:val="0"/>
          <w:marBottom w:val="0"/>
          <w:divBdr>
            <w:top w:val="none" w:sz="0" w:space="0" w:color="auto"/>
            <w:left w:val="none" w:sz="0" w:space="0" w:color="auto"/>
            <w:bottom w:val="none" w:sz="0" w:space="0" w:color="auto"/>
            <w:right w:val="none" w:sz="0" w:space="0" w:color="auto"/>
          </w:divBdr>
        </w:div>
      </w:divsChild>
    </w:div>
    <w:div w:id="1940914562">
      <w:bodyDiv w:val="1"/>
      <w:marLeft w:val="0"/>
      <w:marRight w:val="0"/>
      <w:marTop w:val="0"/>
      <w:marBottom w:val="0"/>
      <w:divBdr>
        <w:top w:val="none" w:sz="0" w:space="0" w:color="auto"/>
        <w:left w:val="none" w:sz="0" w:space="0" w:color="auto"/>
        <w:bottom w:val="none" w:sz="0" w:space="0" w:color="auto"/>
        <w:right w:val="none" w:sz="0" w:space="0" w:color="auto"/>
      </w:divBdr>
      <w:divsChild>
        <w:div w:id="2128038945">
          <w:marLeft w:val="640"/>
          <w:marRight w:val="0"/>
          <w:marTop w:val="0"/>
          <w:marBottom w:val="0"/>
          <w:divBdr>
            <w:top w:val="none" w:sz="0" w:space="0" w:color="auto"/>
            <w:left w:val="none" w:sz="0" w:space="0" w:color="auto"/>
            <w:bottom w:val="none" w:sz="0" w:space="0" w:color="auto"/>
            <w:right w:val="none" w:sz="0" w:space="0" w:color="auto"/>
          </w:divBdr>
        </w:div>
        <w:div w:id="862288343">
          <w:marLeft w:val="640"/>
          <w:marRight w:val="0"/>
          <w:marTop w:val="0"/>
          <w:marBottom w:val="0"/>
          <w:divBdr>
            <w:top w:val="none" w:sz="0" w:space="0" w:color="auto"/>
            <w:left w:val="none" w:sz="0" w:space="0" w:color="auto"/>
            <w:bottom w:val="none" w:sz="0" w:space="0" w:color="auto"/>
            <w:right w:val="none" w:sz="0" w:space="0" w:color="auto"/>
          </w:divBdr>
        </w:div>
        <w:div w:id="1764184994">
          <w:marLeft w:val="640"/>
          <w:marRight w:val="0"/>
          <w:marTop w:val="0"/>
          <w:marBottom w:val="0"/>
          <w:divBdr>
            <w:top w:val="none" w:sz="0" w:space="0" w:color="auto"/>
            <w:left w:val="none" w:sz="0" w:space="0" w:color="auto"/>
            <w:bottom w:val="none" w:sz="0" w:space="0" w:color="auto"/>
            <w:right w:val="none" w:sz="0" w:space="0" w:color="auto"/>
          </w:divBdr>
        </w:div>
        <w:div w:id="443814666">
          <w:marLeft w:val="640"/>
          <w:marRight w:val="0"/>
          <w:marTop w:val="0"/>
          <w:marBottom w:val="0"/>
          <w:divBdr>
            <w:top w:val="none" w:sz="0" w:space="0" w:color="auto"/>
            <w:left w:val="none" w:sz="0" w:space="0" w:color="auto"/>
            <w:bottom w:val="none" w:sz="0" w:space="0" w:color="auto"/>
            <w:right w:val="none" w:sz="0" w:space="0" w:color="auto"/>
          </w:divBdr>
        </w:div>
        <w:div w:id="1678926895">
          <w:marLeft w:val="640"/>
          <w:marRight w:val="0"/>
          <w:marTop w:val="0"/>
          <w:marBottom w:val="0"/>
          <w:divBdr>
            <w:top w:val="none" w:sz="0" w:space="0" w:color="auto"/>
            <w:left w:val="none" w:sz="0" w:space="0" w:color="auto"/>
            <w:bottom w:val="none" w:sz="0" w:space="0" w:color="auto"/>
            <w:right w:val="none" w:sz="0" w:space="0" w:color="auto"/>
          </w:divBdr>
        </w:div>
        <w:div w:id="70199595">
          <w:marLeft w:val="640"/>
          <w:marRight w:val="0"/>
          <w:marTop w:val="0"/>
          <w:marBottom w:val="0"/>
          <w:divBdr>
            <w:top w:val="none" w:sz="0" w:space="0" w:color="auto"/>
            <w:left w:val="none" w:sz="0" w:space="0" w:color="auto"/>
            <w:bottom w:val="none" w:sz="0" w:space="0" w:color="auto"/>
            <w:right w:val="none" w:sz="0" w:space="0" w:color="auto"/>
          </w:divBdr>
        </w:div>
        <w:div w:id="1986275553">
          <w:marLeft w:val="640"/>
          <w:marRight w:val="0"/>
          <w:marTop w:val="0"/>
          <w:marBottom w:val="0"/>
          <w:divBdr>
            <w:top w:val="none" w:sz="0" w:space="0" w:color="auto"/>
            <w:left w:val="none" w:sz="0" w:space="0" w:color="auto"/>
            <w:bottom w:val="none" w:sz="0" w:space="0" w:color="auto"/>
            <w:right w:val="none" w:sz="0" w:space="0" w:color="auto"/>
          </w:divBdr>
        </w:div>
        <w:div w:id="1309823028">
          <w:marLeft w:val="640"/>
          <w:marRight w:val="0"/>
          <w:marTop w:val="0"/>
          <w:marBottom w:val="0"/>
          <w:divBdr>
            <w:top w:val="none" w:sz="0" w:space="0" w:color="auto"/>
            <w:left w:val="none" w:sz="0" w:space="0" w:color="auto"/>
            <w:bottom w:val="none" w:sz="0" w:space="0" w:color="auto"/>
            <w:right w:val="none" w:sz="0" w:space="0" w:color="auto"/>
          </w:divBdr>
        </w:div>
        <w:div w:id="118500718">
          <w:marLeft w:val="640"/>
          <w:marRight w:val="0"/>
          <w:marTop w:val="0"/>
          <w:marBottom w:val="0"/>
          <w:divBdr>
            <w:top w:val="none" w:sz="0" w:space="0" w:color="auto"/>
            <w:left w:val="none" w:sz="0" w:space="0" w:color="auto"/>
            <w:bottom w:val="none" w:sz="0" w:space="0" w:color="auto"/>
            <w:right w:val="none" w:sz="0" w:space="0" w:color="auto"/>
          </w:divBdr>
        </w:div>
        <w:div w:id="1760321686">
          <w:marLeft w:val="640"/>
          <w:marRight w:val="0"/>
          <w:marTop w:val="0"/>
          <w:marBottom w:val="0"/>
          <w:divBdr>
            <w:top w:val="none" w:sz="0" w:space="0" w:color="auto"/>
            <w:left w:val="none" w:sz="0" w:space="0" w:color="auto"/>
            <w:bottom w:val="none" w:sz="0" w:space="0" w:color="auto"/>
            <w:right w:val="none" w:sz="0" w:space="0" w:color="auto"/>
          </w:divBdr>
        </w:div>
        <w:div w:id="58526587">
          <w:marLeft w:val="640"/>
          <w:marRight w:val="0"/>
          <w:marTop w:val="0"/>
          <w:marBottom w:val="0"/>
          <w:divBdr>
            <w:top w:val="none" w:sz="0" w:space="0" w:color="auto"/>
            <w:left w:val="none" w:sz="0" w:space="0" w:color="auto"/>
            <w:bottom w:val="none" w:sz="0" w:space="0" w:color="auto"/>
            <w:right w:val="none" w:sz="0" w:space="0" w:color="auto"/>
          </w:divBdr>
        </w:div>
        <w:div w:id="2106654864">
          <w:marLeft w:val="640"/>
          <w:marRight w:val="0"/>
          <w:marTop w:val="0"/>
          <w:marBottom w:val="0"/>
          <w:divBdr>
            <w:top w:val="none" w:sz="0" w:space="0" w:color="auto"/>
            <w:left w:val="none" w:sz="0" w:space="0" w:color="auto"/>
            <w:bottom w:val="none" w:sz="0" w:space="0" w:color="auto"/>
            <w:right w:val="none" w:sz="0" w:space="0" w:color="auto"/>
          </w:divBdr>
        </w:div>
        <w:div w:id="325787856">
          <w:marLeft w:val="640"/>
          <w:marRight w:val="0"/>
          <w:marTop w:val="0"/>
          <w:marBottom w:val="0"/>
          <w:divBdr>
            <w:top w:val="none" w:sz="0" w:space="0" w:color="auto"/>
            <w:left w:val="none" w:sz="0" w:space="0" w:color="auto"/>
            <w:bottom w:val="none" w:sz="0" w:space="0" w:color="auto"/>
            <w:right w:val="none" w:sz="0" w:space="0" w:color="auto"/>
          </w:divBdr>
        </w:div>
        <w:div w:id="1656183377">
          <w:marLeft w:val="640"/>
          <w:marRight w:val="0"/>
          <w:marTop w:val="0"/>
          <w:marBottom w:val="0"/>
          <w:divBdr>
            <w:top w:val="none" w:sz="0" w:space="0" w:color="auto"/>
            <w:left w:val="none" w:sz="0" w:space="0" w:color="auto"/>
            <w:bottom w:val="none" w:sz="0" w:space="0" w:color="auto"/>
            <w:right w:val="none" w:sz="0" w:space="0" w:color="auto"/>
          </w:divBdr>
        </w:div>
        <w:div w:id="1992442894">
          <w:marLeft w:val="640"/>
          <w:marRight w:val="0"/>
          <w:marTop w:val="0"/>
          <w:marBottom w:val="0"/>
          <w:divBdr>
            <w:top w:val="none" w:sz="0" w:space="0" w:color="auto"/>
            <w:left w:val="none" w:sz="0" w:space="0" w:color="auto"/>
            <w:bottom w:val="none" w:sz="0" w:space="0" w:color="auto"/>
            <w:right w:val="none" w:sz="0" w:space="0" w:color="auto"/>
          </w:divBdr>
        </w:div>
        <w:div w:id="1775513988">
          <w:marLeft w:val="640"/>
          <w:marRight w:val="0"/>
          <w:marTop w:val="0"/>
          <w:marBottom w:val="0"/>
          <w:divBdr>
            <w:top w:val="none" w:sz="0" w:space="0" w:color="auto"/>
            <w:left w:val="none" w:sz="0" w:space="0" w:color="auto"/>
            <w:bottom w:val="none" w:sz="0" w:space="0" w:color="auto"/>
            <w:right w:val="none" w:sz="0" w:space="0" w:color="auto"/>
          </w:divBdr>
        </w:div>
        <w:div w:id="970787057">
          <w:marLeft w:val="640"/>
          <w:marRight w:val="0"/>
          <w:marTop w:val="0"/>
          <w:marBottom w:val="0"/>
          <w:divBdr>
            <w:top w:val="none" w:sz="0" w:space="0" w:color="auto"/>
            <w:left w:val="none" w:sz="0" w:space="0" w:color="auto"/>
            <w:bottom w:val="none" w:sz="0" w:space="0" w:color="auto"/>
            <w:right w:val="none" w:sz="0" w:space="0" w:color="auto"/>
          </w:divBdr>
        </w:div>
        <w:div w:id="388458366">
          <w:marLeft w:val="640"/>
          <w:marRight w:val="0"/>
          <w:marTop w:val="0"/>
          <w:marBottom w:val="0"/>
          <w:divBdr>
            <w:top w:val="none" w:sz="0" w:space="0" w:color="auto"/>
            <w:left w:val="none" w:sz="0" w:space="0" w:color="auto"/>
            <w:bottom w:val="none" w:sz="0" w:space="0" w:color="auto"/>
            <w:right w:val="none" w:sz="0" w:space="0" w:color="auto"/>
          </w:divBdr>
        </w:div>
        <w:div w:id="1843813506">
          <w:marLeft w:val="640"/>
          <w:marRight w:val="0"/>
          <w:marTop w:val="0"/>
          <w:marBottom w:val="0"/>
          <w:divBdr>
            <w:top w:val="none" w:sz="0" w:space="0" w:color="auto"/>
            <w:left w:val="none" w:sz="0" w:space="0" w:color="auto"/>
            <w:bottom w:val="none" w:sz="0" w:space="0" w:color="auto"/>
            <w:right w:val="none" w:sz="0" w:space="0" w:color="auto"/>
          </w:divBdr>
        </w:div>
        <w:div w:id="2018339610">
          <w:marLeft w:val="640"/>
          <w:marRight w:val="0"/>
          <w:marTop w:val="0"/>
          <w:marBottom w:val="0"/>
          <w:divBdr>
            <w:top w:val="none" w:sz="0" w:space="0" w:color="auto"/>
            <w:left w:val="none" w:sz="0" w:space="0" w:color="auto"/>
            <w:bottom w:val="none" w:sz="0" w:space="0" w:color="auto"/>
            <w:right w:val="none" w:sz="0" w:space="0" w:color="auto"/>
          </w:divBdr>
        </w:div>
        <w:div w:id="2073037286">
          <w:marLeft w:val="640"/>
          <w:marRight w:val="0"/>
          <w:marTop w:val="0"/>
          <w:marBottom w:val="0"/>
          <w:divBdr>
            <w:top w:val="none" w:sz="0" w:space="0" w:color="auto"/>
            <w:left w:val="none" w:sz="0" w:space="0" w:color="auto"/>
            <w:bottom w:val="none" w:sz="0" w:space="0" w:color="auto"/>
            <w:right w:val="none" w:sz="0" w:space="0" w:color="auto"/>
          </w:divBdr>
        </w:div>
        <w:div w:id="1391273663">
          <w:marLeft w:val="640"/>
          <w:marRight w:val="0"/>
          <w:marTop w:val="0"/>
          <w:marBottom w:val="0"/>
          <w:divBdr>
            <w:top w:val="none" w:sz="0" w:space="0" w:color="auto"/>
            <w:left w:val="none" w:sz="0" w:space="0" w:color="auto"/>
            <w:bottom w:val="none" w:sz="0" w:space="0" w:color="auto"/>
            <w:right w:val="none" w:sz="0" w:space="0" w:color="auto"/>
          </w:divBdr>
        </w:div>
        <w:div w:id="195581283">
          <w:marLeft w:val="640"/>
          <w:marRight w:val="0"/>
          <w:marTop w:val="0"/>
          <w:marBottom w:val="0"/>
          <w:divBdr>
            <w:top w:val="none" w:sz="0" w:space="0" w:color="auto"/>
            <w:left w:val="none" w:sz="0" w:space="0" w:color="auto"/>
            <w:bottom w:val="none" w:sz="0" w:space="0" w:color="auto"/>
            <w:right w:val="none" w:sz="0" w:space="0" w:color="auto"/>
          </w:divBdr>
        </w:div>
        <w:div w:id="1375422349">
          <w:marLeft w:val="640"/>
          <w:marRight w:val="0"/>
          <w:marTop w:val="0"/>
          <w:marBottom w:val="0"/>
          <w:divBdr>
            <w:top w:val="none" w:sz="0" w:space="0" w:color="auto"/>
            <w:left w:val="none" w:sz="0" w:space="0" w:color="auto"/>
            <w:bottom w:val="none" w:sz="0" w:space="0" w:color="auto"/>
            <w:right w:val="none" w:sz="0" w:space="0" w:color="auto"/>
          </w:divBdr>
        </w:div>
        <w:div w:id="2013944609">
          <w:marLeft w:val="640"/>
          <w:marRight w:val="0"/>
          <w:marTop w:val="0"/>
          <w:marBottom w:val="0"/>
          <w:divBdr>
            <w:top w:val="none" w:sz="0" w:space="0" w:color="auto"/>
            <w:left w:val="none" w:sz="0" w:space="0" w:color="auto"/>
            <w:bottom w:val="none" w:sz="0" w:space="0" w:color="auto"/>
            <w:right w:val="none" w:sz="0" w:space="0" w:color="auto"/>
          </w:divBdr>
        </w:div>
        <w:div w:id="422075176">
          <w:marLeft w:val="640"/>
          <w:marRight w:val="0"/>
          <w:marTop w:val="0"/>
          <w:marBottom w:val="0"/>
          <w:divBdr>
            <w:top w:val="none" w:sz="0" w:space="0" w:color="auto"/>
            <w:left w:val="none" w:sz="0" w:space="0" w:color="auto"/>
            <w:bottom w:val="none" w:sz="0" w:space="0" w:color="auto"/>
            <w:right w:val="none" w:sz="0" w:space="0" w:color="auto"/>
          </w:divBdr>
        </w:div>
        <w:div w:id="611323505">
          <w:marLeft w:val="640"/>
          <w:marRight w:val="0"/>
          <w:marTop w:val="0"/>
          <w:marBottom w:val="0"/>
          <w:divBdr>
            <w:top w:val="none" w:sz="0" w:space="0" w:color="auto"/>
            <w:left w:val="none" w:sz="0" w:space="0" w:color="auto"/>
            <w:bottom w:val="none" w:sz="0" w:space="0" w:color="auto"/>
            <w:right w:val="none" w:sz="0" w:space="0" w:color="auto"/>
          </w:divBdr>
        </w:div>
        <w:div w:id="2121294835">
          <w:marLeft w:val="640"/>
          <w:marRight w:val="0"/>
          <w:marTop w:val="0"/>
          <w:marBottom w:val="0"/>
          <w:divBdr>
            <w:top w:val="none" w:sz="0" w:space="0" w:color="auto"/>
            <w:left w:val="none" w:sz="0" w:space="0" w:color="auto"/>
            <w:bottom w:val="none" w:sz="0" w:space="0" w:color="auto"/>
            <w:right w:val="none" w:sz="0" w:space="0" w:color="auto"/>
          </w:divBdr>
        </w:div>
        <w:div w:id="338386787">
          <w:marLeft w:val="640"/>
          <w:marRight w:val="0"/>
          <w:marTop w:val="0"/>
          <w:marBottom w:val="0"/>
          <w:divBdr>
            <w:top w:val="none" w:sz="0" w:space="0" w:color="auto"/>
            <w:left w:val="none" w:sz="0" w:space="0" w:color="auto"/>
            <w:bottom w:val="none" w:sz="0" w:space="0" w:color="auto"/>
            <w:right w:val="none" w:sz="0" w:space="0" w:color="auto"/>
          </w:divBdr>
        </w:div>
        <w:div w:id="250282853">
          <w:marLeft w:val="640"/>
          <w:marRight w:val="0"/>
          <w:marTop w:val="0"/>
          <w:marBottom w:val="0"/>
          <w:divBdr>
            <w:top w:val="none" w:sz="0" w:space="0" w:color="auto"/>
            <w:left w:val="none" w:sz="0" w:space="0" w:color="auto"/>
            <w:bottom w:val="none" w:sz="0" w:space="0" w:color="auto"/>
            <w:right w:val="none" w:sz="0" w:space="0" w:color="auto"/>
          </w:divBdr>
        </w:div>
        <w:div w:id="1241254136">
          <w:marLeft w:val="640"/>
          <w:marRight w:val="0"/>
          <w:marTop w:val="0"/>
          <w:marBottom w:val="0"/>
          <w:divBdr>
            <w:top w:val="none" w:sz="0" w:space="0" w:color="auto"/>
            <w:left w:val="none" w:sz="0" w:space="0" w:color="auto"/>
            <w:bottom w:val="none" w:sz="0" w:space="0" w:color="auto"/>
            <w:right w:val="none" w:sz="0" w:space="0" w:color="auto"/>
          </w:divBdr>
        </w:div>
        <w:div w:id="321472001">
          <w:marLeft w:val="640"/>
          <w:marRight w:val="0"/>
          <w:marTop w:val="0"/>
          <w:marBottom w:val="0"/>
          <w:divBdr>
            <w:top w:val="none" w:sz="0" w:space="0" w:color="auto"/>
            <w:left w:val="none" w:sz="0" w:space="0" w:color="auto"/>
            <w:bottom w:val="none" w:sz="0" w:space="0" w:color="auto"/>
            <w:right w:val="none" w:sz="0" w:space="0" w:color="auto"/>
          </w:divBdr>
        </w:div>
        <w:div w:id="979728929">
          <w:marLeft w:val="640"/>
          <w:marRight w:val="0"/>
          <w:marTop w:val="0"/>
          <w:marBottom w:val="0"/>
          <w:divBdr>
            <w:top w:val="none" w:sz="0" w:space="0" w:color="auto"/>
            <w:left w:val="none" w:sz="0" w:space="0" w:color="auto"/>
            <w:bottom w:val="none" w:sz="0" w:space="0" w:color="auto"/>
            <w:right w:val="none" w:sz="0" w:space="0" w:color="auto"/>
          </w:divBdr>
        </w:div>
        <w:div w:id="1873106590">
          <w:marLeft w:val="640"/>
          <w:marRight w:val="0"/>
          <w:marTop w:val="0"/>
          <w:marBottom w:val="0"/>
          <w:divBdr>
            <w:top w:val="none" w:sz="0" w:space="0" w:color="auto"/>
            <w:left w:val="none" w:sz="0" w:space="0" w:color="auto"/>
            <w:bottom w:val="none" w:sz="0" w:space="0" w:color="auto"/>
            <w:right w:val="none" w:sz="0" w:space="0" w:color="auto"/>
          </w:divBdr>
        </w:div>
        <w:div w:id="468134701">
          <w:marLeft w:val="640"/>
          <w:marRight w:val="0"/>
          <w:marTop w:val="0"/>
          <w:marBottom w:val="0"/>
          <w:divBdr>
            <w:top w:val="none" w:sz="0" w:space="0" w:color="auto"/>
            <w:left w:val="none" w:sz="0" w:space="0" w:color="auto"/>
            <w:bottom w:val="none" w:sz="0" w:space="0" w:color="auto"/>
            <w:right w:val="none" w:sz="0" w:space="0" w:color="auto"/>
          </w:divBdr>
        </w:div>
        <w:div w:id="2092316153">
          <w:marLeft w:val="640"/>
          <w:marRight w:val="0"/>
          <w:marTop w:val="0"/>
          <w:marBottom w:val="0"/>
          <w:divBdr>
            <w:top w:val="none" w:sz="0" w:space="0" w:color="auto"/>
            <w:left w:val="none" w:sz="0" w:space="0" w:color="auto"/>
            <w:bottom w:val="none" w:sz="0" w:space="0" w:color="auto"/>
            <w:right w:val="none" w:sz="0" w:space="0" w:color="auto"/>
          </w:divBdr>
        </w:div>
        <w:div w:id="642807318">
          <w:marLeft w:val="640"/>
          <w:marRight w:val="0"/>
          <w:marTop w:val="0"/>
          <w:marBottom w:val="0"/>
          <w:divBdr>
            <w:top w:val="none" w:sz="0" w:space="0" w:color="auto"/>
            <w:left w:val="none" w:sz="0" w:space="0" w:color="auto"/>
            <w:bottom w:val="none" w:sz="0" w:space="0" w:color="auto"/>
            <w:right w:val="none" w:sz="0" w:space="0" w:color="auto"/>
          </w:divBdr>
        </w:div>
        <w:div w:id="1687756477">
          <w:marLeft w:val="640"/>
          <w:marRight w:val="0"/>
          <w:marTop w:val="0"/>
          <w:marBottom w:val="0"/>
          <w:divBdr>
            <w:top w:val="none" w:sz="0" w:space="0" w:color="auto"/>
            <w:left w:val="none" w:sz="0" w:space="0" w:color="auto"/>
            <w:bottom w:val="none" w:sz="0" w:space="0" w:color="auto"/>
            <w:right w:val="none" w:sz="0" w:space="0" w:color="auto"/>
          </w:divBdr>
        </w:div>
        <w:div w:id="953244219">
          <w:marLeft w:val="640"/>
          <w:marRight w:val="0"/>
          <w:marTop w:val="0"/>
          <w:marBottom w:val="0"/>
          <w:divBdr>
            <w:top w:val="none" w:sz="0" w:space="0" w:color="auto"/>
            <w:left w:val="none" w:sz="0" w:space="0" w:color="auto"/>
            <w:bottom w:val="none" w:sz="0" w:space="0" w:color="auto"/>
            <w:right w:val="none" w:sz="0" w:space="0" w:color="auto"/>
          </w:divBdr>
        </w:div>
        <w:div w:id="939875535">
          <w:marLeft w:val="640"/>
          <w:marRight w:val="0"/>
          <w:marTop w:val="0"/>
          <w:marBottom w:val="0"/>
          <w:divBdr>
            <w:top w:val="none" w:sz="0" w:space="0" w:color="auto"/>
            <w:left w:val="none" w:sz="0" w:space="0" w:color="auto"/>
            <w:bottom w:val="none" w:sz="0" w:space="0" w:color="auto"/>
            <w:right w:val="none" w:sz="0" w:space="0" w:color="auto"/>
          </w:divBdr>
        </w:div>
        <w:div w:id="300963346">
          <w:marLeft w:val="640"/>
          <w:marRight w:val="0"/>
          <w:marTop w:val="0"/>
          <w:marBottom w:val="0"/>
          <w:divBdr>
            <w:top w:val="none" w:sz="0" w:space="0" w:color="auto"/>
            <w:left w:val="none" w:sz="0" w:space="0" w:color="auto"/>
            <w:bottom w:val="none" w:sz="0" w:space="0" w:color="auto"/>
            <w:right w:val="none" w:sz="0" w:space="0" w:color="auto"/>
          </w:divBdr>
        </w:div>
        <w:div w:id="459225143">
          <w:marLeft w:val="640"/>
          <w:marRight w:val="0"/>
          <w:marTop w:val="0"/>
          <w:marBottom w:val="0"/>
          <w:divBdr>
            <w:top w:val="none" w:sz="0" w:space="0" w:color="auto"/>
            <w:left w:val="none" w:sz="0" w:space="0" w:color="auto"/>
            <w:bottom w:val="none" w:sz="0" w:space="0" w:color="auto"/>
            <w:right w:val="none" w:sz="0" w:space="0" w:color="auto"/>
          </w:divBdr>
        </w:div>
        <w:div w:id="1094548795">
          <w:marLeft w:val="640"/>
          <w:marRight w:val="0"/>
          <w:marTop w:val="0"/>
          <w:marBottom w:val="0"/>
          <w:divBdr>
            <w:top w:val="none" w:sz="0" w:space="0" w:color="auto"/>
            <w:left w:val="none" w:sz="0" w:space="0" w:color="auto"/>
            <w:bottom w:val="none" w:sz="0" w:space="0" w:color="auto"/>
            <w:right w:val="none" w:sz="0" w:space="0" w:color="auto"/>
          </w:divBdr>
        </w:div>
        <w:div w:id="1758557494">
          <w:marLeft w:val="640"/>
          <w:marRight w:val="0"/>
          <w:marTop w:val="0"/>
          <w:marBottom w:val="0"/>
          <w:divBdr>
            <w:top w:val="none" w:sz="0" w:space="0" w:color="auto"/>
            <w:left w:val="none" w:sz="0" w:space="0" w:color="auto"/>
            <w:bottom w:val="none" w:sz="0" w:space="0" w:color="auto"/>
            <w:right w:val="none" w:sz="0" w:space="0" w:color="auto"/>
          </w:divBdr>
        </w:div>
        <w:div w:id="883835940">
          <w:marLeft w:val="640"/>
          <w:marRight w:val="0"/>
          <w:marTop w:val="0"/>
          <w:marBottom w:val="0"/>
          <w:divBdr>
            <w:top w:val="none" w:sz="0" w:space="0" w:color="auto"/>
            <w:left w:val="none" w:sz="0" w:space="0" w:color="auto"/>
            <w:bottom w:val="none" w:sz="0" w:space="0" w:color="auto"/>
            <w:right w:val="none" w:sz="0" w:space="0" w:color="auto"/>
          </w:divBdr>
        </w:div>
        <w:div w:id="849833976">
          <w:marLeft w:val="640"/>
          <w:marRight w:val="0"/>
          <w:marTop w:val="0"/>
          <w:marBottom w:val="0"/>
          <w:divBdr>
            <w:top w:val="none" w:sz="0" w:space="0" w:color="auto"/>
            <w:left w:val="none" w:sz="0" w:space="0" w:color="auto"/>
            <w:bottom w:val="none" w:sz="0" w:space="0" w:color="auto"/>
            <w:right w:val="none" w:sz="0" w:space="0" w:color="auto"/>
          </w:divBdr>
        </w:div>
        <w:div w:id="748190044">
          <w:marLeft w:val="640"/>
          <w:marRight w:val="0"/>
          <w:marTop w:val="0"/>
          <w:marBottom w:val="0"/>
          <w:divBdr>
            <w:top w:val="none" w:sz="0" w:space="0" w:color="auto"/>
            <w:left w:val="none" w:sz="0" w:space="0" w:color="auto"/>
            <w:bottom w:val="none" w:sz="0" w:space="0" w:color="auto"/>
            <w:right w:val="none" w:sz="0" w:space="0" w:color="auto"/>
          </w:divBdr>
        </w:div>
      </w:divsChild>
    </w:div>
    <w:div w:id="1991402409">
      <w:bodyDiv w:val="1"/>
      <w:marLeft w:val="0"/>
      <w:marRight w:val="0"/>
      <w:marTop w:val="0"/>
      <w:marBottom w:val="0"/>
      <w:divBdr>
        <w:top w:val="none" w:sz="0" w:space="0" w:color="auto"/>
        <w:left w:val="none" w:sz="0" w:space="0" w:color="auto"/>
        <w:bottom w:val="none" w:sz="0" w:space="0" w:color="auto"/>
        <w:right w:val="none" w:sz="0" w:space="0" w:color="auto"/>
      </w:divBdr>
      <w:divsChild>
        <w:div w:id="113524393">
          <w:marLeft w:val="640"/>
          <w:marRight w:val="0"/>
          <w:marTop w:val="0"/>
          <w:marBottom w:val="0"/>
          <w:divBdr>
            <w:top w:val="none" w:sz="0" w:space="0" w:color="auto"/>
            <w:left w:val="none" w:sz="0" w:space="0" w:color="auto"/>
            <w:bottom w:val="none" w:sz="0" w:space="0" w:color="auto"/>
            <w:right w:val="none" w:sz="0" w:space="0" w:color="auto"/>
          </w:divBdr>
        </w:div>
        <w:div w:id="71777062">
          <w:marLeft w:val="640"/>
          <w:marRight w:val="0"/>
          <w:marTop w:val="0"/>
          <w:marBottom w:val="0"/>
          <w:divBdr>
            <w:top w:val="none" w:sz="0" w:space="0" w:color="auto"/>
            <w:left w:val="none" w:sz="0" w:space="0" w:color="auto"/>
            <w:bottom w:val="none" w:sz="0" w:space="0" w:color="auto"/>
            <w:right w:val="none" w:sz="0" w:space="0" w:color="auto"/>
          </w:divBdr>
        </w:div>
        <w:div w:id="701898381">
          <w:marLeft w:val="640"/>
          <w:marRight w:val="0"/>
          <w:marTop w:val="0"/>
          <w:marBottom w:val="0"/>
          <w:divBdr>
            <w:top w:val="none" w:sz="0" w:space="0" w:color="auto"/>
            <w:left w:val="none" w:sz="0" w:space="0" w:color="auto"/>
            <w:bottom w:val="none" w:sz="0" w:space="0" w:color="auto"/>
            <w:right w:val="none" w:sz="0" w:space="0" w:color="auto"/>
          </w:divBdr>
        </w:div>
        <w:div w:id="288822670">
          <w:marLeft w:val="640"/>
          <w:marRight w:val="0"/>
          <w:marTop w:val="0"/>
          <w:marBottom w:val="0"/>
          <w:divBdr>
            <w:top w:val="none" w:sz="0" w:space="0" w:color="auto"/>
            <w:left w:val="none" w:sz="0" w:space="0" w:color="auto"/>
            <w:bottom w:val="none" w:sz="0" w:space="0" w:color="auto"/>
            <w:right w:val="none" w:sz="0" w:space="0" w:color="auto"/>
          </w:divBdr>
        </w:div>
        <w:div w:id="1942059070">
          <w:marLeft w:val="640"/>
          <w:marRight w:val="0"/>
          <w:marTop w:val="0"/>
          <w:marBottom w:val="0"/>
          <w:divBdr>
            <w:top w:val="none" w:sz="0" w:space="0" w:color="auto"/>
            <w:left w:val="none" w:sz="0" w:space="0" w:color="auto"/>
            <w:bottom w:val="none" w:sz="0" w:space="0" w:color="auto"/>
            <w:right w:val="none" w:sz="0" w:space="0" w:color="auto"/>
          </w:divBdr>
        </w:div>
        <w:div w:id="356125183">
          <w:marLeft w:val="640"/>
          <w:marRight w:val="0"/>
          <w:marTop w:val="0"/>
          <w:marBottom w:val="0"/>
          <w:divBdr>
            <w:top w:val="none" w:sz="0" w:space="0" w:color="auto"/>
            <w:left w:val="none" w:sz="0" w:space="0" w:color="auto"/>
            <w:bottom w:val="none" w:sz="0" w:space="0" w:color="auto"/>
            <w:right w:val="none" w:sz="0" w:space="0" w:color="auto"/>
          </w:divBdr>
        </w:div>
        <w:div w:id="324280446">
          <w:marLeft w:val="640"/>
          <w:marRight w:val="0"/>
          <w:marTop w:val="0"/>
          <w:marBottom w:val="0"/>
          <w:divBdr>
            <w:top w:val="none" w:sz="0" w:space="0" w:color="auto"/>
            <w:left w:val="none" w:sz="0" w:space="0" w:color="auto"/>
            <w:bottom w:val="none" w:sz="0" w:space="0" w:color="auto"/>
            <w:right w:val="none" w:sz="0" w:space="0" w:color="auto"/>
          </w:divBdr>
        </w:div>
        <w:div w:id="636226728">
          <w:marLeft w:val="640"/>
          <w:marRight w:val="0"/>
          <w:marTop w:val="0"/>
          <w:marBottom w:val="0"/>
          <w:divBdr>
            <w:top w:val="none" w:sz="0" w:space="0" w:color="auto"/>
            <w:left w:val="none" w:sz="0" w:space="0" w:color="auto"/>
            <w:bottom w:val="none" w:sz="0" w:space="0" w:color="auto"/>
            <w:right w:val="none" w:sz="0" w:space="0" w:color="auto"/>
          </w:divBdr>
        </w:div>
        <w:div w:id="332418956">
          <w:marLeft w:val="640"/>
          <w:marRight w:val="0"/>
          <w:marTop w:val="0"/>
          <w:marBottom w:val="0"/>
          <w:divBdr>
            <w:top w:val="none" w:sz="0" w:space="0" w:color="auto"/>
            <w:left w:val="none" w:sz="0" w:space="0" w:color="auto"/>
            <w:bottom w:val="none" w:sz="0" w:space="0" w:color="auto"/>
            <w:right w:val="none" w:sz="0" w:space="0" w:color="auto"/>
          </w:divBdr>
        </w:div>
        <w:div w:id="1211382515">
          <w:marLeft w:val="640"/>
          <w:marRight w:val="0"/>
          <w:marTop w:val="0"/>
          <w:marBottom w:val="0"/>
          <w:divBdr>
            <w:top w:val="none" w:sz="0" w:space="0" w:color="auto"/>
            <w:left w:val="none" w:sz="0" w:space="0" w:color="auto"/>
            <w:bottom w:val="none" w:sz="0" w:space="0" w:color="auto"/>
            <w:right w:val="none" w:sz="0" w:space="0" w:color="auto"/>
          </w:divBdr>
        </w:div>
        <w:div w:id="306477348">
          <w:marLeft w:val="640"/>
          <w:marRight w:val="0"/>
          <w:marTop w:val="0"/>
          <w:marBottom w:val="0"/>
          <w:divBdr>
            <w:top w:val="none" w:sz="0" w:space="0" w:color="auto"/>
            <w:left w:val="none" w:sz="0" w:space="0" w:color="auto"/>
            <w:bottom w:val="none" w:sz="0" w:space="0" w:color="auto"/>
            <w:right w:val="none" w:sz="0" w:space="0" w:color="auto"/>
          </w:divBdr>
        </w:div>
        <w:div w:id="162358710">
          <w:marLeft w:val="640"/>
          <w:marRight w:val="0"/>
          <w:marTop w:val="0"/>
          <w:marBottom w:val="0"/>
          <w:divBdr>
            <w:top w:val="none" w:sz="0" w:space="0" w:color="auto"/>
            <w:left w:val="none" w:sz="0" w:space="0" w:color="auto"/>
            <w:bottom w:val="none" w:sz="0" w:space="0" w:color="auto"/>
            <w:right w:val="none" w:sz="0" w:space="0" w:color="auto"/>
          </w:divBdr>
        </w:div>
        <w:div w:id="392429574">
          <w:marLeft w:val="640"/>
          <w:marRight w:val="0"/>
          <w:marTop w:val="0"/>
          <w:marBottom w:val="0"/>
          <w:divBdr>
            <w:top w:val="none" w:sz="0" w:space="0" w:color="auto"/>
            <w:left w:val="none" w:sz="0" w:space="0" w:color="auto"/>
            <w:bottom w:val="none" w:sz="0" w:space="0" w:color="auto"/>
            <w:right w:val="none" w:sz="0" w:space="0" w:color="auto"/>
          </w:divBdr>
        </w:div>
        <w:div w:id="1825924133">
          <w:marLeft w:val="640"/>
          <w:marRight w:val="0"/>
          <w:marTop w:val="0"/>
          <w:marBottom w:val="0"/>
          <w:divBdr>
            <w:top w:val="none" w:sz="0" w:space="0" w:color="auto"/>
            <w:left w:val="none" w:sz="0" w:space="0" w:color="auto"/>
            <w:bottom w:val="none" w:sz="0" w:space="0" w:color="auto"/>
            <w:right w:val="none" w:sz="0" w:space="0" w:color="auto"/>
          </w:divBdr>
        </w:div>
        <w:div w:id="2131315944">
          <w:marLeft w:val="640"/>
          <w:marRight w:val="0"/>
          <w:marTop w:val="0"/>
          <w:marBottom w:val="0"/>
          <w:divBdr>
            <w:top w:val="none" w:sz="0" w:space="0" w:color="auto"/>
            <w:left w:val="none" w:sz="0" w:space="0" w:color="auto"/>
            <w:bottom w:val="none" w:sz="0" w:space="0" w:color="auto"/>
            <w:right w:val="none" w:sz="0" w:space="0" w:color="auto"/>
          </w:divBdr>
        </w:div>
        <w:div w:id="159396088">
          <w:marLeft w:val="640"/>
          <w:marRight w:val="0"/>
          <w:marTop w:val="0"/>
          <w:marBottom w:val="0"/>
          <w:divBdr>
            <w:top w:val="none" w:sz="0" w:space="0" w:color="auto"/>
            <w:left w:val="none" w:sz="0" w:space="0" w:color="auto"/>
            <w:bottom w:val="none" w:sz="0" w:space="0" w:color="auto"/>
            <w:right w:val="none" w:sz="0" w:space="0" w:color="auto"/>
          </w:divBdr>
        </w:div>
        <w:div w:id="813985256">
          <w:marLeft w:val="640"/>
          <w:marRight w:val="0"/>
          <w:marTop w:val="0"/>
          <w:marBottom w:val="0"/>
          <w:divBdr>
            <w:top w:val="none" w:sz="0" w:space="0" w:color="auto"/>
            <w:left w:val="none" w:sz="0" w:space="0" w:color="auto"/>
            <w:bottom w:val="none" w:sz="0" w:space="0" w:color="auto"/>
            <w:right w:val="none" w:sz="0" w:space="0" w:color="auto"/>
          </w:divBdr>
        </w:div>
        <w:div w:id="165438032">
          <w:marLeft w:val="640"/>
          <w:marRight w:val="0"/>
          <w:marTop w:val="0"/>
          <w:marBottom w:val="0"/>
          <w:divBdr>
            <w:top w:val="none" w:sz="0" w:space="0" w:color="auto"/>
            <w:left w:val="none" w:sz="0" w:space="0" w:color="auto"/>
            <w:bottom w:val="none" w:sz="0" w:space="0" w:color="auto"/>
            <w:right w:val="none" w:sz="0" w:space="0" w:color="auto"/>
          </w:divBdr>
        </w:div>
        <w:div w:id="909578906">
          <w:marLeft w:val="640"/>
          <w:marRight w:val="0"/>
          <w:marTop w:val="0"/>
          <w:marBottom w:val="0"/>
          <w:divBdr>
            <w:top w:val="none" w:sz="0" w:space="0" w:color="auto"/>
            <w:left w:val="none" w:sz="0" w:space="0" w:color="auto"/>
            <w:bottom w:val="none" w:sz="0" w:space="0" w:color="auto"/>
            <w:right w:val="none" w:sz="0" w:space="0" w:color="auto"/>
          </w:divBdr>
        </w:div>
        <w:div w:id="764690577">
          <w:marLeft w:val="640"/>
          <w:marRight w:val="0"/>
          <w:marTop w:val="0"/>
          <w:marBottom w:val="0"/>
          <w:divBdr>
            <w:top w:val="none" w:sz="0" w:space="0" w:color="auto"/>
            <w:left w:val="none" w:sz="0" w:space="0" w:color="auto"/>
            <w:bottom w:val="none" w:sz="0" w:space="0" w:color="auto"/>
            <w:right w:val="none" w:sz="0" w:space="0" w:color="auto"/>
          </w:divBdr>
        </w:div>
        <w:div w:id="164173481">
          <w:marLeft w:val="640"/>
          <w:marRight w:val="0"/>
          <w:marTop w:val="0"/>
          <w:marBottom w:val="0"/>
          <w:divBdr>
            <w:top w:val="none" w:sz="0" w:space="0" w:color="auto"/>
            <w:left w:val="none" w:sz="0" w:space="0" w:color="auto"/>
            <w:bottom w:val="none" w:sz="0" w:space="0" w:color="auto"/>
            <w:right w:val="none" w:sz="0" w:space="0" w:color="auto"/>
          </w:divBdr>
        </w:div>
        <w:div w:id="1847789912">
          <w:marLeft w:val="640"/>
          <w:marRight w:val="0"/>
          <w:marTop w:val="0"/>
          <w:marBottom w:val="0"/>
          <w:divBdr>
            <w:top w:val="none" w:sz="0" w:space="0" w:color="auto"/>
            <w:left w:val="none" w:sz="0" w:space="0" w:color="auto"/>
            <w:bottom w:val="none" w:sz="0" w:space="0" w:color="auto"/>
            <w:right w:val="none" w:sz="0" w:space="0" w:color="auto"/>
          </w:divBdr>
        </w:div>
        <w:div w:id="2121098745">
          <w:marLeft w:val="640"/>
          <w:marRight w:val="0"/>
          <w:marTop w:val="0"/>
          <w:marBottom w:val="0"/>
          <w:divBdr>
            <w:top w:val="none" w:sz="0" w:space="0" w:color="auto"/>
            <w:left w:val="none" w:sz="0" w:space="0" w:color="auto"/>
            <w:bottom w:val="none" w:sz="0" w:space="0" w:color="auto"/>
            <w:right w:val="none" w:sz="0" w:space="0" w:color="auto"/>
          </w:divBdr>
        </w:div>
        <w:div w:id="392431339">
          <w:marLeft w:val="640"/>
          <w:marRight w:val="0"/>
          <w:marTop w:val="0"/>
          <w:marBottom w:val="0"/>
          <w:divBdr>
            <w:top w:val="none" w:sz="0" w:space="0" w:color="auto"/>
            <w:left w:val="none" w:sz="0" w:space="0" w:color="auto"/>
            <w:bottom w:val="none" w:sz="0" w:space="0" w:color="auto"/>
            <w:right w:val="none" w:sz="0" w:space="0" w:color="auto"/>
          </w:divBdr>
        </w:div>
        <w:div w:id="1988897168">
          <w:marLeft w:val="640"/>
          <w:marRight w:val="0"/>
          <w:marTop w:val="0"/>
          <w:marBottom w:val="0"/>
          <w:divBdr>
            <w:top w:val="none" w:sz="0" w:space="0" w:color="auto"/>
            <w:left w:val="none" w:sz="0" w:space="0" w:color="auto"/>
            <w:bottom w:val="none" w:sz="0" w:space="0" w:color="auto"/>
            <w:right w:val="none" w:sz="0" w:space="0" w:color="auto"/>
          </w:divBdr>
        </w:div>
        <w:div w:id="512231483">
          <w:marLeft w:val="640"/>
          <w:marRight w:val="0"/>
          <w:marTop w:val="0"/>
          <w:marBottom w:val="0"/>
          <w:divBdr>
            <w:top w:val="none" w:sz="0" w:space="0" w:color="auto"/>
            <w:left w:val="none" w:sz="0" w:space="0" w:color="auto"/>
            <w:bottom w:val="none" w:sz="0" w:space="0" w:color="auto"/>
            <w:right w:val="none" w:sz="0" w:space="0" w:color="auto"/>
          </w:divBdr>
        </w:div>
        <w:div w:id="1291280395">
          <w:marLeft w:val="640"/>
          <w:marRight w:val="0"/>
          <w:marTop w:val="0"/>
          <w:marBottom w:val="0"/>
          <w:divBdr>
            <w:top w:val="none" w:sz="0" w:space="0" w:color="auto"/>
            <w:left w:val="none" w:sz="0" w:space="0" w:color="auto"/>
            <w:bottom w:val="none" w:sz="0" w:space="0" w:color="auto"/>
            <w:right w:val="none" w:sz="0" w:space="0" w:color="auto"/>
          </w:divBdr>
        </w:div>
        <w:div w:id="461921628">
          <w:marLeft w:val="640"/>
          <w:marRight w:val="0"/>
          <w:marTop w:val="0"/>
          <w:marBottom w:val="0"/>
          <w:divBdr>
            <w:top w:val="none" w:sz="0" w:space="0" w:color="auto"/>
            <w:left w:val="none" w:sz="0" w:space="0" w:color="auto"/>
            <w:bottom w:val="none" w:sz="0" w:space="0" w:color="auto"/>
            <w:right w:val="none" w:sz="0" w:space="0" w:color="auto"/>
          </w:divBdr>
        </w:div>
        <w:div w:id="706761948">
          <w:marLeft w:val="640"/>
          <w:marRight w:val="0"/>
          <w:marTop w:val="0"/>
          <w:marBottom w:val="0"/>
          <w:divBdr>
            <w:top w:val="none" w:sz="0" w:space="0" w:color="auto"/>
            <w:left w:val="none" w:sz="0" w:space="0" w:color="auto"/>
            <w:bottom w:val="none" w:sz="0" w:space="0" w:color="auto"/>
            <w:right w:val="none" w:sz="0" w:space="0" w:color="auto"/>
          </w:divBdr>
        </w:div>
        <w:div w:id="741223848">
          <w:marLeft w:val="640"/>
          <w:marRight w:val="0"/>
          <w:marTop w:val="0"/>
          <w:marBottom w:val="0"/>
          <w:divBdr>
            <w:top w:val="none" w:sz="0" w:space="0" w:color="auto"/>
            <w:left w:val="none" w:sz="0" w:space="0" w:color="auto"/>
            <w:bottom w:val="none" w:sz="0" w:space="0" w:color="auto"/>
            <w:right w:val="none" w:sz="0" w:space="0" w:color="auto"/>
          </w:divBdr>
        </w:div>
        <w:div w:id="194315246">
          <w:marLeft w:val="640"/>
          <w:marRight w:val="0"/>
          <w:marTop w:val="0"/>
          <w:marBottom w:val="0"/>
          <w:divBdr>
            <w:top w:val="none" w:sz="0" w:space="0" w:color="auto"/>
            <w:left w:val="none" w:sz="0" w:space="0" w:color="auto"/>
            <w:bottom w:val="none" w:sz="0" w:space="0" w:color="auto"/>
            <w:right w:val="none" w:sz="0" w:space="0" w:color="auto"/>
          </w:divBdr>
        </w:div>
        <w:div w:id="1399211722">
          <w:marLeft w:val="640"/>
          <w:marRight w:val="0"/>
          <w:marTop w:val="0"/>
          <w:marBottom w:val="0"/>
          <w:divBdr>
            <w:top w:val="none" w:sz="0" w:space="0" w:color="auto"/>
            <w:left w:val="none" w:sz="0" w:space="0" w:color="auto"/>
            <w:bottom w:val="none" w:sz="0" w:space="0" w:color="auto"/>
            <w:right w:val="none" w:sz="0" w:space="0" w:color="auto"/>
          </w:divBdr>
        </w:div>
        <w:div w:id="1106541364">
          <w:marLeft w:val="640"/>
          <w:marRight w:val="0"/>
          <w:marTop w:val="0"/>
          <w:marBottom w:val="0"/>
          <w:divBdr>
            <w:top w:val="none" w:sz="0" w:space="0" w:color="auto"/>
            <w:left w:val="none" w:sz="0" w:space="0" w:color="auto"/>
            <w:bottom w:val="none" w:sz="0" w:space="0" w:color="auto"/>
            <w:right w:val="none" w:sz="0" w:space="0" w:color="auto"/>
          </w:divBdr>
        </w:div>
        <w:div w:id="766583250">
          <w:marLeft w:val="640"/>
          <w:marRight w:val="0"/>
          <w:marTop w:val="0"/>
          <w:marBottom w:val="0"/>
          <w:divBdr>
            <w:top w:val="none" w:sz="0" w:space="0" w:color="auto"/>
            <w:left w:val="none" w:sz="0" w:space="0" w:color="auto"/>
            <w:bottom w:val="none" w:sz="0" w:space="0" w:color="auto"/>
            <w:right w:val="none" w:sz="0" w:space="0" w:color="auto"/>
          </w:divBdr>
        </w:div>
        <w:div w:id="2055495848">
          <w:marLeft w:val="640"/>
          <w:marRight w:val="0"/>
          <w:marTop w:val="0"/>
          <w:marBottom w:val="0"/>
          <w:divBdr>
            <w:top w:val="none" w:sz="0" w:space="0" w:color="auto"/>
            <w:left w:val="none" w:sz="0" w:space="0" w:color="auto"/>
            <w:bottom w:val="none" w:sz="0" w:space="0" w:color="auto"/>
            <w:right w:val="none" w:sz="0" w:space="0" w:color="auto"/>
          </w:divBdr>
        </w:div>
        <w:div w:id="936132971">
          <w:marLeft w:val="640"/>
          <w:marRight w:val="0"/>
          <w:marTop w:val="0"/>
          <w:marBottom w:val="0"/>
          <w:divBdr>
            <w:top w:val="none" w:sz="0" w:space="0" w:color="auto"/>
            <w:left w:val="none" w:sz="0" w:space="0" w:color="auto"/>
            <w:bottom w:val="none" w:sz="0" w:space="0" w:color="auto"/>
            <w:right w:val="none" w:sz="0" w:space="0" w:color="auto"/>
          </w:divBdr>
        </w:div>
        <w:div w:id="1119644756">
          <w:marLeft w:val="640"/>
          <w:marRight w:val="0"/>
          <w:marTop w:val="0"/>
          <w:marBottom w:val="0"/>
          <w:divBdr>
            <w:top w:val="none" w:sz="0" w:space="0" w:color="auto"/>
            <w:left w:val="none" w:sz="0" w:space="0" w:color="auto"/>
            <w:bottom w:val="none" w:sz="0" w:space="0" w:color="auto"/>
            <w:right w:val="none" w:sz="0" w:space="0" w:color="auto"/>
          </w:divBdr>
        </w:div>
        <w:div w:id="216670963">
          <w:marLeft w:val="640"/>
          <w:marRight w:val="0"/>
          <w:marTop w:val="0"/>
          <w:marBottom w:val="0"/>
          <w:divBdr>
            <w:top w:val="none" w:sz="0" w:space="0" w:color="auto"/>
            <w:left w:val="none" w:sz="0" w:space="0" w:color="auto"/>
            <w:bottom w:val="none" w:sz="0" w:space="0" w:color="auto"/>
            <w:right w:val="none" w:sz="0" w:space="0" w:color="auto"/>
          </w:divBdr>
        </w:div>
        <w:div w:id="1625650216">
          <w:marLeft w:val="640"/>
          <w:marRight w:val="0"/>
          <w:marTop w:val="0"/>
          <w:marBottom w:val="0"/>
          <w:divBdr>
            <w:top w:val="none" w:sz="0" w:space="0" w:color="auto"/>
            <w:left w:val="none" w:sz="0" w:space="0" w:color="auto"/>
            <w:bottom w:val="none" w:sz="0" w:space="0" w:color="auto"/>
            <w:right w:val="none" w:sz="0" w:space="0" w:color="auto"/>
          </w:divBdr>
        </w:div>
        <w:div w:id="1398630406">
          <w:marLeft w:val="640"/>
          <w:marRight w:val="0"/>
          <w:marTop w:val="0"/>
          <w:marBottom w:val="0"/>
          <w:divBdr>
            <w:top w:val="none" w:sz="0" w:space="0" w:color="auto"/>
            <w:left w:val="none" w:sz="0" w:space="0" w:color="auto"/>
            <w:bottom w:val="none" w:sz="0" w:space="0" w:color="auto"/>
            <w:right w:val="none" w:sz="0" w:space="0" w:color="auto"/>
          </w:divBdr>
        </w:div>
        <w:div w:id="1647273430">
          <w:marLeft w:val="640"/>
          <w:marRight w:val="0"/>
          <w:marTop w:val="0"/>
          <w:marBottom w:val="0"/>
          <w:divBdr>
            <w:top w:val="none" w:sz="0" w:space="0" w:color="auto"/>
            <w:left w:val="none" w:sz="0" w:space="0" w:color="auto"/>
            <w:bottom w:val="none" w:sz="0" w:space="0" w:color="auto"/>
            <w:right w:val="none" w:sz="0" w:space="0" w:color="auto"/>
          </w:divBdr>
        </w:div>
        <w:div w:id="1820074868">
          <w:marLeft w:val="640"/>
          <w:marRight w:val="0"/>
          <w:marTop w:val="0"/>
          <w:marBottom w:val="0"/>
          <w:divBdr>
            <w:top w:val="none" w:sz="0" w:space="0" w:color="auto"/>
            <w:left w:val="none" w:sz="0" w:space="0" w:color="auto"/>
            <w:bottom w:val="none" w:sz="0" w:space="0" w:color="auto"/>
            <w:right w:val="none" w:sz="0" w:space="0" w:color="auto"/>
          </w:divBdr>
        </w:div>
        <w:div w:id="572542454">
          <w:marLeft w:val="640"/>
          <w:marRight w:val="0"/>
          <w:marTop w:val="0"/>
          <w:marBottom w:val="0"/>
          <w:divBdr>
            <w:top w:val="none" w:sz="0" w:space="0" w:color="auto"/>
            <w:left w:val="none" w:sz="0" w:space="0" w:color="auto"/>
            <w:bottom w:val="none" w:sz="0" w:space="0" w:color="auto"/>
            <w:right w:val="none" w:sz="0" w:space="0" w:color="auto"/>
          </w:divBdr>
        </w:div>
        <w:div w:id="2059470718">
          <w:marLeft w:val="640"/>
          <w:marRight w:val="0"/>
          <w:marTop w:val="0"/>
          <w:marBottom w:val="0"/>
          <w:divBdr>
            <w:top w:val="none" w:sz="0" w:space="0" w:color="auto"/>
            <w:left w:val="none" w:sz="0" w:space="0" w:color="auto"/>
            <w:bottom w:val="none" w:sz="0" w:space="0" w:color="auto"/>
            <w:right w:val="none" w:sz="0" w:space="0" w:color="auto"/>
          </w:divBdr>
        </w:div>
        <w:div w:id="2053267773">
          <w:marLeft w:val="640"/>
          <w:marRight w:val="0"/>
          <w:marTop w:val="0"/>
          <w:marBottom w:val="0"/>
          <w:divBdr>
            <w:top w:val="none" w:sz="0" w:space="0" w:color="auto"/>
            <w:left w:val="none" w:sz="0" w:space="0" w:color="auto"/>
            <w:bottom w:val="none" w:sz="0" w:space="0" w:color="auto"/>
            <w:right w:val="none" w:sz="0" w:space="0" w:color="auto"/>
          </w:divBdr>
        </w:div>
        <w:div w:id="372080502">
          <w:marLeft w:val="640"/>
          <w:marRight w:val="0"/>
          <w:marTop w:val="0"/>
          <w:marBottom w:val="0"/>
          <w:divBdr>
            <w:top w:val="none" w:sz="0" w:space="0" w:color="auto"/>
            <w:left w:val="none" w:sz="0" w:space="0" w:color="auto"/>
            <w:bottom w:val="none" w:sz="0" w:space="0" w:color="auto"/>
            <w:right w:val="none" w:sz="0" w:space="0" w:color="auto"/>
          </w:divBdr>
        </w:div>
        <w:div w:id="78529352">
          <w:marLeft w:val="640"/>
          <w:marRight w:val="0"/>
          <w:marTop w:val="0"/>
          <w:marBottom w:val="0"/>
          <w:divBdr>
            <w:top w:val="none" w:sz="0" w:space="0" w:color="auto"/>
            <w:left w:val="none" w:sz="0" w:space="0" w:color="auto"/>
            <w:bottom w:val="none" w:sz="0" w:space="0" w:color="auto"/>
            <w:right w:val="none" w:sz="0" w:space="0" w:color="auto"/>
          </w:divBdr>
        </w:div>
        <w:div w:id="1105348309">
          <w:marLeft w:val="640"/>
          <w:marRight w:val="0"/>
          <w:marTop w:val="0"/>
          <w:marBottom w:val="0"/>
          <w:divBdr>
            <w:top w:val="none" w:sz="0" w:space="0" w:color="auto"/>
            <w:left w:val="none" w:sz="0" w:space="0" w:color="auto"/>
            <w:bottom w:val="none" w:sz="0" w:space="0" w:color="auto"/>
            <w:right w:val="none" w:sz="0" w:space="0" w:color="auto"/>
          </w:divBdr>
        </w:div>
        <w:div w:id="1905994423">
          <w:marLeft w:val="640"/>
          <w:marRight w:val="0"/>
          <w:marTop w:val="0"/>
          <w:marBottom w:val="0"/>
          <w:divBdr>
            <w:top w:val="none" w:sz="0" w:space="0" w:color="auto"/>
            <w:left w:val="none" w:sz="0" w:space="0" w:color="auto"/>
            <w:bottom w:val="none" w:sz="0" w:space="0" w:color="auto"/>
            <w:right w:val="none" w:sz="0" w:space="0" w:color="auto"/>
          </w:divBdr>
        </w:div>
        <w:div w:id="832768042">
          <w:marLeft w:val="640"/>
          <w:marRight w:val="0"/>
          <w:marTop w:val="0"/>
          <w:marBottom w:val="0"/>
          <w:divBdr>
            <w:top w:val="none" w:sz="0" w:space="0" w:color="auto"/>
            <w:left w:val="none" w:sz="0" w:space="0" w:color="auto"/>
            <w:bottom w:val="none" w:sz="0" w:space="0" w:color="auto"/>
            <w:right w:val="none" w:sz="0" w:space="0" w:color="auto"/>
          </w:divBdr>
        </w:div>
        <w:div w:id="1304893423">
          <w:marLeft w:val="640"/>
          <w:marRight w:val="0"/>
          <w:marTop w:val="0"/>
          <w:marBottom w:val="0"/>
          <w:divBdr>
            <w:top w:val="none" w:sz="0" w:space="0" w:color="auto"/>
            <w:left w:val="none" w:sz="0" w:space="0" w:color="auto"/>
            <w:bottom w:val="none" w:sz="0" w:space="0" w:color="auto"/>
            <w:right w:val="none" w:sz="0" w:space="0" w:color="auto"/>
          </w:divBdr>
        </w:div>
        <w:div w:id="942687886">
          <w:marLeft w:val="640"/>
          <w:marRight w:val="0"/>
          <w:marTop w:val="0"/>
          <w:marBottom w:val="0"/>
          <w:divBdr>
            <w:top w:val="none" w:sz="0" w:space="0" w:color="auto"/>
            <w:left w:val="none" w:sz="0" w:space="0" w:color="auto"/>
            <w:bottom w:val="none" w:sz="0" w:space="0" w:color="auto"/>
            <w:right w:val="none" w:sz="0" w:space="0" w:color="auto"/>
          </w:divBdr>
        </w:div>
        <w:div w:id="1399549863">
          <w:marLeft w:val="640"/>
          <w:marRight w:val="0"/>
          <w:marTop w:val="0"/>
          <w:marBottom w:val="0"/>
          <w:divBdr>
            <w:top w:val="none" w:sz="0" w:space="0" w:color="auto"/>
            <w:left w:val="none" w:sz="0" w:space="0" w:color="auto"/>
            <w:bottom w:val="none" w:sz="0" w:space="0" w:color="auto"/>
            <w:right w:val="none" w:sz="0" w:space="0" w:color="auto"/>
          </w:divBdr>
        </w:div>
      </w:divsChild>
    </w:div>
    <w:div w:id="2025203437">
      <w:bodyDiv w:val="1"/>
      <w:marLeft w:val="0"/>
      <w:marRight w:val="0"/>
      <w:marTop w:val="0"/>
      <w:marBottom w:val="0"/>
      <w:divBdr>
        <w:top w:val="none" w:sz="0" w:space="0" w:color="auto"/>
        <w:left w:val="none" w:sz="0" w:space="0" w:color="auto"/>
        <w:bottom w:val="none" w:sz="0" w:space="0" w:color="auto"/>
        <w:right w:val="none" w:sz="0" w:space="0" w:color="auto"/>
      </w:divBdr>
      <w:divsChild>
        <w:div w:id="1905526864">
          <w:marLeft w:val="640"/>
          <w:marRight w:val="0"/>
          <w:marTop w:val="0"/>
          <w:marBottom w:val="0"/>
          <w:divBdr>
            <w:top w:val="none" w:sz="0" w:space="0" w:color="auto"/>
            <w:left w:val="none" w:sz="0" w:space="0" w:color="auto"/>
            <w:bottom w:val="none" w:sz="0" w:space="0" w:color="auto"/>
            <w:right w:val="none" w:sz="0" w:space="0" w:color="auto"/>
          </w:divBdr>
        </w:div>
        <w:div w:id="1861115840">
          <w:marLeft w:val="640"/>
          <w:marRight w:val="0"/>
          <w:marTop w:val="0"/>
          <w:marBottom w:val="0"/>
          <w:divBdr>
            <w:top w:val="none" w:sz="0" w:space="0" w:color="auto"/>
            <w:left w:val="none" w:sz="0" w:space="0" w:color="auto"/>
            <w:bottom w:val="none" w:sz="0" w:space="0" w:color="auto"/>
            <w:right w:val="none" w:sz="0" w:space="0" w:color="auto"/>
          </w:divBdr>
        </w:div>
        <w:div w:id="2083521029">
          <w:marLeft w:val="640"/>
          <w:marRight w:val="0"/>
          <w:marTop w:val="0"/>
          <w:marBottom w:val="0"/>
          <w:divBdr>
            <w:top w:val="none" w:sz="0" w:space="0" w:color="auto"/>
            <w:left w:val="none" w:sz="0" w:space="0" w:color="auto"/>
            <w:bottom w:val="none" w:sz="0" w:space="0" w:color="auto"/>
            <w:right w:val="none" w:sz="0" w:space="0" w:color="auto"/>
          </w:divBdr>
        </w:div>
        <w:div w:id="257174643">
          <w:marLeft w:val="640"/>
          <w:marRight w:val="0"/>
          <w:marTop w:val="0"/>
          <w:marBottom w:val="0"/>
          <w:divBdr>
            <w:top w:val="none" w:sz="0" w:space="0" w:color="auto"/>
            <w:left w:val="none" w:sz="0" w:space="0" w:color="auto"/>
            <w:bottom w:val="none" w:sz="0" w:space="0" w:color="auto"/>
            <w:right w:val="none" w:sz="0" w:space="0" w:color="auto"/>
          </w:divBdr>
        </w:div>
        <w:div w:id="1209143931">
          <w:marLeft w:val="640"/>
          <w:marRight w:val="0"/>
          <w:marTop w:val="0"/>
          <w:marBottom w:val="0"/>
          <w:divBdr>
            <w:top w:val="none" w:sz="0" w:space="0" w:color="auto"/>
            <w:left w:val="none" w:sz="0" w:space="0" w:color="auto"/>
            <w:bottom w:val="none" w:sz="0" w:space="0" w:color="auto"/>
            <w:right w:val="none" w:sz="0" w:space="0" w:color="auto"/>
          </w:divBdr>
        </w:div>
        <w:div w:id="382022239">
          <w:marLeft w:val="640"/>
          <w:marRight w:val="0"/>
          <w:marTop w:val="0"/>
          <w:marBottom w:val="0"/>
          <w:divBdr>
            <w:top w:val="none" w:sz="0" w:space="0" w:color="auto"/>
            <w:left w:val="none" w:sz="0" w:space="0" w:color="auto"/>
            <w:bottom w:val="none" w:sz="0" w:space="0" w:color="auto"/>
            <w:right w:val="none" w:sz="0" w:space="0" w:color="auto"/>
          </w:divBdr>
        </w:div>
        <w:div w:id="2013222632">
          <w:marLeft w:val="640"/>
          <w:marRight w:val="0"/>
          <w:marTop w:val="0"/>
          <w:marBottom w:val="0"/>
          <w:divBdr>
            <w:top w:val="none" w:sz="0" w:space="0" w:color="auto"/>
            <w:left w:val="none" w:sz="0" w:space="0" w:color="auto"/>
            <w:bottom w:val="none" w:sz="0" w:space="0" w:color="auto"/>
            <w:right w:val="none" w:sz="0" w:space="0" w:color="auto"/>
          </w:divBdr>
        </w:div>
        <w:div w:id="563681589">
          <w:marLeft w:val="640"/>
          <w:marRight w:val="0"/>
          <w:marTop w:val="0"/>
          <w:marBottom w:val="0"/>
          <w:divBdr>
            <w:top w:val="none" w:sz="0" w:space="0" w:color="auto"/>
            <w:left w:val="none" w:sz="0" w:space="0" w:color="auto"/>
            <w:bottom w:val="none" w:sz="0" w:space="0" w:color="auto"/>
            <w:right w:val="none" w:sz="0" w:space="0" w:color="auto"/>
          </w:divBdr>
        </w:div>
        <w:div w:id="201793458">
          <w:marLeft w:val="640"/>
          <w:marRight w:val="0"/>
          <w:marTop w:val="0"/>
          <w:marBottom w:val="0"/>
          <w:divBdr>
            <w:top w:val="none" w:sz="0" w:space="0" w:color="auto"/>
            <w:left w:val="none" w:sz="0" w:space="0" w:color="auto"/>
            <w:bottom w:val="none" w:sz="0" w:space="0" w:color="auto"/>
            <w:right w:val="none" w:sz="0" w:space="0" w:color="auto"/>
          </w:divBdr>
        </w:div>
        <w:div w:id="240913965">
          <w:marLeft w:val="640"/>
          <w:marRight w:val="0"/>
          <w:marTop w:val="0"/>
          <w:marBottom w:val="0"/>
          <w:divBdr>
            <w:top w:val="none" w:sz="0" w:space="0" w:color="auto"/>
            <w:left w:val="none" w:sz="0" w:space="0" w:color="auto"/>
            <w:bottom w:val="none" w:sz="0" w:space="0" w:color="auto"/>
            <w:right w:val="none" w:sz="0" w:space="0" w:color="auto"/>
          </w:divBdr>
        </w:div>
        <w:div w:id="1465274111">
          <w:marLeft w:val="640"/>
          <w:marRight w:val="0"/>
          <w:marTop w:val="0"/>
          <w:marBottom w:val="0"/>
          <w:divBdr>
            <w:top w:val="none" w:sz="0" w:space="0" w:color="auto"/>
            <w:left w:val="none" w:sz="0" w:space="0" w:color="auto"/>
            <w:bottom w:val="none" w:sz="0" w:space="0" w:color="auto"/>
            <w:right w:val="none" w:sz="0" w:space="0" w:color="auto"/>
          </w:divBdr>
        </w:div>
        <w:div w:id="715932904">
          <w:marLeft w:val="640"/>
          <w:marRight w:val="0"/>
          <w:marTop w:val="0"/>
          <w:marBottom w:val="0"/>
          <w:divBdr>
            <w:top w:val="none" w:sz="0" w:space="0" w:color="auto"/>
            <w:left w:val="none" w:sz="0" w:space="0" w:color="auto"/>
            <w:bottom w:val="none" w:sz="0" w:space="0" w:color="auto"/>
            <w:right w:val="none" w:sz="0" w:space="0" w:color="auto"/>
          </w:divBdr>
        </w:div>
        <w:div w:id="292831977">
          <w:marLeft w:val="640"/>
          <w:marRight w:val="0"/>
          <w:marTop w:val="0"/>
          <w:marBottom w:val="0"/>
          <w:divBdr>
            <w:top w:val="none" w:sz="0" w:space="0" w:color="auto"/>
            <w:left w:val="none" w:sz="0" w:space="0" w:color="auto"/>
            <w:bottom w:val="none" w:sz="0" w:space="0" w:color="auto"/>
            <w:right w:val="none" w:sz="0" w:space="0" w:color="auto"/>
          </w:divBdr>
        </w:div>
        <w:div w:id="2113011785">
          <w:marLeft w:val="640"/>
          <w:marRight w:val="0"/>
          <w:marTop w:val="0"/>
          <w:marBottom w:val="0"/>
          <w:divBdr>
            <w:top w:val="none" w:sz="0" w:space="0" w:color="auto"/>
            <w:left w:val="none" w:sz="0" w:space="0" w:color="auto"/>
            <w:bottom w:val="none" w:sz="0" w:space="0" w:color="auto"/>
            <w:right w:val="none" w:sz="0" w:space="0" w:color="auto"/>
          </w:divBdr>
        </w:div>
        <w:div w:id="1907102980">
          <w:marLeft w:val="640"/>
          <w:marRight w:val="0"/>
          <w:marTop w:val="0"/>
          <w:marBottom w:val="0"/>
          <w:divBdr>
            <w:top w:val="none" w:sz="0" w:space="0" w:color="auto"/>
            <w:left w:val="none" w:sz="0" w:space="0" w:color="auto"/>
            <w:bottom w:val="none" w:sz="0" w:space="0" w:color="auto"/>
            <w:right w:val="none" w:sz="0" w:space="0" w:color="auto"/>
          </w:divBdr>
        </w:div>
        <w:div w:id="1261067790">
          <w:marLeft w:val="640"/>
          <w:marRight w:val="0"/>
          <w:marTop w:val="0"/>
          <w:marBottom w:val="0"/>
          <w:divBdr>
            <w:top w:val="none" w:sz="0" w:space="0" w:color="auto"/>
            <w:left w:val="none" w:sz="0" w:space="0" w:color="auto"/>
            <w:bottom w:val="none" w:sz="0" w:space="0" w:color="auto"/>
            <w:right w:val="none" w:sz="0" w:space="0" w:color="auto"/>
          </w:divBdr>
        </w:div>
        <w:div w:id="1524705305">
          <w:marLeft w:val="640"/>
          <w:marRight w:val="0"/>
          <w:marTop w:val="0"/>
          <w:marBottom w:val="0"/>
          <w:divBdr>
            <w:top w:val="none" w:sz="0" w:space="0" w:color="auto"/>
            <w:left w:val="none" w:sz="0" w:space="0" w:color="auto"/>
            <w:bottom w:val="none" w:sz="0" w:space="0" w:color="auto"/>
            <w:right w:val="none" w:sz="0" w:space="0" w:color="auto"/>
          </w:divBdr>
        </w:div>
        <w:div w:id="1701196936">
          <w:marLeft w:val="640"/>
          <w:marRight w:val="0"/>
          <w:marTop w:val="0"/>
          <w:marBottom w:val="0"/>
          <w:divBdr>
            <w:top w:val="none" w:sz="0" w:space="0" w:color="auto"/>
            <w:left w:val="none" w:sz="0" w:space="0" w:color="auto"/>
            <w:bottom w:val="none" w:sz="0" w:space="0" w:color="auto"/>
            <w:right w:val="none" w:sz="0" w:space="0" w:color="auto"/>
          </w:divBdr>
        </w:div>
        <w:div w:id="1629122657">
          <w:marLeft w:val="640"/>
          <w:marRight w:val="0"/>
          <w:marTop w:val="0"/>
          <w:marBottom w:val="0"/>
          <w:divBdr>
            <w:top w:val="none" w:sz="0" w:space="0" w:color="auto"/>
            <w:left w:val="none" w:sz="0" w:space="0" w:color="auto"/>
            <w:bottom w:val="none" w:sz="0" w:space="0" w:color="auto"/>
            <w:right w:val="none" w:sz="0" w:space="0" w:color="auto"/>
          </w:divBdr>
        </w:div>
        <w:div w:id="1436243837">
          <w:marLeft w:val="640"/>
          <w:marRight w:val="0"/>
          <w:marTop w:val="0"/>
          <w:marBottom w:val="0"/>
          <w:divBdr>
            <w:top w:val="none" w:sz="0" w:space="0" w:color="auto"/>
            <w:left w:val="none" w:sz="0" w:space="0" w:color="auto"/>
            <w:bottom w:val="none" w:sz="0" w:space="0" w:color="auto"/>
            <w:right w:val="none" w:sz="0" w:space="0" w:color="auto"/>
          </w:divBdr>
        </w:div>
        <w:div w:id="1718317792">
          <w:marLeft w:val="640"/>
          <w:marRight w:val="0"/>
          <w:marTop w:val="0"/>
          <w:marBottom w:val="0"/>
          <w:divBdr>
            <w:top w:val="none" w:sz="0" w:space="0" w:color="auto"/>
            <w:left w:val="none" w:sz="0" w:space="0" w:color="auto"/>
            <w:bottom w:val="none" w:sz="0" w:space="0" w:color="auto"/>
            <w:right w:val="none" w:sz="0" w:space="0" w:color="auto"/>
          </w:divBdr>
        </w:div>
        <w:div w:id="668599197">
          <w:marLeft w:val="640"/>
          <w:marRight w:val="0"/>
          <w:marTop w:val="0"/>
          <w:marBottom w:val="0"/>
          <w:divBdr>
            <w:top w:val="none" w:sz="0" w:space="0" w:color="auto"/>
            <w:left w:val="none" w:sz="0" w:space="0" w:color="auto"/>
            <w:bottom w:val="none" w:sz="0" w:space="0" w:color="auto"/>
            <w:right w:val="none" w:sz="0" w:space="0" w:color="auto"/>
          </w:divBdr>
        </w:div>
        <w:div w:id="473177286">
          <w:marLeft w:val="640"/>
          <w:marRight w:val="0"/>
          <w:marTop w:val="0"/>
          <w:marBottom w:val="0"/>
          <w:divBdr>
            <w:top w:val="none" w:sz="0" w:space="0" w:color="auto"/>
            <w:left w:val="none" w:sz="0" w:space="0" w:color="auto"/>
            <w:bottom w:val="none" w:sz="0" w:space="0" w:color="auto"/>
            <w:right w:val="none" w:sz="0" w:space="0" w:color="auto"/>
          </w:divBdr>
        </w:div>
        <w:div w:id="1774476374">
          <w:marLeft w:val="640"/>
          <w:marRight w:val="0"/>
          <w:marTop w:val="0"/>
          <w:marBottom w:val="0"/>
          <w:divBdr>
            <w:top w:val="none" w:sz="0" w:space="0" w:color="auto"/>
            <w:left w:val="none" w:sz="0" w:space="0" w:color="auto"/>
            <w:bottom w:val="none" w:sz="0" w:space="0" w:color="auto"/>
            <w:right w:val="none" w:sz="0" w:space="0" w:color="auto"/>
          </w:divBdr>
        </w:div>
        <w:div w:id="1694914329">
          <w:marLeft w:val="640"/>
          <w:marRight w:val="0"/>
          <w:marTop w:val="0"/>
          <w:marBottom w:val="0"/>
          <w:divBdr>
            <w:top w:val="none" w:sz="0" w:space="0" w:color="auto"/>
            <w:left w:val="none" w:sz="0" w:space="0" w:color="auto"/>
            <w:bottom w:val="none" w:sz="0" w:space="0" w:color="auto"/>
            <w:right w:val="none" w:sz="0" w:space="0" w:color="auto"/>
          </w:divBdr>
        </w:div>
        <w:div w:id="105270311">
          <w:marLeft w:val="640"/>
          <w:marRight w:val="0"/>
          <w:marTop w:val="0"/>
          <w:marBottom w:val="0"/>
          <w:divBdr>
            <w:top w:val="none" w:sz="0" w:space="0" w:color="auto"/>
            <w:left w:val="none" w:sz="0" w:space="0" w:color="auto"/>
            <w:bottom w:val="none" w:sz="0" w:space="0" w:color="auto"/>
            <w:right w:val="none" w:sz="0" w:space="0" w:color="auto"/>
          </w:divBdr>
        </w:div>
        <w:div w:id="619067773">
          <w:marLeft w:val="640"/>
          <w:marRight w:val="0"/>
          <w:marTop w:val="0"/>
          <w:marBottom w:val="0"/>
          <w:divBdr>
            <w:top w:val="none" w:sz="0" w:space="0" w:color="auto"/>
            <w:left w:val="none" w:sz="0" w:space="0" w:color="auto"/>
            <w:bottom w:val="none" w:sz="0" w:space="0" w:color="auto"/>
            <w:right w:val="none" w:sz="0" w:space="0" w:color="auto"/>
          </w:divBdr>
        </w:div>
        <w:div w:id="265815946">
          <w:marLeft w:val="640"/>
          <w:marRight w:val="0"/>
          <w:marTop w:val="0"/>
          <w:marBottom w:val="0"/>
          <w:divBdr>
            <w:top w:val="none" w:sz="0" w:space="0" w:color="auto"/>
            <w:left w:val="none" w:sz="0" w:space="0" w:color="auto"/>
            <w:bottom w:val="none" w:sz="0" w:space="0" w:color="auto"/>
            <w:right w:val="none" w:sz="0" w:space="0" w:color="auto"/>
          </w:divBdr>
        </w:div>
        <w:div w:id="901060995">
          <w:marLeft w:val="640"/>
          <w:marRight w:val="0"/>
          <w:marTop w:val="0"/>
          <w:marBottom w:val="0"/>
          <w:divBdr>
            <w:top w:val="none" w:sz="0" w:space="0" w:color="auto"/>
            <w:left w:val="none" w:sz="0" w:space="0" w:color="auto"/>
            <w:bottom w:val="none" w:sz="0" w:space="0" w:color="auto"/>
            <w:right w:val="none" w:sz="0" w:space="0" w:color="auto"/>
          </w:divBdr>
        </w:div>
        <w:div w:id="1123041089">
          <w:marLeft w:val="640"/>
          <w:marRight w:val="0"/>
          <w:marTop w:val="0"/>
          <w:marBottom w:val="0"/>
          <w:divBdr>
            <w:top w:val="none" w:sz="0" w:space="0" w:color="auto"/>
            <w:left w:val="none" w:sz="0" w:space="0" w:color="auto"/>
            <w:bottom w:val="none" w:sz="0" w:space="0" w:color="auto"/>
            <w:right w:val="none" w:sz="0" w:space="0" w:color="auto"/>
          </w:divBdr>
        </w:div>
        <w:div w:id="897328767">
          <w:marLeft w:val="640"/>
          <w:marRight w:val="0"/>
          <w:marTop w:val="0"/>
          <w:marBottom w:val="0"/>
          <w:divBdr>
            <w:top w:val="none" w:sz="0" w:space="0" w:color="auto"/>
            <w:left w:val="none" w:sz="0" w:space="0" w:color="auto"/>
            <w:bottom w:val="none" w:sz="0" w:space="0" w:color="auto"/>
            <w:right w:val="none" w:sz="0" w:space="0" w:color="auto"/>
          </w:divBdr>
        </w:div>
        <w:div w:id="1487088358">
          <w:marLeft w:val="640"/>
          <w:marRight w:val="0"/>
          <w:marTop w:val="0"/>
          <w:marBottom w:val="0"/>
          <w:divBdr>
            <w:top w:val="none" w:sz="0" w:space="0" w:color="auto"/>
            <w:left w:val="none" w:sz="0" w:space="0" w:color="auto"/>
            <w:bottom w:val="none" w:sz="0" w:space="0" w:color="auto"/>
            <w:right w:val="none" w:sz="0" w:space="0" w:color="auto"/>
          </w:divBdr>
        </w:div>
        <w:div w:id="1387483746">
          <w:marLeft w:val="640"/>
          <w:marRight w:val="0"/>
          <w:marTop w:val="0"/>
          <w:marBottom w:val="0"/>
          <w:divBdr>
            <w:top w:val="none" w:sz="0" w:space="0" w:color="auto"/>
            <w:left w:val="none" w:sz="0" w:space="0" w:color="auto"/>
            <w:bottom w:val="none" w:sz="0" w:space="0" w:color="auto"/>
            <w:right w:val="none" w:sz="0" w:space="0" w:color="auto"/>
          </w:divBdr>
        </w:div>
        <w:div w:id="243608154">
          <w:marLeft w:val="640"/>
          <w:marRight w:val="0"/>
          <w:marTop w:val="0"/>
          <w:marBottom w:val="0"/>
          <w:divBdr>
            <w:top w:val="none" w:sz="0" w:space="0" w:color="auto"/>
            <w:left w:val="none" w:sz="0" w:space="0" w:color="auto"/>
            <w:bottom w:val="none" w:sz="0" w:space="0" w:color="auto"/>
            <w:right w:val="none" w:sz="0" w:space="0" w:color="auto"/>
          </w:divBdr>
        </w:div>
        <w:div w:id="1380981165">
          <w:marLeft w:val="640"/>
          <w:marRight w:val="0"/>
          <w:marTop w:val="0"/>
          <w:marBottom w:val="0"/>
          <w:divBdr>
            <w:top w:val="none" w:sz="0" w:space="0" w:color="auto"/>
            <w:left w:val="none" w:sz="0" w:space="0" w:color="auto"/>
            <w:bottom w:val="none" w:sz="0" w:space="0" w:color="auto"/>
            <w:right w:val="none" w:sz="0" w:space="0" w:color="auto"/>
          </w:divBdr>
        </w:div>
        <w:div w:id="38946111">
          <w:marLeft w:val="640"/>
          <w:marRight w:val="0"/>
          <w:marTop w:val="0"/>
          <w:marBottom w:val="0"/>
          <w:divBdr>
            <w:top w:val="none" w:sz="0" w:space="0" w:color="auto"/>
            <w:left w:val="none" w:sz="0" w:space="0" w:color="auto"/>
            <w:bottom w:val="none" w:sz="0" w:space="0" w:color="auto"/>
            <w:right w:val="none" w:sz="0" w:space="0" w:color="auto"/>
          </w:divBdr>
        </w:div>
        <w:div w:id="441799499">
          <w:marLeft w:val="640"/>
          <w:marRight w:val="0"/>
          <w:marTop w:val="0"/>
          <w:marBottom w:val="0"/>
          <w:divBdr>
            <w:top w:val="none" w:sz="0" w:space="0" w:color="auto"/>
            <w:left w:val="none" w:sz="0" w:space="0" w:color="auto"/>
            <w:bottom w:val="none" w:sz="0" w:space="0" w:color="auto"/>
            <w:right w:val="none" w:sz="0" w:space="0" w:color="auto"/>
          </w:divBdr>
        </w:div>
        <w:div w:id="403459083">
          <w:marLeft w:val="640"/>
          <w:marRight w:val="0"/>
          <w:marTop w:val="0"/>
          <w:marBottom w:val="0"/>
          <w:divBdr>
            <w:top w:val="none" w:sz="0" w:space="0" w:color="auto"/>
            <w:left w:val="none" w:sz="0" w:space="0" w:color="auto"/>
            <w:bottom w:val="none" w:sz="0" w:space="0" w:color="auto"/>
            <w:right w:val="none" w:sz="0" w:space="0" w:color="auto"/>
          </w:divBdr>
        </w:div>
        <w:div w:id="1366952778">
          <w:marLeft w:val="640"/>
          <w:marRight w:val="0"/>
          <w:marTop w:val="0"/>
          <w:marBottom w:val="0"/>
          <w:divBdr>
            <w:top w:val="none" w:sz="0" w:space="0" w:color="auto"/>
            <w:left w:val="none" w:sz="0" w:space="0" w:color="auto"/>
            <w:bottom w:val="none" w:sz="0" w:space="0" w:color="auto"/>
            <w:right w:val="none" w:sz="0" w:space="0" w:color="auto"/>
          </w:divBdr>
        </w:div>
        <w:div w:id="248388807">
          <w:marLeft w:val="640"/>
          <w:marRight w:val="0"/>
          <w:marTop w:val="0"/>
          <w:marBottom w:val="0"/>
          <w:divBdr>
            <w:top w:val="none" w:sz="0" w:space="0" w:color="auto"/>
            <w:left w:val="none" w:sz="0" w:space="0" w:color="auto"/>
            <w:bottom w:val="none" w:sz="0" w:space="0" w:color="auto"/>
            <w:right w:val="none" w:sz="0" w:space="0" w:color="auto"/>
          </w:divBdr>
        </w:div>
        <w:div w:id="138157206">
          <w:marLeft w:val="640"/>
          <w:marRight w:val="0"/>
          <w:marTop w:val="0"/>
          <w:marBottom w:val="0"/>
          <w:divBdr>
            <w:top w:val="none" w:sz="0" w:space="0" w:color="auto"/>
            <w:left w:val="none" w:sz="0" w:space="0" w:color="auto"/>
            <w:bottom w:val="none" w:sz="0" w:space="0" w:color="auto"/>
            <w:right w:val="none" w:sz="0" w:space="0" w:color="auto"/>
          </w:divBdr>
        </w:div>
        <w:div w:id="761341842">
          <w:marLeft w:val="640"/>
          <w:marRight w:val="0"/>
          <w:marTop w:val="0"/>
          <w:marBottom w:val="0"/>
          <w:divBdr>
            <w:top w:val="none" w:sz="0" w:space="0" w:color="auto"/>
            <w:left w:val="none" w:sz="0" w:space="0" w:color="auto"/>
            <w:bottom w:val="none" w:sz="0" w:space="0" w:color="auto"/>
            <w:right w:val="none" w:sz="0" w:space="0" w:color="auto"/>
          </w:divBdr>
        </w:div>
        <w:div w:id="847864295">
          <w:marLeft w:val="640"/>
          <w:marRight w:val="0"/>
          <w:marTop w:val="0"/>
          <w:marBottom w:val="0"/>
          <w:divBdr>
            <w:top w:val="none" w:sz="0" w:space="0" w:color="auto"/>
            <w:left w:val="none" w:sz="0" w:space="0" w:color="auto"/>
            <w:bottom w:val="none" w:sz="0" w:space="0" w:color="auto"/>
            <w:right w:val="none" w:sz="0" w:space="0" w:color="auto"/>
          </w:divBdr>
        </w:div>
        <w:div w:id="2138792198">
          <w:marLeft w:val="640"/>
          <w:marRight w:val="0"/>
          <w:marTop w:val="0"/>
          <w:marBottom w:val="0"/>
          <w:divBdr>
            <w:top w:val="none" w:sz="0" w:space="0" w:color="auto"/>
            <w:left w:val="none" w:sz="0" w:space="0" w:color="auto"/>
            <w:bottom w:val="none" w:sz="0" w:space="0" w:color="auto"/>
            <w:right w:val="none" w:sz="0" w:space="0" w:color="auto"/>
          </w:divBdr>
        </w:div>
        <w:div w:id="1019426843">
          <w:marLeft w:val="640"/>
          <w:marRight w:val="0"/>
          <w:marTop w:val="0"/>
          <w:marBottom w:val="0"/>
          <w:divBdr>
            <w:top w:val="none" w:sz="0" w:space="0" w:color="auto"/>
            <w:left w:val="none" w:sz="0" w:space="0" w:color="auto"/>
            <w:bottom w:val="none" w:sz="0" w:space="0" w:color="auto"/>
            <w:right w:val="none" w:sz="0" w:space="0" w:color="auto"/>
          </w:divBdr>
        </w:div>
        <w:div w:id="1805005880">
          <w:marLeft w:val="640"/>
          <w:marRight w:val="0"/>
          <w:marTop w:val="0"/>
          <w:marBottom w:val="0"/>
          <w:divBdr>
            <w:top w:val="none" w:sz="0" w:space="0" w:color="auto"/>
            <w:left w:val="none" w:sz="0" w:space="0" w:color="auto"/>
            <w:bottom w:val="none" w:sz="0" w:space="0" w:color="auto"/>
            <w:right w:val="none" w:sz="0" w:space="0" w:color="auto"/>
          </w:divBdr>
        </w:div>
        <w:div w:id="1383676123">
          <w:marLeft w:val="640"/>
          <w:marRight w:val="0"/>
          <w:marTop w:val="0"/>
          <w:marBottom w:val="0"/>
          <w:divBdr>
            <w:top w:val="none" w:sz="0" w:space="0" w:color="auto"/>
            <w:left w:val="none" w:sz="0" w:space="0" w:color="auto"/>
            <w:bottom w:val="none" w:sz="0" w:space="0" w:color="auto"/>
            <w:right w:val="none" w:sz="0" w:space="0" w:color="auto"/>
          </w:divBdr>
        </w:div>
        <w:div w:id="1075080727">
          <w:marLeft w:val="640"/>
          <w:marRight w:val="0"/>
          <w:marTop w:val="0"/>
          <w:marBottom w:val="0"/>
          <w:divBdr>
            <w:top w:val="none" w:sz="0" w:space="0" w:color="auto"/>
            <w:left w:val="none" w:sz="0" w:space="0" w:color="auto"/>
            <w:bottom w:val="none" w:sz="0" w:space="0" w:color="auto"/>
            <w:right w:val="none" w:sz="0" w:space="0" w:color="auto"/>
          </w:divBdr>
        </w:div>
        <w:div w:id="139420788">
          <w:marLeft w:val="640"/>
          <w:marRight w:val="0"/>
          <w:marTop w:val="0"/>
          <w:marBottom w:val="0"/>
          <w:divBdr>
            <w:top w:val="none" w:sz="0" w:space="0" w:color="auto"/>
            <w:left w:val="none" w:sz="0" w:space="0" w:color="auto"/>
            <w:bottom w:val="none" w:sz="0" w:space="0" w:color="auto"/>
            <w:right w:val="none" w:sz="0" w:space="0" w:color="auto"/>
          </w:divBdr>
        </w:div>
        <w:div w:id="1366979034">
          <w:marLeft w:val="640"/>
          <w:marRight w:val="0"/>
          <w:marTop w:val="0"/>
          <w:marBottom w:val="0"/>
          <w:divBdr>
            <w:top w:val="none" w:sz="0" w:space="0" w:color="auto"/>
            <w:left w:val="none" w:sz="0" w:space="0" w:color="auto"/>
            <w:bottom w:val="none" w:sz="0" w:space="0" w:color="auto"/>
            <w:right w:val="none" w:sz="0" w:space="0" w:color="auto"/>
          </w:divBdr>
        </w:div>
        <w:div w:id="15471353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77CCE7-6032-41AB-A068-8E4F46113551}"/>
      </w:docPartPr>
      <w:docPartBody>
        <w:p w:rsidR="00FC576F" w:rsidRDefault="00D80968">
          <w:r w:rsidRPr="00F66A26">
            <w:rPr>
              <w:rStyle w:val="PlaceholderText"/>
            </w:rPr>
            <w:t>Click or tap here to enter text.</w:t>
          </w:r>
        </w:p>
      </w:docPartBody>
    </w:docPart>
    <w:docPart>
      <w:docPartPr>
        <w:name w:val="1B1DF53ABDE14954A45F011CD4976DB3"/>
        <w:category>
          <w:name w:val="General"/>
          <w:gallery w:val="placeholder"/>
        </w:category>
        <w:types>
          <w:type w:val="bbPlcHdr"/>
        </w:types>
        <w:behaviors>
          <w:behavior w:val="content"/>
        </w:behaviors>
        <w:guid w:val="{B757F16A-7827-4C04-B3E7-CB23B4478C12}"/>
      </w:docPartPr>
      <w:docPartBody>
        <w:p w:rsidR="00FC576F" w:rsidRDefault="00D80968" w:rsidP="00D80968">
          <w:pPr>
            <w:pStyle w:val="1B1DF53ABDE14954A45F011CD4976DB3"/>
          </w:pPr>
          <w:r w:rsidRPr="00F66A26">
            <w:rPr>
              <w:rStyle w:val="PlaceholderText"/>
            </w:rPr>
            <w:t>Click or tap here to enter text.</w:t>
          </w:r>
        </w:p>
      </w:docPartBody>
    </w:docPart>
    <w:docPart>
      <w:docPartPr>
        <w:name w:val="EEA90BB2C35B4D5B909AF59D8CCEB00E"/>
        <w:category>
          <w:name w:val="General"/>
          <w:gallery w:val="placeholder"/>
        </w:category>
        <w:types>
          <w:type w:val="bbPlcHdr"/>
        </w:types>
        <w:behaviors>
          <w:behavior w:val="content"/>
        </w:behaviors>
        <w:guid w:val="{D3A3660B-C993-497B-AC46-50A1B51D262D}"/>
      </w:docPartPr>
      <w:docPartBody>
        <w:p w:rsidR="00FC576F" w:rsidRDefault="00D80968" w:rsidP="00D80968">
          <w:pPr>
            <w:pStyle w:val="EEA90BB2C35B4D5B909AF59D8CCEB00E"/>
          </w:pPr>
          <w:r w:rsidRPr="00F66A26">
            <w:rPr>
              <w:rStyle w:val="PlaceholderText"/>
            </w:rPr>
            <w:t>Click or tap here to enter text.</w:t>
          </w:r>
        </w:p>
      </w:docPartBody>
    </w:docPart>
    <w:docPart>
      <w:docPartPr>
        <w:name w:val="6C7CFA4F9D3A4F39953055E168294A38"/>
        <w:category>
          <w:name w:val="General"/>
          <w:gallery w:val="placeholder"/>
        </w:category>
        <w:types>
          <w:type w:val="bbPlcHdr"/>
        </w:types>
        <w:behaviors>
          <w:behavior w:val="content"/>
        </w:behaviors>
        <w:guid w:val="{B07B7A26-DDE0-4A89-B9E7-483848001CCA}"/>
      </w:docPartPr>
      <w:docPartBody>
        <w:p w:rsidR="00FC576F" w:rsidRDefault="00D80968" w:rsidP="00D80968">
          <w:pPr>
            <w:pStyle w:val="6C7CFA4F9D3A4F39953055E168294A38"/>
          </w:pPr>
          <w:r w:rsidRPr="00F66A26">
            <w:rPr>
              <w:rStyle w:val="PlaceholderText"/>
            </w:rPr>
            <w:t>Click or tap here to enter text.</w:t>
          </w:r>
        </w:p>
      </w:docPartBody>
    </w:docPart>
    <w:docPart>
      <w:docPartPr>
        <w:name w:val="E37FFAAA04F545D69427FDF3A972E865"/>
        <w:category>
          <w:name w:val="General"/>
          <w:gallery w:val="placeholder"/>
        </w:category>
        <w:types>
          <w:type w:val="bbPlcHdr"/>
        </w:types>
        <w:behaviors>
          <w:behavior w:val="content"/>
        </w:behaviors>
        <w:guid w:val="{C5D37E1C-9962-4DB5-991D-FA397BC8EC0D}"/>
      </w:docPartPr>
      <w:docPartBody>
        <w:p w:rsidR="00FC576F" w:rsidRDefault="00D80968" w:rsidP="00D80968">
          <w:pPr>
            <w:pStyle w:val="E37FFAAA04F545D69427FDF3A972E865"/>
          </w:pPr>
          <w:r w:rsidRPr="00F66A26">
            <w:rPr>
              <w:rStyle w:val="PlaceholderText"/>
            </w:rPr>
            <w:t>Click or tap here to enter text.</w:t>
          </w:r>
        </w:p>
      </w:docPartBody>
    </w:docPart>
    <w:docPart>
      <w:docPartPr>
        <w:name w:val="548A9A4B34364B619E7B6FF8B33726D4"/>
        <w:category>
          <w:name w:val="General"/>
          <w:gallery w:val="placeholder"/>
        </w:category>
        <w:types>
          <w:type w:val="bbPlcHdr"/>
        </w:types>
        <w:behaviors>
          <w:behavior w:val="content"/>
        </w:behaviors>
        <w:guid w:val="{68863E41-862B-428F-A76A-7430F6A7FACE}"/>
      </w:docPartPr>
      <w:docPartBody>
        <w:p w:rsidR="00FC576F" w:rsidRDefault="00D80968" w:rsidP="00D80968">
          <w:pPr>
            <w:pStyle w:val="548A9A4B34364B619E7B6FF8B33726D4"/>
          </w:pPr>
          <w:r w:rsidRPr="00F66A26">
            <w:rPr>
              <w:rStyle w:val="PlaceholderText"/>
            </w:rPr>
            <w:t>Click or tap here to enter text.</w:t>
          </w:r>
        </w:p>
      </w:docPartBody>
    </w:docPart>
    <w:docPart>
      <w:docPartPr>
        <w:name w:val="3E574192A4B30742A5365EED153354E3"/>
        <w:category>
          <w:name w:val="General"/>
          <w:gallery w:val="placeholder"/>
        </w:category>
        <w:types>
          <w:type w:val="bbPlcHdr"/>
        </w:types>
        <w:behaviors>
          <w:behavior w:val="content"/>
        </w:behaviors>
        <w:guid w:val="{35C8B6EF-971C-7747-A562-CBAE580E6671}"/>
      </w:docPartPr>
      <w:docPartBody>
        <w:p w:rsidR="005523A5" w:rsidRDefault="005523A5" w:rsidP="005523A5">
          <w:pPr>
            <w:pStyle w:val="3E574192A4B30742A5365EED153354E3"/>
          </w:pPr>
          <w:r w:rsidRPr="00F66A26">
            <w:rPr>
              <w:rStyle w:val="PlaceholderText"/>
            </w:rPr>
            <w:t>Click or tap here to enter text.</w:t>
          </w:r>
        </w:p>
      </w:docPartBody>
    </w:docPart>
    <w:docPart>
      <w:docPartPr>
        <w:name w:val="BC1B76457B534FA09F9BC6C2C1DE2596"/>
        <w:category>
          <w:name w:val="General"/>
          <w:gallery w:val="placeholder"/>
        </w:category>
        <w:types>
          <w:type w:val="bbPlcHdr"/>
        </w:types>
        <w:behaviors>
          <w:behavior w:val="content"/>
        </w:behaviors>
        <w:guid w:val="{63E59FC2-0115-43B2-8C6D-2E7BF1EAED70}"/>
      </w:docPartPr>
      <w:docPartBody>
        <w:p w:rsidR="00000000" w:rsidRDefault="00DD51E2" w:rsidP="00DD51E2">
          <w:pPr>
            <w:pStyle w:val="BC1B76457B534FA09F9BC6C2C1DE2596"/>
          </w:pPr>
          <w:r w:rsidRPr="00F66A26">
            <w:rPr>
              <w:rStyle w:val="PlaceholderText"/>
            </w:rPr>
            <w:t>Click or tap here to enter text.</w:t>
          </w:r>
        </w:p>
      </w:docPartBody>
    </w:docPart>
    <w:docPart>
      <w:docPartPr>
        <w:name w:val="A30CF13EED8D4AE081ECEA9EA884D312"/>
        <w:category>
          <w:name w:val="General"/>
          <w:gallery w:val="placeholder"/>
        </w:category>
        <w:types>
          <w:type w:val="bbPlcHdr"/>
        </w:types>
        <w:behaviors>
          <w:behavior w:val="content"/>
        </w:behaviors>
        <w:guid w:val="{155DBD92-645B-485F-8E96-E9BEC2252DEF}"/>
      </w:docPartPr>
      <w:docPartBody>
        <w:p w:rsidR="00000000" w:rsidRDefault="00DD51E2" w:rsidP="00DD51E2">
          <w:pPr>
            <w:pStyle w:val="A30CF13EED8D4AE081ECEA9EA884D312"/>
          </w:pPr>
          <w:r w:rsidRPr="00F66A26">
            <w:rPr>
              <w:rStyle w:val="PlaceholderText"/>
            </w:rPr>
            <w:t>Click or tap here to enter text.</w:t>
          </w:r>
        </w:p>
      </w:docPartBody>
    </w:docPart>
    <w:docPart>
      <w:docPartPr>
        <w:name w:val="BFF5DC0BA3BD4569B38D4396D8FFBE40"/>
        <w:category>
          <w:name w:val="General"/>
          <w:gallery w:val="placeholder"/>
        </w:category>
        <w:types>
          <w:type w:val="bbPlcHdr"/>
        </w:types>
        <w:behaviors>
          <w:behavior w:val="content"/>
        </w:behaviors>
        <w:guid w:val="{9613E77E-A735-425C-BD26-241F7FDAB191}"/>
      </w:docPartPr>
      <w:docPartBody>
        <w:p w:rsidR="00000000" w:rsidRDefault="00DD51E2" w:rsidP="00DD51E2">
          <w:pPr>
            <w:pStyle w:val="BFF5DC0BA3BD4569B38D4396D8FFBE40"/>
          </w:pPr>
          <w:r w:rsidRPr="00F66A26">
            <w:rPr>
              <w:rStyle w:val="PlaceholderText"/>
            </w:rPr>
            <w:t>Click or tap here to enter text.</w:t>
          </w:r>
        </w:p>
      </w:docPartBody>
    </w:docPart>
    <w:docPart>
      <w:docPartPr>
        <w:name w:val="A0D1ADE1DBE344D492E3834CDEDB420A"/>
        <w:category>
          <w:name w:val="General"/>
          <w:gallery w:val="placeholder"/>
        </w:category>
        <w:types>
          <w:type w:val="bbPlcHdr"/>
        </w:types>
        <w:behaviors>
          <w:behavior w:val="content"/>
        </w:behaviors>
        <w:guid w:val="{23E9C8DA-E2F8-46A0-BE8B-BA6ECF6BFBCA}"/>
      </w:docPartPr>
      <w:docPartBody>
        <w:p w:rsidR="00000000" w:rsidRDefault="00DD51E2" w:rsidP="00DD51E2">
          <w:pPr>
            <w:pStyle w:val="A0D1ADE1DBE344D492E3834CDEDB420A"/>
          </w:pPr>
          <w:r w:rsidRPr="00F66A26">
            <w:rPr>
              <w:rStyle w:val="PlaceholderText"/>
            </w:rPr>
            <w:t>Click or tap here to enter text.</w:t>
          </w:r>
        </w:p>
      </w:docPartBody>
    </w:docPart>
    <w:docPart>
      <w:docPartPr>
        <w:name w:val="79D6BD92C94B4EF58876FCBBC63ABBBC"/>
        <w:category>
          <w:name w:val="General"/>
          <w:gallery w:val="placeholder"/>
        </w:category>
        <w:types>
          <w:type w:val="bbPlcHdr"/>
        </w:types>
        <w:behaviors>
          <w:behavior w:val="content"/>
        </w:behaviors>
        <w:guid w:val="{7556C223-4246-436A-BAE3-485249219F13}"/>
      </w:docPartPr>
      <w:docPartBody>
        <w:p w:rsidR="00000000" w:rsidRDefault="00DD51E2" w:rsidP="00DD51E2">
          <w:pPr>
            <w:pStyle w:val="79D6BD92C94B4EF58876FCBBC63ABBBC"/>
          </w:pPr>
          <w:r w:rsidRPr="00F66A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inionPro-Regular">
    <w:altName w:val="Cambria"/>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68"/>
    <w:rsid w:val="001B05A1"/>
    <w:rsid w:val="001D1D3C"/>
    <w:rsid w:val="00386D1E"/>
    <w:rsid w:val="005523A5"/>
    <w:rsid w:val="0066102A"/>
    <w:rsid w:val="0068435E"/>
    <w:rsid w:val="00D80968"/>
    <w:rsid w:val="00DD51E2"/>
    <w:rsid w:val="00FC576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1E2"/>
    <w:rPr>
      <w:color w:val="808080"/>
    </w:rPr>
  </w:style>
  <w:style w:type="paragraph" w:customStyle="1" w:styleId="1B1DF53ABDE14954A45F011CD4976DB3">
    <w:name w:val="1B1DF53ABDE14954A45F011CD4976DB3"/>
    <w:rsid w:val="00D80968"/>
  </w:style>
  <w:style w:type="paragraph" w:customStyle="1" w:styleId="EEA90BB2C35B4D5B909AF59D8CCEB00E">
    <w:name w:val="EEA90BB2C35B4D5B909AF59D8CCEB00E"/>
    <w:rsid w:val="00D80968"/>
  </w:style>
  <w:style w:type="paragraph" w:customStyle="1" w:styleId="6C7CFA4F9D3A4F39953055E168294A38">
    <w:name w:val="6C7CFA4F9D3A4F39953055E168294A38"/>
    <w:rsid w:val="00D80968"/>
  </w:style>
  <w:style w:type="paragraph" w:customStyle="1" w:styleId="E37FFAAA04F545D69427FDF3A972E865">
    <w:name w:val="E37FFAAA04F545D69427FDF3A972E865"/>
    <w:rsid w:val="00D80968"/>
  </w:style>
  <w:style w:type="paragraph" w:customStyle="1" w:styleId="548A9A4B34364B619E7B6FF8B33726D4">
    <w:name w:val="548A9A4B34364B619E7B6FF8B33726D4"/>
    <w:rsid w:val="00D80968"/>
  </w:style>
  <w:style w:type="paragraph" w:customStyle="1" w:styleId="3E574192A4B30742A5365EED153354E3">
    <w:name w:val="3E574192A4B30742A5365EED153354E3"/>
    <w:rsid w:val="005523A5"/>
    <w:pPr>
      <w:spacing w:after="0" w:line="240" w:lineRule="auto"/>
    </w:pPr>
    <w:rPr>
      <w:rFonts w:cs="Vrinda"/>
      <w:sz w:val="24"/>
      <w:szCs w:val="30"/>
      <w:lang w:eastAsia="en-GB" w:bidi="bn-IN"/>
    </w:rPr>
  </w:style>
  <w:style w:type="paragraph" w:customStyle="1" w:styleId="20B79B146F5B46F18792E7C80B546576">
    <w:name w:val="20B79B146F5B46F18792E7C80B546576"/>
    <w:rsid w:val="00DD51E2"/>
    <w:rPr>
      <w:kern w:val="2"/>
      <w14:ligatures w14:val="standardContextual"/>
    </w:rPr>
  </w:style>
  <w:style w:type="paragraph" w:customStyle="1" w:styleId="BC1B76457B534FA09F9BC6C2C1DE2596">
    <w:name w:val="BC1B76457B534FA09F9BC6C2C1DE2596"/>
    <w:rsid w:val="00DD51E2"/>
    <w:rPr>
      <w:kern w:val="2"/>
      <w14:ligatures w14:val="standardContextual"/>
    </w:rPr>
  </w:style>
  <w:style w:type="paragraph" w:customStyle="1" w:styleId="A30CF13EED8D4AE081ECEA9EA884D312">
    <w:name w:val="A30CF13EED8D4AE081ECEA9EA884D312"/>
    <w:rsid w:val="00DD51E2"/>
    <w:rPr>
      <w:kern w:val="2"/>
      <w14:ligatures w14:val="standardContextual"/>
    </w:rPr>
  </w:style>
  <w:style w:type="paragraph" w:customStyle="1" w:styleId="BFF5DC0BA3BD4569B38D4396D8FFBE40">
    <w:name w:val="BFF5DC0BA3BD4569B38D4396D8FFBE40"/>
    <w:rsid w:val="00DD51E2"/>
    <w:rPr>
      <w:kern w:val="2"/>
      <w14:ligatures w14:val="standardContextual"/>
    </w:rPr>
  </w:style>
  <w:style w:type="paragraph" w:customStyle="1" w:styleId="A0D1ADE1DBE344D492E3834CDEDB420A">
    <w:name w:val="A0D1ADE1DBE344D492E3834CDEDB420A"/>
    <w:rsid w:val="00DD51E2"/>
    <w:rPr>
      <w:kern w:val="2"/>
      <w14:ligatures w14:val="standardContextual"/>
    </w:rPr>
  </w:style>
  <w:style w:type="paragraph" w:customStyle="1" w:styleId="79D6BD92C94B4EF58876FCBBC63ABBBC">
    <w:name w:val="79D6BD92C94B4EF58876FCBBC63ABBBC"/>
    <w:rsid w:val="00DD51E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70FA0-98E2-4193-8A01-DFCB9366C1E1}">
  <we:reference id="wa104382081" version="1.46.0.0" store="en-US" storeType="OMEX"/>
  <we:alternateReferences>
    <we:reference id="wa104382081" version="1.46.0.0" store="" storeType="OMEX"/>
  </we:alternateReferences>
  <we:properties>
    <we:property name="MENDELEY_CITATIONS" value="[{&quot;citationID&quot;:&quot;MENDELEY_CITATION_c24ac91b-fded-4dde-96eb-78c44869724e&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YzI0YWM5MWItZmRlZC00ZGRlLTk2ZWItNzhjNDQ4Njk3MjRl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quot;,&quot;citationItems&quot;:[{&quot;id&quot;:&quot;a46265bf-e60c-3b4d-a5b6-d16744f16db7&quot;,&quot;itemData&quot;:{&quot;URL&quot;:&quot;https://www.who.int/westernpacific/health-topics/diarrhoea&quot;,&quot;accessed&quot;:{&quot;date-parts&quot;:[[&quot;2022&quot;,&quot;6&quot;,&quot;27&quot;]]},&quot;author&quot;:[{&quot;dropping-particle&quot;:&quot;&quot;,&quot;family&quot;:&quot;WHO&quot;,&quot;given&quot;:&quot;&quot;,&quot;non-dropping-particle&quot;:&quot;&quot;,&quot;parse-names&quot;:false,&quot;suffix&quot;:&quot;&quot;}],&quot;id&quot;:&quot;a46265bf-e60c-3b4d-a5b6-d16744f16db7&quot;,&quot;issued&quot;:{&quot;date-parts&quot;:[[&quot;2022&quot;]]},&quot;title&quot;:&quot;Diarrhoea, Diarrhoeal diseases, diarrhea, acute watery diarrhoea&quot;,&quot;type&quot;:&quot;webpage&quot;,&quot;container-title-short&quot;:&quot;&quot;},&quot;uris&quot;:[&quot;http://www.mendeley.com/documents/?uuid=a46265bf-e60c-3b4d-a5b6-d16744f16db7&quot;],&quot;isTemporary&quot;:false,&quot;legacyDesktopId&quot;:&quot;a46265bf-e60c-3b4d-a5b6-d16744f16db7&quot;}]},{&quot;citationID&quot;:&quot;MENDELEY_CITATION_c45a1358-b948-4478-b011-1d90ce0a4542&quot;,&quot;properties&quot;:{&quot;noteIndex&quot;:0},&quot;isEdited&quot;:false,&quot;manualOverride&quot;:{&quot;citeprocText&quot;:&quot;&lt;sup&gt;2&lt;/sup&gt;&quot;,&quot;isManuallyOverridden&quot;:false,&quot;manualOverrideText&quot;:&quot;&quot;},&quot;citationTag&quot;:&quot;MENDELEY_CITATION_v3_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&quot;,&quot;citationItems&quot;:[{&quot;id&quot;:&quot;e0373b96-d27a-349e-8382-7e2682875a2d&quot;,&quot;itemData&quot;:{&quot;DOI&quot;:&quot;10.1596/978-1-4648-0348-2_CH9&quot;,&quot;PMID&quot;:&quot;27227225&quot;,&quot;author&quot;:[{&quot;dropping-particle&quot;:&quot;&quot;,&quot;family&quot;:&quot;Keusch&quot;,&quot;given&quot;:&quot;Gerald T.&quot;,&quot;non-dropping-particle&quot;:&quot;&quot;,&quot;parse-names&quot;:false,&quot;suffix&quot;:&quot;&quot;},{&quot;dropping-particle&quot;:&quot;&quot;,&quot;family&quot;:&quot;Walker&quot;,&quot;given&quot;:&quot;Christa Fischer&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Horton&quot;,&quot;given&quot;:&quot;Susan&quot;,&quot;non-dropping-particle&quot;:&quot;&quot;,&quot;parse-names&quot;:false,&quot;suffix&quot;:&quot;&quot;},{&quot;dropping-particle&quot;:&quot;&quot;,&quot;family&quot;:&quot;Habte&quot;,&quot;given&quot;:&quot;Demissie&quot;,&quot;non-dropping-particle&quot;:&quot;&quot;,&quot;parse-names&quot;:false,&quot;suffix&quot;:&quot;&quot;}],&quot;container-title&quot;:&quot;Disease Control Priorities, Third Edition (Volume 2): Reproductive, Maternal, Newborn, and Child Health&quot;,&quot;id&quot;:&quot;e0373b96-d27a-349e-8382-7e2682875a2d&quot;,&quot;issued&quot;:{&quot;date-parts&quot;:[[&quot;2016&quot;,&quot;4&quot;,&quot;5&quot;]]},&quot;page&quot;:&quot;163-185&quot;,&quot;publisher&quot;:&quot;The International Bank for Reconstruction and Development / The World Bank&quot;,&quot;title&quot;:&quot;Diarrheal Diseases&quot;,&quot;type&quot;:&quot;article-journal&quot;,&quot;container-title-short&quot;:&quot;&quot;},&quot;uris&quot;:[&quot;http://www.mendeley.com/documents/?uuid=e0373b96-d27a-349e-8382-7e2682875a2d&quot;],&quot;isTemporary&quot;:false,&quot;legacyDesktopId&quot;:&quot;e0373b96-d27a-349e-8382-7e2682875a2d&quot;}]},{&quot;citationID&quot;:&quot;MENDELEY_CITATION_18d86fc0-2b86-4a38-a5f1-ba9b397fa487&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ThkODZmYzAtMmI4Ni00YTM4LWE1ZjEtYmE5YjM5N2ZhNDg3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quot;,&quot;citationItems&quot;:[{&quot;id&quot;:&quot;f67a676c-c8ee-3651-a086-d9e68aa1ad5c&quot;,&quot;itemData&quot;:{&quot;URL&quot;:&quot;https://www.who.int/news-room/fact-sheets/detail/diarrhoeal-disease&quot;,&quot;accessed&quot;:{&quot;date-parts&quot;:[[&quot;2022&quot;,&quot;6&quot;,&quot;27&quot;]]},&quot;author&quot;:[{&quot;dropping-particle&quot;:&quot;&quot;,&quot;family&quot;:&quot;WHO&quot;,&quot;given&quot;:&quot;&quot;,&quot;non-dropping-particle&quot;:&quot;&quot;,&quot;parse-names&quot;:false,&quot;suffix&quot;:&quot;&quot;}],&quot;id&quot;:&quot;f67a676c-c8ee-3651-a086-d9e68aa1ad5c&quot;,&quot;issued&quot;:{&quot;date-parts&quot;:[[&quot;2017&quot;]]},&quot;title&quot;:&quot;Diarrhoeal disease&quot;,&quot;type&quot;:&quot;webpage&quot;,&quot;container-title-short&quot;:&quot;&quot;},&quot;uris&quot;:[&quot;http://www.mendeley.com/documents/?uuid=f67a676c-c8ee-3651-a086-d9e68aa1ad5c&quot;],&quot;isTemporary&quot;:false,&quot;legacyDesktopId&quot;:&quot;f67a676c-c8ee-3651-a086-d9e68aa1ad5c&quot;}]},{&quot;citationID&quot;:&quot;MENDELEY_CITATION_695f90c3-8840-4921-8d60-aabc0920d6b1&quot;,&quot;properties&quot;:{&quot;noteIndex&quot;:0},&quot;isEdited&quot;:false,&quot;manualOverride&quot;:{&quot;citeprocText&quot;:&quot;&lt;sup&gt;4&lt;/sup&gt;&quot;,&quot;isManuallyOverridden&quot;:false,&quot;manualOverrideText&quot;:&quot;&quot;},&quot;citationTag&quot;:&quot;MENDELEY_CITATION_v3_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&quot;,&quot;citationItems&quot;:[{&quot;id&quot;:&quot;01a3cb67-a39a-3052-ae8b-e93daa1da52e&quot;,&quot;itemData&quot;:{&quot;URL&quot;:&quot;https://data.unicef.org/topic/child-health/diarrhoeal-disease/&quot;,&quot;accessed&quot;:{&quot;date-parts&quot;:[[&quot;2022&quot;,&quot;6&quot;,&quot;27&quot;]]},&quot;author&quot;:[{&quot;dropping-particle&quot;:&quot;&quot;,&quot;family&quot;:&quot;UNICEF&quot;,&quot;given&quot;:&quot;&quot;,&quot;non-dropping-particle&quot;:&quot;&quot;,&quot;parse-names&quot;:false,&quot;suffix&quot;:&quot;&quot;}],&quot;id&quot;:&quot;01a3cb67-a39a-3052-ae8b-e93daa1da52e&quot;,&quot;issued&quot;:{&quot;date-parts&quot;:[[&quot;2021&quot;]]},&quot;title&quot;:&quot;Diarrhoea&quot;,&quot;type&quot;:&quot;webpage&quot;,&quot;container-title-short&quot;:&quot;&quot;},&quot;uris&quot;:[&quot;http://www.mendeley.com/documents/?uuid=01a3cb67-a39a-3052-ae8b-e93daa1da52e&quot;],&quot;isTemporary&quot;:false,&quot;legacyDesktopId&quot;:&quot;01a3cb67-a39a-3052-ae8b-e93daa1da52e&quot;}]},{&quot;citationID&quot;:&quot;MENDELEY_CITATION_3affa8e9-b136-4082-bb67-cde1658d0a22&quot;,&quot;properties&quot;:{&quot;noteIndex&quot;:0},&quot;isEdited&quot;:false,&quot;manualOverride&quot;:{&quot;citeprocText&quot;:&quot;&lt;sup&gt;3&lt;/sup&gt;&quot;,&quot;isManuallyOverridden&quot;:false,&quot;manualOverrideText&quot;:&quot;&quot;},&quot;citationTag&quot;:&quot;MENDELEY_CITATION_v3_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&quot;,&quot;citationItems&quot;:[{&quot;id&quot;:&quot;f67a676c-c8ee-3651-a086-d9e68aa1ad5c&quot;,&quot;itemData&quot;:{&quot;URL&quot;:&quot;https://www.who.int/news-room/fact-sheets/detail/diarrhoeal-disease&quot;,&quot;accessed&quot;:{&quot;date-parts&quot;:[[&quot;2022&quot;,&quot;6&quot;,&quot;27&quot;]]},&quot;author&quot;:[{&quot;dropping-particle&quot;:&quot;&quot;,&quot;family&quot;:&quot;WHO&quot;,&quot;given&quot;:&quot;&quot;,&quot;non-dropping-particle&quot;:&quot;&quot;,&quot;parse-names&quot;:false,&quot;suffix&quot;:&quot;&quot;}],&quot;id&quot;:&quot;f67a676c-c8ee-3651-a086-d9e68aa1ad5c&quot;,&quot;issued&quot;:{&quot;date-parts&quot;:[[&quot;2017&quot;]]},&quot;title&quot;:&quot;Diarrhoeal disease&quot;,&quot;type&quot;:&quot;webpage&quot;,&quot;container-title-short&quot;:&quot;&quot;},&quot;uris&quot;:[&quot;http://www.mendeley.com/documents/?uuid=f67a676c-c8ee-3651-a086-d9e68aa1ad5c&quot;],&quot;isTemporary&quot;:false,&quot;legacyDesktopId&quot;:&quot;f67a676c-c8ee-3651-a086-d9e68aa1ad5c&quot;}]},{&quot;citationID&quot;:&quot;MENDELEY_CITATION_6ed0c792-20b6-402c-a1fc-52688639b470&quot;,&quot;properties&quot;:{&quot;noteIndex&quot;:0},&quot;isEdited&quot;:false,&quot;manualOverride&quot;:{&quot;citeprocText&quot;:&quot;&lt;sup&gt;5&lt;/sup&gt;&quot;,&quot;isManuallyOverridden&quot;:false,&quot;manualOverrideText&quot;:&quot;&quot;},&quot;citationTag&quot;:&quot;MENDELEY_CITATION_v3_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&quot;,&quot;citationItems&quot;:[{&quot;id&quot;:&quot;b6ce6f01-6acc-377f-a3b2-731aa35507fd&quot;,&quot;itemData&quot;:{&quot;DOI&quot;:&quot;10.1596/978-1-4648-0522-6_CH9&quot;,&quot;ISBN&quot;:&quot;9781464805226&quot;,&quot;PMID&quot;:&quot;30212108&quot;,&quot;abstract&quot;:&quot;Safe drinking water, sanitation, and hygiene (WASH) are fundamental to improving standards of living for people. The improved standards made possible by WASH include, among others, better physical health, protection of the environment, better educational outcomes, convenience time savings, assurance of lives lived with dignity, and equal treatment for both men and women. Poor and vulnerable populations have lower access to improved WASH services and have poorer associated behaviors. Improved WASH is therefore central to reducing poverty, promoting equality, and supporting socioeconomic development. Drinking water and sanitation were targets in the Millennium Development Goals (MDGs) for 2015; under the Sustainable Development Goals (SDGs) for the post-2015 period, Member States of the United Nations (UN) aspire to achieve universal access to WASH by 2030. The Human Right to Safe Drinking Water and Sanitation (HRTWS) was adopted in 2010 under a UN resolution calling for safe, affordable, acceptable, available, and accessible drinking water and sanitation services for all. The scope of WASH services included in this chapter is shown in table 9.1. The focus is on services at the household and institutional level and on services for personal rather than productive uses. This chapter summarizes global evidence on current WASH coverage and effects of intervention options, and it recommends areas for research and policy. Evidence comes from published synthesized evidence, such as systematic reviews and meta-analyses, evidence papers, and literature reviews. When those sources were not available, evidence was compiled from the next best sources of published research, thus using accepted criteria of the hierarchy of evidence for studies on health effectiveness. Unpublished and grey literature was used where no peer-reviewed published evidence exists. This chapter is structured as follows: Progress in improving drinking water, sanitation, and hygiene coverage. Impacts of poor WASH, thereby summarizing the evidence on the continued decline in mortality from diarrheal disease and the emerging evidence on the long-term developmental and cognitive effects of inadequate WASH on children. Effectiveness of interventions, thereby examining the health effects of specific WASH interventions, the approaches to service delivery, and the key role of broader institutional policy in accelerating and sustaining progress. Intervention costs, efficiency, and sustainability, thereb…&quot;,&quot;author&quot;:[{&quot;dropping-particle&quot;:&quot;&quot;,&quot;family&quot;:&quot;Hutton&quot;,&quot;given&quot;:&quot;Guy&quot;,&quot;non-dropping-particle&quot;:&quot;&quot;,&quot;parse-names&quot;:false,&quot;suffix&quot;:&quot;&quot;},{&quot;dropping-particle&quot;:&quot;&quot;,&quot;family&quot;:&quot;Chase&quot;,&quot;given&quot;:&quot;Claire&quot;,&quot;non-dropping-particle&quot;:&quot;&quot;,&quot;parse-names&quot;:false,&quot;suffix&quot;:&quot;&quot;}],&quot;container-title&quot;:&quot;Disease Control Priorities, Third Edition (Volume 7): Injury Prevention and Environmental Health&quot;,&quot;id&quot;:&quot;b6ce6f01-6acc-377f-a3b2-731aa35507fd&quot;,&quot;issued&quot;:{&quot;date-parts&quot;:[[&quot;2017&quot;,&quot;10&quot;,&quot;27&quot;]]},&quot;page&quot;:&quot;171-198&quot;,&quot;publisher&quot;:&quot;The International Bank for Reconstruction and Development / The World Bank&quot;,&quot;title&quot;:&quot;Water Supply, Sanitation, and Hygiene&quot;,&quot;type&quot;:&quot;article-journal&quot;,&quot;container-title-short&quot;:&quot;&quot;},&quot;uris&quot;:[&quot;http://www.mendeley.com/documents/?uuid=b6ce6f01-6acc-377f-a3b2-731aa35507fd&quot;],&quot;isTemporary&quot;:false,&quot;legacyDesktopId&quot;:&quot;b6ce6f01-6acc-377f-a3b2-731aa35507fd&quot;}]},{&quot;citationID&quot;:&quot;MENDELEY_CITATION_510b7c7c-04b7-4877-8c80-13830e3fe0e9&quot;,&quot;properties&quot;:{&quot;noteIndex&quot;:0},&quot;isEdited&quot;:false,&quot;manualOverride&quot;:{&quot;isManuallyOverridden&quot;:false,&quot;citeprocText&quot;:&quot;&lt;sup&gt;6,7&lt;/sup&gt;&quot;,&quot;manualOverrideText&quot;:&quot;&quot;},&quot;citationTag&quot;:&quot;MENDELEY_CITATION_v3_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quot;,&quot;citationItems&quot;:[{&quot;id&quot;:&quot;cb4f9b4b-bb4b-39df-8d1d-2cf8e364550f&quot;,&quot;itemData&quot;:{&quot;type&quot;:&quot;article-journal&quot;,&quot;id&quot;:&quot;cb4f9b4b-bb4b-39df-8d1d-2cf8e364550f&quot;,&quot;title&quot;:&quot;Impact of drinking water, sanitation and handwashing with soap on childhood diarrhoeal disease: updated meta-analysis and meta-regression&quot;,&quot;author&quot;:[{&quot;family&quot;:&quot;Wolf&quot;,&quot;given&quot;:&quot;Jennyfer&quot;,&quot;parse-names&quot;:false,&quot;dropping-particle&quot;:&quot;&quot;,&quot;non-dropping-particle&quot;:&quot;&quot;},{&quot;family&quot;:&quot;Hunter&quot;,&quot;given&quot;:&quot;Paul R.&quot;,&quot;parse-names&quot;:false,&quot;dropping-particle&quot;:&quot;&quot;,&quot;non-dropping-particle&quot;:&quot;&quot;},{&quot;family&quot;:&quot;Freeman&quot;,&quot;given&quot;:&quot;Matthew C.&quot;,&quot;parse-names&quot;:false,&quot;dropping-particle&quot;:&quot;&quot;,&quot;non-dropping-particle&quot;:&quot;&quot;},{&quot;family&quot;:&quot;Cumming&quot;,&quot;given&quot;:&quot;Oliver&quot;,&quot;parse-names&quot;:false,&quot;dropping-particle&quot;:&quot;&quot;,&quot;non-dropping-particle&quot;:&quot;&quot;},{&quot;family&quot;:&quot;Clasen&quot;,&quot;given&quot;:&quot;Thomas&quot;,&quot;parse-names&quot;:false,&quot;dropping-particle&quot;:&quot;&quot;,&quot;non-dropping-particle&quot;:&quot;&quot;},{&quot;family&quot;:&quot;Bartram&quot;,&quot;given&quot;:&quot;Jamie&quot;,&quot;parse-names&quot;:false,&quot;dropping-particle&quot;:&quot;&quot;,&quot;non-dropping-particle&quot;:&quot;&quot;},{&quot;family&quot;:&quot;Higgins&quot;,&quot;given&quot;:&quot;Julian P.T.&quot;,&quot;parse-names&quot;:false,&quot;dropping-particle&quot;:&quot;&quot;,&quot;non-dropping-particle&quot;:&quot;&quot;},{&quot;family&quot;:&quot;Johnston&quot;,&quot;given&quot;:&quot;Richard&quot;,&quot;parse-names&quot;:false,&quot;dropping-particle&quot;:&quot;&quot;,&quot;non-dropping-particle&quot;:&quot;&quot;},{&quot;family&quot;:&quot;Medlicott&quot;,&quot;given&quot;:&quot;Kate&quot;,&quot;parse-names&quot;:false,&quot;dropping-particle&quot;:&quot;&quot;,&quot;non-dropping-particle&quot;:&quot;&quot;},{&quot;family&quot;:&quot;Boisson&quot;,&quot;given&quot;:&quot;Sophie&quot;,&quot;parse-names&quot;:false,&quot;dropping-particle&quot;:&quot;&quot;,&quot;non-dropping-particle&quot;:&quot;&quot;},{&quot;family&quot;:&quot;Prüss-Ustün&quot;,&quot;given&quot;:&quot;Annette&quot;,&quot;parse-names&quot;:false,&quot;dropping-particle&quot;:&quot;&quot;,&quot;non-dropping-particle&quot;:&quot;&quot;}],&quot;container-title&quot;:&quot;Tropical Medicine &amp; International Health&quot;,&quot;accessed&quot;:{&quot;date-parts&quot;:[[2023,2,25]]},&quot;DOI&quot;:&quot;10.1111/TMI.13051&quot;,&quot;ISSN&quot;:&quot;1365-3156&quot;,&quot;PMID&quot;:&quot;29537671&quot;,&quot;URL&quot;:&quot;https://onlinelibrary.wiley.com/doi/full/10.1111/tmi.13051&quot;,&quot;issued&quot;:{&quot;date-parts&quot;:[[2018,5,1]]},&quot;page&quot;:&quot;508-525&quot;,&quot;abstract&quot;:&quot;Objectives: Safe drinking water, sanitation and hygiene are protective against diarrhoeal disease; a leading cause of child mortality. The main objective was an updated assessment of the impact of unsafe water, sanitation and hygiene (WaSH) on childhood diarrhoeal disease. Methods: We undertook a systematic review of articles published between 1970 and February 2016. Study results were combined and analysed using meta-analysis and meta-regression. Results: A total of 135 studies met the inclusion criteria. Several water, sanitation and hygiene interventions were associated with lower risk of diarrhoeal morbidity. Point-of-use filter interventions with safe storage reduced diarrhoea risk by 61% (RR = 0.39; 95% CI: 0.32, 0.48); piped water to premises of higher quality and continuous availability by 75% and 36% (RR = 0.25 (0.09, 0.67) and 0.64 (0.42, 0.98)), respectively compared to a baseline of unimproved drinking water; sanitation interventions by 25% (RR = 0.75 (0.63, 0.88)) with evidence for greater reductions when high sanitation coverage is reached; and interventions promoting handwashing with soap by 30% (RR = 0.70 (0.64, 0.77)) vs. no intervention. Results of the analysis of sanitation and hygiene interventions are sensitive to certain differences in study methods and conditions. Correcting for non-blinding would reduce the associations with diarrhoea to some extent. Conclusions: Although evidence is limited, results suggest that household connections of water supply and higher levels of community coverage for sanitation appear particularly impactful which is in line with targets of the Sustainable Development Goals.&quot;,&quot;publisher&quot;:&quot;John Wiley &amp; Sons, Ltd&quot;,&quot;issue&quot;:&quot;5&quot;,&quot;volume&quot;:&quot;23&quot;,&quot;container-title-short&quot;:&quot;&quot;},&quot;isTemporary&quot;:false},{&quot;id&quot;:&quot;119b3560-c487-38c6-afbd-12fe836090b4&quot;,&quot;itemData&quot;:{&quot;type&quot;:&quot;article-journal&quot;,&quot;id&quot;:&quot;119b3560-c487-38c6-afbd-12fe836090b4&quot;,&quot;title&quot;:&quot;Coliform Bacteria as Indicators of Diarrheal Risk in Household Drinking Water: Systematic Review and Meta-Analysis&quot;,&quot;author&quot;:[{&quot;family&quot;:&quot;Gruber&quot;,&quot;given&quot;:&quot;Joshua S.&quot;,&quot;parse-names&quot;:false,&quot;dropping-particle&quot;:&quot;&quot;,&quot;non-dropping-particle&quot;:&quot;&quot;},{&quot;family&quot;:&quot;Ercumen&quot;,&quot;given&quot;:&quot;Ayse&quot;,&quot;parse-names&quot;:false,&quot;dropping-particle&quot;:&quot;&quot;,&quot;non-dropping-particle&quot;:&quot;&quot;},{&quot;family&quot;:&quot;Colford&quot;,&quot;given&quot;:&quot;John M.&quot;,&quot;parse-names&quot;:false,&quot;dropping-particle&quot;:&quot;&quot;,&quot;non-dropping-particle&quot;:&quot;&quot;}],&quot;container-title&quot;:&quot;PLOS ONE&quot;,&quot;container-title-short&quot;:&quot;PLoS One&quot;,&quot;accessed&quot;:{&quot;date-parts&quot;:[[2023,2,25]]},&quot;DOI&quot;:&quot;10.1371/JOURNAL.PONE.0107429&quot;,&quot;ISSN&quot;:&quot;1932-6203&quot;,&quot;PMID&quot;:&quot;25250662&quot;,&quot;URL&quot;:&quot;https://journals.plos.org/plosone/article?id=10.1371/journal.pone.0107429&quot;,&quot;issued&quot;:{&quot;date-parts&quot;:[[2014,9,24]]},&quot;page&quot;:&quot;e107429&quot;,&quot;abstract&quot;:&quot;Background Current guidelines recommend the use of Escherichia coli (EC) or thermotolerant (“fecal”) coliforms (FC) as indicators of fecal contamination in drinking water. Despite their broad use as measures of water quality, there remains limited evidence for an association between EC or FC and diarrheal illness: a previous review found no evidence for a link between diarrhea and these indicators in household drinking water.  Objectives We conducted a systematic review and meta-analysis to update the results of the previous review with newly available evidence, to explore differences between EC and FC indicators, and to assess the quality of available evidence.  Methods We searched major databases using broad terms for household water quality and diarrhea. We extracted study characteristics and relative risks (RR) from relevant studies. We pooled RRs using random effects models with inverse variance weighting, and used standard methods to evaluate heterogeneity and publication bias.  Results We identified 20 relevant studies; 14 studies provided extractable results for meta-analysis. When combining all studies, we found no association between EC or FC and diarrhea (RR 1.26 [95% CI: 0.98, 1.63]). When analyzing EC and FC separately, we found evidence for an association between diarrhea and EC (RR: 1.54 [95% CI: 1.37, 1.74]) but not FC (RR: 1.07 [95% CI: 0.79, 1.45]). Across all studies, we identified several elements of study design and reporting (e.g., timing of outcome and exposure measurement, accounting for correlated outcomes) that could be improved upon in future studies that evaluate the association between drinking water contamination and health.  Conclusions Our findings, based on a review of the published literature, suggest that these two coliform groups have different associations with diarrhea in household drinking water. Our results support the use of EC as a fecal indicator in household drinking water.&quot;,&quot;publisher&quot;:&quot;Public Library of Science&quot;,&quot;issue&quot;:&quot;9&quot;,&quot;volume&quot;:&quot;9&quot;},&quot;isTemporary&quot;:false}]},{&quot;citationID&quot;:&quot;MENDELEY_CITATION_0a9ddd27-393d-4382-a4c2-5f5000f05f62&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&quot;,&quot;citationItems&quot;:[{&quot;id&quot;:&quot;fb0b24d6-df47-32c2-95be-e7ee6ff29f84&quot;,&quot;itemData&quot;:{&quot;type&quot;:&quot;article-journal&quot;,&quot;id&quot;:&quot;fb0b24d6-df47-32c2-95be-e7ee6ff29f84&quot;,&quot;title&quot;:&quot;Progress in maternal and child health: how has South Asia fared?&quot;,&quot;author&quot;:[{&quot;family&quot;:&quot;Akseer&quot;,&quot;given&quot;:&quot;Nadia&quot;,&quot;parse-names&quot;:false,&quot;dropping-particle&quot;:&quot;&quot;,&quot;non-dropping-particle&quot;:&quot;&quot;},{&quot;family&quot;:&quot;Kamali&quot;,&quot;given&quot;:&quot;Mahdis&quot;,&quot;parse-names&quot;:false,&quot;dropping-particle&quot;:&quot;&quot;,&quot;non-dropping-particle&quot;:&quot;&quot;},{&quot;family&quot;:&quot;Arifeen&quot;,&quot;given&quot;:&quot;Shams E.&quot;,&quot;parse-names&quot;:false,&quot;dropping-particle&quot;:&quot;&quot;,&quot;non-dropping-particle&quot;:&quot;&quot;},{&quot;family&quot;:&quot;Malik&quot;,&quot;given&quot;:&quot;Ashar&quot;,&quot;parse-names&quot;:false,&quot;dropping-particle&quot;:&quot;&quot;,&quot;non-dropping-particle&quot;:&quot;&quot;},{&quot;family&quot;:&quot;Bhatti&quot;,&quot;given&quot;:&quot;Zaid&quot;,&quot;parse-names&quot;:false,&quot;dropping-particle&quot;:&quot;&quot;,&quot;non-dropping-particle&quot;:&quot;&quot;},{&quot;family&quot;:&quot;Thacker&quot;,&quot;given&quot;:&quot;Naveen&quot;,&quot;parse-names&quot;:false,&quot;dropping-particle&quot;:&quot;&quot;,&quot;non-dropping-particle&quot;:&quot;&quot;},{&quot;family&quot;:&quot;Maksey&quot;,&quot;given&quot;:&quot;Mahesh&quot;,&quot;parse-names&quot;:false,&quot;dropping-particle&quot;:&quot;&quot;,&quot;non-dropping-particle&quot;:&quot;&quot;},{&quot;family&quot;:&quot;D'Silva&quot;,&quot;given&quot;:&quot;Harendra&quot;,&quot;parse-names&quot;:false,&quot;dropping-particle&quot;:&quot;&quot;,&quot;non-dropping-particle&quot;:&quot;&quot;},{&quot;family&quot;:&quot;Silva&quot;,&quot;given&quot;:&quot;Inacio Cm&quot;,&quot;parse-names&quot;:false,&quot;dropping-particle&quot;:&quot;&quot;,&quot;non-dropping-particle&quot;:&quot;da&quot;},{&quot;family&quot;:&quot;Bhutta&quot;,&quot;given&quot;:&quot;Zulfiqar A.&quot;,&quot;parse-names&quot;:false,&quot;dropping-particle&quot;:&quot;&quot;,&quot;non-dropping-particle&quot;:&quot;&quot;}],&quot;container-title&quot;:&quot;BMJ (Clinical research ed.)&quot;,&quot;container-title-short&quot;:&quot;BMJ&quot;,&quot;accessed&quot;:{&quot;date-parts&quot;:[[2023,2,25]]},&quot;DOI&quot;:&quot;10.1136/BMJ.J1608&quot;,&quot;ISSN&quot;:&quot;1756-1833&quot;,&quot;PMID&quot;:&quot;28400481&quot;,&quot;URL&quot;:&quot;https://pubmed.ncbi.nlm.nih.gov/28400481/&quot;,&quot;issued&quot;:{&quot;date-parts&quot;:[[2017]]},&quot;publisher&quot;:&quot;BMJ&quot;,&quot;volume&quot;:&quot;357&quot;},&quot;isTemporary&quot;:false}]},{&quot;citationID&quot;:&quot;MENDELEY_CITATION_0f0425ce-e1ee-4044-a187-d64135672504&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MGYwNDI1Y2UtZTFlZS00MDQ0LWExODctZDY0MTM1NjcyNTA0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quot;,&quot;citationItems&quot;:[{&quot;id&quot;:&quot;8eac054c-df22-3860-b7f0-f4cbb47d4ec5&quot;,&quot;itemData&quot;:{&quot;type&quot;:&quot;article-journal&quot;,&quot;id&quot;:&quot;8eac054c-df22-3860-b7f0-f4cbb47d4ec5&quot;,&quot;title&quot;:&quot;Children Need Clean Water to Grow E. Coli Contamination of Drinking Water and Childhood Nutrition in Bangladesh&quot;,&quot;author&quot;:[{&quot;family&quot;:&quot;Joseph&quot;,&quot;given&quot;:&quot;George&quot;,&quot;parse-names&quot;:false,&quot;dropping-particle&quot;:&quot;&quot;,&quot;non-dropping-particle&quot;:&quot;&quot;},{&quot;family&quot;:&quot;Haque&quot;,&quot;given&quot;:&quot;Sabrina S&quot;,&quot;parse-names&quot;:false,&quot;dropping-particle&quot;:&quot;&quot;,&quot;non-dropping-particle&quot;:&quot;&quot;},{&quot;family&quot;:&quot;Moqueet&quot;,&quot;given&quot;:&quot;Nazia&quot;,&quot;parse-names&quot;:false,&quot;dropping-particle&quot;:&quot;&quot;,&quot;non-dropping-particle&quot;:&quot;&quot;},{&quot;family&quot;:&quot;Hoo&quot;,&quot;given&quot;:&quot;Yi Rong&quot;,&quot;parse-names&quot;:false,&quot;dropping-particle&quot;:&quot;&quot;,&quot;non-dropping-particle&quot;:&quot;&quot;}],&quot;accessed&quot;:{&quot;date-parts&quot;:[[2023,2,25]]},&quot;URL&quot;:&quot;http://www.worldbank.org/prwp.&quot;,&quot;issued&quot;:{&quot;date-parts&quot;:[[2019]]},&quot;container-title-short&quot;:&quot;&quot;},&quot;isTemporary&quot;:false}]},{&quot;citationID&quot;:&quot;MENDELEY_CITATION_27eaa11e-06c8-40de-bd69-9351ef4da863&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&quot;,&quot;citationItems&quot;:[{&quot;id&quot;:&quot;3e122f3a-b621-3972-aea9-ce56e7d9416a&quot;,&quot;itemData&quot;:{&quot;type&quot;:&quot;article-journal&quot;,&quot;id&quot;:&quot;3e122f3a-b621-3972-aea9-ce56e7d9416a&quot;,&quot;title&quot;:&quot;Physical Factors Impacting the Survival and Occurrence of Escherichia coli in Secondary Habitats&quot;,&quot;author&quot;:[{&quot;family&quot;:&quot;Petersen&quot;,&quot;given&quot;:&quot;Fritz&quot;,&quot;parse-names&quot;:false,&quot;dropping-particle&quot;:&quot;&quot;,&quot;non-dropping-particle&quot;:&quot;&quot;},{&quot;family&quot;:&quot;Hubbart&quot;,&quot;given&quot;:&quot;Jason A.&quot;,&quot;parse-names&quot;:false,&quot;dropping-particle&quot;:&quot;&quot;,&quot;non-dropping-particle&quot;:&quot;&quot;}],&quot;container-title&quot;:&quot;Water 2020, Vol. 12, Page 1796&quot;,&quot;accessed&quot;:{&quot;date-parts&quot;:[[2023,2,25]]},&quot;DOI&quot;:&quot;10.3390/W12061796&quot;,&quot;ISSN&quot;:&quot;2073-4441&quot;,&quot;URL&quot;:&quot;https://www.mdpi.com/2073-4441/12/6/1796/htm&quot;,&quot;issued&quot;:{&quot;date-parts&quot;:[[2020,6,23]]},&quot;page&quot;:&quot;1796&quot;,&quot;abstract&quot;:&quot;Escherichia (E.) coli is a fecal microbe that inhabits the intestines of endotherms (primary habitat) and the natural environment (secondary habitats). Due to prevailing thinking regarding the limited capacity of E. coli to survive in the environment, relatively few published investigations exist regarding environmental factors influencing E. coli&amp;rsquo;s survival. To help guide future research in this area, an overview of factors known to impact the survival of E. coli in the environment is provided. Notably, the lack of historic field-based research holds two important implications: (1) large knowledge gaps regarding environmental factors influencing E. coli&amp;rsquo;s survival in the environment exist; and (2) the efficacy of implemented management strategies have rarely been assessed on larger field scales, thus leaving their actual impact(s) largely unknown. Moreover, the persistence of E. coli in the environment calls into question its widespread and frequent use as a fecal indicator microorganism. To address these shortcomings, future work should include more field-based studies, occurring in diverse physiographical regions and over larger spatial extents. This information will provide scientists and land-use managers with a new understanding regarding factors influencing E. coli concentrations in its secondary habitat, thereby providing insight to address problematic fecal contamination effectively.&quot;,&quot;publisher&quot;:&quot;Multidisciplinary Digital Publishing Institute&quot;,&quot;issue&quot;:&quot;6&quot;,&quot;volume&quot;:&quot;12&quot;,&quot;container-title-short&quot;:&quot;&quot;},&quot;isTemporary&quot;:false}]},{&quot;citationID&quot;:&quot;MENDELEY_CITATION_c542f802-39f1-4f69-ada0-632bf10aa9c4&quot;,&quot;properties&quot;:{&quot;noteIndex&quot;:0},&quot;isEdited&quot;:false,&quot;manualOverride&quot;:{&quot;citeprocText&quot;:&quot;&lt;sup&gt;11&lt;/sup&gt;&quot;,&quot;isManuallyOverridden&quot;:false,&quot;manualOverrideText&quot;:&quot;&quot;},&quot;citationTag&quot;:&quot;MENDELEY_CITATION_v3_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&quot;,&quot;citationItems&quot;:[{&quot;id&quot;:&quot;57b00213-9969-388f-a5c2-3464532aa927&quot;,&quot;itemData&quot;:{&quot;DOI&quot;:&quot;10.3389/FCIMB.2020.548492/BIBTEX&quot;,&quot;ISSN&quot;:&quot;22352988&quot;,&quot;PMID&quot;:&quot;33409157&quot;,&quot;abstract&quot;:&quot;Genetic plasticity promotes evolution and a vast diversity in Escherichia coli varying from avirulent to highly pathogenic strains, including the emergence of virulent hybrid microorganism. This ability also contributes to the emergence of antimicrobial resistance. These hybrid pathogenic E. coli (HyPEC) are emergent threats, such as O104:H4 from the European outbreak in 2011, aggregative adherent bacteria with the potent Shiga-toxin. Here, we briefly revisited the details of these E. coli classic and hybrid pathogens, the increase in antimicrobial resistance in the context of a genetically empowered multifaceted and versatile bug and the growing need to advance alternative therapies to fight these infections.&quot;,&quot;author&quot;:[{&quot;dropping-particle&quot;:&quot;&quot;,&quot;family&quot;:&quot;Braz&quot;,&quot;given&quot;:&quot;Vânia Santos&quot;,&quot;non-dropping-particle&quot;:&quot;&quot;,&quot;parse-names&quot;:false,&quot;suffix&quot;:&quot;&quot;},{&quot;dropping-particle&quot;:&quot;&quot;,&quot;family&quot;:&quot;Melchior&quot;,&quot;given&quot;:&quot;Karine&quot;,&quot;non-dropping-particle&quot;:&quot;&quot;,&quot;parse-names&quot;:false,&quot;suffix&quot;:&quot;&quot;},{&quot;dropping-particle&quot;:&quot;&quot;,&quot;family&quot;:&quot;Moreira&quot;,&quot;given&quot;:&quot;Cristiano Gallina&quot;,&quot;non-dropping-particle&quot;:&quot;&quot;,&quot;parse-names&quot;:false,&quot;suffix&quot;:&quot;&quot;}],&quot;container-title&quot;:&quot;Frontiers in Cellular and Infection Microbiology&quot;,&quot;id&quot;:&quot;57b00213-9969-388f-a5c2-3464532aa927&quot;,&quot;issued&quot;:{&quot;date-parts&quot;:[[&quot;2020&quot;,&quot;12&quot;,&quot;21&quot;]]},&quot;page&quot;:&quot;793&quot;,&quot;publisher&quot;:&quot;Frontiers Media S.A.&quot;,&quot;title&quot;:&quot;Escherichia coli as a Multifaceted Pathogenic and Versatile Bacterium&quot;,&quot;type&quot;:&quot;article-journal&quot;,&quot;volume&quot;:&quot;10&quot;,&quot;container-title-short&quot;:&quot;Front Cell Infect Microbiol&quot;},&quot;uris&quot;:[&quot;http://www.mendeley.com/documents/?uuid=57b00213-9969-388f-a5c2-3464532aa927&quot;],&quot;isTemporary&quot;:false,&quot;legacyDesktopId&quot;:&quot;57b00213-9969-388f-a5c2-3464532aa927&quot;}]},{&quot;citationID&quot;:&quot;MENDELEY_CITATION_395ed670-382a-40c9-90ac-02893bb6248e&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&quot;,&quot;citationItems&quot;:[{&quot;id&quot;:&quot;119b3560-c487-38c6-afbd-12fe836090b4&quot;,&quot;itemData&quot;:{&quot;type&quot;:&quot;article-journal&quot;,&quot;id&quot;:&quot;119b3560-c487-38c6-afbd-12fe836090b4&quot;,&quot;title&quot;:&quot;Coliform Bacteria as Indicators of Diarrheal Risk in Household Drinking Water: Systematic Review and Meta-Analysis&quot;,&quot;author&quot;:[{&quot;family&quot;:&quot;Gruber&quot;,&quot;given&quot;:&quot;Joshua S.&quot;,&quot;parse-names&quot;:false,&quot;dropping-particle&quot;:&quot;&quot;,&quot;non-dropping-particle&quot;:&quot;&quot;},{&quot;family&quot;:&quot;Ercumen&quot;,&quot;given&quot;:&quot;Ayse&quot;,&quot;parse-names&quot;:false,&quot;dropping-particle&quot;:&quot;&quot;,&quot;non-dropping-particle&quot;:&quot;&quot;},{&quot;family&quot;:&quot;Colford&quot;,&quot;given&quot;:&quot;John M.&quot;,&quot;parse-names&quot;:false,&quot;dropping-particle&quot;:&quot;&quot;,&quot;non-dropping-particle&quot;:&quot;&quot;}],&quot;container-title&quot;:&quot;PLOS ONE&quot;,&quot;container-title-short&quot;:&quot;PLoS One&quot;,&quot;accessed&quot;:{&quot;date-parts&quot;:[[2023,2,25]]},&quot;DOI&quot;:&quot;10.1371/JOURNAL.PONE.0107429&quot;,&quot;ISSN&quot;:&quot;1932-6203&quot;,&quot;PMID&quot;:&quot;25250662&quot;,&quot;URL&quot;:&quot;https://journals.plos.org/plosone/article?id=10.1371/journal.pone.0107429&quot;,&quot;issued&quot;:{&quot;date-parts&quot;:[[2014,9,24]]},&quot;page&quot;:&quot;e107429&quot;,&quot;abstract&quot;:&quot;Background Current guidelines recommend the use of Escherichia coli (EC) or thermotolerant (“fecal”) coliforms (FC) as indicators of fecal contamination in drinking water. Despite their broad use as measures of water quality, there remains limited evidence for an association between EC or FC and diarrheal illness: a previous review found no evidence for a link between diarrhea and these indicators in household drinking water.  Objectives We conducted a systematic review and meta-analysis to update the results of the previous review with newly available evidence, to explore differences between EC and FC indicators, and to assess the quality of available evidence.  Methods We searched major databases using broad terms for household water quality and diarrhea. We extracted study characteristics and relative risks (RR) from relevant studies. We pooled RRs using random effects models with inverse variance weighting, and used standard methods to evaluate heterogeneity and publication bias.  Results We identified 20 relevant studies; 14 studies provided extractable results for meta-analysis. When combining all studies, we found no association between EC or FC and diarrhea (RR 1.26 [95% CI: 0.98, 1.63]). When analyzing EC and FC separately, we found evidence for an association between diarrhea and EC (RR: 1.54 [95% CI: 1.37, 1.74]) but not FC (RR: 1.07 [95% CI: 0.79, 1.45]). Across all studies, we identified several elements of study design and reporting (e.g., timing of outcome and exposure measurement, accounting for correlated outcomes) that could be improved upon in future studies that evaluate the association between drinking water contamination and health.  Conclusions Our findings, based on a review of the published literature, suggest that these two coliform groups have different associations with diarrhea in household drinking water. Our results support the use of EC as a fecal indicator in household drinking water.&quot;,&quot;publisher&quot;:&quot;Public Library of Science&quot;,&quot;issue&quot;:&quot;9&quot;,&quot;volume&quot;:&quot;9&quot;},&quot;isTemporary&quot;:false}]},{&quot;citationID&quot;:&quot;MENDELEY_CITATION_29cbb2f4-3047-4d7b-934a-392ad4abaa85&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&quot;,&quot;citationItems&quot;:[{&quot;id&quot;:&quot;05344fe1-5cd5-36a1-953f-e6898daca564&quot;,&quot;itemData&quot;:{&quot;type&quot;:&quot;article-journal&quot;,&quot;id&quot;:&quot;05344fe1-5cd5-36a1-953f-e6898daca564&quot;,&quot;title&quot;:&quot;Interventions to improve water quality and supply, sanitation and hygiene practices, and their effects on the nutritional status of children&quot;,&quot;author&quot;:[{&quot;family&quot;:&quot;Dangour&quot;,&quot;given&quot;:&quot;Alan D.&quot;,&quot;parse-names&quot;:false,&quot;dropping-particle&quot;:&quot;&quot;,&quot;non-dropping-particle&quot;:&quot;&quot;},{&quot;family&quot;:&quot;Watson&quot;,&quot;given&quot;:&quot;Louise&quot;,&quot;parse-names&quot;:false,&quot;dropping-particle&quot;:&quot;&quot;,&quot;non-dropping-particle&quot;:&quot;&quot;},{&quot;family&quot;:&quot;Cumming&quot;,&quot;given&quot;:&quot;Oliver&quot;,&quot;parse-names&quot;:false,&quot;dropping-particle&quot;:&quot;&quot;,&quot;non-dropping-particle&quot;:&quot;&quot;},{&quot;family&quot;:&quot;Boisson&quot;,&quot;given&quot;:&quot;Sophie&quot;,&quot;parse-names&quot;:false,&quot;dropping-particle&quot;:&quot;&quot;,&quot;non-dropping-particle&quot;:&quot;&quot;},{&quot;family&quot;:&quot;Che&quot;,&quot;given&quot;:&quot;Yan&quot;,&quot;parse-names&quot;:false,&quot;dropping-particle&quot;:&quot;&quot;,&quot;non-dropping-particle&quot;:&quot;&quot;},{&quot;family&quot;:&quot;Velleman&quot;,&quot;given&quot;:&quot;Yael&quot;,&quot;parse-names&quot;:false,&quot;dropping-particle&quot;:&quot;&quot;,&quot;non-dropping-particle&quot;:&quot;&quot;},{&quot;family&quot;:&quot;Cavill&quot;,&quot;given&quot;:&quot;Sue&quot;,&quot;parse-names&quot;:false,&quot;dropping-particle&quot;:&quot;&quot;,&quot;non-dropping-particle&quot;:&quot;&quot;},{&quot;family&quot;:&quot;Allen&quot;,&quot;given&quot;:&quot;Elizabeth&quot;,&quot;parse-names&quot;:false,&quot;dropping-particle&quot;:&quot;&quot;,&quot;non-dropping-particle&quot;:&quot;&quot;},{&quot;family&quot;:&quot;Uauy&quot;,&quot;given&quot;:&quot;Ricardo&quot;,&quot;parse-names&quot;:false,&quot;dropping-particle&quot;:&quot;&quot;,&quot;non-dropping-particle&quot;:&quot;&quot;}],&quot;container-title&quot;:&quot;The Cochrane database of systematic reviews&quot;,&quot;container-title-short&quot;:&quot;Cochrane Database Syst Rev&quot;,&quot;accessed&quot;:{&quot;date-parts&quot;:[[2023,2,25]]},&quot;DOI&quot;:&quot;10.1002/14651858.CD009382.PUB2&quot;,&quot;ISSN&quot;:&quot;1469-493X&quot;,&quot;PMID&quot;:&quot;23904195&quot;,&quot;URL&quot;:&quot;https://pubmed.ncbi.nlm.nih.gov/23904195/&quot;,&quot;issued&quot;:{&quot;date-parts&quot;:[[2013,8,1]]},&quot;abstract&quot;:&quot;Background: Water, sanitation and hygiene (WASH) interventions are frequently implemented to reduce infectious diseases, and may be linked to improved nutrition outcomes in children. Objectives: To evaluate the effect of interventions to improve water quality and supply (adequate quantity to maintain hygiene practices), provide adequate sanitation and promote handwashing with soap, on the nutritional status of children under the age of 18 years and to identify current research gaps. Search methods: We searched 10 English-language (including MEDLINE and CENTRAL) and three Chinese-language databases for published studies in June 2012. We searched grey literature databases, conference proceedings and websites, reviewed reference lists and contacted experts and authors. Selection criteria: Randomised (including cluster-randomised), quasi-randomised and non-randomised controlled trials, controlled cohort or cross-sectional studies and historically controlled studies, comparing WASH interventions among children aged under 18 years. Data collection and analysis: Two review authors independently sought and extracted data on childhood anthropometry, biochemical measures of micronutrient status, and adherence, attrition and costs either from published reports or through contact with study investigators. We calculated mean difference (MD) with 95% confidence intervals (CI). We conducted study-level and individual-level meta-analyses to estimate pooled measures of effect for randomised controlled trials only. Main results: Fourteen studies (five cluster-randomised controlled trials and nine non-randomised studies with comparison groups) from 10 low- and middle-income countries including 22,241 children at baseline and nutrition outcome data for 9,469 children provided relevant information. Study duration ranged from 6 to 60 months and all studies included children under five years of age at the time of the intervention. Studies included WASH interventions either singly or in combination. Measures of child anthropometry were collected in all 14 studies, and nine studies reported at least one of the following anthropometric indices: weight-for-height, weight-for-age or height-for-age. None of the included studies were of high methodological quality as none of the studies masked the nature of the intervention from participants. Weight-for-age, weight-for-height and height-for-age z-scores were available for five cluster-randomised controlled trials with a duration of between 9 and 12 months. Meta-analysis including 4,627 children identified no evidence of an effect of WASH interventions on weight-for-age z-score (MD 0.05; 95% CI -0.01 to 0.12). Meta-analysis including 4,622 children identified no evidence of an effect of WASH interventions on weight-for-height z-score (MD 0.02; 95% CI -0.07 to 0.11). Meta-analysis including 4,627 children identified a borderline statistically significant effect of WASH interventions on height-for-age z-score (MD 0.08; 95% CI 0.00 to 0.16). These findings were supported by individual participant data analysis including information on 5,375 to 5,386 children from five cluster-randomised controlled trials. No study reported adverse events. Adherence to study interventions was reported in only two studies (both cluster-randomised controlled trials) and ranged from low (&lt; 35%) to high (&gt; 90%). Study attrition was reported in seven studies and ranged from 4% to 16.5%. Intervention cost was reported in one study in which the total cost of the WASH interventions was USD 15/inhabitant. None of the studies reported differential impacts relevant to equity issues such as gender, socioeconomic status and religion. Authors' conclusions: The available evidence from meta-analysis of data from cluster-randomised controlled trials with an intervention period of 9-12 months is suggestive of a small benefit of WASH interventions (specifically solar disinfection of water, provision of soap, and improvement of water quality) on length growth in children under five years of age. The duration of the intervention studies was relatively short and none of the included studies is of high methodological quality. Very few studies provided information on intervention adherence, attrition and costs. There are several ongoing trials in low-income country settings that may provide robust evidence to inform these findings.&quot;,&quot;publisher&quot;:&quot;Cochrane Database Syst Rev&quot;,&quot;issue&quot;:&quot;8&quot;,&quot;volume&quot;:&quot;2013&quot;},&quot;isTemporary&quot;:false}]},{&quot;citationID&quot;:&quot;MENDELEY_CITATION_bd37c693-a4e9-4621-ba2a-05a81bcfa731&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&quot;,&quot;citationItems&quot;:[{&quot;id&quot;:&quot;8eac054c-df22-3860-b7f0-f4cbb47d4ec5&quot;,&quot;itemData&quot;:{&quot;type&quot;:&quot;article-journal&quot;,&quot;id&quot;:&quot;8eac054c-df22-3860-b7f0-f4cbb47d4ec5&quot;,&quot;title&quot;:&quot;Children Need Clean Water to Grow E. Coli Contamination of Drinking Water and Childhood Nutrition in Bangladesh&quot;,&quot;author&quot;:[{&quot;family&quot;:&quot;Joseph&quot;,&quot;given&quot;:&quot;George&quot;,&quot;parse-names&quot;:false,&quot;dropping-particle&quot;:&quot;&quot;,&quot;non-dropping-particle&quot;:&quot;&quot;},{&quot;family&quot;:&quot;Haque&quot;,&quot;given&quot;:&quot;Sabrina S&quot;,&quot;parse-names&quot;:false,&quot;dropping-particle&quot;:&quot;&quot;,&quot;non-dropping-particle&quot;:&quot;&quot;},{&quot;family&quot;:&quot;Moqueet&quot;,&quot;given&quot;:&quot;Nazia&quot;,&quot;parse-names&quot;:false,&quot;dropping-particle&quot;:&quot;&quot;,&quot;non-dropping-particle&quot;:&quot;&quot;},{&quot;family&quot;:&quot;Hoo&quot;,&quot;given&quot;:&quot;Yi Rong&quot;,&quot;parse-names&quot;:false,&quot;dropping-particle&quot;:&quot;&quot;,&quot;non-dropping-particle&quot;:&quot;&quot;}],&quot;accessed&quot;:{&quot;date-parts&quot;:[[2023,2,25]]},&quot;URL&quot;:&quot;http://www.worldbank.org/prwp.&quot;,&quot;issued&quot;:{&quot;date-parts&quot;:[[2019]]},&quot;container-title-short&quot;:&quot;&quot;},&quot;isTemporary&quot;:false}]},{&quot;citationID&quot;:&quot;MENDELEY_CITATION_b30b9585-8916-4a42-ac21-a5838cc16c73&quot;,&quot;properties&quot;:{&quot;noteIndex&quot;:0},&quot;isEdited&quot;:false,&quot;manualOverride&quot;:{&quot;citeprocText&quot;:&quot;&lt;sup&gt;13&lt;/sup&gt;&quot;,&quot;isManuallyOverridden&quot;:false,&quot;manualOverrideText&quot;:&quot;&quot;},&quot;citationTag&quot;:&quot;MENDELEY_CITATION_v3_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&quot;,&quot;citationItems&quot;:[{&quot;id&quot;:&quot;53c126e0-e4e7-3b23-855e-b808f63c0f15&quot;,&quot;itemData&quot;:{&quot;DOI&quot;:&quot;10.1179/146532805X23335&quot;,&quot;ISSN&quot;:&quot;0272-4936&quot;,&quot;PMID&quot;:&quot;15814047&quot;,&quot;abstract&quot;:&quot;From July to December 2003, four categories of diarrhoeagenic Escherichia coli were investigated in Tehranian children with acute diarrhoea. Stool specimens of children under 5 years of age with diarrhoea (n=200) and matched controls (n=200) without diarrhoea were studied for the presence of entero-aggregative (EAEC), enteropathogenic (EPEC), enterotoxigenic (ETEC) and Shiga toxin-producing (STEC) E. coli by PCR identification of six different genes of diarrhoeagenic E. coli. STEC isolates were typed by O157 and H7 antisera. EAEC was the most prevalent category and was found in 24% of patients with diarrhoea and 8% of controls (p&lt;0.0001). ETEC was isolated in 15.5% of patients with diarrhoea but not in any controls (p&lt;0.0001), STEC in 15% of patients and 2% of controls (p&lt;0.0001) and EPEC in 6% of patients and 5% of controls. Of 30 STEC isolates from patients with diarrhoea, seven were O157:H7 and 23 were non-O157:H7. © 2005 The Liverpool School of Tropical Medicine.&quot;,&quot;author&quot;:[{&quot;dropping-particle&quot;:&quot;&quot;,&quot;family&quot;:&quot;Salmanzadeh-Ahrabi&quot;,&quot;given&quot;:&quot;Siavosh&quot;,&quot;non-dropping-particle&quot;:&quot;&quot;,&quot;parse-names&quot;:false,&quot;suffix&quot;:&quot;&quot;},{&quot;dropping-particle&quot;:&quot;&quot;,&quot;family&quot;:&quot;Habibi&quot;,&quot;given&quot;:&quot;Effat&quot;,&quot;non-dropping-particle&quot;:&quot;&quot;,&quot;parse-names&quot;:false,&quot;suffix&quot;:&quot;&quot;},{&quot;dropping-particle&quot;:&quot;&quot;,&quot;family&quot;:&quot;Jaafari&quot;,&quot;given&quot;:&quot;Fereshteh&quot;,&quot;non-dropping-particle&quot;:&quot;&quot;,&quot;parse-names&quot;:false,&quot;suffix&quot;:&quot;&quot;},{&quot;dropping-particle&quot;:&quot;&quot;,&quot;family&quot;:&quot;Zali&quot;,&quot;given&quot;:&quot;Mohammad Reza&quot;,&quot;non-dropping-particle&quot;:&quot;&quot;,&quot;parse-names&quot;:false,&quot;suffix&quot;:&quot;&quot;}],&quot;container-title&quot;:&quot;Annals of tropical paediatrics&quot;,&quot;id&quot;:&quot;53c126e0-e4e7-3b23-855e-b808f63c0f15&quot;,&quot;issue&quot;:&quot;1&quot;,&quot;issued&quot;:{&quot;date-parts&quot;:[[&quot;2005&quot;,&quot;3&quot;]]},&quot;page&quot;:&quot;35-39&quot;,&quot;publisher&quot;:&quot;Ann Trop Paediatr&quot;,&quot;title&quot;:&quot;Molecular epidemiology of Escherichia coli diarrhoea in children in Tehran&quot;,&quot;type&quot;:&quot;article-journal&quot;,&quot;volume&quot;:&quot;25&quot;,&quot;container-title-short&quot;:&quot;Ann Trop Paediatr&quot;},&quot;uris&quot;:[&quot;http://www.mendeley.com/documents/?uuid=53c126e0-e4e7-3b23-855e-b808f63c0f15&quot;],&quot;isTemporary&quot;:false,&quot;legacyDesktopId&quot;:&quot;53c126e0-e4e7-3b23-855e-b808f63c0f15&quot;}]},{&quot;citationID&quot;:&quot;MENDELEY_CITATION_4e09daa1-ac86-4028-abb7-a84f4ae16ec4&quot;,&quot;properties&quot;:{&quot;noteIndex&quot;:0},&quot;isEdited&quot;:false,&quot;manualOverride&quot;:{&quot;citeprocText&quot;:&quot;&lt;sup&gt;14&lt;/sup&gt;&quot;,&quot;isManuallyOverridden&quot;:false,&quot;manualOverrideText&quot;:&quot;&quot;},&quot;citationTag&quot;:&quot;MENDELEY_CITATION_v3_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&quot;,&quot;citationItems&quot;:[{&quot;id&quot;:&quot;9e4095c9-f1a4-3bfa-9570-d1d7db12898f&quot;,&quot;itemData&quot;:{&quot;DOI&quot;:&quot;10.1371/JOURNAL.PONE.0246024&quot;,&quot;ISBN&quot;:&quot;1111111111&quot;,&quot;ISSN&quot;:&quot;1932-6203&quot;,&quot;PMID&quot;:&quot;33508023&quot;,&quot;abstract&quot;:&quot;Background Escherichia coli O157:H7 (E. coli O157:H7) is one of the most potent zoonotic pathogens that causes mild diarrhea and leads to hemolytic uremic syndrome or death. This study was aimed to assess the prevalence and determinants of E. coli O157:H7 related to diarrhea among under-five children with acute diarrhea.   Methods A cross-sectional study design was carried out in 2018 on 378 under-five-year children recruited randomly from hospitals in Eastern Ethiopia. Stool specimens were collected and processed using enrichment, differential and selective medium. Among isolates, E. coli O157:H7 was confirmed using latex test (Oxoid, Basingstoke, Hants, England). Factors associated with E. coli O157:H7 infection were identified using binary and multivariable logistic regression. Associations were reported by odds ratio with 95% confidence interval.   Results The prevalence of E. coli O157:H7 related diarrhea was 15.3% (95%CI: 11.8–19.5). The E. coli O157:H7 infection was positively associated with rural residence (AOR;3.75, 95%CI:1.26–11.20), consumption of undercooked meat (AOR;3.95, 95%CI: 1.23–12.67), raw vegetables and/or fruit juice (AOR;3.37, 95%CI:1.32–8.62), presence of bloody diarrhea (AOR;4.42, 95% CI:1.78–10.94), number of under-five children in a household (AOR;7.16, 95%CI: 2.90–17.70), presence of person with diarrhea in a household (AOR;4.22, 95% CI: 1.84–12.69), owning domestic animal (AOR;3.87, 95% CI: 1.48–10.12) and uneducated mother (AOR;3.14, 95%CI: 1.05–9.42).   Conclusion The Prevalence of E. coli O157:H7 related diarrhea among under-five children is relatively high in Eastern Ethiopia. The E. coli infection was associated with sanitation and hygiene in a household. Thus, education focused on food cooking and handling, child care, and household sanitation associated with animal manure in rural resident children are helpful in.&quot;,&quot;author&quot;:[{&quot;dropping-particle&quot;:&quot;&quot;,&quot;family&quot;:&quot;Getaneh&quot;,&quot;given&quot;:&quot;Dawit Kassaye&quot;,&quot;non-dropping-particle&quot;:&quot;&quot;,&quot;parse-names&quot;:false,&quot;suffix&quot;:&quot;&quot;},{&quot;dropping-particle&quot;:&quot;&quot;,&quot;family&quot;:&quot;Hordofa&quot;,&quot;given&quot;:&quot;Lemessa Oljira&quot;,&quot;non-dropping-particle&quot;:&quot;&quot;,&quot;parse-names&quot;:false,&quot;suffix&quot;:&quot;&quot;},{&quot;dropping-particle&quot;:&quot;&quot;,&quot;family&quot;:&quot;Ayana&quot;,&quot;given&quot;:&quot;Desalegn Admassu&quot;,&quot;non-dropping-particle&quot;:&quot;&quot;,&quot;parse-names&quot;:false,&quot;suffix&quot;:&quot;&quot;},{&quot;dropping-particle&quot;:&quot;&quot;,&quot;family&quot;:&quot;Tessema&quot;,&quot;given&quot;:&quot;Tesfaye Sisay&quot;,&quot;non-dropping-particle&quot;:&quot;&quot;,&quot;parse-names&quot;:false,&quot;suffix&quot;:&quot;&quot;},{&quot;dropping-particle&quot;:&quot;&quot;,&quot;family&quot;:&quot;Regassa&quot;,&quot;given&quot;:&quot;Lemma Demissie&quot;,&quot;non-dropping-particle&quot;:&quot;&quot;,&quot;parse-names&quot;:false,&quot;suffix&quot;:&quot;&quot;}],&quot;container-title&quot;:&quot;PLOS ONE&quot;,&quot;id&quot;:&quot;9e4095c9-f1a4-3bfa-9570-d1d7db12898f&quot;,&quot;issue&quot;:&quot;1&quot;,&quot;issued&quot;:{&quot;date-parts&quot;:[[&quot;2021&quot;,&quot;1&quot;,&quot;1&quot;]]},&quot;page&quot;:&quot;e0246024&quot;,&quot;publisher&quot;:&quot;Public Library of Science&quot;,&quot;title&quot;:&quot;Prevalence of Escherichia coli O157:H7 and associated factors in under-five children in Eastern Ethiopia&quot;,&quot;type&quot;:&quot;article-journal&quot;,&quot;volume&quot;:&quot;16&quot;,&quot;container-title-short&quot;:&quot;PLoS One&quot;},&quot;uris&quot;:[&quot;http://www.mendeley.com/documents/?uuid=9e4095c9-f1a4-3bfa-9570-d1d7db12898f&quot;],&quot;isTemporary&quot;:false,&quot;legacyDesktopId&quot;:&quot;9e4095c9-f1a4-3bfa-9570-d1d7db12898f&quot;}]},{&quot;citationID&quot;:&quot;MENDELEY_CITATION_05dbd606-363b-4e29-808a-41a864b24165&quot;,&quot;properties&quot;:{&quot;noteIndex&quot;:0},&quot;isEdited&quot;:false,&quot;manualOverride&quot;:{&quot;citeprocText&quot;:&quot;&lt;sup&gt;15&lt;/sup&gt;&quot;,&quot;isManuallyOverridden&quot;:false,&quot;manualOverrideText&quot;:&quot;&quot;},&quot;citationTag&quot;:&quot;MENDELEY_CITATION_v3_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&quot;,&quot;citationItems&quot;:[{&quot;id&quot;:&quot;b70c0e9d-8621-3693-89e2-75c58dd3e5b1&quot;,&quot;itemData&quot;:{&quot;DOI&quot;:&quot;10.1016/J.JINF.2015.03.001&quot;,&quot;ISSN&quot;:&quot;1532-2742&quot;,&quot;PMID&quot;:&quot;25753104&quot;,&quot;abstract&quot;:&quot;Objectives: Diarrhea is a leading cause of morbidity and mortality for children, although sparse data is available on the etiology of diarrhea in China. This study wasconducted to determine main causes that underlie childhood diarrhea and related diseases. Method: Surveillance data for diarrhea was collected from 213 participating hospitals between 2009 and 2013. These stool specimens, from children aged 0-59 months, were then analyzed for a panel of etiological agents consisting of 5 viruses, 8 bacteria and 3 protozoa. The proportion of children who tested positive for each pathogen was calculated and seasonal patterns for major organisms were determined. Results: Pathogens were identified in 44.6% of the 32,189 samples from children with diarrhea. The most commonly detected pathogens were rotavirus (29.7% of cases), norovirus (11.8%), Diarrheagenic Escherichia coli (DEC; 5.0%), adenovirus (4.8%), non-typhoidal Salmonella (NTS; 4.3%), and Shigella spp. (3.6%). A strong seasonal pattern was observed for these organisms, including rotavirus (winter), norovirus (autumn), and DEC, NTS, and Shigella (summer). Conclusion: A wide range of enteropathogens were detected in this five-year surveillance study; rotavirus and norovirus were most common among children under the age five. These findings should serve as robust evidence for public health entities when planning and developing national intervention programs in China.&quot;,&quot;author&quot;:[{&quot;dropping-particle&quot;:&quot;&quot;,&quot;family&quot;:&quot;Yu&quot;,&quot;given&quot;:&quot;Jianxing&quot;,&quot;non-dropping-particle&quot;:&quot;&quot;,&quot;parse-names&quot;:false,&quot;suffix&quot;:&quot;&quot;},{&quot;dropping-particle&quot;:&quot;&quot;,&quot;family&quot;:&quot;Jing&quot;,&quot;given&quot;:&quot;Huaiqi&quot;,&quot;non-dropping-particle&quot;:&quot;&quot;,&quot;parse-names&quot;:false,&quot;suffix&quot;:&quot;&quot;},{&quot;dropping-particle&quot;:&quot;&quot;,&quot;family&quot;:&quot;Lai&quot;,&quot;given&quot;:&quot;Shengjie&quot;,&quot;non-dropping-particle&quot;:&quot;&quot;,&quot;parse-names&quot;:false,&quot;suffix&quot;:&quot;&quot;},{&quot;dropping-particle&quot;:&quot;&quot;,&quot;family&quot;:&quot;Xu&quot;,&quot;given&quot;:&quot;Wenbo&quot;,&quot;non-dropping-particle&quot;:&quot;&quot;,&quot;parse-names&quot;:false,&quot;suffix&quot;:&quot;&quot;},{&quot;dropping-particle&quot;:&quot;&quot;,&quot;family&quot;:&quot;Li&quot;,&quot;given&quot;:&quot;Mengfeng&quot;,&quot;non-dropping-particle&quot;:&quot;&quot;,&quot;parse-names&quot;:false,&quot;suffix&quot;:&quot;&quot;},{&quot;dropping-particle&quot;:&quot;&quot;,&quot;family&quot;:&quot;Wu&quot;,&quot;given&quot;:&quot;Jianguo&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Yuan&quot;,&quot;given&quot;:&quot;Zhenghong&quot;,&quot;non-dropping-particle&quot;:&quot;&quot;,&quot;parse-names&quot;:false,&quot;suffix&quot;:&quot;&quot;},{&quot;dropping-particle&quot;:&quot;&quot;,&quot;family&quot;:&quot;Chen&quot;,&quot;given&quot;:&quot;Yu&quot;,&quot;non-dropping-particle&quot;:&quot;&quot;,&quot;parse-names&quot;:false,&quot;suffix&quot;:&quot;&quot;},{&quot;dropping-particle&quot;:&quot;&quot;,&quot;family&quot;:&quot;Zhao&quot;,&quot;given&quot;:&quot;Shiwen&quot;,&quot;non-dropping-particle&quot;:&quot;&quot;,&quot;parse-names&quot;:false,&quot;suffix&quot;:&quot;&quot;},{&quot;dropping-particle&quot;:&quot;&quot;,&quot;family&quot;:&quot;Wang&quot;,&quot;given&quot;:&quot;Xinhua&quot;,&quot;non-dropping-particle&quot;:&quot;&quot;,&quot;parse-names&quot;:false,&quot;suffix&quot;:&quot;&quot;},{&quot;dropping-particle&quot;:&quot;&quot;,&quot;family&quot;:&quot;Zhao&quot;,&quot;given&quot;:&quot;Zhuo&quot;,&quot;non-dropping-particle&quot;:&quot;&quot;,&quot;parse-names&quot;:false,&quot;suffix&quot;:&quot;&quot;},{&quot;dropping-particle&quot;:&quot;&quot;,&quot;family&quot;:&quot;Ran&quot;,&quot;given&quot;:&quot;Lu&quot;,&quot;non-dropping-particle&quot;:&quot;&quot;,&quot;parse-names&quot;:false,&quot;suffix&quot;:&quot;&quot;},{&quot;dropping-particle&quot;:&quot;&quot;,&quot;family&quot;:&quot;Wu&quot;,&quot;given&quot;:&quot;Shuyu&quot;,&quot;non-dropping-particle&quot;:&quot;&quot;,&quot;parse-names&quot;:false,&quot;suffix&quot;:&quot;&quot;},{&quot;dropping-particle&quot;:&quot;&quot;,&quot;family&quot;:&quot;Klena&quot;,&quot;given&quot;:&quot;John D.&quot;,&quot;non-dropping-particle&quot;:&quot;&quot;,&quot;parse-names&quot;:false,&quot;suffix&quot;:&quot;&quot;},{&quot;dropping-particle&quot;:&quot;&quot;,&quot;family&quot;:&quot;Feng&quot;,&quot;given&quot;:&quot;Luzhao&quot;,&quot;non-dropping-particle&quot;:&quot;&quot;,&quot;parse-names&quot;:false,&quot;suffix&quot;:&quot;&quot;},{&quot;dropping-particle&quot;:&quot;&quot;,&quot;family&quot;:&quot;Li&quot;,&quot;given&quot;:&quot;Fu&quot;,&quot;non-dropping-particle&quot;:&quot;&quot;,&quot;parse-names&quot;:false,&quot;suffix&quot;:&quot;&quot;},{&quot;dropping-particle&quot;:&quot;&quot;,&quot;family&quot;:&quot;Ye&quot;,&quot;given&quot;:&quot;Xianfei&quot;,&quot;non-dropping-particle&quot;:&quot;&quot;,&quot;parse-names&quot;:false,&quot;suffix&quot;:&quot;&quot;},{&quot;dropping-particle&quot;:&quot;&quot;,&quot;family&quot;:&quot;Qiu&quot;,&quot;given&quot;:&quot;Yanzi&quot;,&quot;non-dropping-particle&quot;:&quot;&quot;,&quot;parse-names&quot;:false,&quot;suffix&quot;:&quot;&quot;},{&quot;dropping-particle&quot;:&quot;&quot;,&quot;family&quot;:&quot;Wang&quot;,&quot;given&quot;:&quot;Xin&quot;,&quot;non-dropping-particle&quot;:&quot;&quot;,&quot;parse-names&quot;:false,&quot;suffix&quot;:&quot;&quot;},{&quot;dropping-particle&quot;:&quot;&quot;,&quot;family&quot;:&quot;Yu&quot;,&quot;given&quot;:&quot;Hongjie&quot;,&quot;non-dropping-particle&quot;:&quot;&quot;,&quot;parse-names&quot;:false,&quot;suffix&quot;:&quot;&quot;},{&quot;dropping-particle&quot;:&quot;&quot;,&quot;family&quot;:&quot;Li&quot;,&quot;given&quot;:&quot;Zhongjie&quot;,&quot;non-dropping-particle&quot;:&quot;&quot;,&quot;parse-names&quot;:false,&quot;suffix&quot;:&quot;&quot;},{&quot;dropping-particle&quot;:&quot;&quot;,&quot;family&quot;:&quot;Yang&quot;,&quot;given&quot;:&quot;Weizhong&quot;,&quot;non-dropping-particle&quot;:&quot;&quot;,&quot;parse-names&quot;:false,&quot;suffix&quot;:&quot;&quot;}],&quot;container-title&quot;:&quot;The Journal of infection&quot;,&quot;id&quot;:&quot;b70c0e9d-8621-3693-89e2-75c58dd3e5b1&quot;,&quot;issue&quot;:&quot;1&quot;,&quot;issued&quot;:{&quot;date-parts&quot;:[[&quot;2015&quot;,&quot;7&quot;,&quot;1&quot;]]},&quot;page&quot;:&quot;19-27&quot;,&quot;publisher&quot;:&quot;J Infect&quot;,&quot;title&quot;:&quot;Etiology of diarrhea among children under the age five in China: Results from a five-year surveillance&quot;,&quot;type&quot;:&quot;article-journal&quot;,&quot;volume&quot;:&quot;71&quot;,&quot;container-title-short&quot;:&quot;J Infect&quot;},&quot;uris&quot;:[&quot;http://www.mendeley.com/documents/?uuid=b70c0e9d-8621-3693-89e2-75c58dd3e5b1&quot;],&quot;isTemporary&quot;:false,&quot;legacyDesktopId&quot;:&quot;b70c0e9d-8621-3693-89e2-75c58dd3e5b1&quot;}]},{&quot;citationID&quot;:&quot;MENDELEY_CITATION_9a98b9b1-f6f3-43c0-b246-a6fc8bc2fbd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&quot;,&quot;citationItems&quot;:[{&quot;id&quot;:&quot;5e8599d2-cc49-34f2-98c4-6d49597ca1fa&quot;,&quot;itemData&quot;:{&quot;type&quot;:&quot;article-journal&quot;,&quot;id&quot;:&quot;5e8599d2-cc49-34f2-98c4-6d49597ca1fa&quot;,&quot;title&quot;:&quot;Risk assessment of Escherichia coli in bioaerosols generated following land application of farmyard slurry&quot;,&quot;author&quot;:[{&quot;family&quot;:&quot;Nag&quot;,&quot;given&quot;:&quot;Rajat&quot;,&quot;parse-names&quot;:false,&quot;dropping-particle&quot;:&quot;&quot;,&quot;non-dropping-particle&quot;:&quot;&quot;},{&quot;family&quot;:&quot;Monahan&quot;,&quot;given&quot;:&quot;Ciaran&quot;,&quot;parse-names&quot;:false,&quot;dropping-particle&quot;:&quot;&quot;,&quot;non-dropping-particle&quot;:&quot;&quot;},{&quot;family&quot;:&quot;Whyte&quot;,&quot;given&quot;:&quot;Paul&quot;,&quot;parse-names&quot;:false,&quot;dropping-particle&quot;:&quot;&quot;,&quot;non-dropping-particle&quot;:&quot;&quot;},{&quot;family&quot;:&quot;Markey&quot;,&quot;given&quot;:&quot;Bryan K.&quot;,&quot;parse-names&quot;:false,&quot;dropping-particle&quot;:&quot;&quot;,&quot;non-dropping-particle&quot;:&quot;&quot;},{&quot;family&quot;:&quot;O'Flaherty&quot;,&quot;given&quot;:&quot;Vincent&quot;,&quot;parse-names&quot;:false,&quot;dropping-particle&quot;:&quot;&quot;,&quot;non-dropping-particle&quot;:&quot;&quot;},{&quot;family&quot;:&quot;Bolton&quot;,&quot;given&quot;:&quot;Declan&quot;,&quot;parse-names&quot;:false,&quot;dropping-particle&quot;:&quot;&quot;,&quot;non-dropping-particle&quot;:&quot;&quot;},{&quot;family&quot;:&quot;Fenton&quot;,&quot;given&quot;:&quot;Owen&quot;,&quot;parse-names&quot;:false,&quot;dropping-particle&quot;:&quot;&quot;,&quot;non-dropping-particle&quot;:&quot;&quot;},{&quot;family&quot;:&quot;Richards&quot;,&quot;given&quot;:&quot;Karl G.&quot;,&quot;parse-names&quot;:false,&quot;dropping-particle&quot;:&quot;&quot;,&quot;non-dropping-particle&quot;:&quot;&quot;},{&quot;family&quot;:&quot;Cummins&quot;,&quot;given&quot;:&quot;Enda&quot;,&quot;parse-names&quot;:false,&quot;dropping-particle&quot;:&quot;&quot;,&quot;non-dropping-particle&quot;:&quot;&quot;}],&quot;container-title&quot;:&quot;The Science of the total environment&quot;,&quot;container-title-short&quot;:&quot;Sci Total Environ&quot;,&quot;accessed&quot;:{&quot;date-parts&quot;:[[2023,2,25]]},&quot;DOI&quot;:&quot;10.1016/J.SCITOTENV.2021.148189&quot;,&quot;ISSN&quot;:&quot;1879-1026&quot;,&quot;PMID&quot;:&quot;34119787&quot;,&quot;URL&quot;:&quot;https://pubmed.ncbi.nlm.nih.gov/34119787/&quot;,&quot;issued&quot;:{&quot;date-parts&quot;:[[2021,10,15]]},&quot;abstract&quot;:&quot;Transfer of Escherichia coli in bioaerosols to humans during and shortly after the land application of farmyard slurry may pose human health hazards, but it has not been extensively explored to date. The present study developed a quantitative risk assessment model for E. coli through the air exposure route. The probabilistic model assessed the predicted number of microorganisms in the air (PNair) to which humans may be exposed. A Gaussian air dispersion model was used to calculate the concentration of E. coli transmitted through aerosols. Human exposure (HE) to E. coli was estimated using a Monte Carlo simulation approach. This research predicted the mean HE as 26 CFU day−1 (95th percentile 263 CFU day−1) and suggests the importance of keeping a distance of at least 100 m for the residential population from land spreading activities. However, the simulated mean daily or annual (once a year application) risk of 2.65 × 10−7 person−1 year−1 due to land application of slurry indicates very low occupational risk for farmworkers not equipped with the personal protective equipment (PPE), who are potentially exposed to E. coli indirectly. The model found that the decay constant of E. coli in air, duration of decay, and bio-aerosolisation efficiency factor (top three) could influence HE to airborne E. coli. Furthermore, this research recommends an average time lag of at least 2.5 h following the application of farmyard slurry to the field before humans access the field again without PPE, allowing the airborne pathogen to decay, thereby ensuring occupational safety. The model suggested that the bio-aerosolisation efficiency factor (E) for other pathogens requires further investigation. The information generated from this model can help to assess likely exposure from bioaerosols triggered by land application of farmyard slurry.&quot;,&quot;publisher&quot;:&quot;Sci Total Environ&quot;,&quot;volume&quot;:&quot;791&quot;},&quot;isTemporary&quot;:false}]},{&quot;citationID&quot;:&quot;MENDELEY_CITATION_eda65cdc-6083-4164-8208-5523cc6689ef&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ZWRhNjVjZGMtNjA4My00MTY0LTgyMDgtNTUyM2NjNjY4OWVm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citationID&quot;:&quot;MENDELEY_CITATION_8696b9af-33df-4d5d-ac6f-578a14bd07e8&quot;,&quot;properties&quot;:{&quot;noteIndex&quot;:0},&quot;isEdited&quot;:false,&quot;manualOverride&quot;:{&quot;citeprocText&quot;:&quot;&lt;sup&gt;18&lt;/sup&gt;&quot;,&quot;isManuallyOverridden&quot;:false,&quot;manualOverrideText&quot;:&quot;&quot;},&quot;citationTag&quot;:&quot;MENDELEY_CITATION_v3_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&quot;,&quot;citationItems&quot;:[{&quot;id&quot;:&quot;3e42a3dd-53d5-356b-a4a8-1b79ee553dc1&quot;,&quot;itemData&quot;:{&quot;DOI&quot;:&quot;10.1016/J.IJID.2021.04.038&quot;,&quot;ISSN&quot;:&quot;1878-3511&quot;,&quot;PMID&quot;:&quot;33864914&quot;,&quot;abstract&quot;:&quot;Background: Diarrhea is a leading cause of morbidity and mortality among under-five children in Bangladesh. Hospitalization for diarrhea can pose a significant burden on households and health systems. The aim of this study was to estimate the cost of illness due to diarrhea from the healthcare facility, caregiver, and societal perspectives in Bangladesh. Method: A cross-sectional study with an ingredient-based costing approach was conducted in 48 healthcare facilities in Bangladesh. In total, 899 caregivers of under-five children with diarrhea were interviewed face-to-face between August 2017 and May 2018, followed up over phone after 7–14 days of discharge, to capture all expenses and time costs related to the entire episode of diarrhea. Results: The average cost per episode for caregivers was US$62, with $29 direct and $34 indirect costs. From the societal perspective, average cost per episode of diarrhea was $71. In 2018, an estimated $79 million of economic costs were incurred for treating diarrhea in Bangladesh. Using 10% of income as threshold, over 46% of interviewed households faced catastrophic expenditure from diarrheal disease. Conclusion: The economic costs incurred by caregivers for treating per-episode of diarrhea was around 4% of the annual national gross domestic product per-capita. Investment in vaccination can help to reduce the prevalence of diarrheal diseases and avert this public health burden.&quot;,&quot;author&quot;:[{&quot;dropping-particle&quot;:&quot;&quot;,&quot;family&quot;:&quot;Hasan&quot;,&quot;given&quot;:&quot;Md Zahid&quot;,&quot;non-dropping-particle&quot;:&quot;&quot;,&quot;parse-names&quot;:false,&quot;suffix&quot;:&quot;&quot;},{&quot;dropping-particle&quot;:&quot;&quot;,&quot;family&quot;:&quot;Mehdi&quot;,&quot;given&quot;:&quot;Gazi Golam&quot;,&quot;non-dropping-particle&quot;:&quot;&quot;,&quot;parse-names&quot;:false,&quot;suffix&quot;:&quot;&quot;},{&quot;dropping-particle&quot;:&quot;&quot;,&quot;family&quot;:&quot;Broucker&quot;,&quot;given&quot;:&quot;Gatien&quot;,&quot;non-dropping-particle&quot;:&quot;De&quot;,&quot;parse-names&quot;:false,&quot;suffix&quot;:&quot;&quot;},{&quot;dropping-particle&quot;:&quot;&quot;,&quot;family&quot;:&quot;Ahmed&quot;,&quot;given&quot;:&quot;Sayem&quot;,&quot;non-dropping-particle&quot;:&quot;&quot;,&quot;parse-names&quot;:false,&quot;suffix&quot;:&quot;&quot;},{&quot;dropping-particle&quot;:&quot;&quot;,&quot;family&quot;:&quot;Ali&quot;,&quot;given&quot;:&quot;Md Wazed&quot;,&quot;non-dropping-particle&quot;:&quot;&quot;,&quot;parse-names&quot;:false,&quot;suffix&quot;:&quot;&quot;},{&quot;dropping-particle&quot;:&quot;&quot;,&quot;family&quot;:&quot;Martin Del Campo&quot;,&quot;given&quot;:&quot;Jorge&quot;,&quot;non-dropping-particle&quot;:&quot;&quot;,&quot;parse-names&quot;:false,&quot;suffix&quot;:&quot;&quot;},{&quot;dropping-particle&quot;:&quot;&quot;,&quot;family&quot;:&quot;Constenla&quot;,&quot;given&quot;:&quot;Dagna&quot;,&quot;non-dropping-particle&quot;:&quot;&quot;,&quot;parse-names&quot;:false,&quot;suffix&quot;:&quot;&quot;},{&quot;dropping-particle&quot;:&quot;&quot;,&quot;family&quot;:&quot;Patenaude&quot;,&quot;given&quot;:&quot;Bryan&quot;,&quot;non-dropping-particle&quot;:&quot;&quot;,&quot;parse-names&quot;:false,&quot;suffix&quot;:&quot;&quot;},{&quot;dropping-particle&quot;:&quot;&quot;,&quot;family&quot;:&quot;Uddin&quot;,&quot;given&quot;:&quot;Md Jasim&quot;,&quot;non-dropping-particle&quot;:&quot;&quot;,&quot;parse-names&quot;:false,&quot;suffix&quot;:&quot;&quot;}],&quot;container-title&quot;:&quot;International journal of infectious diseases : IJID : official publication of the International Society for Infectious Diseases&quot;,&quot;id&quot;:&quot;3e42a3dd-53d5-356b-a4a8-1b79ee553dc1&quot;,&quot;issued&quot;:{&quot;date-parts&quot;:[[&quot;2021&quot;,&quot;6&quot;,&quot;1&quot;]]},&quot;page&quot;:&quot;37-46&quot;,&quot;publisher&quot;:&quot;Int J Infect Dis&quot;,&quot;title&quot;:&quot;The economic burden of diarrhea in children under 5 years in Bangladesh&quot;,&quot;type&quot;:&quot;article-journal&quot;,&quot;volume&quot;:&quot;107&quot;,&quot;container-title-short&quot;:&quot;Int J Infect Dis&quot;},&quot;uris&quot;:[&quot;http://www.mendeley.com/documents/?uuid=3e42a3dd-53d5-356b-a4a8-1b79ee553dc1&quot;],&quot;isTemporary&quot;:false,&quot;legacyDesktopId&quot;:&quot;3e42a3dd-53d5-356b-a4a8-1b79ee553dc1&quot;}]},{&quot;citationID&quot;:&quot;MENDELEY_CITATION_b07b6ccd-09ce-4a46-873b-d220ee49376a&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jA3YjZjY2QtMDljZS00YTQ2LTg3M2ItZDIyMGVlNDkzNzZh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d60de83f-5039-4139-ba0b-6f50764b3164&quot;,&quot;properties&quot;:{&quot;noteIndex&quot;:0},&quot;isEdited&quot;:false,&quot;manualOverride&quot;:{&quot;citeprocText&quot;:&quot;&lt;sup&gt;20&lt;/sup&gt;&quot;,&quot;isManuallyOverridden&quot;:false,&quot;manualOverrideText&quot;:&quot;&quot;},&quot;citationTag&quot;:&quot;MENDELEY_CITATION_v3_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&quot;,&quot;citationItems&quot;:[{&quot;id&quot;:&quot;fac85a72-227c-3861-8eac-1f672f5ee938&quot;,&quot;itemData&quot;:{&quot;DOI&quot;:&quot;10.1080/09603123.2019.1593328&quot;,&quot;ISSN&quot;:&quot;1369-1619&quot;,&quot;PMID&quot;:&quot;30924350&quot;,&quot;abstract&quot;:&quot;The Escherichia coli (E. coli) contamination in the household (HH) drinking water is often a public health concern. Very few studies explore the associated factors and spatial risk modeling together for E. coli contamination in Bangladesh, this research gap motivates to explore this fact further by utilizing Bangladesh Multiple Indicator Cluster Survey (MICS) 2012–13 data. A Bayesian spatial ordered logit model was used to examine the associated factors and spatial risks of the E. coli contamination. The results show that 62% of HH water samples were contaminated with E. coli. After controlling for different factors, a high level of E. coli contamination was observed among HHs who had access to non-improved water sources. Moreover, no significant rural-urban difference was observed. The spatial prediction of the high-risk contamination was prominent in districts like Dhaka and Bandarban. The study findings can provide insights into the planning of policy activities in Bangladesh.&quot;,&quot;author&quot;:[{&quot;dropping-particle&quot;:&quot;&quot;,&quot;family&quot;:&quot;Khan&quot;,&quot;given&quot;:&quot;Jahidur Rahman&quot;,&quot;non-dropping-particle&quot;:&quot;&quot;,&quot;parse-names&quot;:false,&quot;suffix&quot;:&quot;&quot;},{&quot;dropping-particle&quot;:&quot;&quot;,&quot;family&quot;:&quot;Bakar&quot;,&quot;given&quot;:&quot;K. Shuvo&quot;,&quot;non-dropping-particle&quot;:&quot;&quot;,&quot;parse-names&quot;:false,&quot;suffix&quot;:&quot;&quot;}],&quot;container-title&quot;:&quot;International journal of environmental health research&quot;,&quot;id&quot;:&quot;fac85a72-227c-3861-8eac-1f672f5ee938&quot;,&quot;issue&quot;:&quot;3&quot;,&quot;issued&quot;:{&quot;date-parts&quot;:[[&quot;2020&quot;,&quot;5&quot;,&quot;3&quot;]]},&quot;page&quot;:&quot;268-283&quot;,&quot;publisher&quot;:&quot;Int J Environ Health Res&quot;,&quot;title&quot;:&quot;Spatial risk distribution and determinants of E. coli contamination in household drinking water: a case study of Bangladesh&quot;,&quot;type&quot;:&quot;article-journal&quot;,&quot;volume&quot;:&quot;30&quot;,&quot;container-title-short&quot;:&quot;Int J Environ Health Res&quot;},&quot;uris&quot;:[&quot;http://www.mendeley.com/documents/?uuid=fac85a72-227c-3861-8eac-1f672f5ee938&quot;],&quot;isTemporary&quot;:false,&quot;legacyDesktopId&quot;:&quot;fac85a72-227c-3861-8eac-1f672f5ee938&quot;}]},{&quot;citationID&quot;:&quot;MENDELEY_CITATION_d26984d9-6b7a-4f88-a7fd-ab664aec3905&quot;,&quot;properties&quot;:{&quot;noteIndex&quot;:0},&quot;isEdited&quot;:false,&quot;manualOverride&quot;:{&quot;citeprocText&quot;:&quot;&lt;sup&gt;21&lt;/sup&gt;&quot;,&quot;isManuallyOverridden&quot;:false,&quot;manualOverrideText&quot;:&quot;&quot;},&quot;citationTag&quot;:&quot;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&quot;,&quot;citationItems&quot;:[{&quot;id&quot;:&quot;c9f41d9d-735a-3550-932b-b804d3e6d185&quot;,&quot;itemData&quot;:{&quot;DOI&quot;:&quot;10.1016/S2214-109X(17)30490-4/ATTACHMENT/D718A6CB-BF20-4FE5-87E5-1CC731A30C11/MMC1.PDF&quot;,&quot;ISSN&quot;:&quot;2214109X&quot;,&quot;PMID&quot;:&quot;29396217&quot;,&quot;abstract&quot;:&quot;Background: Diarrhoea and growth faltering in early childhood are associated with subsequent adverse outcomes. We aimed to assess whether water quality, sanitation, and handwashing interventions alone or combined with nutrition interventions reduced diarrhoea or growth faltering. Methods: The WASH Benefits Bangladesh cluster-randomised trial enrolled pregnant women from villages in rural Bangladesh and evaluated outcomes at 1-year and 2-years' follow-up. Pregnant women in geographically adjacent clusters were block-randomised to one of seven clusters: chlorinated drinking water (water); upgraded sanitation (sanitation); promotion of handwashing with soap (handwashing); combined water, sanitation, and handwashing; counselling on appropriate child nutrition plus lipid-based nutrient supplements (nutrition); combined water, sanitation, handwashing, and nutrition; and control (data collection only). Primary outcomes were caregiver-reported diarrhoea in the past 7 days among children who were in utero or younger than 3 years at enrolment and length-for-age Z score among children born to enrolled pregnant women. Masking was not possible for data collection, but analyses were masked. Analysis was by intention to treat. This trial is registered at ClinicalTrials.gov, number NCC01590095. Findings: Between May 31, 2012, and July 7, 2013, 5551 pregnant women in 720 clusters were randomly allocated to one of seven groups. 1382 women were assigned to the control group; 698 to water; 696 to sanitation; 688 to handwashing; 702 to water, sanitation, and handwashing; 699 to nutrition; and 686 to water, sanitation, handwashing, and nutrition. 331 (6%) women were lost to follow-up. Data on diarrhoea at year 1 or year 2 (combined) were available for 14 425 children (7331 in year 1, 7094 in year 2) and data on length-for-age Z score in year 2 were available for 4584 children (92% of living children were measured at year 2). All interventions had high adherence. Compared with a prevalence of 5·7% (200 of 3517 child weeks) in the control group, 7-day diarrhoea prevalence was lower among index children and children under 3 years at enrolment who received sanitation (61 [3·5%] of 1760; prevalence ratio 0·61, 95% CI 0·46–0·81), handwashing (62 [3·5%] of 1795; 0·60, 0·45–0·80), combined water, sanitation, and handwashing (74 [3·9%] of 1902; 0·69, 0·53–0·90), nutrition (62 [3·5%] of 1766; 0·64, 0·49–0·85), and combined water, sanitation, handwashing, and nutrition (66 [3·5%] of 18…&quot;,&quot;author&quot;:[{&quot;dropping-particle&quot;:&quot;&quot;,&quot;family&quot;:&quot;Luby&quot;,&quot;given&quot;:&quot;Stephen P.&quot;,&quot;non-dropping-particle&quot;:&quot;&quot;,&quot;parse-names&quot;:false,&quot;suffix&quot;:&quot;&quot;},{&quot;dropping-particle&quot;:&quot;&quot;,&quot;family&quot;:&quot;Rahman&quot;,&quot;given&quot;:&quot;Mahbubur&quot;,&quot;non-dropping-particle&quot;:&quot;&quot;,&quot;parse-names&quot;:false,&quot;suffix&quot;:&quot;&quot;},{&quot;dropping-particle&quot;:&quot;&quot;,&quot;family&quot;:&quot;Arnold&quot;,&quot;given&quot;:&quot;Benjamin F.&quot;,&quot;non-dropping-particle&quot;:&quot;&quot;,&quot;parse-names&quot;:false,&quot;suffix&quot;:&quot;&quot;},{&quot;dropping-particle&quot;:&quot;&quot;,&quot;family&quot;:&quot;Unicomb&quot;,&quot;given&quot;:&quot;Leanne&quot;,&quot;non-dropping-particle&quot;:&quot;&quot;,&quot;parse-names&quot;:false,&quot;suffix&quot;:&quot;&quot;},{&quot;dropping-particle&quot;:&quot;&quot;,&quot;family&quot;:&quot;Ashraf&quot;,&quot;given&quot;:&quot;Sania&quot;,&quot;non-dropping-particle&quot;:&quot;&quot;,&quot;parse-names&quot;:false,&quot;suffix&quot;:&quot;&quot;},{&quot;dropping-particle&quot;:&quot;&quot;,&quot;family&quot;:&quot;Winch&quot;,&quot;given&quot;:&quot;Peter J.&quot;,&quot;non-dropping-particle&quot;:&quot;&quot;,&quot;parse-names&quot;:false,&quot;suffix&quot;:&quot;&quot;},{&quot;dropping-particle&quot;:&quot;&quot;,&quot;family&quot;:&quot;Stewart&quot;,&quot;given&quot;:&quot;Christine P.&quot;,&quot;non-dropping-particle&quot;:&quot;&quot;,&quot;parse-names&quot;:false,&quot;suffix&quot;:&quot;&quot;},{&quot;dropping-particle&quot;:&quot;&quot;,&quot;family&quot;:&quot;Begum&quot;,&quot;given&quot;:&quot;Farzana&quot;,&quot;non-dropping-particle&quot;:&quot;&quot;,&quot;parse-names&quot;:false,&quot;suffix&quot;:&quot;&quot;},{&quot;dropping-particle&quot;:&quot;&quot;,&quot;family&quot;:&quot;Hussain&quot;,&quot;given&quot;:&quot;Faruqe&quot;,&quot;non-dropping-particle&quot;:&quot;&quot;,&quot;parse-names&quot;:false,&quot;suffix&quot;:&quot;&quot;},{&quot;dropping-particle&quot;:&quot;&quot;,&quot;family&quot;:&quot;Benjamin-Chung&quot;,&quot;given&quot;:&quot;Jade&quot;,&quot;non-dropping-particle&quot;:&quot;&quot;,&quot;parse-names&quot;:false,&quot;suffix&quot;:&quot;&quot;},{&quot;dropping-particle&quot;:&quot;&quot;,&quot;family&quot;:&quot;Leontsini&quot;,&quot;given&quot;:&quot;Elli&quot;,&quot;non-dropping-particle&quot;:&quot;&quot;,&quot;parse-names&quot;:false,&quot;suffix&quot;:&quot;&quot;},{&quot;dropping-particle&quot;:&quot;&quot;,&quot;family&quot;:&quot;Naser&quot;,&quot;given&quot;:&quot;Abu M.&quot;,&quot;non-dropping-particle&quot;:&quot;&quot;,&quot;parse-names&quot;:false,&quot;suffix&quot;:&quot;&quot;},{&quot;dropping-particle&quot;:&quot;&quot;,&quot;family&quot;:&quot;Parvez&quot;,&quot;given&quot;:&quot;Sarker M.&quot;,&quot;non-dropping-particle&quot;:&quot;&quot;,&quot;parse-names&quot;:false,&quot;suffix&quot;:&quot;&quot;},{&quot;dropping-particle&quot;:&quot;&quot;,&quot;family&quot;:&quot;Hubbard&quot;,&quot;given&quot;:&quot;Alan E.&quot;,&quot;non-dropping-particle&quot;:&quot;&quot;,&quot;parse-names&quot;:false,&quot;suffix&quot;:&quot;&quot;},{&quot;dropping-particle&quot;:&quot;&quot;,&quot;family&quot;:&quot;Lin&quot;,&quot;given&quot;:&quot;Audrie&quot;,&quot;non-dropping-particle&quot;:&quot;&quot;,&quot;parse-names&quot;:false,&quot;suffix&quot;:&quot;&quot;},{&quot;dropping-particle&quot;:&quot;&quot;,&quot;family&quot;:&quot;Nizame&quot;,&quot;given&quot;:&quot;Fosiul A.&quot;,&quot;non-dropping-particle&quot;:&quot;&quot;,&quot;parse-names&quot;:false,&quot;suffix&quot;:&quot;&quot;},{&quot;dropping-particle&quot;:&quot;&quot;,&quot;family&quot;:&quot;Jannat&quot;,&quot;given&quot;:&quot;Kaniz&quot;,&quot;non-dropping-particle&quot;:&quot;&quot;,&quot;parse-names&quot;:false,&quot;suffix&quot;:&quot;&quot;},{&quot;dropping-particle&quot;:&quot;&quot;,&quot;family&quot;:&quot;Ercumen&quot;,&quot;given&quot;:&quot;Ayse&quot;,&quot;non-dropping-particle&quot;:&quot;&quot;,&quot;parse-names&quot;:false,&quot;suffix&quot;:&quot;&quot;},{&quot;dropping-particle&quot;:&quot;&quot;,&quot;family&quot;:&quot;Ram&quot;,&quot;given&quot;:&quot;Pavani K.&quot;,&quot;non-dropping-particle&quot;:&quot;&quot;,&quot;parse-names&quot;:false,&quot;suffix&quot;:&quot;&quot;},{&quot;dropping-particle&quot;:&quot;&quot;,&quot;family&quot;:&quot;Das&quot;,&quot;given&quot;:&quot;Kishor K.&quot;,&quot;non-dropping-particle&quot;:&quot;&quot;,&quot;parse-names&quot;:false,&quot;suffix&quot;:&quot;&quot;},{&quot;dropping-particle&quot;:&quot;&quot;,&quot;family&quot;:&quot;Abedin&quot;,&quot;given&quot;:&quot;Jaynal&quot;,&quot;non-dropping-particle&quot;:&quot;&quot;,&quot;parse-names&quot;:false,&quot;suffix&quot;:&quot;&quot;},{&quot;dropping-particle&quot;:&quot;&quot;,&quot;family&quot;:&quot;Clasen&quot;,&quot;given&quot;:&quot;Thomas F.&quot;,&quot;non-dropping-particle&quot;:&quot;&quot;,&quot;parse-names&quot;:false,&quot;suffix&quot;:&quot;&quot;},{&quot;dropping-particle&quot;:&quot;&quot;,&quot;family&quot;:&quot;Dewey&quot;,&quot;given&quot;:&quot;Kathryn G.&quot;,&quot;non-dropping-particle&quot;:&quot;&quot;,&quot;parse-names&quot;:false,&quot;suffix&quot;:&quot;&quot;},{&quot;dropping-particle&quot;:&quot;&quot;,&quot;family&quot;:&quot;Fernald&quot;,&quot;given&quot;:&quot;Lia C.&quot;,&quot;non-dropping-particle&quot;:&quot;&quot;,&quot;parse-names&quot;:false,&quot;suffix&quot;:&quot;&quot;},{&quot;dropping-particle&quot;:&quot;&quot;,&quot;family&quot;:&quot;Null&quot;,&quot;given&quot;:&quot;Clair&quot;,&quot;non-dropping-particle&quot;:&quot;&quot;,&quot;parse-names&quot;:false,&quot;suffix&quot;:&quot;&quot;},{&quot;dropping-particle&quot;:&quot;&quot;,&quot;family&quot;:&quot;Ahmed&quot;,&quot;given&quot;:&quot;Tahmeed&quot;,&quot;non-dropping-particle&quot;:&quot;&quot;,&quot;parse-names&quot;:false,&quot;suffix&quot;:&quot;&quot;},{&quot;dropping-particle&quot;:&quot;&quot;,&quot;family&quot;:&quot;Colford&quot;,&quot;given&quot;:&quot;John M.&quot;,&quot;non-dropping-particle&quot;:&quot;&quot;,&quot;parse-names&quot;:false,&quot;suffix&quot;:&quot;&quot;}],&quot;container-title&quot;:&quot;The Lancet Global Health&quot;,&quot;id&quot;:&quot;c9f41d9d-735a-3550-932b-b804d3e6d185&quot;,&quot;issue&quot;:&quot;3&quot;,&quot;issued&quot;:{&quot;date-parts&quot;:[[&quot;2018&quot;,&quot;3&quot;,&quot;1&quot;]]},&quot;page&quot;:&quot;e302-e315&quot;,&quot;publisher&quot;:&quot;Elsevier Ltd&quot;,&quot;title&quot;:&quot;Effects of water quality, sanitation, handwashing, and nutritional interventions on diarrhoea and child growth in rural Bangladesh: a cluster randomised controlled trial&quot;,&quot;type&quot;:&quot;article-journal&quot;,&quot;volume&quot;:&quot;6&quot;,&quot;container-title-short&quot;:&quot;Lancet Glob Health&quot;},&quot;uris&quot;:[&quot;http://www.mendeley.com/documents/?uuid=c9f41d9d-735a-3550-932b-b804d3e6d185&quot;],&quot;isTemporary&quot;:false,&quot;legacyDesktopId&quot;:&quot;c9f41d9d-735a-3550-932b-b804d3e6d185&quot;}]},{&quot;citationID&quot;:&quot;MENDELEY_CITATION_c686418a-4608-40ed-a702-650008453f83&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zY4NjQxOGEtNDYwOC00MGVkLWE3MDItNjUwMDA4NDUzZjgz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818be855-a09c-4ba8-b55e-739cc450fc09&quot;,&quot;properties&quot;:{&quot;noteIndex&quot;:0},&quot;isEdited&quot;:false,&quot;manualOverride&quot;:{&quot;citeprocText&quot;:&quot;&lt;sup&gt;1&lt;/sup&gt;&quot;,&quot;isManuallyOverridden&quot;:false,&quot;manualOverrideText&quot;:&quot;&quot;},&quot;citationTag&quot;:&quot;MENDELEY_CITATION_v3_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&quot;,&quot;citationItems&quot;:[{&quot;id&quot;:&quot;a46265bf-e60c-3b4d-a5b6-d16744f16db7&quot;,&quot;itemData&quot;:{&quot;URL&quot;:&quot;https://www.who.int/westernpacific/health-topics/diarrhoea&quot;,&quot;accessed&quot;:{&quot;date-parts&quot;:[[&quot;2022&quot;,&quot;6&quot;,&quot;27&quot;]]},&quot;author&quot;:[{&quot;dropping-particle&quot;:&quot;&quot;,&quot;family&quot;:&quot;WHO&quot;,&quot;given&quot;:&quot;&quot;,&quot;non-dropping-particle&quot;:&quot;&quot;,&quot;parse-names&quot;:false,&quot;suffix&quot;:&quot;&quot;}],&quot;id&quot;:&quot;a46265bf-e60c-3b4d-a5b6-d16744f16db7&quot;,&quot;issued&quot;:{&quot;date-parts&quot;:[[&quot;2022&quot;]]},&quot;title&quot;:&quot;Diarrhoea, Diarrhoeal diseases, diarrhea, acute watery diarrhoea&quot;,&quot;type&quot;:&quot;webpage&quot;,&quot;container-title-short&quot;:&quot;&quot;},&quot;uris&quot;:[&quot;http://www.mendeley.com/documents/?uuid=a46265bf-e60c-3b4d-a5b6-d16744f16db7&quot;],&quot;isTemporary&quot;:false,&quot;legacyDesktopId&quot;:&quot;a46265bf-e60c-3b4d-a5b6-d16744f16db7&quot;}]},{&quot;citationID&quot;:&quot;MENDELEY_CITATION_a6047280-2c4d-4b24-a28b-36ac722c41e4&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YTYwNDcyODAtMmM0ZC00YjI0LWEyOGItMzZhYzcyMmM0MWU0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774a925b-026a-4373-8adc-373831f006de&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Nzc0YTkyNWItMDI2YS00MzczLThhZGMtMzczODMxZjAwNmRl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8dcdfbc6-211f-4fde-87aa-ae83af26c017&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&quot;,&quot;citationItems&quot;:[{&quot;id&quot;:&quot;1356f394-4893-305e-9f04-e9da99e6c23a&quot;,&quot;itemData&quot;:{&quot;type&quot;:&quot;article-journal&quot;,&quot;id&quot;:&quot;1356f394-4893-305e-9f04-e9da99e6c23a&quot;,&quot;title&quot;:&quot;Difficulties in the Modeling of E. coli Spreading from Various Sources in a Coastal Marine Area&quot;,&quot;author&quot;:[{&quot;family&quot;:&quot;Wolska&quot;,&quot;given&quot;:&quot;Lidia&quot;,&quot;parse-names&quot;:false,&quot;dropping-particle&quot;:&quot;&quot;,&quot;non-dropping-particle&quot;:&quot;&quot;},{&quot;family&quot;:&quot;Kowalewski&quot;,&quot;given&quot;:&quot;Marek&quot;,&quot;parse-names&quot;:false,&quot;dropping-particle&quot;:&quot;&quot;,&quot;non-dropping-particle&quot;:&quot;&quot;},{&quot;family&quot;:&quot;Potrykus&quot;,&quot;given&quot;:&quot;Marta&quot;,&quot;parse-names&quot;:false,&quot;dropping-particle&quot;:&quot;&quot;,&quot;non-dropping-particle&quot;:&quot;&quot;},{&quot;family&quot;:&quot;Redko&quot;,&quot;given&quot;:&quot;Vladyslav&quot;,&quot;parse-names&quot;:false,&quot;dropping-particle&quot;:&quot;&quot;,&quot;non-dropping-particle&quot;:&quot;&quot;},{&quot;family&quot;:&quot;Rybak&quot;,&quot;given&quot;:&quot;Bartosz&quot;,&quot;parse-names&quot;:false,&quot;dropping-particle&quot;:&quot;&quot;,&quot;non-dropping-particle&quot;:&quot;&quot;}],&quot;container-title&quot;:&quot;Molecules&quot;,&quot;accessed&quot;:{&quot;date-parts&quot;:[[2023,2,25]]},&quot;DOI&quot;:&quot;10.3390/MOLECULES27144353/S1&quot;,&quot;ISSN&quot;:&quot;14203049&quot;,&quot;URL&quot;:&quot;/pmc/articles/PMC9316465/&quot;,&quot;issued&quot;:{&quot;date-parts&quot;:[[2022,7,1]]},&quot;abstract&quot;:&quot;Coastal and transitional waters are often used as bathing waters. In many regions, such activities play an important economic role. According to the European Union Bathing Water Directive (2006/7/EC) (BWD) the concentration of Escherichia coli in bathing water exceeding 500 CFU·100 mL−1 poses a high risk for bathers’ health. In order to safeguard public health, microbiological environmental monitoring is carried out, which has recently been supported or replaced by mathematical models detailing the spread of sanitary contamination. This study focuses on the problems and limitations that can be encountered in the process of constructing a mathematical model describing the spread of biological contamination by E. coli bacteria in coastal seawater. This and other studies point to the following problems occurring during the process of building and validating a model: the lack of data on loads of sanitary contamination (often connected with multiple sources of biological contamination inflow) makes the model more complex; E. coli concentrations higher than 250 CFU·100 mL−1 (low hazard for health) are observed very rarely, and are associated with great uncertainty; the impossibility of predicting the time and intensity of precipitation as well as stronger winds and rougher sea, which may be a significant source of E. coli. However, there is universal agreement that such models will be useful in managing bathing water quality and protecting public health, especially during big failures of the wastewater network.&quot;,&quot;publisher&quot;:&quot;MDPI&quot;,&quot;issue&quot;:&quot;14&quot;,&quot;volume&quot;:&quot;27&quot;,&quot;container-title-short&quot;:&quot;&quot;},&quot;isTemporary&quot;:false}]},{&quot;citationID&quot;:&quot;MENDELEY_CITATION_4e9a2516-489a-4e17-ac01-2670c847489f&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&quot;,&quot;citationItems&quot;:[{&quot;id&quot;:&quot;bc758702-3919-3e5a-a256-4c64b937ff20&quot;,&quot;itemData&quot;:{&quot;type&quot;:&quot;article-journal&quot;,&quot;id&quot;:&quot;bc758702-3919-3e5a-a256-4c64b937ff20&quot;,&quot;title&quot;:&quot;Surveillance and control of community supplies&quot;,&quot;author&quot;:[{&quot;family&quot;:&quot;WHO&quot;,&quot;given&quot;:&quot;&quot;,&quot;parse-names&quot;:false,&quot;dropping-particle&quot;:&quot;&quot;,&quot;non-dropping-particle&quot;:&quot;&quot;}],&quot;container-title&quot;:&quot;Guidelines for drinking-water quality&quot;,&quot;accessed&quot;:{&quot;date-parts&quot;:[[2023,2,25]]},&quot;ISBN&quot;:&quot;9241545038&quot;,&quot;URL&quot;:&quot;http://www.who.int/water_sanitation_health/dwq/gdwqvol32ed.pdf&quot;,&quot;issued&quot;:{&quot;date-parts&quot;:[[1997]]},&quot;page&quot;:&quot;1-238&quot;,&quot;abstract&quot;:&quot;The drinking-water guidelines are the product of systematic revisions over more than five years of extensive consultation with hundreds of experts. This 4th edition expands on key concepts like health-based targets and water safety planning; presents new risk assessments on microbial, chemical and radiological hazards, and addresses emerging issues of public concern like pharmaceuticals in drinking-water.&quot;,&quot;publisher&quot;:&quot;WHO Library Cataloguing in Publication Data&quot;,&quot;volume&quot;:&quot;3&quot;,&quot;container-title-short&quot;:&quot;&quot;},&quot;isTemporary&quot;:false}]},{&quot;citationID&quot;:&quot;MENDELEY_CITATION_92588fd3-b454-4aba-8fad-321452830718&quot;,&quot;properties&quot;:{&quot;noteIndex&quot;:0},&quot;isEdited&quot;:false,&quot;manualOverride&quot;:{&quot;citeprocText&quot;:&quot;&lt;sup&gt;17,19&lt;/sup&gt;&quot;,&quot;isManuallyOverridden&quot;:false,&quot;manualOverrideText&quot;:&quot;&quot;},&quot;citationTag&quot;:&quot;MENDELEY_CITATION_v3_eyJjaXRhdGlvbklEIjoiTUVOREVMRVlfQ0lUQVRJT05fOTI1ODhmZDMtYjQ1NC00YWJhLThmYWQtMzIxNDUyODMwNzE4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ID&quot;:&quot;MENDELEY_CITATION_acd436e6-ff3c-42d1-bff0-95918f692c98&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&quot;,&quot;citationItems&quot;:[{&quot;id&quot;:&quot;0dec81d6-de83-3d7e-972b-ec1f37f07a80&quot;,&quot;itemData&quot;:{&quot;type&quot;:&quot;article-journal&quot;,&quot;id&quot;:&quot;0dec81d6-de83-3d7e-972b-ec1f37f07a80&quot;,&quot;title&quot;:&quot;Transport of E. coli in Aquifer Sediments of Bangladesh: Implications for Widespread Microbial Contamination of Groundwater&quot;,&quot;author&quot;:[{&quot;family&quot;:&quot;Feighery&quot;,&quot;given&quot;:&quot;John&quot;,&quot;parse-names&quot;:false,&quot;dropping-particle&quot;:&quot;&quot;,&quot;non-dropping-particle&quot;:&quot;&quot;},{&quot;family&quot;:&quot;Mailloux&quot;,&quot;given&quot;:&quot;Brian J.&quot;,&quot;parse-names&quot;:false,&quot;dropping-particle&quot;:&quot;&quot;,&quot;non-dropping-particle&quot;:&quot;&quot;},{&quot;family&quot;:&quot;Ferguson&quot;,&quot;given&quot;:&quot;A. S.&quot;,&quot;parse-names&quot;:false,&quot;dropping-particle&quot;:&quot;&quot;,&quot;non-dropping-particle&quot;:&quot;&quot;},{&quot;family&quot;:&quot;Ahmed&quot;,&quot;given&quot;:&quot;Kazi Matin&quot;,&quot;parse-names&quot;:false,&quot;dropping-particle&quot;:&quot;&quot;,&quot;non-dropping-particle&quot;:&quot;&quot;},{&quot;family&quot;:&quot;Geen&quot;,&quot;given&quot;:&quot;Alexander&quot;,&quot;parse-names&quot;:false,&quot;dropping-particle&quot;:&quot;&quot;,&quot;non-dropping-particle&quot;:&quot;van&quot;},{&quot;family&quot;:&quot;Culligan&quot;,&quot;given&quot;:&quot;Patricia J.&quot;,&quot;parse-names&quot;:false,&quot;dropping-particle&quot;:&quot;&quot;,&quot;non-dropping-particle&quot;:&quot;&quot;}],&quot;container-title&quot;:&quot;Water resources research&quot;,&quot;container-title-short&quot;:&quot;Water Resour Res&quot;,&quot;accessed&quot;:{&quot;date-parts&quot;:[[2023,2,25]]},&quot;DOI&quot;:&quot;10.1002/WRCR.20289&quot;,&quot;ISSN&quot;:&quot;19447973&quot;,&quot;PMID&quot;:&quot;24653543&quot;,&quot;URL&quot;:&quot;/pmc/articles/PMC3956056/&quot;,&quot;issued&quot;:{&quot;date-parts&quot;:[[2013,7,7]]},&quot;page&quot;:&quot;3897&quot;,&quot;abstract&quot;:&quot;Fecal bacteria are frequently found at much greater distances than would be predicted by laboratory studies, indicating that improved models that incorporate more complexity might be needed to explain the widespread contamination of many shallow aquifers. In this study, laboratory measurements of breakthrough and retained bacteria in columns of intact and repacked sediment cores from Bangladesh were fit using a two-population model with separate reversible and irreversible attachment sites that also incorporated bacterial decay rates. Separate microcosms indicated an average first-order decay rate of 0.03 log10/day for both free bacteria in the liquid phase and bacteria attached to the solid phase. Although two thirds of the column results could be well fit with a dual-deposition site, single-population model, fitting of one third of the results required a two-population model with a high irreversible attachment rate (between 5 and 60 h-1) for one population of bacteria and a much lower rate (from 5 h-1 to essentially zero) for the second. Inferred attachment rates for the reversible sites varied inversely with grain size (varying from 1 to 20 h-1 for grain sizes between 0.1 and 0.3 mm) while reversible detachment rates were found to be nearly constant (approximately 0.5 h-1). Field simulations based on the fitted two-population model parameters predict only a twofold reduction in fecal source concentration over a distance of 10 m, determined primarily by the decay rate of the bacteria. The existence of a secondary population of bacteria with a low attachment rate might help explain the observed widespread contamination of tubewell water with E. coli at the field site where the cores were collected as well as other similar sites. © 2013. American Geophysical Union. All Rights Reserved.&quot;,&quot;publisher&quot;:&quot;NIH Public Access&quot;,&quot;issue&quot;:&quot;7&quot;,&quot;volume&quot;:&quot;49&quot;},&quot;isTemporary&quot;:false}]},{&quot;citationID&quot;:&quot;MENDELEY_CITATION_01bbc077-e19c-4a39-8224-e65200351171&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&quot;,&quot;citationItems&quot;:[{&quot;id&quot;:&quot;85910068-ab36-32d3-a8cf-71b4ae49fd27&quot;,&quot;itemData&quot;:{&quot;type&quot;:&quot;article-journal&quot;,&quot;id&quot;:&quot;85910068-ab36-32d3-a8cf-71b4ae49fd27&quot;,&quot;title&quot;:&quot;Comparison of fecal indicators with pathogenic bacteria and rotavirus in groundwater&quot;,&quot;author&quot;:[{&quot;family&quot;:&quot;Ferguson&quot;,&quot;given&quot;:&quot;Andrew S.&quot;,&quot;parse-names&quot;:false,&quot;dropping-particle&quot;:&quot;&quot;,&quot;non-dropping-particle&quot;:&quot;&quot;},{&quot;family&quot;:&quot;Layton&quot;,&quot;given&quot;:&quot;Alice C.&quot;,&quot;parse-names&quot;:false,&quot;dropping-particle&quot;:&quot;&quot;,&quot;non-dropping-particle&quot;:&quot;&quot;},{&quot;family&quot;:&quot;Mailloux&quot;,&quot;given&quot;:&quot;Brian J.&quot;,&quot;parse-names&quot;:false,&quot;dropping-particle&quot;:&quot;&quot;,&quot;non-dropping-particle&quot;:&quot;&quot;},{&quot;family&quot;:&quot;Culligan&quot;,&quot;given&quot;:&quot;Patricia J.&quot;,&quot;parse-names&quot;:false,&quot;dropping-particle&quot;:&quot;&quot;,&quot;non-dropping-particle&quot;:&quot;&quot;},{&quot;family&quot;:&quot;Williams&quot;,&quot;given&quot;:&quot;Daniel E.&quot;,&quot;parse-names&quot;:false,&quot;dropping-particle&quot;:&quot;&quot;,&quot;non-dropping-particle&quot;:&quot;&quot;},{&quot;family&quot;:&quot;Smartt&quot;,&quot;given&quot;:&quot;Abby E.&quot;,&quot;parse-names&quot;:false,&quot;dropping-particle&quot;:&quot;&quot;,&quot;non-dropping-particle&quot;:&quot;&quot;},{&quot;family&quot;:&quot;Sayler&quot;,&quot;given&quot;:&quot;Gary S.&quot;,&quot;parse-names&quot;:false,&quot;dropping-particle&quot;:&quot;&quot;,&quot;non-dropping-particle&quot;:&quot;&quot;},{&quot;family&quot;:&quot;Feighery&quot;,&quot;given&quot;:&quot;John&quot;,&quot;parse-names&quot;:false,&quot;dropping-particle&quot;:&quot;&quot;,&quot;non-dropping-particle&quot;:&quot;&quot;},{&quot;family&quot;:&quot;McKay&quot;,&quot;given&quot;:&quot;Larry D.&quot;,&quot;parse-names&quot;:false,&quot;dropping-particle&quot;:&quot;&quot;,&quot;non-dropping-particle&quot;:&quot;&quot;},{&quot;family&quot;:&quot;Knappett&quot;,&quot;given&quot;:&quot;Peter S.K.&quot;,&quot;parse-names&quot;:false,&quot;dropping-particle&quot;:&quot;&quot;,&quot;non-dropping-particle&quot;:&quot;&quot;},{&quot;family&quot;:&quot;Alexandrova&quot;,&quot;given&quot;:&quot;Ekaterina&quot;,&quot;parse-names&quot;:false,&quot;dropping-particle&quot;:&quot;&quot;,&quot;non-dropping-particle&quot;:&quot;&quot;},{&quot;family&quot;:&quot;Arbit&quot;,&quot;given&quot;:&quot;Talia&quot;,&quot;parse-names&quot;:false,&quot;dropping-particle&quot;:&quot;&quot;,&quot;non-dropping-particle&quot;:&quot;&quot;},{&quot;family&quot;:&quot;Emch&quot;,&quot;given&quot;:&quot;Michael&quot;,&quot;parse-names&quot;:false,&quot;dropping-particle&quot;:&quot;&quot;,&quot;non-dropping-particle&quot;:&quot;&quot;},{&quot;family&quot;:&quot;Escamilla&quot;,&quot;given&quot;:&quot;Veronica&quot;,&quot;parse-names&quot;:false,&quot;dropping-particle&quot;:&quot;&quot;,&quot;non-dropping-particle&quot;:&quot;&quot;},{&quot;family&quot;:&quot;Ahmed&quot;,&quot;given&quot;:&quot;Kazi Matin&quot;,&quot;parse-names&quot;:false,&quot;dropping-particle&quot;:&quot;&quot;,&quot;non-dropping-particle&quot;:&quot;&quot;},{&quot;family&quot;:&quot;Alam&quot;,&quot;given&quot;:&quot;Md Jahangir&quot;,&quot;parse-names&quot;:false,&quot;dropping-particle&quot;:&quot;&quot;,&quot;non-dropping-particle&quot;:&quot;&quot;},{&quot;family&quot;:&quot;Streatfield&quot;,&quot;given&quot;:&quot;P. Kim&quot;,&quot;parse-names&quot;:false,&quot;dropping-particle&quot;:&quot;&quot;,&quot;non-dropping-particle&quot;:&quot;&quot;},{&quot;family&quot;:&quot;Yunus&quot;,&quot;given&quot;:&quot;Mohammad&quot;,&quot;parse-names&quot;:false,&quot;dropping-particle&quot;:&quot;&quot;,&quot;non-dropping-particle&quot;:&quot;&quot;},{&quot;family&quot;:&quot;Geen&quot;,&quot;given&quot;:&quot;Alexander&quot;,&quot;parse-names&quot;:false,&quot;dropping-particle&quot;:&quot;&quot;,&quot;non-dropping-particle&quot;:&quot;van&quot;}],&quot;container-title&quot;:&quot;The Science of the total environment&quot;,&quot;container-title-short&quot;:&quot;Sci Total Environ&quot;,&quot;accessed&quot;:{&quot;date-parts&quot;:[[2023,2,25]]},&quot;DOI&quot;:&quot;10.1016/J.SCITOTENV.2012.05.060&quot;,&quot;ISSN&quot;:&quot;00489697&quot;,&quot;PMID&quot;:&quot;22705866&quot;,&quot;URL&quot;:&quot;/pmc/articles/PMC3587152/&quot;,&quot;issued&quot;:{&quot;date-parts&quot;:[[2012,8,8]]},&quot;page&quot;:&quot;314&quot;,&quot;abstract&quot;:&quot;Groundwater is routinely analyzed for fecal indicators but direct comparisons of fecal indicators to the presence of bacterial and viral pathogens are rare. This study was conducted in rural Bangladesh where the human population density is high, sanitation is poor, and groundwater pumped from shallow tubewells is often contaminated with fecal bacteria. Five indicator microorganisms (. E. coli, total coliform, F. +. RNA coliphage, Bacteroides and human-associated Bacteroides) and various environmental parameters were compared to the direct detection of waterborne pathogens by quantitative PCR in groundwater pumped from 50 tubewells. Rotavirus was detected in groundwater filtrate from the largest proportion of tubewells (40%), followed by Shigella (10%), Vibrio (10%), and pathogenic E. coli (8%). Spearman rank correlations and sensitivity-specificity calculations indicate that some, but not all, combinations of indicators and environmental parameters can predict the presence of pathogens. Culture-dependent fecal indicator bacteria measured on a single date did not predict total bacterial pathogens, but annually averaged monthly measurements of culturable E. coli did improve prediction for total bacterial pathogens. A qPCR-based E. coli assay was the best indicator for the bacterial pathogens. F+RNA coliphage were neither correlated nor sufficiently sensitive towards rotavirus, but were predictive of bacterial pathogens. Since groundwater cannot be excluded as a significant source of diarrheal disease in Bangladesh and neighboring countries with similar characteristics, the need to develop more effective methods for screening tubewells with respect to microbial contamination is necessary. © 2012 Elsevier B.V..&quot;,&quot;publisher&quot;:&quot;NIH Public Access&quot;,&quot;volume&quot;:&quot;431&quot;},&quot;isTemporary&quot;:false}]},{&quot;citationID&quot;:&quot;MENDELEY_CITATION_1a2d44e8-cc6b-4080-ad22-522e0062cee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&quot;,&quot;citationItems&quot;:[{&quot;id&quot;:&quot;9231f518-b36b-3bbe-802b-622c95610843&quot;,&quot;itemData&quot;:{&quot;type&quot;:&quot;webpage&quot;,&quot;id&quot;:&quot;9231f518-b36b-3bbe-802b-622c95610843&quot;,&quot;title&quot;:&quot;DRINKING WATER QUALITY IN BANGLADESH&quot;,&quot;author&quot;:[{&quot;family&quot;:&quot;Unicef&quot;,&quot;given&quot;:&quot;&quot;,&quot;parse-names&quot;:false,&quot;dropping-particle&quot;:&quot;&quot;,&quot;non-dropping-particle&quot;:&quot;&quot;}],&quot;accessed&quot;:{&quot;date-parts&quot;:[[2023,2,25]]},&quot;URL&quot;:&quot;https://www.unicef.org/bangladesh/sites/unicef.org.bangladesh/files/2018-10/Drinking%20Water%20Quality%20in%20Bangladesh.pdf&quot;,&quot;container-title-short&quot;:&quot;&quot;},&quot;isTemporary&quot;:false}]},{&quot;citationID&quot;:&quot;MENDELEY_CITATION_c3badee2-3d48-49e5-8633-c81fad9e2abd&quot;,&quot;properties&quot;:{&quot;noteIndex&quot;:0},&quot;isEdited&quot;:false,&quot;manualOverride&quot;:{&quot;citeprocText&quot;:&quot;&lt;sup&gt;17,19&lt;/sup&gt;&quot;,&quot;isManuallyOverridden&quot;:false,&quot;manualOverrideText&quot;:&quot;&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Tag&quot;:&quot;MENDELEY_CITATION_v3_eyJjaXRhdGlvbklEIjoiTUVOREVMRVlfQ0lUQVRJT05fYzNiYWRlZTItM2Q0OC00OWU1LTg2MzMtYzgxZmFkOWUyYWJk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D&quot;:&quot;MENDELEY_CITATION_f7456247-46c1-401c-ad6f-af7336b599fa&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&quot;,&quot;citationItems&quot;:[{&quot;id&quot;:&quot;0b80dc94-eb26-3be5-86b6-d3b9194f5fe7&quot;,&quot;itemData&quot;:{&quot;type&quot;:&quot;webpage&quot;,&quot;id&quot;:&quot;0b80dc94-eb26-3be5-86b6-d3b9194f5fe7&quot;,&quot;title&quot;:&quot;Water and Sanitation - United Nations Sustainable Development&quot;,&quot;accessed&quot;:{&quot;date-parts&quot;:[[2023,2,25]]},&quot;URL&quot;:&quot;https://www.un.org/sustainabledevelopment/water-and-sanitation/&quot;,&quot;container-title-short&quot;:&quot;&quot;},&quot;isTemporary&quot;:false}]},{&quot;citationID&quot;:&quot;MENDELEY_CITATION_c2f24f2d-1000-4988-a696-80d7b3c14897&quot;,&quot;properties&quot;:{&quot;noteIndex&quot;:0},&quot;isEdited&quot;:false,&quot;manualOverride&quot;:{&quot;citeprocText&quot;:&quot;&lt;sup&gt;17,19&lt;/sup&gt;&quot;,&quot;isManuallyOverridden&quot;:false,&quot;manualOverrideText&quot;:&quot;&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id&quot;:&quot;98c5bc91-53d2-3395-91b1-1ed2feca0350&quot;,&quot;itemData&quot;:{&quot;URL&quot;:&quot;https://mics.unicef.org/news_entries/15&quot;,&quot;accessed&quot;:{&quot;date-parts&quot;:[[&quot;2019&quot;,&quot;10&quot;,&quot;22&quot;]]},&quot;author&quot;:[{&quot;dropping-particle&quot;:&quot;&quot;,&quot;family&quot;:&quot;MICS&quot;,&quot;given&quot;:&quot;&quot;,&quot;non-dropping-particle&quot;:&quot;&quot;,&quot;parse-names&quot;:false,&quot;suffix&quot;:&quot;&quot;}],&quot;id&quot;:&quot;98c5bc91-53d2-3395-91b1-1ed2feca0350&quot;,&quot;issued&quot;:{&quot;date-parts&quot;:[[&quot;2014&quot;]]},&quot;title&quot;:&quot;BANGLADESH 2012-13 MICS Report&quot;,&quot;type&quot;:&quot;webpage&quot;,&quot;container-title-short&quot;:&quot;&quot;},&quot;uris&quot;:[&quot;http://www.mendeley.com/documents/?uuid=98c5bc91-53d2-3395-91b1-1ed2feca0350&quot;],&quot;isTemporary&quot;:false,&quot;legacyDesktopId&quot;:&quot;98c5bc91-53d2-3395-91b1-1ed2feca0350&quot;}],&quot;citationTag&quot;:&quot;MENDELEY_CITATION_v3_eyJjaXRhdGlvbklEIjoiTUVOREVMRVlfQ0lUQVRJT05fYzJmMjRmMmQtMTAwMC00OTg4LWE2OTYtODBkN2IzYzE0ODk3IiwicHJvcGVydGllcyI6eyJub3RlSW5kZXgiOjB9LCJpc0VkaXRlZCI6ZmFsc2UsIm1hbnVhbE92ZXJyaWRlIjp7ImNpdGVwcm9jVGV4dCI6IjxzdXA+MTcsMTk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&quot;},{&quot;citationID&quot;:&quot;MENDELEY_CITATION_aa22897f-6584-48f6-a025-64104d90a0b3&quot;,&quot;properties&quot;:{&quot;noteIndex&quot;:0},&quot;isEdited&quot;:false,&quot;manualOverride&quot;:{&quot;citeprocText&quot;:&quot;&lt;sup&gt;28&lt;/sup&gt;&quot;,&quot;isManuallyOverridden&quot;:false,&quot;manualOverrideText&quot;:&quot;&quot;},&quot;citationTag&quot;:&quot;MENDELEY_CITATION_v3_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&quot;,&quot;citationItems&quot;:[{&quot;id&quot;:&quot;b17de5e3-4a76-3590-97af-d35156ecb867&quot;,&quot;itemData&quot;:{&quot;DOI&quot;:&quot;10.1111/J.1742-7843.2006.PTO_293.X&quot;,&quot;ISSN&quot;:&quot;1742-7835&quot;,&quot;PMID&quot;:&quot;16611199&quot;,&quot;abstract&quot;:&quot;Use of propensity scores to identify and control for confounding in observational studies that relate medications to outcomes has increased substantially in recent years. However, it remains unclear whether, and if so when, use of propensity scores provides estimates of drug effects that are less biased than those obtained from conventional multivariate models. In the great majority of published studies that have used both approaches, estimated effects from propensity score and regression methods have been similar. Simulation studies further suggest comparable performance of the two approaches in many settings. We discuss five reasons that favour use of propensity scores: the value of focus on indications for drug use; optimal matching strategies from alternative designs; improved control of confounding with scarce outcomes; ability to identify interactions between propensity of treatment and drug effects on outcomes; and correction for unobserved confounders via propensity score calibration. We describe alternative approaches to estimate and implement propensity scores and the limitations of the C-statistic for evaluation. Use of propensity scores will not correct biases from unmeasured confounders, but can aid in understanding determinants of drug use and lead to improved estimates of drug effects in some settings. © Basic &amp; Clinical Pharmacology &amp; Toxicology 2006. All rights reserved.&quot;,&quot;author&quot;:[{&quot;dropping-particle&quot;:&quot;&quot;,&quot;family&quot;:&quot;Glynn&quot;,&quot;given&quot;:&quot;Robert J.&quot;,&quot;non-dropping-particle&quot;:&quot;&quot;,&quot;parse-names&quot;:false,&quot;suffix&quot;:&quot;&quot;},{&quot;dropping-particle&quot;:&quot;&quot;,&quot;family&quot;:&quot;Schneeweiss&quot;,&quot;given&quot;:&quot;Sebastian&quot;,&quot;non-dropping-particle&quot;:&quot;&quot;,&quot;parse-names&quot;:false,&quot;suffix&quot;:&quot;&quot;},{&quot;dropping-particle&quot;:&quot;&quot;,&quot;family&quot;:&quot;Stürmer&quot;,&quot;given&quot;:&quot;Til&quot;,&quot;non-dropping-particle&quot;:&quot;&quot;,&quot;parse-names&quot;:false,&quot;suffix&quot;:&quot;&quot;}],&quot;container-title&quot;:&quot;Basic &amp; clinical pharmacology &amp; toxicology&quot;,&quot;id&quot;:&quot;b17de5e3-4a76-3590-97af-d35156ecb867&quot;,&quot;issue&quot;:&quot;3&quot;,&quot;issued&quot;:{&quot;date-parts&quot;:[[&quot;2006&quot;,&quot;3&quot;]]},&quot;page&quot;:&quot;253-259&quot;,&quot;publisher&quot;:&quot;Basic Clin Pharmacol Toxicol&quot;,&quot;title&quot;:&quot;Indications for propensity scores and review of their use in pharmacoepidemiology&quot;,&quot;type&quot;:&quot;article-journal&quot;,&quot;volume&quot;:&quot;98&quot;,&quot;container-title-short&quot;:&quot;Basic Clin Pharmacol Toxicol&quot;},&quot;uris&quot;:[&quot;http://www.mendeley.com/documents/?uuid=b17de5e3-4a76-3590-97af-d35156ecb867&quot;],&quot;isTemporary&quot;:false,&quot;legacyDesktopId&quot;:&quot;b17de5e3-4a76-3590-97af-d35156ecb867&quot;}]},{&quot;citationID&quot;:&quot;MENDELEY_CITATION_2e19a4f0-36c2-499c-a2f1-73a88a4b9604&quot;,&quot;properties&quot;:{&quot;noteIndex&quot;:0},&quot;isEdited&quot;:false,&quot;manualOverride&quot;:{&quot;citeprocText&quot;:&quot;&lt;sup&gt;29&lt;/sup&gt;&quot;,&quot;isManuallyOverridden&quot;:false,&quot;manualOverrideText&quot;:&quot;&quot;},&quot;citationTag&quot;:&quot;MENDELEY_CITATION_v3_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&quot;,&quot;citationItems&quot;:[{&quot;id&quot;:&quot;01ce709b-35fa-348b-8135-57fdb1c77728&quot;,&quot;itemData&quot;:{&quot;DOI&quot;:&quot;10.21037/ATM.2018.12.10&quot;,&quot;ISSN&quot;:&quot;23055839&quot;,&quot;PMID&quot;:&quot;30788363&quot;,&quot;abstract&quot;:&quot;Propensity score matching (PSM) is a popular method in clinical researches to create a balanced covariate distribution between treated and untreated groups. However, the balance diagnostics are often not appropriately conducted and reported in the literature and therefore the validity of the findings from the PSM analysis is not warranted. The special article aims to outline the methods used for assessing balance in covariates after PSM. Standardized mean difference (SMD) is the most commonly used statistic to examine the balance of covariate distribution between treatment groups. Because SMD is independent of the unit of measurement, it allows comparison between variables with different unit of measurement. SMD can be reported with plot. Variance is the second central moment and should also be compared in the matched sample. Finally, a correct specification of the propensity score model (e.g., linearity and additivity) should be re-assessed if there is evidence of imbalance between treated and untreated. R code for the implementation of balance diagnostics is provided and explained.&quot;,&quot;author&quot;:[{&quot;dropping-particle&quot;:&quot;&quot;,&quot;family&quot;:&quot;Zhang&quot;,&quot;given&quot;:&quot;Zhongheng&quot;,&quot;non-dropping-particle&quot;:&quot;&quot;,&quot;parse-names&quot;:false,&quot;suffix&quot;:&quot;&quot;},{&quot;dropping-particle&quot;:&quot;&quot;,&quot;family&quot;:&quot;Kim&quot;,&quot;given&quot;:&quot;Hwa Jung&quot;,&quot;non-dropping-particle&quot;:&quot;&quot;,&quot;parse-names&quot;:false,&quot;suffix&quot;:&quot;&quot;},{&quot;dropping-particle&quot;:&quot;&quot;,&quot;family&quot;:&quot;Lonjon&quot;,&quot;given&quot;:&quot;Guillaume&quot;,&quot;non-dropping-particle&quot;:&quot;&quot;,&quot;parse-names&quot;:false,&quot;suffix&quot;:&quot;&quot;},{&quot;dropping-particle&quot;:&quot;&quot;,&quot;family&quot;:&quot;Zhu&quot;,&quot;given&quot;:&quot;Yibing&quot;,&quot;non-dropping-particle&quot;:&quot;&quot;,&quot;parse-names&quot;:false,&quot;suffix&quot;:&quot;&quot;},{&quot;dropping-particle&quot;:&quot;&quot;,&quot;family&quot;:&quot;Group&quot;,&quot;given&quot;:&quot;written on behalf of AME Big-Data Clinical Trial Collaborative&quot;,&quot;non-dropping-particle&quot;:&quot;&quot;,&quot;parse-names&quot;:false,&quot;suffix&quot;:&quot;&quot;}],&quot;container-title&quot;:&quot;Annals of Translational Medicine&quot;,&quot;id&quot;:&quot;01ce709b-35fa-348b-8135-57fdb1c77728&quot;,&quot;issue&quot;:&quot;1&quot;,&quot;issued&quot;:{&quot;date-parts&quot;:[[&quot;2019&quot;,&quot;1&quot;]]},&quot;page&quot;:&quot;16-16&quot;,&quot;publisher&quot;:&quot;AME Publications&quot;,&quot;title&quot;:&quot;Balance diagnostics after propensity score matching&quot;,&quot;type&quot;:&quot;article-journal&quot;,&quot;volume&quot;:&quot;7&quot;,&quot;container-title-short&quot;:&quot;Ann Transl Med&quot;},&quot;uris&quot;:[&quot;http://www.mendeley.com/documents/?uuid=01ce709b-35fa-348b-8135-57fdb1c77728&quot;],&quot;isTemporary&quot;:false,&quot;legacyDesktopId&quot;:&quot;01ce709b-35fa-348b-8135-57fdb1c77728&quot;}]},{&quot;citationID&quot;:&quot;MENDELEY_CITATION_24328a5a-fd15-4e47-879a-64ad225dff97&quot;,&quot;properties&quot;:{&quot;noteIndex&quot;:0},&quot;isEdited&quot;:false,&quot;manualOverride&quot;:{&quot;citeprocText&quot;:&quot;&lt;sup&gt;30&lt;/sup&gt;&quot;,&quot;isManuallyOverridden&quot;:false,&quot;manualOverrideText&quot;:&quot;&quot;},&quot;citationTag&quot;:&quot;MENDELEY_CITATION_v3_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&quot;,&quot;citationItems&quot;:[{&quot;id&quot;:&quot;873579b1-5861-35cb-8ac0-b3c16837b77e&quot;,&quot;itemData&quot;:{&quot;DOI&quot;:&quot;10.1093/AJE/KWM069&quot;,&quot;ISSN&quot;:&quot;0002-9262&quot;,&quot;PMID&quot;:&quot;17504780&quot;,&quot;abstract&quot;:&quot;The use of propensity scores to adjust for measured confounding factors has become increasingly popular in cohort studies. However, their use in case-control and case-cohort studies has received little attention. The authors present some theory on the estimation and use of propensity scores in case-control and case-cohort studies and present the results of simulation studies that examine whether large-sample expectations are realized in studies of typical size. The application of propensity scores is less straightforward in case-control and case-cohort studies than in cohort studies. The authors' simulations revealed two potentially important issues. First, when using several potential approaches, there is artifactual effect modification of the odds ratio by level of propensity score. The magnitude of this phenomenon decreases as the sample size increases. Second, several potential approaches produce estimated propensity scores that do not converge to the true value as sample size increases and, thus, can fail to adjust fully for measured confounding factors. However, the magnitude of residual confounding appeared modest in our simulations. Researchers considering using propensity scores in case-control or case-cohort studies should consider the potential for artifactual effect modification and their reduced ability to control for potential confounding factors. © The Author 2007. Published by the Johns Hopkins Bloomberg School of Public Health. All rights reserved.&quot;,&quot;author&quot;:[{&quot;dropping-particle&quot;:&quot;&quot;,&quot;family&quot;:&quot;Månsson&quot;,&quot;given&quot;:&quot;Roger&quot;,&quot;non-dropping-particle&quot;:&quot;&quot;,&quot;parse-names&quot;:false,&quot;suffix&quot;:&quot;&quot;},{&quot;dropping-particle&quot;:&quot;&quot;,&quot;family&quot;:&quot;Joffe&quot;,&quot;given&quot;:&quot;Marshall M.&quot;,&quot;non-dropping-particle&quot;:&quot;&quot;,&quot;parse-names&quot;:false,&quot;suffix&quot;:&quot;&quot;},{&quot;dropping-particle&quot;:&quot;&quot;,&quot;family&quot;:&quot;Sun&quot;,&quot;given&quot;:&quot;Wenguang&quot;,&quot;non-dropping-particle&quot;:&quot;&quot;,&quot;parse-names&quot;:false,&quot;suffix&quot;:&quot;&quot;},{&quot;dropping-particle&quot;:&quot;&quot;,&quot;family&quot;:&quot;Hennessy&quot;,&quot;given&quot;:&quot;Sean&quot;,&quot;non-dropping-particle&quot;:&quot;&quot;,&quot;parse-names&quot;:false,&quot;suffix&quot;:&quot;&quot;}],&quot;container-title&quot;:&quot;American Journal of Epidemiology&quot;,&quot;id&quot;:&quot;873579b1-5861-35cb-8ac0-b3c16837b77e&quot;,&quot;issue&quot;:&quot;3&quot;,&quot;issued&quot;:{&quot;date-parts&quot;:[[&quot;2007&quot;,&quot;8&quot;,&quot;1&quot;]]},&quot;page&quot;:&quot;332-339&quot;,&quot;publisher&quot;:&quot;Oxford Academic&quot;,&quot;title&quot;:&quot;On the Estimation and Use of Propensity Scores in Case-Control and Case-Cohort Studies&quot;,&quot;type&quot;:&quot;article-journal&quot;,&quot;volume&quot;:&quot;166&quot;,&quot;container-title-short&quot;:&quot;Am J Epidemiol&quot;},&quot;uris&quot;:[&quot;http://www.mendeley.com/documents/?uuid=873579b1-5861-35cb-8ac0-b3c16837b77e&quot;],&quot;isTemporary&quot;:false,&quot;legacyDesktopId&quot;:&quot;873579b1-5861-35cb-8ac0-b3c16837b77e&quot;}]},{&quot;citationID&quot;:&quot;MENDELEY_CITATION_074a82d9-fa7b-40bf-bda4-5093b9b9e76d&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&quot;,&quot;citationItems&quot;:[{&quot;id&quot;:&quot;9a8cd069-3ac2-38de-b0c0-c3a4d2e6e5fd&quot;,&quot;itemData&quot;:{&quot;type&quot;:&quot;article-journal&quot;,&quot;id&quot;:&quot;9a8cd069-3ac2-38de-b0c0-c3a4d2e6e5fd&quot;,&quot;title&quot;:&quot;Household drinking water E. coli contamination and its associated risk with childhood diarrhea in Bangladesh&quot;,&quot;author&quot;:[{&quot;family&quot;:&quot;Khan&quot;,&quot;given&quot;:&quot;Jahidur Rahman&quot;,&quot;parse-names&quot;:false,&quot;dropping-particle&quot;:&quot;&quot;,&quot;non-dropping-particle&quot;:&quot;&quot;},{&quot;family&quot;:&quot;Hossain&quot;,&quot;given&quot;:&quot;Md Belal&quot;,&quot;parse-names&quot;:false,&quot;dropping-particle&quot;:&quot;&quot;,&quot;non-dropping-particle&quot;:&quot;&quot;},{&quot;family&quot;:&quot;Chakraborty&quot;,&quot;given&quot;:&quot;Promit Ananyo&quot;,&quot;parse-names&quot;:false,&quot;dropping-particle&quot;:&quot;&quot;,&quot;non-dropping-particle&quot;:&quot;&quot;},{&quot;family&quot;:&quot;Mistry&quot;,&quot;given&quot;:&quot;Sabuj Kanti&quot;,&quot;parse-names&quot;:false,&quot;dropping-particle&quot;:&quot;&quot;,&quot;non-dropping-particle&quot;:&quot;&quot;}],&quot;container-title&quot;:&quot;Environmental science and pollution research international&quot;,&quot;container-title-short&quot;:&quot;Environ Sci Pollut Res Int&quot;,&quot;accessed&quot;:{&quot;date-parts&quot;:[[2023,2,25]]},&quot;DOI&quot;:&quot;10.1007/S11356-021-18460-9&quot;,&quot;ISSN&quot;:&quot;1614-7499&quot;,&quot;PMID&quot;:&quot;35015232&quot;,&quot;URL&quot;:&quot;https://pubmed.ncbi.nlm.nih.gov/35015232/&quot;,&quot;issued&quot;:{&quot;date-parts&quot;:[[2022,5,1]]},&quot;page&quot;:&quot;32180-32189&quot;,&quot;abstract&quot;:&quot;Faecal contamination (by Escherichia coli [E. coli]) of household drinking water can have adverse effects on child health, particularly increasing the episodes of childhood diarrhea; however, the evidence is scanty in Bangladesh. This study utilised data from the most recent nationally representative 2019 Multiple Indicator Cluster Survey to investigate the relationship between E. coli concentration in household drinking water and diarrheal episodes among children aged under-5 years in Bangladesh. Childhood diarrhea was identified by asking the children’s mothers or caregivers if they had a diarrheal episode in the 2 weeks preceding the survey. E.coli colonies were counted as colony-forming units (CFUs) per 100 ml of water and classified into three risk groups (low: &lt; 1 CFU/100 ml; moderate: 1–10 CFU/100 ml; and high: &gt; 10 CFU/100 ml). The design-adjusted logistic regression was used to estimate the association between drinking water E. coli risk groups and childhood diarrhea, adjusting for potential confounders. We observed a significant association between household drinking water E. coli contamination and diarrheal episodes among under-5 children. Compared to the children from households with a low risk of E. coli contamination in drinking water, children from households with a moderate risk of E. coli contamination were 1.68 times more likely to have diarrhea, which was 2.28 times among children from households with a high risk of E. coli contamination. Findings of the study have significant policy implications and urge to ensure safe water supplies, improve water management practices and modify hygiene behaviours to reduce episodes of childhood diarrhea.&quot;,&quot;publisher&quot;:&quot;Environ Sci Pollut Res Int&quot;,&quot;issue&quot;:&quot;21&quot;,&quot;volume&quot;:&quot;29&quot;},&quot;isTemporary&quot;:false}]},{&quot;citationID&quot;:&quot;MENDELEY_CITATION_f057c38d-f081-4199-8eab-2ba2dbd9bad8&quot;,&quot;properties&quot;:{&quot;noteIndex&quot;:0},&quot;isEdited&quot;:false,&quot;manualOverride&quot;:{&quot;isManuallyOverridden&quot;:false,&quot;citeprocText&quot;:&quot;&lt;sup&gt;32,33&lt;/sup&gt;&quot;,&quot;manualOverrideText&quot;:&quot;&quot;},&quot;citationTag&quot;:&quot;MENDELEY_CITATION_v3_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&quot;,&quot;citationItems&quot;:[{&quot;id&quot;:&quot;2280224f-4643-3bce-9a03-f3d6a38ef685&quot;,&quot;itemData&quot;:{&quot;type&quot;:&quot;article-journal&quot;,&quot;id&quot;:&quot;2280224f-4643-3bce-9a03-f3d6a38ef685&quot;,&quot;title&quot;:&quot;Effects of water quality, sanitation, handwashing, and nutritional interventions on diarrhoea and child growth in rural Kenya: a cluster-randomised controlled trial&quot;,&quot;author&quot;:[{&quot;family&quot;:&quot;Null&quot;,&quot;given&quot;:&quot;Clair&quot;,&quot;parse-names&quot;:false,&quot;dropping-particle&quot;:&quot;&quot;,&quot;non-dropping-particle&quot;:&quot;&quot;},{&quot;family&quot;:&quot;Stewart&quot;,&quot;given&quot;:&quot;Christine P.&quot;,&quot;parse-names&quot;:false,&quot;dropping-particle&quot;:&quot;&quot;,&quot;non-dropping-particle&quot;:&quot;&quot;},{&quot;family&quot;:&quot;Pickering&quot;,&quot;given&quot;:&quot;Amy J.&quot;,&quot;parse-names&quot;:false,&quot;dropping-particle&quot;:&quot;&quot;,&quot;non-dropping-particle&quot;:&quot;&quot;},{&quot;family&quot;:&quot;Dentz&quot;,&quot;given&quot;:&quot;Holly N.&quot;,&quot;parse-names&quot;:false,&quot;dropping-particle&quot;:&quot;&quot;,&quot;non-dropping-particle&quot;:&quot;&quot;},{&quot;family&quot;:&quot;Arnold&quot;,&quot;given&quot;:&quot;Benjamin F.&quot;,&quot;parse-names&quot;:false,&quot;dropping-particle&quot;:&quot;&quot;,&quot;non-dropping-particle&quot;:&quot;&quot;},{&quot;family&quot;:&quot;Arnold&quot;,&quot;given&quot;:&quot;Charles D.&quot;,&quot;parse-names&quot;:false,&quot;dropping-particle&quot;:&quot;&quot;,&quot;non-dropping-particle&quot;:&quot;&quot;},{&quot;family&quot;:&quot;Benjamin-Chung&quot;,&quot;given&quot;:&quot;Jade&quot;,&quot;parse-names&quot;:false,&quot;dropping-particle&quot;:&quot;&quot;,&quot;non-dropping-particle&quot;:&quot;&quot;},{&quot;family&quot;:&quot;Clasen&quot;,&quot;given&quot;:&quot;Thomas&quot;,&quot;parse-names&quot;:false,&quot;dropping-particle&quot;:&quot;&quot;,&quot;non-dropping-particle&quot;:&quot;&quot;},{&quot;family&quot;:&quot;Dewey&quot;,&quot;given&quot;:&quot;Kathryn G.&quot;,&quot;parse-names&quot;:false,&quot;dropping-particle&quot;:&quot;&quot;,&quot;non-dropping-particle&quot;:&quot;&quot;},{&quot;family&quot;:&quot;Fernald&quot;,&quot;given&quot;:&quot;Lia C.H.&quot;,&quot;parse-names&quot;:false,&quot;dropping-particle&quot;:&quot;&quot;,&quot;non-dropping-particle&quot;:&quot;&quot;},{&quot;family&quot;:&quot;Hubbard&quot;,&quot;given&quot;:&quot;Alan E.&quot;,&quot;parse-names&quot;:false,&quot;dropping-particle&quot;:&quot;&quot;,&quot;non-dropping-particle&quot;:&quot;&quot;},{&quot;family&quot;:&quot;Kariger&quot;,&quot;given&quot;:&quot;Patricia&quot;,&quot;parse-names&quot;:false,&quot;dropping-particle&quot;:&quot;&quot;,&quot;non-dropping-particle&quot;:&quot;&quot;},{&quot;family&quot;:&quot;Lin&quot;,&quot;given&quot;:&quot;Audrie&quot;,&quot;parse-names&quot;:false,&quot;dropping-particle&quot;:&quot;&quot;,&quot;non-dropping-particle&quot;:&quot;&quot;},{&quot;family&quot;:&quot;Luby&quot;,&quot;given&quot;:&quot;Stephen P.&quot;,&quot;parse-names&quot;:false,&quot;dropping-particle&quot;:&quot;&quot;,&quot;non-dropping-particle&quot;:&quot;&quot;},{&quot;family&quot;:&quot;Mertens&quot;,&quot;given&quot;:&quot;Andrew&quot;,&quot;parse-names&quot;:false,&quot;dropping-particle&quot;:&quot;&quot;,&quot;non-dropping-particle&quot;:&quot;&quot;},{&quot;family&quot;:&quot;Njenga&quot;,&quot;given&quot;:&quot;Sammy M.&quot;,&quot;parse-names&quot;:false,&quot;dropping-particle&quot;:&quot;&quot;,&quot;non-dropping-particle&quot;:&quot;&quot;},{&quot;family&quot;:&quot;Nyambane&quot;,&quot;given&quot;:&quot;Geoffrey&quot;,&quot;parse-names&quot;:false,&quot;dropping-particle&quot;:&quot;&quot;,&quot;non-dropping-particle&quot;:&quot;&quot;},{&quot;family&quot;:&quot;Ram&quot;,&quot;given&quot;:&quot;Pavani K.&quot;,&quot;parse-names&quot;:false,&quot;dropping-particle&quot;:&quot;&quot;,&quot;non-dropping-particle&quot;:&quot;&quot;},{&quot;family&quot;:&quot;Colford&quot;,&quot;given&quot;:&quot;John M.&quot;,&quot;parse-names&quot;:false,&quot;dropping-particle&quot;:&quot;&quot;,&quot;non-dropping-particle&quot;:&quot;&quot;}],&quot;container-title&quot;:&quot;The Lancet. Global Health&quot;,&quot;container-title-short&quot;:&quot;Lancet Glob Health&quot;,&quot;accessed&quot;:{&quot;date-parts&quot;:[[2023,2,25]]},&quot;DOI&quot;:&quot;10.1016/S2214-109X(18)30005-6&quot;,&quot;ISSN&quot;:&quot;2214109X&quot;,&quot;PMID&quot;:&quot;29396219&quot;,&quot;URL&quot;:&quot;/pmc/articles/PMC5809717/&quot;,&quot;issued&quot;:{&quot;date-parts&quot;:[[2018,3,1]]},&quot;page&quot;:&quot;e316&quot;,&quot;abstract&quot;:&quot;Background: Poor nutrition and exposure to faecal contamination are associated with diarrhoea and growth faltering, both of which have long-term consequences for child health. We aimed to assess whether water, sanitation, handwashing, and nutrition interventions reduced diarrhoea or growth faltering. Methods: The WASH Benefits cluster-randomised trial enrolled pregnant women from villages in rural Kenya and evaluated outcomes at 1 year and 2 years of follow-up. Geographically-adjacent clusters were block-randomised to active control (household visits to measure mid-upper-arm circumference), passive control (data collection only), or compound-level interventions including household visits to promote target behaviours: drinking chlorinated water (water); safe sanitation consisting of disposing faeces in an improved latrine (sanitation); handwashing with soap (handwashing); combined water, sanitation, and handwashing; counselling on appropriate maternal, infant, and young child feeding plus small-quantity lipid-based nutrient supplements from 6–24 months (nutrition); and combined water, sanitation, handwashing, and nutrition. Primary outcomes were caregiver-reported diarrhoea in the past 7 days and length-for-age Z score at year 2 in index children born to the enrolled pregnant women. Masking was not possible for data collection, but analyses were masked. Analysis was by intention to treat. This trial is registered with ClinicalTrials.gov, number NCT01704105. Findings: Between Nov 27, 2012, and May 21, 2014, 8246 women in 702 clusters were enrolled and randomly assigned an intervention or control group. 1919 women were assigned to the active control group; 938 to passive control; 904 to water; 892 to sanitation; 917 to handwashing; 912 to combined water, sanitation, and handwashing; 843 to nutrition; and 921 to combined water, sanitation, handwashing, and nutrition. Data on diarrhoea at year 1 or year 2 were available for 6494 children and data on length-for-age Z score in year 2 were available for 6583 children (86% of living children were measured at year 2). Adherence indicators for sanitation, handwashing, and nutrition were more than 70% at year 1, handwashing fell to less than 25% at year 2, and for water was less than 45% at year 1 and less than 25% at year 2; combined groups were comparable to single groups. None of the interventions reduced diarrhoea prevalence compared with the active control. Compared with active control (length-for-age Z score −1·54) children in nutrition and combined water, sanitation, handwashing, and nutrition were taller by year 2 (mean difference 0·13 [95% CI 0·01–0·25] in the nutrition group; 0·16 [0·05–0·27] in the combined water, sanitation, handwashing, and nutrition group). The individual water, sanitation, and handwashing groups, and combined water, sanitation, and handwashing group had no effect on linear growth. Interpretation: Behaviour change messaging combined with technologically simple interventions such as water treatment, household sanitation upgrades from unimproved to improved latrines, and handwashing stations did not reduce childhood diarrhoea or improve growth, even when adherence was at least as high as has been achieved by other programmes. Counselling and supplementation in the nutrition group and combined water, sanitation, handwashing, and nutrition interventions led to small growth benefits, but there was no advantage to integrating water, sanitation, and handwashing with nutrition. The interventions might have been more efficacious with higher adherence or in an environment with lower baseline sanitation coverage, especially in this context of high diarrhoea prevalence. Funding: Bill &amp; Melinda Gates Foundation, United States Agency for International Development.&quot;,&quot;publisher&quot;:&quot;Elsevier&quot;,&quot;issue&quot;:&quot;3&quot;,&quot;volume&quot;:&quot;6&quot;},&quot;isTemporary&quot;:false},{&quot;id&quot;:&quot;f5e08b68-f89b-3ee7-803d-9f8b3f869cfc&quot;,&quot;itemData&quot;:{&quot;type&quot;:&quot;article-journal&quot;,&quot;id&quot;:&quot;f5e08b68-f89b-3ee7-803d-9f8b3f869cfc&quot;,&quot;title&quot;:&quot;Effects of water quality, sanitation, handwashing, and nutritional interventions on diarrhoea and child growth in rural Bangladesh: a cluster randomised controlled trial&quot;,&quot;author&quot;:[{&quot;family&quot;:&quot;Luby&quot;,&quot;given&quot;:&quot;Stephen P.&quot;,&quot;parse-names&quot;:false,&quot;dropping-particle&quot;:&quot;&quot;,&quot;non-dropping-particle&quot;:&quot;&quot;},{&quot;family&quot;:&quot;Rahman&quot;,&quot;given&quot;:&quot;Mahbubur&quot;,&quot;parse-names&quot;:false,&quot;dropping-particle&quot;:&quot;&quot;,&quot;non-dropping-particle&quot;:&quot;&quot;},{&quot;family&quot;:&quot;Arnold&quot;,&quot;given&quot;:&quot;Benjamin F.&quot;,&quot;parse-names&quot;:false,&quot;dropping-particle&quot;:&quot;&quot;,&quot;non-dropping-particle&quot;:&quot;&quot;},{&quot;family&quot;:&quot;Unicomb&quot;,&quot;given&quot;:&quot;Leanne&quot;,&quot;parse-names&quot;:false,&quot;dropping-particle&quot;:&quot;&quot;,&quot;non-dropping-particle&quot;:&quot;&quot;},{&quot;family&quot;:&quot;Ashraf&quot;,&quot;given&quot;:&quot;Sania&quot;,&quot;parse-names&quot;:false,&quot;dropping-particle&quot;:&quot;&quot;,&quot;non-dropping-particle&quot;:&quot;&quot;},{&quot;family&quot;:&quot;Winch&quot;,&quot;given&quot;:&quot;Peter J.&quot;,&quot;parse-names&quot;:false,&quot;dropping-particle&quot;:&quot;&quot;,&quot;non-dropping-particle&quot;:&quot;&quot;},{&quot;family&quot;:&quot;Stewart&quot;,&quot;given&quot;:&quot;Christine P.&quot;,&quot;parse-names&quot;:false,&quot;dropping-particle&quot;:&quot;&quot;,&quot;non-dropping-particle&quot;:&quot;&quot;},{&quot;family&quot;:&quot;Begum&quot;,&quot;given&quot;:&quot;Farzana&quot;,&quot;parse-names&quot;:false,&quot;dropping-particle&quot;:&quot;&quot;,&quot;non-dropping-particle&quot;:&quot;&quot;},{&quot;family&quot;:&quot;Hussain&quot;,&quot;given&quot;:&quot;Faruqe&quot;,&quot;parse-names&quot;:false,&quot;dropping-particle&quot;:&quot;&quot;,&quot;non-dropping-particle&quot;:&quot;&quot;},{&quot;family&quot;:&quot;Benjamin-Chung&quot;,&quot;given&quot;:&quot;Jade&quot;,&quot;parse-names&quot;:false,&quot;dropping-particle&quot;:&quot;&quot;,&quot;non-dropping-particle&quot;:&quot;&quot;},{&quot;family&quot;:&quot;Leontsini&quot;,&quot;given&quot;:&quot;Elli&quot;,&quot;parse-names&quot;:false,&quot;dropping-particle&quot;:&quot;&quot;,&quot;non-dropping-particle&quot;:&quot;&quot;},{&quot;family&quot;:&quot;Naser&quot;,&quot;given&quot;:&quot;Abu M.&quot;,&quot;parse-names&quot;:false,&quot;dropping-particle&quot;:&quot;&quot;,&quot;non-dropping-particle&quot;:&quot;&quot;},{&quot;family&quot;:&quot;Parvez&quot;,&quot;given&quot;:&quot;Sarker M.&quot;,&quot;parse-names&quot;:false,&quot;dropping-particle&quot;:&quot;&quot;,&quot;non-dropping-particle&quot;:&quot;&quot;},{&quot;family&quot;:&quot;Hubbard&quot;,&quot;given&quot;:&quot;Alan E.&quot;,&quot;parse-names&quot;:false,&quot;dropping-particle&quot;:&quot;&quot;,&quot;non-dropping-particle&quot;:&quot;&quot;},{&quot;family&quot;:&quot;Lin&quot;,&quot;given&quot;:&quot;Audrie&quot;,&quot;parse-names&quot;:false,&quot;dropping-particle&quot;:&quot;&quot;,&quot;non-dropping-particle&quot;:&quot;&quot;},{&quot;family&quot;:&quot;Nizame&quot;,&quot;given&quot;:&quot;Fosiul A.&quot;,&quot;parse-names&quot;:false,&quot;dropping-particle&quot;:&quot;&quot;,&quot;non-dropping-particle&quot;:&quot;&quot;},{&quot;family&quot;:&quot;Jannat&quot;,&quot;given&quot;:&quot;Kaniz&quot;,&quot;parse-names&quot;:false,&quot;dropping-particle&quot;:&quot;&quot;,&quot;non-dropping-particle&quot;:&quot;&quot;},{&quot;family&quot;:&quot;Ercumen&quot;,&quot;given&quot;:&quot;Ayse&quot;,&quot;parse-names&quot;:false,&quot;dropping-particle&quot;:&quot;&quot;,&quot;non-dropping-particle&quot;:&quot;&quot;},{&quot;family&quot;:&quot;Ram&quot;,&quot;given&quot;:&quot;Pavani K.&quot;,&quot;parse-names&quot;:false,&quot;dropping-particle&quot;:&quot;&quot;,&quot;non-dropping-particle&quot;:&quot;&quot;},{&quot;family&quot;:&quot;Das&quot;,&quot;given&quot;:&quot;Kishor K.&quot;,&quot;parse-names&quot;:false,&quot;dropping-particle&quot;:&quot;&quot;,&quot;non-dropping-particle&quot;:&quot;&quot;},{&quot;family&quot;:&quot;Abedin&quot;,&quot;given&quot;:&quot;Jaynal&quot;,&quot;parse-names&quot;:false,&quot;dropping-particle&quot;:&quot;&quot;,&quot;non-dropping-particle&quot;:&quot;&quot;},{&quot;family&quot;:&quot;Clasen&quot;,&quot;given&quot;:&quot;Thomas F.&quot;,&quot;parse-names&quot;:false,&quot;dropping-particle&quot;:&quot;&quot;,&quot;non-dropping-particle&quot;:&quot;&quot;},{&quot;family&quot;:&quot;Dewey&quot;,&quot;given&quot;:&quot;Kathryn G.&quot;,&quot;parse-names&quot;:false,&quot;dropping-particle&quot;:&quot;&quot;,&quot;non-dropping-particle&quot;:&quot;&quot;},{&quot;family&quot;:&quot;Fernald&quot;,&quot;given&quot;:&quot;Lia C.&quot;,&quot;parse-names&quot;:false,&quot;dropping-particle&quot;:&quot;&quot;,&quot;non-dropping-particle&quot;:&quot;&quot;},{&quot;family&quot;:&quot;Null&quot;,&quot;given&quot;:&quot;Clair&quot;,&quot;parse-names&quot;:false,&quot;dropping-particle&quot;:&quot;&quot;,&quot;non-dropping-particle&quot;:&quot;&quot;},{&quot;family&quot;:&quot;Ahmed&quot;,&quot;given&quot;:&quot;Tahmeed&quot;,&quot;parse-names&quot;:false,&quot;dropping-particle&quot;:&quot;&quot;,&quot;non-dropping-particle&quot;:&quot;&quot;},{&quot;family&quot;:&quot;Colford&quot;,&quot;given&quot;:&quot;John M.&quot;,&quot;parse-names&quot;:false,&quot;dropping-particle&quot;:&quot;&quot;,&quot;non-dropping-particle&quot;:&quot;&quot;}],&quot;container-title&quot;:&quot;The Lancet Global Health&quot;,&quot;container-title-short&quot;:&quot;Lancet Glob Health&quot;,&quot;accessed&quot;:{&quot;date-parts&quot;:[[2023,2,25]]},&quot;DOI&quot;:&quot;10.1016/S2214-109X(17)30490-4&quot;,&quot;ISSN&quot;:&quot;2214109X&quot;,&quot;PMID&quot;:&quot;29396217&quot;,&quot;URL&quot;:&quot;http://www.thelancet.com/article/S2214109X17304904/fulltext&quot;,&quot;issued&quot;:{&quot;date-parts&quot;:[[2018,3,1]]},&quot;page&quot;:&quot;e302-e315&quot;,&quot;abstract&quot;:&quot;Background: Diarrhoea and growth faltering in early childhood are associated with subsequent adverse outcomes. We aimed to assess whether water quality, sanitation, and handwashing interventions alone or combined with nutrition interventions reduced diarrhoea or growth faltering. Methods: The WASH Benefits Bangladesh cluster-randomised trial enrolled pregnant women from villages in rural Bangladesh and evaluated outcomes at 1-year and 2-years' follow-up. Pregnant women in geographically adjacent clusters were block-randomised to one of seven clusters: chlorinated drinking water (water); upgraded sanitation (sanitation); promotion of handwashing with soap (handwashing); combined water, sanitation, and handwashing; counselling on appropriate child nutrition plus lipid-based nutrient supplements (nutrition); combined water, sanitation, handwashing, and nutrition; and control (data collection only). Primary outcomes were caregiver-reported diarrhoea in the past 7 days among children who were in utero or younger than 3 years at enrolment and length-for-age Z score among children born to enrolled pregnant women. Masking was not possible for data collection, but analyses were masked. Analysis was by intention to treat. This trial is registered at ClinicalTrials.gov, number NCC01590095. Findings: Between May 31, 2012, and July 7, 2013, 5551 pregnant women in 720 clusters were randomly allocated to one of seven groups. 1382 women were assigned to the control group; 698 to water; 696 to sanitation; 688 to handwashing; 702 to water, sanitation, and handwashing; 699 to nutrition; and 686 to water, sanitation, handwashing, and nutrition. 331 (6%) women were lost to follow-up. Data on diarrhoea at year 1 or year 2 (combined) were available for 14 425 children (7331 in year 1, 7094 in year 2) and data on length-for-age Z score in year 2 were available for 4584 children (92% of living children were measured at year 2). All interventions had high adherence. Compared with a prevalence of 5·7% (200 of 3517 child weeks) in the control group, 7-day diarrhoea prevalence was lower among index children and children under 3 years at enrolment who received sanitation (61 [3·5%] of 1760; prevalence ratio 0·61, 95% CI 0·46–0·81), handwashing (62 [3·5%] of 1795; 0·60, 0·45–0·80), combined water, sanitation, and handwashing (74 [3·9%] of 1902; 0·69, 0·53–0·90), nutrition (62 [3·5%] of 1766; 0·64, 0·49–0·85), and combined water, sanitation, handwashing, and nutrition (66 [3·5%] of 1861; 0·62, 0·47–0·81); diarrhoea prevalence was not significantly lower in children receiving water treatment (90 [4·9%] of 1824; 0·89, 0·70–1·13). Compared with control (mean length-for-age Z score −1·79), children were taller by year 2 in the nutrition group (mean difference 0·25 [95% CI 0·15–0·36]) and in the combined water, sanitation, handwashing, and nutrition group (0·13 [0·02–0·24]). The individual water, sanitation, and handwashing groups, and combined water, sanitation, and handwashing group had no effect on linear growth. Interpretation: Nutrient supplementation and counselling modestly improved linear growth, but there was no benefit to the integration of water, sanitation, and handwashing with nutrition. Adherence was high in all groups and diarrhoea prevalence was reduced in all intervention groups except water treatment. Combined water, sanitation, and handwashing interventions provided no additive benefit over single interventions. Funding: Bill &amp; Melinda Gates Foundation.&quot;,&quot;publisher&quot;:&quot;Elsevier Ltd&quot;,&quot;issue&quot;:&quot;3&quot;,&quot;volume&quot;:&quot;6&quot;},&quot;isTemporary&quot;:false}]},{&quot;citationID&quot;:&quot;MENDELEY_CITATION_3fbe0a72-9316-46c6-a099-f6c2ac5de581&quot;,&quot;properties&quot;:{&quot;noteIndex&quot;:0},&quot;isEdited&quot;:false,&quot;manualOverride&quot;:{&quot;isManuallyOverridden&quot;:false,&quot;citeprocText&quot;:&quot;&lt;sup&gt;34&lt;/sup&gt;&quot;,&quot;manualOverrideText&quot;:&quot;&quot;},&quot;citationItems&quot;:[{&quot;id&quot;:&quot;4469fb79-32c7-3e27-be04-4ae197a0f7b1&quot;,&quot;itemData&quot;:{&quot;type&quot;:&quot;webpage&quot;,&quot;id&quot;:&quot;4469fb79-32c7-3e27-be04-4ae197a0f7b1&quot;,&quot;title&quot;:&quot;E. coli&quot;,&quot;accessed&quot;:{&quot;date-parts&quot;:[[2023,2,25]]},&quot;URL&quot;:&quot;https://www.who.int/news-room/fact-sheets/detail/e-coli&quot;,&quot;container-title-short&quot;:&quot;&quot;},&quot;isTemporary&quot;:false}],&quot;citationTag&quot;:&quot;MENDELEY_CITATION_v3_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&quot;},{&quot;citationID&quot;:&quot;MENDELEY_CITATION_9a2b726a-21c6-4d92-a208-91f638ead33c&quot;,&quot;properties&quot;:{&quot;noteIndex&quot;:0},&quot;isEdited&quot;:false,&quot;manualOverride&quot;:{&quot;citeprocText&quot;:&quot;&lt;sup&gt;35,36&lt;/sup&gt;&quot;,&quot;isManuallyOverridden&quot;:false,&quot;manualOverrideText&quot;:&quot;&quot;},&quot;citationTag&quot;:&quot;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&quot;,&quot;citationItems&quot;:[{&quot;id&quot;:&quot;e26c1e9b-cc1a-375d-97a2-0aa9021ef4be&quot;,&quot;itemData&quot;:{&quot;DOI&quot;:&quot;10.1016/S0140-6736(12)61689-4&quot;,&quot;ISSN&quot;:&quot;1474-547X&quot;,&quot;PMID&quot;:&quot;23245608&quot;,&quot;abstract&quot;:&quot;Background: Measuring disease and injury burden in populations requires a composite metric that captures both premature mortality and the prevalence and severity of ill-health. The 1990 Global Burden of Disease study proposed disability-adjusted life years (DALYs) to measure disease burden. No comprehensive update of disease burden worldwide incorporating a systematic reassessment of disease and injury-specific epidemiology has been done since the 1990 study. We aimed to calculate disease burden worldwide and for 21 regions for 1990, 2005, and 2010 with methods to enable meaningful comparisons over time. Methods: We calculated DALYs as the sum of years of life lost (YLLs) and years lived with disability (YLDs). DALYs were calculated for 291 causes, 20 age groups, both sexes, and for 187 countries, and aggregated to regional and global estimates of disease burden for three points in time with strictly comparable definitions and methods. YLLs were calculated from age-sex-country-time-specific estimates of mortality by cause, with death by standardised lost life expectancy at each age. YLDs were calculated as prevalence of 1160 disabling sequelae, by age, sex, and cause, and weighted by new disability weights for each health state. Neither YLLs nor YLDs were age-weighted or discounted. Uncertainty around cause-specific DALYs was calculated incorporating uncertainty in levels of all-cause mortality, cause-specific mortality, prevalence, and disability weights. Findings: Global DALYs remained stable from 1990 (2·503 billion) to 2010 (2·490 billion). Crude DALYs per 1000 decreased by 23% (472 per 1000 to 361 per 1000). An important shift has occurred in DALY composition with the contribution of deaths and disability among children (younger than 5 years of age) declining from 41% of global DALYs in 1990 to 25% in 2010. YLLs typically account for about half of disease burden in more developed regions (high-income Asia Pacific, western Europe, high-income North America, and Australasia), rising to over 80% of DALYs in sub-Saharan Africa. In 1990, 47% of DALYs worldwide were from communicable, maternal, neonatal, and nutritional disorders, 43% from non-communicable diseases, and 10% from injuries. By 2010, this had shifted to 35%, 54%, and 11%, respectively. Ischaemic heart disease was the leading cause of DALYs worldwide in 2010 (up from fourth rank in 1990, increasing by 29%), followed by lower respiratory infections (top rank in 1990; 44% decline in DALYs), st…&quot;,&quot;author&quot;:[{&quot;dropping-particle&quot;:&quot;&quot;,&quot;family&quot;:&quot;Murray&quot;,&quot;given&quot;:&quot;Christopher J.L.&quot;,&quot;non-dropping-particle&quot;:&quot;&quot;,&quot;parse-names&quot;:false,&quot;suffix&quot;:&quot;&quot;},{&quot;dropping-particle&quot;:&quot;&quot;,&quot;family&quot;:&quot;Vos&quot;,&quot;given&quot;:&quot;Theo&quot;,&quot;non-dropping-particle&quot;:&quot;&quot;,&quot;parse-names&quot;:false,&quot;suffix&quot;:&quot;&quot;},{&quot;dropping-particle&quot;:&quot;&quot;,&quot;family&quot;:&quot;Lozano&quot;,&quot;given&quot;:&quot;Rafael&quot;,&quot;non-dropping-particle&quot;:&quot;&quot;,&quot;parse-names&quot;:false,&quot;suffix&quot;:&quot;&quot;},{&quot;dropping-particle&quot;:&quot;&quot;,&quot;family&quot;:&quot;Naghavi&quot;,&quot;given&quot;:&quot;Mohsen&quot;,&quot;non-dropping-particle&quot;:&quot;&quot;,&quot;parse-names&quot;:false,&quot;suffix&quot;:&quot;&quot;},{&quot;dropping-particle&quot;:&quot;&quot;,&quot;family&quot;:&quot;Flaxman&quot;,&quot;given&quot;:&quot;Abraham D.&quot;,&quot;non-dropping-particle&quot;:&quot;&quot;,&quot;parse-names&quot;:false,&quot;suffix&quot;:&quot;&quot;},{&quot;dropping-particle&quot;:&quot;&quot;,&quot;family&quot;:&quot;Michaud&quot;,&quot;given&quot;:&quot;Catherine&quot;,&quot;non-dropping-particle&quot;:&quot;&quot;,&quot;parse-names&quot;:false,&quot;suffix&quot;:&quot;&quot;},{&quot;dropping-particle&quot;:&quot;&quot;,&quot;family&quot;:&quot;Ezzati&quot;,&quot;given&quot;:&quot;Majid&quot;,&quot;non-dropping-particle&quot;:&quot;&quot;,&quot;parse-names&quot;:false,&quot;suffix&quot;:&quot;&quot;},{&quot;dropping-particle&quot;:&quot;&quot;,&quot;family&quot;:&quot;Shibuya&quot;,&quot;given&quot;:&quot;Kenji&quot;,&quot;non-dropping-particle&quot;:&quot;&quot;,&quot;parse-names&quot;:false,&quot;suffix&quot;:&quot;&quot;},{&quot;dropping-particle&quot;:&quot;&quot;,&quot;family&quot;:&quot;Salomon&quot;,&quot;given&quot;:&quot;Joshua A.&quot;,&quot;non-dropping-particle&quot;:&quot;&quot;,&quot;parse-names&quot;:false,&quot;suffix&quot;:&quot;&quot;},{&quot;dropping-particle&quot;:&quot;&quot;,&quot;family&quot;:&quot;Abdalla&quot;,&quot;given&quot;:&quot;Safa&quot;,&quot;non-dropping-particle&quot;:&quot;&quot;,&quot;parse-names&quot;:false,&quot;suffix&quot;:&quot;&quot;},{&quot;dropping-particle&quot;:&quot;&quot;,&quot;family&quot;:&quot;Aboyans&quot;,&quot;given&quot;:&quot;Victor&quot;,&quot;non-dropping-particle&quot;:&quot;&quot;,&quot;parse-names&quot;:false,&quot;suffix&quot;:&quot;&quot;},{&quot;dropping-particle&quot;:&quot;&quot;,&quot;family&quot;:&quot;Abraham&quot;,&quot;given&quot;:&quot;Jerry&quot;,&quot;non-dropping-particle&quot;:&quot;&quot;,&quot;parse-names&quot;:false,&quot;suffix&quot;:&quot;&quot;},{&quot;dropping-particle&quot;:&quot;&quot;,&quot;family&quot;:&quot;Ackerman&quot;,&quot;given&quot;:&quot;Ilana&quot;,&quot;non-dropping-particle&quot;:&quot;&quot;,&quot;parse-names&quot;:false,&quot;suffix&quot;:&quot;&quot;},{&quot;dropping-particle&quot;:&quot;&quot;,&quot;family&quot;:&quot;Aggarwal&quot;,&quot;given&quot;:&quot;Rakesh&quot;,&quot;non-dropping-particle&quot;:&quot;&quot;,&quot;parse-names&quot;:false,&quot;suffix&quot;:&quot;&quot;},{&quot;dropping-particle&quot;:&quot;&quot;,&quot;family&quot;:&quot;Ahn&quot;,&quot;given&quot;:&quot;Stephanie Y.&quot;,&quot;non-dropping-particle&quot;:&quot;&quot;,&quot;parse-names&quot;:false,&quot;suffix&quot;:&quot;&quot;},{&quot;dropping-particle&quot;:&quot;&quot;,&quot;family&quot;:&quot;Ali&quot;,&quot;given&quot;:&quot;Mohammed K.&quot;,&quot;non-dropping-particle&quot;:&quot;&quot;,&quot;parse-names&quot;:false,&quot;suffix&quot;:&quot;&quot;},{&quot;dropping-particle&quot;:&quot;&quot;,&quot;family&quot;:&quot;AlMazroa&quot;,&quot;given&quot;:&quot;Mohammad A.&quot;,&quot;non-dropping-particle&quot;:&quot;&quot;,&quot;parse-names&quot;:false,&quot;suffix&quot;:&quot;&quot;},{&quot;dropping-particle&quot;:&quot;&quot;,&quot;family&quot;:&quot;Alvarado&quot;,&quot;given&quot;:&quot;Miriam&quot;,&quot;non-dropping-particle&quot;:&quot;&quot;,&quot;parse-names&quot;:false,&quot;suffix&quot;:&quot;&quot;},{&quot;dropping-particle&quot;:&quot;&quot;,&quot;family&quot;:&quot;Anderson&quot;,&quot;given&quot;:&quot;H. Ross&quot;,&quot;non-dropping-particle&quot;:&quot;&quot;,&quot;parse-names&quot;:false,&quot;suffix&quot;:&quot;&quot;},{&quot;dropping-particle&quot;:&quot;&quot;,&quot;family&quot;:&quot;Anderson&quot;,&quot;given&quot;:&quot;Laurie M.&quot;,&quot;non-dropping-particle&quot;:&quot;&quot;,&quot;parse-names&quot;:false,&quot;suffix&quot;:&quot;&quot;},{&quot;dropping-particle&quot;:&quot;&quot;,&quot;family&quot;:&quot;Andrews&quot;,&quot;given&quot;:&quot;Kathryn G.&quot;,&quot;non-dropping-particle&quot;:&quot;&quot;,&quot;parse-names&quot;:false,&quot;suffix&quot;:&quot;&quot;},{&quot;dropping-particle&quot;:&quot;&quot;,&quot;family&quot;:&quot;Atkinson&quot;,&quot;given&quot;:&quot;Charles&quot;,&quot;non-dropping-particle&quot;:&quot;&quot;,&quot;parse-names&quot;:false,&quot;suffix&quot;:&quot;&quot;},{&quot;dropping-particle&quot;:&quot;&quot;,&quot;family&quot;:&quot;Baddour&quot;,&quot;given&quot;:&quot;Larry M.&quot;,&quot;non-dropping-particle&quot;:&quot;&quot;,&quot;parse-names&quot;:false,&quot;suffix&quot;:&quot;&quot;},{&quot;dropping-particle&quot;:&quot;&quot;,&quot;family&quot;:&quot;Bahalim&quot;,&quot;given&quot;:&quot;Adil N.&quot;,&quot;non-dropping-particle&quot;:&quot;&quot;,&quot;parse-names&quot;:false,&quot;suffix&quot;:&quot;&quot;},{&quot;dropping-particle&quot;:&quot;&quot;,&quot;family&quot;:&quot;Barker-Collo&quot;,&quot;given&quot;:&quot;Suzanne&quot;,&quot;non-dropping-particle&quot;:&quot;&quot;,&quot;parse-names&quot;:false,&quot;suffix&quot;:&quot;&quot;},{&quot;dropping-particle&quot;:&quot;&quot;,&quot;family&quot;:&quot;Barrero&quot;,&quot;given&quot;:&quot;Lope H.&quot;,&quot;non-dropping-particle&quot;:&quot;&quot;,&quot;parse-names&quot;:false,&quot;suffix&quot;:&quot;&quot;},{&quot;dropping-particle&quot;:&quot;&quot;,&quot;family&quot;:&quot;Bartels&quot;,&quot;given&quot;:&quot;David H.&quot;,&quot;non-dropping-particle&quot;:&quot;&quot;,&quot;parse-names&quot;:false,&quot;suffix&quot;:&quot;&quot;},{&quot;dropping-particle&quot;:&quot;&quot;,&quot;family&quot;:&quot;Basáñez&quot;,&quot;given&quot;:&quot;Maria Gloria&quot;,&quot;non-dropping-particle&quot;:&quot;&quot;,&quot;parse-names&quot;:false,&quot;suffix&quot;:&quot;&quot;},{&quot;dropping-particle&quot;:&quot;&quot;,&quot;family&quot;:&quot;Baxter&quot;,&quot;given&quot;:&quot;Amanda&quot;,&quot;non-dropping-particle&quot;:&quot;&quot;,&quot;parse-names&quot;:false,&quot;suffix&quot;:&quot;&quot;},{&quot;dropping-particle&quot;:&quot;&quot;,&quot;family&quot;:&quot;Bell&quot;,&quot;given&quot;:&quot;Michelle L.&quot;,&quot;non-dropping-particle&quot;:&quot;&quot;,&quot;parse-names&quot;:false,&quot;suffix&quot;:&quot;&quot;},{&quot;dropping-particle&quot;:&quot;&quot;,&quot;family&quot;:&quot;Benjamin&quot;,&quot;given&quot;:&quot;Emelia J.&quot;,&quot;non-dropping-particle&quot;:&quot;&quot;,&quot;parse-names&quot;:false,&quot;suffix&quot;:&quot;&quot;},{&quot;dropping-particle&quot;:&quot;&quot;,&quot;family&quot;:&quot;Bennett&quot;,&quot;given&quot;:&quot;Derrick&quot;,&quot;non-dropping-particle&quot;:&quot;&quot;,&quot;parse-names&quot;:false,&quot;suffix&quot;:&quot;&quot;},{&quot;dropping-particle&quot;:&quot;&quot;,&quot;family&quot;:&quot;Bernabé&quot;,&quot;given&quot;:&quot;Eduardo&quot;,&quot;non-dropping-particle&quot;:&quot;&quot;,&quot;parse-names&quot;:false,&quot;suffix&quot;:&quot;&quot;},{&quot;dropping-particle&quot;:&quot;&quot;,&quot;family&quot;:&quot;Bhalla&quot;,&quot;given&quot;:&quot;Kavi&quot;,&quot;non-dropping-particle&quot;:&quot;&quot;,&quot;parse-names&quot;:false,&quot;suffix&quot;:&quot;&quot;},{&quot;dropping-particle&quot;:&quot;&quot;,&quot;family&quot;:&quot;Bhandari&quot;,&quot;given&quot;:&quot;Bishal&quot;,&quot;non-dropping-particle&quot;:&quot;&quot;,&quot;parse-names&quot;:false,&quot;suffix&quot;:&quot;&quot;},{&quot;dropping-particle&quot;:&quot;&quot;,&quot;family&quot;:&quot;Bikbov&quot;,&quot;given&quot;:&quot;Boris&quot;,&quot;non-dropping-particle&quot;:&quot;&quot;,&quot;parse-names&quot;:false,&quot;suffix&quot;:&quot;&quot;},{&quot;dropping-particle&quot;:&quot;&quot;,&quot;family&quot;:&quot;Abdulhak&quot;,&quot;given&quot;:&quot;Aref&quot;,&quot;non-dropping-particle&quot;:&quot;Bin&quot;,&quot;parse-names&quot;:false,&quot;suffix&quot;:&quot;&quot;},{&quot;dropping-particle&quot;:&quot;&quot;,&quot;family&quot;:&quot;Birbeck&quot;,&quot;given&quot;:&quot;Gretchen&quot;,&quot;non-dropping-particle&quot;:&quot;&quot;,&quot;parse-names&quot;:false,&quot;suffix&quot;:&quot;&quot;},{&quot;dropping-particle&quot;:&quot;&quot;,&quot;family&quot;:&quot;Black&quot;,&quot;given&quot;:&quot;James A.&quot;,&quot;non-dropping-particle&quot;:&quot;&quot;,&quot;parse-names&quot;:false,&quot;suffix&quot;:&quot;&quot;},{&quot;dropping-particle&quot;:&quot;&quot;,&quot;family&quot;:&quot;Blencowe&quot;,&quot;given&quot;:&quot;Hannah&quot;,&quot;non-dropping-particle&quot;:&quot;&quot;,&quot;parse-names&quot;:false,&quot;suffix&quot;:&quot;&quot;},{&quot;dropping-particle&quot;:&quot;&quot;,&quot;family&quot;:&quot;Blore&quot;,&quot;given&quot;:&quot;Jed D.&quot;,&quot;non-dropping-particle&quot;:&quot;&quot;,&quot;parse-names&quot;:false,&quot;suffix&quot;:&quot;&quot;},{&quot;dropping-particle&quot;:&quot;&quot;,&quot;family&quot;:&quot;Blyth&quot;,&quot;given&quot;:&quot;Fiona&quot;,&quot;non-dropping-particle&quot;:&quot;&quot;,&quot;parse-names&quot;:false,&quot;suffix&quot;:&quot;&quot;},{&quot;dropping-particle&quot;:&quot;&quot;,&quot;family&quot;:&quot;Bolliger&quot;,&quot;given&quot;:&quot;Ian&quot;,&quot;non-dropping-particle&quot;:&quot;&quot;,&quot;parse-names&quot;:false,&quot;suffix&quot;:&quot;&quot;},{&quot;dropping-particle&quot;:&quot;&quot;,&quot;family&quot;:&quot;Bonaventure&quot;,&quot;given&quot;:&quot;Audrey&quot;,&quot;non-dropping-particle&quot;:&quot;&quot;,&quot;parse-names&quot;:false,&quot;suffix&quot;:&quot;&quot;},{&quot;dropping-particle&quot;:&quot;&quot;,&quot;family&quot;:&quot;Boufous&quot;,&quot;given&quot;:&quot;Soufiane&quot;,&quot;non-dropping-particle&quot;:&quot;&quot;,&quot;parse-names&quot;:false,&quot;suffix&quot;:&quot;&quot;},{&quot;dropping-particle&quot;:&quot;&quot;,&quot;family&quot;:&quot;Bourne&quot;,&quot;given&quot;:&quot;Rupert&quot;,&quot;non-dropping-particle&quot;:&quot;&quot;,&quot;parse-names&quot;:false,&quot;suffix&quot;:&quot;&quot;},{&quot;dropping-particle&quot;:&quot;&quot;,&quot;family&quot;:&quot;Boussinesq&quot;,&quot;given&quot;:&quot;Michel&quot;,&quot;non-dropping-particle&quot;:&quot;&quot;,&quot;parse-names&quot;:false,&quot;suffix&quot;:&quot;&quot;},{&quot;dropping-particle&quot;:&quot;&quot;,&quot;family&quot;:&quot;Braithwaite&quot;,&quot;given&quot;:&quot;Tasanee&quot;,&quot;non-dropping-particle&quot;:&quot;&quot;,&quot;parse-names&quot;:false,&quot;suffix&quot;:&quot;&quot;},{&quot;dropping-particle&quot;:&quot;&quot;,&quot;family&quot;:&quot;Brayne&quot;,&quot;given&quot;:&quot;Carol&quot;,&quot;non-dropping-particle&quot;:&quot;&quot;,&quot;parse-names&quot;:false,&quot;suffix&quot;:&quot;&quot;},{&quot;dropping-particle&quot;:&quot;&quot;,&quot;family&quot;:&quot;Bridgett&quot;,&quot;given&quot;:&quot;Lisa&quot;,&quot;non-dropping-particle&quot;:&quot;&quot;,&quot;parse-names&quot;:false,&quot;suffix&quot;:&quot;&quot;},{&quot;dropping-particle&quot;:&quot;&quot;,&quot;family&quot;:&quot;Brooker&quot;,&quot;given&quot;:&quot;Simon&quot;,&quot;non-dropping-particle&quot;:&quot;&quot;,&quot;parse-names&quot;:false,&quot;suffix&quot;:&quot;&quot;},{&quot;dropping-particle&quot;:&quot;&quot;,&quot;family&quot;:&quot;Brooks&quot;,&quot;given&quot;:&quot;Peter&quot;,&quot;non-dropping-particle&quot;:&quot;&quot;,&quot;parse-names&quot;:false,&quot;suffix&quot;:&quot;&quot;},{&quot;dropping-particle&quot;:&quot;&quot;,&quot;family&quot;:&quot;Brugha&quot;,&quot;given&quot;:&quot;Traolach S.&quot;,&quot;non-dropping-particle&quot;:&quot;&quot;,&quot;parse-names&quot;:false,&quot;suffix&quot;:&quot;&quot;},{&quot;dropping-particle&quot;:&quot;&quot;,&quot;family&quot;:&quot;Bryan-Hancock&quot;,&quot;given&quot;:&quot;Claire&quot;,&quot;non-dropping-particle&quot;:&quot;&quot;,&quot;parse-names&quot;:false,&quot;suffix&quot;:&quot;&quot;},{&quot;dropping-particle&quot;:&quot;&quot;,&quot;family&quot;:&quot;Bucello&quot;,&quot;given&quot;:&quot;Chiara&quot;,&quot;non-dropping-particle&quot;:&quot;&quot;,&quot;parse-names&quot;:false,&quot;suffix&quot;:&quot;&quot;},{&quot;dropping-particle&quot;:&quot;&quot;,&quot;family&quot;:&quot;Buchbinder&quot;,&quot;given&quot;:&quot;Rachelle&quot;,&quot;non-dropping-particle&quot;:&quot;&quot;,&quot;parse-names&quot;:false,&quot;suffix&quot;:&quot;&quot;},{&quot;dropping-particle&quot;:&quot;&quot;,&quot;family&quot;:&quot;Buckle&quot;,&quot;given&quot;:&quot;Geoffrey&quot;,&quot;non-dropping-particle&quot;:&quot;&quot;,&quot;parse-names&quot;:false,&quot;suffix&quot;:&quot;&quot;},{&quot;dropping-particle&quot;:&quot;&quot;,&quot;family&quot;:&quot;Budke&quot;,&quot;given&quot;:&quot;Christine M.&quot;,&quot;non-dropping-particle&quot;:&quot;&quot;,&quot;parse-names&quot;:false,&quot;suffix&quot;:&quot;&quot;},{&quot;dropping-particle&quot;:&quot;&quot;,&quot;family&quot;:&quot;Burch&quot;,&quot;given&quot;:&quot;Michael&quot;,&quot;non-dropping-particle&quot;:&quot;&quot;,&quot;parse-names&quot;:false,&quot;suffix&quot;:&quot;&quot;},{&quot;dropping-particle&quot;:&quot;&quot;,&quot;family&quot;:&quot;Burney&quot;,&quot;given&quot;:&quot;Peter&quot;,&quot;non-dropping-particle&quot;:&quot;&quot;,&quot;parse-names&quot;:false,&quot;suffix&quot;:&quot;&quot;},{&quot;dropping-particle&quot;:&quot;&quot;,&quot;family&quot;:&quot;Burstein&quot;,&quot;given&quot;:&quot;Roy&quot;,&quot;non-dropping-particle&quot;:&quot;&quot;,&quot;parse-names&quot;:false,&quot;suffix&quot;:&quot;&quot;},{&quot;dropping-particle&quot;:&quot;&quot;,&quot;family&quot;:&quot;Calabria&quot;,&quot;given&quot;:&quot;Bianca&quot;,&quot;non-dropping-particle&quot;:&quot;&quot;,&quot;parse-names&quot;:false,&quot;suffix&quot;:&quot;&quot;},{&quot;dropping-particle&quot;:&quot;&quot;,&quot;family&quot;:&quot;Campbell&quot;,&quot;given&quot;:&quot;Benjamin&quot;,&quot;non-dropping-particle&quot;:&quot;&quot;,&quot;parse-names&quot;:false,&quot;suffix&quot;:&quot;&quot;},{&quot;dropping-particle&quot;:&quot;&quot;,&quot;family&quot;:&quot;Canter&quot;,&quot;given&quot;:&quot;Charles E.&quot;,&quot;non-dropping-particle&quot;:&quot;&quot;,&quot;parse-names&quot;:false,&quot;suffix&quot;:&quot;&quot;},{&quot;dropping-particle&quot;:&quot;&quot;,&quot;family&quot;:&quot;Carabin&quot;,&quot;given&quot;:&quot;Hélène&quot;,&quot;non-dropping-particle&quot;:&quot;&quot;,&quot;parse-names&quot;:false,&quot;suffix&quot;:&quot;&quot;},{&quot;dropping-particle&quot;:&quot;&quot;,&quot;family&quot;:&quot;Carapetis&quot;,&quot;given&quot;:&quot;Jonathan&quot;,&quot;non-dropping-particle&quot;:&quot;&quot;,&quot;parse-names&quot;:false,&quot;suffix&quot;:&quot;&quot;},{&quot;dropping-particle&quot;:&quot;&quot;,&quot;family&quot;:&quot;Carmona&quot;,&quot;given&quot;:&quot;Loreto&quot;,&quot;non-dropping-particle&quot;:&quot;&quot;,&quot;parse-names&quot;:false,&quot;suffix&quot;:&quot;&quot;},{&quot;dropping-particle&quot;:&quot;&quot;,&quot;family&quot;:&quot;Cella&quot;,&quot;given&quot;:&quot;Claudia&quot;,&quot;non-dropping-particle&quot;:&quot;&quot;,&quot;parse-names&quot;:false,&quot;suffix&quot;:&quot;&quot;},{&quot;dropping-particle&quot;:&quot;&quot;,&quot;family&quot;:&quot;Charlson&quot;,&quot;given&quot;:&quot;Fiona&quot;,&quot;non-dropping-particle&quot;:&quot;&quot;,&quot;parse-names&quot;:false,&quot;suffix&quot;:&quot;&quot;},{&quot;dropping-particle&quot;:&quot;&quot;,&quot;family&quot;:&quot;Chen&quot;,&quot;given&quot;:&quot;Honglei&quot;,&quot;non-dropping-particle&quot;:&quot;&quot;,&quot;parse-names&quot;:false,&quot;suffix&quot;:&quot;&quot;},{&quot;dropping-particle&quot;:&quot;&quot;,&quot;family&quot;:&quot;Cheng&quot;,&quot;given&quot;:&quot;Andrew Tai Ann&quot;,&quot;non-dropping-particle&quot;:&quot;&quot;,&quot;parse-names&quot;:false,&quot;suffix&quot;:&quot;&quot;},{&quot;dropping-particle&quot;:&quot;&quot;,&quot;family&quot;:&quot;Chou&quot;,&quot;given&quot;:&quot;David&quot;,&quot;non-dropping-particle&quot;:&quot;&quot;,&quot;parse-names&quot;:false,&quot;suffix&quot;:&quot;&quot;},{&quot;dropping-particle&quot;:&quot;&quot;,&quot;family&quot;:&quot;Chugh&quot;,&quot;given&quot;:&quot;Sumeet S.&quot;,&quot;non-dropping-particle&quot;:&quot;&quot;,&quot;parse-names&quot;:false,&quot;suffix&quot;:&quot;&quot;},{&quot;dropping-particle&quot;:&quot;&quot;,&quot;family&quot;:&quot;Coffeng&quot;,&quot;given&quot;:&quot;Luc E.&quot;,&quot;non-dropping-particle&quot;:&quot;&quot;,&quot;parse-names&quot;:false,&quot;suffix&quot;:&quot;&quot;},{&quot;dropping-particle&quot;:&quot;&quot;,&quot;family&quot;:&quot;Colan&quot;,&quot;given&quot;:&quot;Steven D.&quot;,&quot;non-dropping-particle&quot;:&quot;&quot;,&quot;parse-names&quot;:false,&quot;suffix&quot;:&quot;&quot;},{&quot;dropping-particle&quot;:&quot;&quot;,&quot;family&quot;:&quot;Colquhoun&quot;,&quot;given&quot;:&quot;Samantha&quot;,&quot;non-dropping-particle&quot;:&quot;&quot;,&quot;parse-names&quot;:false,&quot;suffix&quot;:&quot;&quot;},{&quot;dropping-particle&quot;:&quot;&quot;,&quot;family&quot;:&quot;Colson&quot;,&quot;given&quot;:&quot;K. Ellicott&quot;,&quot;non-dropping-particle&quot;:&quot;&quot;,&quot;parse-names&quot;:false,&quot;suffix&quot;:&quot;&quot;},{&quot;dropping-particle&quot;:&quot;&quot;,&quot;family&quot;:&quot;Condon&quot;,&quot;given&quot;:&quot;John&quot;,&quot;non-dropping-particle&quot;:&quot;&quot;,&quot;parse-names&quot;:false,&quot;suffix&quot;:&quot;&quot;},{&quot;dropping-particle&quot;:&quot;&quot;,&quot;family&quot;:&quot;Connor&quot;,&quot;given&quot;:&quot;Myles D.&quot;,&quot;non-dropping-particle&quot;:&quot;&quot;,&quot;parse-names&quot;:false,&quot;suffix&quot;:&quot;&quot;},{&quot;dropping-particle&quot;:&quot;&quot;,&quot;family&quot;:&quot;Cooper&quot;,&quot;given&quot;:&quot;Leslie T.&quot;,&quot;non-dropping-particle&quot;:&quot;&quot;,&quot;parse-names&quot;:false,&quot;suffix&quot;:&quot;&quot;},{&quot;dropping-particle&quot;:&quot;&quot;,&quot;family&quot;:&quot;Corriere&quot;,&quot;given&quot;:&quot;Matthew&quot;,&quot;non-dropping-particle&quot;:&quot;&quot;,&quot;parse-names&quot;:false,&quot;suffix&quot;:&quot;&quot;},{&quot;dropping-particle&quot;:&quot;&quot;,&quot;family&quot;:&quot;Cortinovis&quot;,&quot;given&quot;:&quot;Monica&quot;,&quot;non-dropping-particle&quot;:&quot;&quot;,&quot;parse-names&quot;:false,&quot;suffix&quot;:&quot;&quot;},{&quot;dropping-particle&quot;:&quot;&quot;,&quot;family&quot;:&quot;Courville De Vaccaro&quot;,&quot;given&quot;:&quot;Karen&quot;,&quot;non-dropping-particle&quot;:&quot;&quot;,&quot;parse-names&quot;:false,&quot;suffix&quot;:&quot;&quot;},{&quot;dropping-particle&quot;:&quot;&quot;,&quot;family&quot;:&quot;Couser&quot;,&quot;given&quot;:&quot;William&quot;,&quot;non-dropping-particle&quot;:&quot;&quot;,&quot;parse-names&quot;:false,&quot;suffix&quot;:&quot;&quot;},{&quot;dropping-particle&quot;:&quot;&quot;,&quot;family&quot;:&quot;Cowie&quot;,&quot;given&quot;:&quot;Benjamin C.&quot;,&quot;non-dropping-particle&quot;:&quot;&quot;,&quot;parse-names&quot;:false,&quot;suffix&quot;:&quot;&quot;},{&quot;dropping-particle&quot;:&quot;&quot;,&quot;family&quot;:&quot;Criqui&quot;,&quot;given&quot;:&quot;Michael H.&quot;,&quot;non-dropping-particle&quot;:&quot;&quot;,&quot;parse-names&quot;:false,&quot;suffix&quot;:&quot;&quot;},{&quot;dropping-particle&quot;:&quot;&quot;,&quot;family&quot;:&quot;Cross&quot;,&quot;given&quot;:&quot;Marita&quot;,&quot;non-dropping-particle&quot;:&quot;&quot;,&quot;parse-names&quot;:false,&quot;suffix&quot;:&quot;&quot;},{&quot;dropping-particle&quot;:&quot;&quot;,&quot;family&quot;:&quot;Dabhadkar&quot;,&quot;given&quot;:&quot;Kaustubh C.&quot;,&quot;non-dropping-particle&quot;:&quot;&quot;,&quot;parse-names&quot;:false,&quot;suffix&quot;:&quot;&quot;},{&quot;dropping-particle&quot;:&quot;&quot;,&quot;family&quot;:&quot;Dahiya&quot;,&quot;given&quot;:&quot;Manu&quot;,&quot;non-dropping-particle&quot;:&quot;&quot;,&quot;parse-names&quot;:false,&quot;suffix&quot;:&quot;&quot;},{&quot;dropping-particle&quot;:&quot;&quot;,&quot;family&quot;:&quot;Dahodwala&quot;,&quot;given&quot;:&quot;Nabila&quot;,&quot;non-dropping-particle&quot;:&quot;&quot;,&quot;parse-names&quot;:false,&quot;suffix&quot;:&quot;&quot;},{&quot;dropping-particle&quot;:&quot;&quot;,&quot;family&quot;:&quot;Damsere-Derry&quot;,&quot;given&quot;:&quot;James&quot;,&quot;non-dropping-particle&quot;:&quot;&quot;,&quot;parse-names&quot;:false,&quot;suffix&quot;:&quot;&quot;},{&quot;dropping-particle&quot;:&quot;&quot;,&quot;family&quot;:&quot;Danaei&quot;,&quot;given&quot;:&quot;Goodarz&quot;,&quot;non-dropping-particle&quot;:&quot;&quot;,&quot;parse-names&quot;:false,&quot;suffix&quot;:&quot;&quot;},{&quot;dropping-particle&quot;:&quot;&quot;,&quot;family&quot;:&quot;Davis&quot;,&quot;given&quot;:&quot;Adrian&quot;,&quot;non-dropping-particle&quot;:&quot;&quot;,&quot;parse-names&quot;:false,&quot;suffix&quot;:&quot;&quot;},{&quot;dropping-particle&quot;:&quot;&quot;,&quot;family&quot;:&quot;Leo&quot;,&quot;given&quot;:&quot;Diego&quot;,&quot;non-dropping-particle&quot;:&quot;De&quot;,&quot;parse-names&quot;:false,&quot;suffix&quot;:&quot;&quot;},{&quot;dropping-particle&quot;:&quot;&quot;,&quot;family&quot;:&quot;Degenhardt&quot;,&quot;given&quot;:&quot;Louisa&quot;,&quot;non-dropping-particle&quot;:&quot;&quot;,&quot;parse-names&quot;:false,&quot;suffix&quot;:&quot;&quot;},{&quot;dropping-particle&quot;:&quot;&quot;,&quot;family&quot;:&quot;Dellavalle&quot;,&quot;given&quot;:&quot;Robert&quot;,&quot;non-dropping-particle&quot;:&quot;&quot;,&quot;parse-names&quot;:false,&quot;suffix&quot;:&quot;&quot;},{&quot;dropping-particle&quot;:&quot;&quot;,&quot;family&quot;:&quot;Delossantos&quot;,&quot;given&quot;:&quot;Allyne&quot;,&quot;non-dropping-particle&quot;:&quot;&quot;,&quot;parse-names&quot;:false,&quot;suffix&quot;:&quot;&quot;},{&quot;dropping-particle&quot;:&quot;&quot;,&quot;family&quot;:&quot;Denenberg&quot;,&quot;given&quot;:&quot;Julie&quot;,&quot;non-dropping-particle&quot;:&quot;&quot;,&quot;parse-names&quot;:false,&quot;suffix&quot;:&quot;&quot;},{&quot;dropping-particle&quot;:&quot;&quot;,&quot;family&quot;:&quot;Derrett&quot;,&quot;given&quot;:&quot;Sarah&quot;,&quot;non-dropping-particle&quot;:&quot;&quot;,&quot;parse-names&quot;:false,&quot;suffix&quot;:&quot;&quot;},{&quot;dropping-particle&quot;:&quot;&quot;,&quot;family&quot;:&quot;Jarlais&quot;,&quot;given&quot;:&quot;Don C.&quot;,&quot;non-dropping-particle&quot;:&quot;Des&quot;,&quot;parse-names&quot;:false,&quot;suffix&quot;:&quot;&quot;},{&quot;dropping-particle&quot;:&quot;&quot;,&quot;family&quot;:&quot;Dharmaratne&quot;,&quot;given&quot;:&quot;Samath D.&quot;,&quot;non-dropping-particle&quot;:&quot;&quot;,&quot;parse-names&quot;:false,&quot;suffix&quot;:&quot;&quot;},{&quot;dropping-particle&quot;:&quot;&quot;,&quot;family&quot;:&quot;Dherani&quot;,&quot;given&quot;:&quot;Mukesh&quot;,&quot;non-dropping-particle&quot;:&quot;&quot;,&quot;parse-names&quot;:false,&quot;suffix&quot;:&quot;&quot;},{&quot;dropping-particle&quot;:&quot;&quot;,&quot;family&quot;:&quot;Diaz-Torne&quot;,&quot;given&quot;:&quot;Cesar&quot;,&quot;non-dropping-particle&quot;:&quot;&quot;,&quot;parse-names&quot;:false,&quot;suffix&quot;:&quot;&quot;},{&quot;dropping-particle&quot;:&quot;&quot;,&quot;family&quot;:&quot;Dolk&quot;,&quot;given&quot;:&quot;Helen&quot;,&quot;non-dropping-particle&quot;:&quot;&quot;,&quot;parse-names&quot;:false,&quot;suffix&quot;:&quot;&quot;},{&quot;dropping-particle&quot;:&quot;&quot;,&quot;family&quot;:&quot;Dorsey&quot;,&quot;given&quot;:&quot;E. Ray&quot;,&quot;non-dropping-particle&quot;:&quot;&quot;,&quot;parse-names&quot;:false,&quot;suffix&quot;:&quot;&quot;},{&quot;dropping-particle&quot;:&quot;&quot;,&quot;family&quot;:&quot;Driscoll&quot;,&quot;given&quot;:&quot;Tim&quot;,&quot;non-dropping-particle&quot;:&quot;&quot;,&quot;parse-names&quot;:false,&quot;suffix&quot;:&quot;&quot;},{&quot;dropping-particle&quot;:&quot;&quot;,&quot;family&quot;:&quot;Duber&quot;,&quot;given&quot;:&quot;Herbert&quot;,&quot;non-dropping-particle&quot;:&quot;&quot;,&quot;parse-names&quot;:false,&quot;suffix&quot;:&quot;&quot;},{&quot;dropping-particle&quot;:&quot;&quot;,&quot;family&quot;:&quot;Ebel&quot;,&quot;given&quot;:&quot;Beth&quot;,&quot;non-dropping-particle&quot;:&quot;&quot;,&quot;parse-names&quot;:false,&quot;suffix&quot;:&quot;&quot;},{&quot;dropping-particle&quot;:&quot;&quot;,&quot;family&quot;:&quot;Edmond&quot;,&quot;given&quot;:&quot;Karen&quot;,&quot;non-dropping-particle&quot;:&quot;&quot;,&quot;parse-names&quot;:false,&quot;suffix&quot;:&quot;&quot;},{&quot;dropping-particle&quot;:&quot;&quot;,&quot;family&quot;:&quot;Elbaz&quot;,&quot;given&quot;:&quot;Alexis&quot;,&quot;non-dropping-particle&quot;:&quot;&quot;,&quot;parse-names&quot;:false,&quot;suffix&quot;:&quot;&quot;},{&quot;dropping-particle&quot;:&quot;&quot;,&quot;family&quot;:&quot;Eltahir Ali&quot;,&quot;given&quot;:&quot;Suad&quot;,&quot;non-dropping-particle&quot;:&quot;&quot;,&quot;parse-names&quot;:false,&quot;suffix&quot;:&quot;&quot;},{&quot;dropping-particle&quot;:&quot;&quot;,&quot;family&quot;:&quot;Erskine&quot;,&quot;given&quot;:&quot;Holly&quot;,&quot;non-dropping-particle&quot;:&quot;&quot;,&quot;parse-names&quot;:false,&quot;suffix&quot;:&quot;&quot;},{&quot;dropping-particle&quot;:&quot;&quot;,&quot;family&quot;:&quot;Erwin&quot;,&quot;given&quot;:&quot;Patricia J.&quot;,&quot;non-dropping-particle&quot;:&quot;&quot;,&quot;parse-names&quot;:false,&quot;suffix&quot;:&quot;&quot;},{&quot;dropping-particle&quot;:&quot;&quot;,&quot;family&quot;:&quot;Espindola&quot;,&quot;given&quot;:&quot;Patricia&quot;,&quot;non-dropping-particle&quot;:&quot;&quot;,&quot;parse-names&quot;:false,&quot;suffix&quot;:&quot;&quot;},{&quot;dropping-particle&quot;:&quot;&quot;,&quot;family&quot;:&quot;Ewoigbokhan&quot;,&quot;given&quot;:&quot;Stalin E.&quot;,&quot;non-dropping-particle&quot;:&quot;&quot;,&quot;parse-names&quot;:false,&quot;suffix&quot;:&quot;&quot;},{&quot;dropping-particle&quot;:&quot;&quot;,&quot;family&quot;:&quot;Farzadfar&quot;,&quot;given&quot;:&quot;Farshad&quot;,&quot;non-dropping-particle&quot;:&quot;&quot;,&quot;parse-names&quot;:false,&quot;suffix&quot;:&quot;&quot;},{&quot;dropping-particle&quot;:&quot;&quot;,&quot;family&quot;:&quot;Feigin&quot;,&quot;given&quot;:&quot;Valery&quot;,&quot;non-dropping-particle&quot;:&quot;&quot;,&quot;parse-names&quot;:false,&quot;suffix&quot;:&quot;&quot;},{&quot;dropping-particle&quot;:&quot;&quot;,&quot;family&quot;:&quot;Felson&quot;,&quot;given&quot;:&quot;David T.&quot;,&quot;non-dropping-particle&quot;:&quot;&quot;,&quot;parse-names&quot;:false,&quot;suffix&quot;:&quot;&quot;},{&quot;dropping-particle&quot;:&quot;&quot;,&quot;family&quot;:&quot;Ferrari&quot;,&quot;given&quot;:&quot;Alize&quot;,&quot;non-dropping-particle&quot;:&quot;&quot;,&quot;parse-names&quot;:false,&quot;suffix&quot;:&quot;&quot;},{&quot;dropping-particle&quot;:&quot;&quot;,&quot;family&quot;:&quot;Ferri&quot;,&quot;given&quot;:&quot;Cleusa P.&quot;,&quot;non-dropping-particle&quot;:&quot;&quot;,&quot;parse-names&quot;:false,&quot;suffix&quot;:&quot;&quot;},{&quot;dropping-particle&quot;:&quot;&quot;,&quot;family&quot;:&quot;Fèvre&quot;,&quot;given&quot;:&quot;Eric M.&quot;,&quot;non-dropping-particle&quot;:&quot;&quot;,&quot;parse-names&quot;:false,&quot;suffix&quot;:&quot;&quot;},{&quot;dropping-particle&quot;:&quot;&quot;,&quot;family&quot;:&quot;Finucane&quot;,&quot;given&quot;:&quot;Mariel M.&quot;,&quot;non-dropping-particle&quot;:&quot;&quot;,&quot;parse-names&quot;:false,&quot;suffix&quot;:&quot;&quot;},{&quot;dropping-particle&quot;:&quot;&quot;,&quot;family&quot;:&quot;Flaxman&quot;,&quot;given&quot;:&quot;Seth&quot;,&quot;non-dropping-particle&quot;:&quot;&quot;,&quot;parse-names&quot;:false,&quot;suffix&quot;:&quot;&quot;},{&quot;dropping-particle&quot;:&quot;&quot;,&quot;family&quot;:&quot;Flood&quot;,&quot;given&quot;:&quot;Louise&quot;,&quot;non-dropping-particle&quot;:&quot;&quot;,&quot;parse-names&quot;:false,&quot;suffix&quot;:&quot;&quot;},{&quot;dropping-particle&quot;:&quot;&quot;,&quot;family&quot;:&quot;Foreman&quot;,&quot;given&quot;:&quot;Kyle&quot;,&quot;non-dropping-particle&quot;:&quot;&quot;,&quot;parse-names&quot;:false,&quot;suffix&quot;:&quot;&quot;},{&quot;dropping-particle&quot;:&quot;&quot;,&quot;family&quot;:&quot;Forouzanfar&quot;,&quot;given&quot;:&quot;Mohammad H.&quot;,&quot;non-dropping-particle&quot;:&quot;&quot;,&quot;parse-names&quot;:false,&quot;suffix&quot;:&quot;&quot;},{&quot;dropping-particle&quot;:&quot;&quot;,&quot;family&quot;:&quot;Fowkes&quot;,&quot;given&quot;:&quot;Francis Gerry R.&quot;,&quot;non-dropping-particle&quot;:&quot;&quot;,&quot;parse-names&quot;:false,&quot;suffix&quot;:&quot;&quot;},{&quot;dropping-particle&quot;:&quot;&quot;,&quot;family&quot;:&quot;Fransen&quot;,&quot;given&quot;:&quot;Marlene&quot;,&quot;non-dropping-particle&quot;:&quot;&quot;,&quot;parse-names&quot;:false,&quot;suffix&quot;:&quot;&quot;},{&quot;dropping-particle&quot;:&quot;&quot;,&quot;family&quot;:&quot;Freeman&quot;,&quot;given&quot;:&quot;Michael K.&quot;,&quot;non-dropping-particle&quot;:&quot;&quot;,&quot;parse-names&quot;:false,&quot;suffix&quot;:&quot;&quot;},{&quot;dropping-particle&quot;:&quot;&quot;,&quot;family&quot;:&quot;Gabbe&quot;,&quot;given&quot;:&quot;Belinda J.&quot;,&quot;non-dropping-particle&quot;:&quot;&quot;,&quot;parse-names&quot;:false,&quot;suffix&quot;:&quot;&quot;},{&quot;dropping-particle&quot;:&quot;&quot;,&quot;family&quot;:&quot;Gabriel&quot;,&quot;given&quot;:&quot;Sherine E.&quot;,&quot;non-dropping-particle&quot;:&quot;&quot;,&quot;parse-names&quot;:false,&quot;suffix&quot;:&quot;&quot;},{&quot;dropping-particle&quot;:&quot;&quot;,&quot;family&quot;:&quot;Gakidou&quot;,&quot;given&quot;:&quot;Emmanuela&quot;,&quot;non-dropping-particle&quot;:&quot;&quot;,&quot;parse-names&quot;:false,&quot;suffix&quot;:&quot;&quot;},{&quot;dropping-particle&quot;:&quot;&quot;,&quot;family&quot;:&quot;Ganatra&quot;,&quot;given&quot;:&quot;Hammad A.&quot;,&quot;non-dropping-particle&quot;:&quot;&quot;,&quot;parse-names&quot;:false,&quot;suffix&quot;:&quot;&quot;},{&quot;dropping-particle&quot;:&quot;&quot;,&quot;family&quot;:&quot;Garcia&quot;,&quot;given&quot;:&quot;Bianca&quot;,&quot;non-dropping-particle&quot;:&quot;&quot;,&quot;parse-names&quot;:false,&quot;suffix&quot;:&quot;&quot;},{&quot;dropping-particle&quot;:&quot;&quot;,&quot;family&quot;:&quot;Gaspari&quot;,&quot;given&quot;:&quot;Flavio&quot;,&quot;non-dropping-particle&quot;:&quot;&quot;,&quot;parse-names&quot;:false,&quot;suffix&quot;:&quot;&quot;},{&quot;dropping-particle&quot;:&quot;&quot;,&quot;family&quot;:&quot;Gillum&quot;,&quot;given&quot;:&quot;Richard F.&quot;,&quot;non-dropping-particle&quot;:&quot;&quot;,&quot;parse-names&quot;:false,&quot;suffix&quot;:&quot;&quot;},{&quot;dropping-particle&quot;:&quot;&quot;,&quot;family&quot;:&quot;Gmel&quot;,&quot;given&quot;:&quot;Gerhard&quot;,&quot;non-dropping-particle&quot;:&quot;&quot;,&quot;parse-names&quot;:false,&quot;suffix&quot;:&quot;&quot;},{&quot;dropping-particle&quot;:&quot;&quot;,&quot;family&quot;:&quot;Gonzalez-Medina&quot;,&quot;given&quot;:&quot;Diego&quot;,&quot;non-dropping-particle&quot;:&quot;&quot;,&quot;parse-names&quot;:false,&quot;suffix&quot;:&quot;&quot;},{&quot;dropping-particle&quot;:&quot;&quot;,&quot;family&quot;:&quot;Gosselin&quot;,&quot;given&quot;:&quot;Richard&quot;,&quot;non-dropping-particle&quot;:&quot;&quot;,&quot;parse-names&quot;:false,&quot;suffix&quot;:&quot;&quot;},{&quot;dropping-particle&quot;:&quot;&quot;,&quot;family&quot;:&quot;Grainger&quot;,&quot;given&quot;:&quot;Rebecca&quot;,&quot;non-dropping-particle&quot;:&quot;&quot;,&quot;parse-names&quot;:false,&quot;suffix&quot;:&quot;&quot;},{&quot;dropping-particle&quot;:&quot;&quot;,&quot;family&quot;:&quot;Grant&quot;,&quot;given&quot;:&quot;Bridget&quot;,&quot;non-dropping-particle&quot;:&quot;&quot;,&quot;parse-names&quot;:false,&quot;suffix&quot;:&quot;&quot;},{&quot;dropping-particle&quot;:&quot;&quot;,&quot;family&quot;:&quot;Groeger&quot;,&quot;given&quot;:&quot;Justina&quot;,&quot;non-dropping-particle&quot;:&quot;&quot;,&quot;parse-names&quot;:false,&quot;suffix&quot;:&quot;&quot;},{&quot;dropping-particle&quot;:&quot;&quot;,&quot;family&quot;:&quot;Guillemin&quot;,&quot;given&quot;:&quot;Francis&quot;,&quot;non-dropping-particle&quot;:&quot;&quot;,&quot;parse-names&quot;:false,&quot;suffix&quot;:&quot;&quot;},{&quot;dropping-particle&quot;:&quot;&quot;,&quot;family&quot;:&quot;Gunnell&quot;,&quot;given&quot;:&quot;David&quot;,&quot;non-dropping-particle&quot;:&quot;&quot;,&quot;parse-names&quot;:false,&quot;suffix&quot;:&quot;&quot;},{&quot;dropping-particle&quot;:&quot;&quot;,&quot;family&quot;:&quot;Gupta&quot;,&quot;given&quot;:&quot;Ramyani&quot;,&quot;non-dropping-particle&quot;:&quot;&quot;,&quot;parse-names&quot;:false,&quot;suffix&quot;:&quot;&quot;},{&quot;dropping-particle&quot;:&quot;&quot;,&quot;family&quot;:&quot;Haagsma&quot;,&quot;given&quot;:&quot;Juanita&quot;,&quot;non-dropping-particle&quot;:&quot;&quot;,&quot;parse-names&quot;:false,&quot;suffix&quot;:&quot;&quot;},{&quot;dropping-particle&quot;:&quot;&quot;,&quot;family&quot;:&quot;Hagan&quot;,&quot;given&quot;:&quot;Holly&quot;,&quot;non-dropping-particle&quot;:&quot;&quot;,&quot;parse-names&quot;:false,&quot;suffix&quot;:&quot;&quot;},{&quot;dropping-particle&quot;:&quot;&quot;,&quot;family&quot;:&quot;Halasa&quot;,&quot;given&quot;:&quot;Yara A.&quot;,&quot;non-dropping-particle&quot;:&quot;&quot;,&quot;parse-names&quot;:false,&quot;suffix&quot;:&quot;&quot;},{&quot;dropping-particle&quot;:&quot;&quot;,&quot;family&quot;:&quot;Hall&quot;,&quot;given&quot;:&quot;Wayne&quot;,&quot;non-dropping-particle&quot;:&quot;&quot;,&quot;parse-names&quot;:false,&quot;suffix&quot;:&quot;&quot;},{&quot;dropping-particle&quot;:&quot;&quot;,&quot;family&quot;:&quot;Haring&quot;,&quot;given&quot;:&quot;Diana&quot;,&quot;non-dropping-particle&quot;:&quot;&quot;,&quot;parse-names&quot;:false,&quot;suffix&quot;:&quot;&quot;},{&quot;dropping-particle&quot;:&quot;&quot;,&quot;family&quot;:&quot;Haro&quot;,&quot;given&quot;:&quot;Josep Maria&quot;,&quot;non-dropping-particle&quot;:&quot;&quot;,&quot;parse-names&quot;:false,&quot;suffix&quot;:&quot;&quot;},{&quot;dropping-particle&quot;:&quot;&quot;,&quot;family&quot;:&quot;Harrison&quot;,&quot;given&quot;:&quot;James E.&quot;,&quot;non-dropping-particle&quot;:&quot;&quot;,&quot;parse-names&quot;:false,&quot;suffix&quot;:&quot;&quot;},{&quot;dropping-particle&quot;:&quot;&quot;,&quot;family&quot;:&quot;Havmoeller&quot;,&quot;given&quot;:&quot;Rasmus&quot;,&quot;non-dropping-particle&quot;:&quot;&quot;,&quot;parse-names&quot;:false,&quot;suffix&quot;:&quot;&quot;},{&quot;dropping-particle&quot;:&quot;&quot;,&quot;family&quot;:&quot;Hay&quot;,&quot;given&quot;:&quot;Roderick J.&quot;,&quot;non-dropping-particle&quot;:&quot;&quot;,&quot;parse-names&quot;:false,&quot;suffix&quot;:&quot;&quot;},{&quot;dropping-particle&quot;:&quot;&quot;,&quot;family&quot;:&quot;Higashi&quot;,&quot;given&quot;:&quot;Hideki&quot;,&quot;non-dropping-particle&quot;:&quot;&quot;,&quot;parse-names&quot;:false,&quot;suffix&quot;:&quot;&quot;},{&quot;dropping-particle&quot;:&quot;&quot;,&quot;family&quot;:&quot;Hill&quot;,&quot;given&quot;:&quot;Catherine&quot;,&quot;non-dropping-particle&quot;:&quot;&quot;,&quot;parse-names&quot;:false,&quot;suffix&quot;:&quot;&quot;},{&quot;dropping-particle&quot;:&quot;&quot;,&quot;family&quot;:&quot;Hoen&quot;,&quot;given&quot;:&quot;Bruno&quot;,&quot;non-dropping-particle&quot;:&quot;&quot;,&quot;parse-names&quot;:false,&quot;suffix&quot;:&quot;&quot;},{&quot;dropping-particle&quot;:&quot;&quot;,&quot;family&quot;:&quot;Hoffman&quot;,&quot;given&quot;:&quot;Howard&quot;,&quot;non-dropping-particle&quot;:&quot;&quot;,&quot;parse-names&quot;:false,&quot;suffix&quot;:&quot;&quot;},{&quot;dropping-particle&quot;:&quot;&quot;,&quot;family&quot;:&quot;Hotez&quot;,&quot;given&quot;:&quot;Peter J.&quot;,&quot;non-dropping-particle&quot;:&quot;&quot;,&quot;parse-names&quot;:false,&quot;suffix&quot;:&quot;&quot;},{&quot;dropping-particle&quot;:&quot;&quot;,&quot;family&quot;:&quot;Hoy&quot;,&quot;given&quot;:&quot;Damian&quot;,&quot;non-dropping-particle&quot;:&quot;&quot;,&quot;parse-names&quot;:false,&quot;suffix&quot;:&quot;&quot;},{&quot;dropping-particle&quot;:&quot;&quot;,&quot;family&quot;:&quot;Huang&quot;,&quot;given&quot;:&quot;John J.&quot;,&quot;non-dropping-particle&quot;:&quot;&quot;,&quot;parse-names&quot;:false,&quot;suffix&quot;:&quot;&quot;},{&quot;dropping-particle&quot;:&quot;&quot;,&quot;family&quot;:&quot;Ibeanusi&quot;,&quot;given&quot;:&quot;Sydney E.&quot;,&quot;non-dropping-particle&quot;:&quot;&quot;,&quot;parse-names&quot;:false,&quot;suffix&quot;:&quot;&quot;},{&quot;dropping-particle&quot;:&quot;&quot;,&quot;family&quot;:&quot;Jacobsen&quot;,&quot;given&quot;:&quot;Kathryn H.&quot;,&quot;non-dropping-particle&quot;:&quot;&quot;,&quot;parse-names&quot;:false,&quot;suffix&quot;:&quot;&quot;},{&quot;dropping-particle&quot;:&quot;&quot;,&quot;family&quot;:&quot;James&quot;,&quot;given&quot;:&quot;Spencer L.&quot;,&quot;non-dropping-particle&quot;:&quot;&quot;,&quot;parse-names&quot;:false,&quot;suffix&quot;:&quot;&quot;},{&quot;dropping-particle&quot;:&quot;&quot;,&quot;family&quot;:&quot;Jarvis&quot;,&quot;given&quot;:&quot;Deborah&quot;,&quot;non-dropping-particle&quot;:&quot;&quot;,&quot;parse-names&quot;:false,&quot;suffix&quot;:&quot;&quot;},{&quot;dropping-particle&quot;:&quot;&quot;,&quot;family&quot;:&quot;Jasrasaria&quot;,&quot;given&quot;:&quot;Rashmi&quot;,&quot;non-dropping-particle&quot;:&quot;&quot;,&quot;parse-names&quot;:false,&quot;suffix&quot;:&quot;&quot;},{&quot;dropping-particle&quot;:&quot;&quot;,&quot;family&quot;:&quot;Jayaraman&quot;,&quot;given&quot;:&quot;Sudha&quot;,&quot;non-dropping-particle&quot;:&quot;&quot;,&quot;parse-names&quot;:false,&quot;suffix&quot;:&quot;&quot;},{&quot;dropping-particle&quot;:&quot;&quot;,&quot;family&quot;:&quot;Johns&quot;,&quot;given&quot;:&quot;Nicole&quot;,&quot;non-dropping-particle&quot;:&quot;&quot;,&quot;parse-names&quot;:false,&quot;suffix&quot;:&quot;&quot;},{&quot;dropping-particle&quot;:&quot;&quot;,&quot;family&quot;:&quot;Jonas&quot;,&quot;given&quot;:&quot;Jost B.&quot;,&quot;non-dropping-particle&quot;:&quot;&quot;,&quot;parse-names&quot;:false,&quot;suffix&quot;:&quot;&quot;},{&quot;dropping-particle&quot;:&quot;&quot;,&quot;family&quot;:&quot;Karthikeyan&quot;,&quot;given&quot;:&quot;Ganesan&quot;,&quot;non-dropping-particle&quot;:&quot;&quot;,&quot;parse-names&quot;:false,&quot;suffix&quot;:&quot;&quot;},{&quot;dropping-particle&quot;:&quot;&quot;,&quot;family&quot;:&quot;Kassebaum&quot;,&quot;given&quot;:&quot;Nicholas&quot;,&quot;non-dropping-particle&quot;:&quot;&quot;,&quot;parse-names&quot;:false,&quot;suffix&quot;:&quot;&quot;},{&quot;dropping-particle&quot;:&quot;&quot;,&quot;family&quot;:&quot;Kawakami&quot;,&quot;given&quot;:&quot;Norito&quot;,&quot;non-dropping-particle&quot;:&quot;&quot;,&quot;parse-names&quot;:false,&quot;suffix&quot;:&quot;&quot;},{&quot;dropping-particle&quot;:&quot;&quot;,&quot;family&quot;:&quot;Keren&quot;,&quot;given&quot;:&quot;Andre&quot;,&quot;non-dropping-particle&quot;:&quot;&quot;,&quot;parse-names&quot;:false,&quot;suffix&quot;:&quot;&quot;},{&quot;dropping-particle&quot;:&quot;&quot;,&quot;family&quot;:&quot;Khoo&quot;,&quot;given&quot;:&quot;Jon Paul&quot;,&quot;non-dropping-particle&quot;:&quot;&quot;,&quot;parse-names&quot;:false,&quot;suffix&quot;:&quot;&quot;},{&quot;dropping-particle&quot;:&quot;&quot;,&quot;family&quot;:&quot;King&quot;,&quot;given&quot;:&quot;Charles H.&quot;,&quot;non-dropping-particle&quot;:&quot;&quot;,&quot;parse-names&quot;:false,&quot;suffix&quot;:&quot;&quot;},{&quot;dropping-particle&quot;:&quot;&quot;,&quot;family&quot;:&quot;Knowlton&quot;,&quot;given&quot;:&quot;Lisa Marie&quot;,&quot;non-dropping-particle&quot;:&quot;&quot;,&quot;parse-names&quot;:false,&quot;suffix&quot;:&quot;&quot;},{&quot;dropping-particle&quot;:&quot;&quot;,&quot;family&quot;:&quot;Kobusingye&quot;,&quot;given&quot;:&quot;Olive&quot;,&quot;non-dropping-particle&quot;:&quot;&quot;,&quot;parse-names&quot;:false,&quot;suffix&quot;:&quot;&quot;},{&quot;dropping-particle&quot;:&quot;&quot;,&quot;family&quot;:&quot;Koranteng&quot;,&quot;given&quot;:&quot;Adofo&quot;,&quot;non-dropping-particle&quot;:&quot;&quot;,&quot;parse-names&quot;:false,&quot;suffix&quot;:&quot;&quot;},{&quot;dropping-particle&quot;:&quot;&quot;,&quot;family&quot;:&quot;Krishnamurthi&quot;,&quot;given&quot;:&quot;Rita&quot;,&quot;non-dropping-particle&quot;:&quot;&quot;,&quot;parse-names&quot;:false,&quot;suffix&quot;:&quot;&quot;},{&quot;dropping-particle&quot;:&quot;&quot;,&quot;family&quot;:&quot;Laden&quot;,&quot;given&quot;:&quot;Francine&quot;,&quot;non-dropping-particle&quot;:&quot;&quot;,&quot;parse-names&quot;:false,&quot;suffix&quot;:&quot;&quot;},{&quot;dropping-particle&quot;:&quot;&quot;,&quot;family&quot;:&quot;Lalloo&quot;,&quot;given&quot;:&quot;Ratilal&quot;,&quot;non-dropping-particle&quot;:&quot;&quot;,&quot;parse-names&quot;:false,&quot;suffix&quot;:&quot;&quot;},{&quot;dropping-particle&quot;:&quot;&quot;,&quot;family&quot;:&quot;Laslett&quot;,&quot;given&quot;:&quot;Laura L.&quot;,&quot;non-dropping-particle&quot;:&quot;&quot;,&quot;parse-names&quot;:false,&quot;suffix&quot;:&quot;&quot;},{&quot;dropping-particle&quot;:&quot;&quot;,&quot;family&quot;:&quot;Lathlean&quot;,&quot;given&quot;:&quot;Tim&quot;,&quot;non-dropping-particle&quot;:&quot;&quot;,&quot;parse-names&quot;:false,&quot;suffix&quot;:&quot;&quot;},{&quot;dropping-particle&quot;:&quot;&quot;,&quot;family&quot;:&quot;Leasher&quot;,&quot;given&quot;:&quot;Janet L.&quot;,&quot;non-dropping-particle&quot;:&quot;&quot;,&quot;parse-names&quot;:false,&quot;suffix&quot;:&quot;&quot;},{&quot;dropping-particle&quot;:&quot;&quot;,&quot;family&quot;:&quot;Lee&quot;,&quot;given&quot;:&quot;Yong Yi&quot;,&quot;non-dropping-particle&quot;:&quot;&quot;,&quot;parse-names&quot;:false,&quot;suffix&quot;:&quot;&quot;},{&quot;dropping-particle&quot;:&quot;&quot;,&quot;family&quot;:&quot;Leigh&quot;,&quot;given&quot;:&quot;James&quot;,&quot;non-dropping-particle&quot;:&quot;&quot;,&quot;parse-names&quot;:false,&quot;suffix&quot;:&quot;&quot;},{&quot;dropping-particle&quot;:&quot;&quot;,&quot;family&quot;:&quot;Levinson&quot;,&quot;given&quot;:&quot;Daphna&quot;,&quot;non-dropping-particle&quot;:&quot;&quot;,&quot;parse-names&quot;:false,&quot;suffix&quot;:&quot;&quot;},{&quot;dropping-particle&quot;:&quot;&quot;,&quot;family&quot;:&quot;Lim&quot;,&quot;given&quot;:&quot;Stephen S.&quot;,&quot;non-dropping-particle&quot;:&quot;&quot;,&quot;parse-names&quot;:false,&quot;suffix&quot;:&quot;&quot;},{&quot;dropping-particle&quot;:&quot;&quot;,&quot;family&quot;:&quot;Limb&quot;,&quot;given&quot;:&quot;Elizabeth&quot;,&quot;non-dropping-particle&quot;:&quot;&quot;,&quot;parse-names&quot;:false,&quot;suffix&quot;:&quot;&quot;},{&quot;dropping-particle&quot;:&quot;&quot;,&quot;family&quot;:&quot;Lin&quot;,&quot;given&quot;:&quot;John Kent&quot;,&quot;non-dropping-particle&quot;:&quot;&quot;,&quot;parse-names&quot;:false,&quot;suffix&quot;:&quot;&quot;},{&quot;dropping-particle&quot;:&quot;&quot;,&quot;family&quot;:&quot;Lipnick&quot;,&quot;given&quot;:&quot;Michael&quot;,&quot;non-dropping-particle&quot;:&quot;&quot;,&quot;parse-names&quot;:false,&quot;suffix&quot;:&quot;&quot;},{&quot;dropping-particle&quot;:&quot;&quot;,&quot;family&quot;:&quot;Lipshultz&quot;,&quot;given&quot;:&quot;Steven E.&quot;,&quot;non-dropping-particle&quot;:&quot;&quot;,&quot;parse-names&quot;:false,&quot;suffix&quot;:&quot;&quot;},{&quot;dropping-particle&quot;:&quot;&quot;,&quot;family&quot;:&quot;Liu&quot;,&quot;given&quot;:&quot;Wei&quot;,&quot;non-dropping-particle&quot;:&quot;&quot;,&quot;parse-names&quot;:false,&quot;suffix&quot;:&quot;&quot;},{&quot;dropping-particle&quot;:&quot;&quot;,&quot;family&quot;:&quot;Loane&quot;,&quot;given&quot;:&quot;Maria&quot;,&quot;non-dropping-particle&quot;:&quot;&quot;,&quot;parse-names&quot;:false,&quot;suffix&quot;:&quot;&quot;},{&quot;dropping-particle&quot;:&quot;&quot;,&quot;family&quot;:&quot;Lockett Ohno&quot;,&quot;given&quot;:&quot;Summer&quot;,&quot;non-dropping-particle&quot;:&quot;&quot;,&quot;parse-names&quot;:false,&quot;suffix&quot;:&quot;&quot;},{&quot;dropping-particle&quot;:&quot;&quot;,&quot;family&quot;:&quot;Lyons&quot;,&quot;given&quot;:&quot;Ronan&quot;,&quot;non-dropping-particle&quot;:&quot;&quot;,&quot;parse-names&quot;:false,&quot;suffix&quot;:&quot;&quot;},{&quot;dropping-particle&quot;:&quot;&quot;,&quot;family&quot;:&quot;Mabweijano&quot;,&quot;given&quot;:&quot;Jacqueline&quot;,&quot;non-dropping-particle&quot;:&quot;&quot;,&quot;parse-names&quot;:false,&quot;suffix&quot;:&quot;&quot;},{&quot;dropping-particle&quot;:&quot;&quot;,&quot;family&quot;:&quot;MacIntyre&quot;,&quot;given&quot;:&quot;Michael F.&quot;,&quot;non-dropping-particle&quot;:&quot;&quot;,&quot;parse-names&quot;:false,&quot;suffix&quot;:&quot;&quot;},{&quot;dropping-particle&quot;:&quot;&quot;,&quot;family&quot;:&quot;Malekzadeh&quot;,&quot;given&quot;:&quot;Reza&quot;,&quot;non-dropping-particle&quot;:&quot;&quot;,&quot;parse-names&quot;:false,&quot;suffix&quot;:&quot;&quot;},{&quot;dropping-particle&quot;:&quot;&quot;,&quot;family&quot;:&quot;Mallinger&quot;,&quot;given&quot;:&quot;Leslie&quot;,&quot;non-dropping-particle&quot;:&quot;&quot;,&quot;parse-names&quot;:false,&quot;suffix&quot;:&quot;&quot;},{&quot;dropping-particle&quot;:&quot;&quot;,&quot;family&quot;:&quot;Manivannan&quot;,&quot;given&quot;:&quot;Sivabalan&quot;,&quot;non-dropping-particle&quot;:&quot;&quot;,&quot;parse-names&quot;:false,&quot;suffix&quot;:&quot;&quot;},{&quot;dropping-particle&quot;:&quot;&quot;,&quot;family&quot;:&quot;Marcenes&quot;,&quot;given&quot;:&quot;Wagner&quot;,&quot;non-dropping-particle&quot;:&quot;&quot;,&quot;parse-names&quot;:false,&quot;suffix&quot;:&quot;&quot;},{&quot;dropping-particle&quot;:&quot;&quot;,&quot;family&quot;:&quot;March&quot;,&quot;given&quot;:&quot;Lyn&quot;,&quot;non-dropping-particle&quot;:&quot;&quot;,&quot;parse-names&quot;:false,&quot;suffix&quot;:&quot;&quot;},{&quot;dropping-particle&quot;:&quot;&quot;,&quot;family&quot;:&quot;Margolis&quot;,&quot;given&quot;:&quot;David J.&quot;,&quot;non-dropping-particle&quot;:&quot;&quot;,&quot;parse-names&quot;:false,&quot;suffix&quot;:&quot;&quot;},{&quot;dropping-particle&quot;:&quot;&quot;,&quot;family&quot;:&quot;Marks&quot;,&quot;given&quot;:&quot;Guy B.&quot;,&quot;non-dropping-particle&quot;:&quot;&quot;,&quot;parse-names&quot;:false,&quot;suffix&quot;:&quot;&quot;},{&quot;dropping-particle&quot;:&quot;&quot;,&quot;family&quot;:&quot;Marks&quot;,&quot;given&quot;:&quot;Robin&quot;,&quot;non-dropping-particle&quot;:&quot;&quot;,&quot;parse-names&quot;:false,&quot;suffix&quot;:&quot;&quot;},{&quot;dropping-particle&quot;:&quot;&quot;,&quot;family&quot;:&quot;Matsumori&quot;,&quot;given&quot;:&quot;Akira&quot;,&quot;non-dropping-particle&quot;:&quot;&quot;,&quot;parse-names&quot;:false,&quot;suffix&quot;:&quot;&quot;},{&quot;dropping-particle&quot;:&quot;&quot;,&quot;family&quot;:&quot;Matzopoulos&quot;,&quot;given&quot;:&quot;Richard&quot;,&quot;non-dropping-particle&quot;:&quot;&quot;,&quot;parse-names&quot;:false,&quot;suffix&quot;:&quot;&quot;},{&quot;dropping-particle&quot;:&quot;&quot;,&quot;family&quot;:&quot;Mayosi&quot;,&quot;given&quot;:&quot;Bongani M.&quot;,&quot;non-dropping-particle&quot;:&quot;&quot;,&quot;parse-names&quot;:false,&quot;suffix&quot;:&quot;&quot;},{&quot;dropping-particle&quot;:&quot;&quot;,&quot;family&quot;:&quot;McAnulty&quot;,&quot;given&quot;:&quot;John H.&quot;,&quot;non-dropping-particle&quot;:&quot;&quot;,&quot;parse-names&quot;:false,&quot;suffix&quot;:&quot;&quot;},{&quot;dropping-particle&quot;:&quot;&quot;,&quot;family&quot;:&quot;McDermott&quot;,&quot;given&quot;:&quot;Mary M.&quot;,&quot;non-dropping-particle&quot;:&quot;&quot;,&quot;parse-names&quot;:false,&quot;suffix&quot;:&quot;&quot;},{&quot;dropping-particle&quot;:&quot;&quot;,&quot;family&quot;:&quot;McGill&quot;,&quot;given&quot;:&quot;Neil&quot;,&quot;non-dropping-particle&quot;:&quot;&quot;,&quot;parse-names&quot;:false,&quot;suffix&quot;:&quot;&quot;},{&quot;dropping-particle&quot;:&quot;&quot;,&quot;family&quot;:&quot;McGrath&quot;,&quot;given&quot;:&quot;John&quot;,&quot;non-dropping-particle&quot;:&quot;&quot;,&quot;parse-names&quot;:false,&quot;suffix&quot;:&quot;&quot;},{&quot;dropping-particle&quot;:&quot;&quot;,&quot;family&quot;:&quot;Medina-Mora&quot;,&quot;given&quot;:&quot;Maria Elena&quot;,&quot;non-dropping-particle&quot;:&quot;&quot;,&quot;parse-names&quot;:false,&quot;suffix&quot;:&quot;&quot;},{&quot;dropping-particle&quot;:&quot;&quot;,&quot;family&quot;:&quot;Meltzer&quot;,&quot;given&quot;:&quot;Michele&quot;,&quot;non-dropping-particle&quot;:&quot;&quot;,&quot;parse-names&quot;:false,&quot;suffix&quot;:&quot;&quot;},{&quot;dropping-particle&quot;:&quot;&quot;,&quot;family&quot;:&quot;Memish&quot;,&quot;given&quot;:&quot;Ziad A.&quot;,&quot;non-dropping-particle&quot;:&quot;&quot;,&quot;parse-names&quot;:false,&quot;suffix&quot;:&quot;&quot;},{&quot;dropping-particle&quot;:&quot;&quot;,&quot;family&quot;:&quot;Mensah&quot;,&quot;given&quot;:&quot;George A.&quot;,&quot;non-dropping-particle&quot;:&quot;&quot;,&quot;parse-names&quot;:false,&quot;suffix&quot;:&quot;&quot;},{&quot;dropping-particle&quot;:&quot;&quot;,&quot;family&quot;:&quot;Merriman&quot;,&quot;given&quot;:&quot;Tony R.&quot;,&quot;non-dropping-particle&quot;:&quot;&quot;,&quot;parse-names&quot;:false,&quot;suffix&quot;:&quot;&quot;},{&quot;dropping-particle&quot;:&quot;&quot;,&quot;family&quot;:&quot;Meyer&quot;,&quot;given&quot;:&quot;Ana Claire&quot;,&quot;non-dropping-particle&quot;:&quot;&quot;,&quot;parse-names&quot;:false,&quot;suffix&quot;:&quot;&quot;},{&quot;dropping-particle&quot;:&quot;&quot;,&quot;family&quot;:&quot;Miglioli&quot;,&quot;given&quot;:&quot;Valeria&quot;,&quot;non-dropping-particle&quot;:&quot;&quot;,&quot;parse-names&quot;:false,&quot;suffix&quot;:&quot;&quot;},{&quot;dropping-particle&quot;:&quot;&quot;,&quot;family&quot;:&quot;Miller&quot;,&quot;given&quot;:&quot;Matthew&quot;,&quot;non-dropping-particle&quot;:&quot;&quot;,&quot;parse-names&quot;:false,&quot;suffix&quot;:&quot;&quot;},{&quot;dropping-particle&quot;:&quot;&quot;,&quot;family&quot;:&quot;Miller&quot;,&quot;given&quot;:&quot;Ted R.&quot;,&quot;non-dropping-particle&quot;:&quot;&quot;,&quot;parse-names&quot;:false,&quot;suffix&quot;:&quot;&quot;},{&quot;dropping-particle&quot;:&quot;&quot;,&quot;family&quot;:&quot;Mitchell&quot;,&quot;given&quot;:&quot;Philip B.&quot;,&quot;non-dropping-particle&quot;:&quot;&quot;,&quot;parse-names&quot;:false,&quot;suffix&quot;:&quot;&quot;},{&quot;dropping-particle&quot;:&quot;&quot;,&quot;family&quot;:&quot;Mock&quot;,&quot;given&quot;:&quot;Charles&quot;,&quot;non-dropping-particle&quot;:&quot;&quot;,&quot;parse-names&quot;:false,&quot;suffix&quot;:&quot;&quot;},{&quot;dropping-particle&quot;:&quot;&quot;,&quot;family&quot;:&quot;Mocumbi&quot;,&quot;given&quot;:&quot;Ana Olga&quot;,&quot;non-dropping-particle&quot;:&quot;&quot;,&quot;parse-names&quot;:false,&quot;suffix&quot;:&quot;&quot;},{&quot;dropping-particle&quot;:&quot;&quot;,&quot;family&quot;:&quot;Moffitt&quot;,&quot;given&quot;:&quot;Terrie E.&quot;,&quot;non-dropping-particle&quot;:&quot;&quot;,&quot;parse-names&quot;:false,&quot;suffix&quot;:&quot;&quot;},{&quot;dropping-particle&quot;:&quot;&quot;,&quot;family&quot;:&quot;Mokdad&quot;,&quot;given&quot;:&quot;Ali A.&quot;,&quot;non-dropping-particle&quot;:&quot;&quot;,&quot;parse-names&quot;:false,&quot;suffix&quot;:&quot;&quot;},{&quot;dropping-particle&quot;:&quot;&quot;,&quot;family&quot;:&quot;Monasta&quot;,&quot;given&quot;:&quot;Lorenzo&quot;,&quot;non-dropping-particle&quot;:&quot;&quot;,&quot;parse-names&quot;:false,&quot;suffix&quot;:&quot;&quot;},{&quot;dropping-particle&quot;:&quot;&quot;,&quot;family&quot;:&quot;Montico&quot;,&quot;given&quot;:&quot;Marcella&quot;,&quot;non-dropping-particle&quot;:&quot;&quot;,&quot;parse-names&quot;:false,&quot;suffix&quot;:&quot;&quot;},{&quot;dropping-particle&quot;:&quot;&quot;,&quot;family&quot;:&quot;Moradi-Lakeh&quot;,&quot;given&quot;:&quot;Maziar&quot;,&quot;non-dropping-particle&quot;:&quot;&quot;,&quot;parse-names&quot;:false,&quot;suffix&quot;:&quot;&quot;},{&quot;dropping-particle&quot;:&quot;&quot;,&quot;family&quot;:&quot;Moran&quot;,&quot;given&quot;:&quot;Andrew&quot;,&quot;non-dropping-particle&quot;:&quot;&quot;,&quot;parse-names&quot;:false,&quot;suffix&quot;:&quot;&quot;},{&quot;dropping-particle&quot;:&quot;&quot;,&quot;family&quot;:&quot;Morawska&quot;,&quot;given&quot;:&quot;Lidia&quot;,&quot;non-dropping-particle&quot;:&quot;&quot;,&quot;parse-names&quot;:false,&quot;suffix&quot;:&quot;&quot;},{&quot;dropping-particle&quot;:&quot;&quot;,&quot;family&quot;:&quot;Mori&quot;,&quot;given&quot;:&quot;Rintaro&quot;,&quot;non-dropping-particle&quot;:&quot;&quot;,&quot;parse-names&quot;:false,&quot;suffix&quot;:&quot;&quot;},{&quot;dropping-particle&quot;:&quot;&quot;,&quot;family&quot;:&quot;Murdoch&quot;,&quot;given&quot;:&quot;Michele E.&quot;,&quot;non-dropping-particle&quot;:&quot;&quot;,&quot;parse-names&quot;:false,&quot;suffix&quot;:&quot;&quot;},{&quot;dropping-particle&quot;:&quot;&quot;,&quot;family&quot;:&quot;Mwaniki&quot;,&quot;given&quot;:&quot;Michael K.&quot;,&quot;non-dropping-particle&quot;:&quot;&quot;,&quot;parse-names&quot;:false,&quot;suffix&quot;:&quot;&quot;},{&quot;dropping-particle&quot;:&quot;&quot;,&quot;family&quot;:&quot;Naidoo&quot;,&quot;given&quot;:&quot;Kovin&quot;,&quot;non-dropping-particle&quot;:&quot;&quot;,&quot;parse-names&quot;:false,&quot;suffix&quot;:&quot;&quot;},{&quot;dropping-particle&quot;:&quot;&quot;,&quot;family&quot;:&quot;Nair&quot;,&quot;given&quot;:&quot;M. Nathan&quot;,&quot;non-dropping-particle&quot;:&quot;&quot;,&quot;parse-names&quot;:false,&quot;suffix&quot;:&quot;&quot;},{&quot;dropping-particle&quot;:&quot;&quot;,&quot;family&quot;:&quot;Naldi&quot;,&quot;given&quot;:&quot;Luigi&quot;,&quot;non-dropping-particle&quot;:&quot;&quot;,&quot;parse-names&quot;:false,&quot;suffix&quot;:&quot;&quot;},{&quot;dropping-particle&quot;:&quot;&quot;,&quot;family&quot;:&quot;Narayan&quot;,&quot;given&quot;:&quot;K. M.Venkat&quot;,&quot;non-dropping-particle&quot;:&quot;&quot;,&quot;parse-names&quot;:false,&quot;suffix&quot;:&quot;&quot;},{&quot;dropping-particle&quot;:&quot;&quot;,&quot;family&quot;:&quot;Nelson&quot;,&quot;given&quot;:&quot;Paul K.&quot;,&quot;non-dropping-particle&quot;:&quot;&quot;,&quot;parse-names&quot;:false,&quot;suffix&quot;:&quot;&quot;},{&quot;dropping-particle&quot;:&quot;&quot;,&quot;family&quot;:&quot;Nelson&quot;,&quot;given&quot;:&quot;Robert G.&quot;,&quot;non-dropping-particle&quot;:&quot;&quot;,&quot;parse-names&quot;:false,&quot;suffix&quot;:&quot;&quot;},{&quot;dropping-particle&quot;:&quot;&quot;,&quot;family&quot;:&quot;Nevitt&quot;,&quot;given&quot;:&quot;Michael C.&quot;,&quot;non-dropping-particle&quot;:&quot;&quot;,&quot;parse-names&quot;:false,&quot;suffix&quot;:&quot;&quot;},{&quot;dropping-particle&quot;:&quot;&quot;,&quot;family&quot;:&quot;Newton&quot;,&quot;given&quot;:&quot;Charles R.&quot;,&quot;non-dropping-particle&quot;:&quot;&quot;,&quot;parse-names&quot;:false,&quot;suffix&quot;:&quot;&quot;},{&quot;dropping-particle&quot;:&quot;&quot;,&quot;family&quot;:&quot;Nolte&quot;,&quot;given&quot;:&quot;Sandra&quot;,&quot;non-dropping-particle&quot;:&quot;&quot;,&quot;parse-names&quot;:false,&quot;suffix&quot;:&quot;&quot;},{&quot;dropping-particle&quot;:&quot;&quot;,&quot;family&quot;:&quot;Norman&quot;,&quot;given&quot;:&quot;Paul&quot;,&quot;non-dropping-particle&quot;:&quot;&quot;,&quot;parse-names&quot;:false,&quot;suffix&quot;:&quot;&quot;},{&quot;dropping-particle&quot;:&quot;&quot;,&quot;family&quot;:&quot;Norman&quot;,&quot;given&quot;:&quot;Rosana&quot;,&quot;non-dropping-particle&quot;:&quot;&quot;,&quot;parse-names&quot;:false,&quot;suffix&quot;:&quot;&quot;},{&quot;dropping-particle&quot;:&quot;&quot;,&quot;family&quot;:&quot;O'Donnell&quot;,&quot;given&quot;:&quot;Martin&quot;,&quot;non-dropping-particle&quot;:&quot;&quot;,&quot;parse-names&quot;:false,&quot;suffix&quot;:&quot;&quot;},{&quot;dropping-particle&quot;:&quot;&quot;,&quot;family&quot;:&quot;O'Hanlon&quot;,&quot;given&quot;:&quot;Simon&quot;,&quot;non-dropping-particle&quot;:&quot;&quot;,&quot;parse-names&quot;:false,&quot;suffix&quot;:&quot;&quot;},{&quot;dropping-particle&quot;:&quot;&quot;,&quot;family&quot;:&quot;Olives&quot;,&quot;given&quot;:&quot;Casey&quot;,&quot;non-dropping-particle&quot;:&quot;&quot;,&quot;parse-names&quot;:false,&quot;suffix&quot;:&quot;&quot;},{&quot;dropping-particle&quot;:&quot;&quot;,&quot;family&quot;:&quot;Omer&quot;,&quot;given&quot;:&quot;Saad B.&quot;,&quot;non-dropping-particle&quot;:&quot;&quot;,&quot;parse-names&quot;:false,&quot;suffix&quot;:&quot;&quot;},{&quot;dropping-particle&quot;:&quot;&quot;,&quot;family&quot;:&quot;Ortblad&quot;,&quot;given&quot;:&quot;Katrina&quot;,&quot;non-dropping-particle&quot;:&quot;&quot;,&quot;parse-names&quot;:false,&quot;suffix&quot;:&quot;&quot;},{&quot;dropping-particle&quot;:&quot;&quot;,&quot;family&quot;:&quot;Osborne&quot;,&quot;given&quot;:&quot;Richard&quot;,&quot;non-dropping-particle&quot;:&quot;&quot;,&quot;parse-names&quot;:false,&quot;suffix&quot;:&quot;&quot;},{&quot;dropping-particle&quot;:&quot;&quot;,&quot;family&quot;:&quot;Ozgediz&quot;,&quot;given&quot;:&quot;Doruk&quot;,&quot;non-dropping-particle&quot;:&quot;&quot;,&quot;parse-names&quot;:false,&quot;suffix&quot;:&quot;&quot;},{&quot;dropping-particle&quot;:&quot;&quot;,&quot;family&quot;:&quot;Page&quot;,&quot;given&quot;:&quot;Andrew&quot;,&quot;non-dropping-particle&quot;:&quot;&quot;,&quot;parse-names&quot;:false,&quot;suffix&quot;:&quot;&quot;},{&quot;dropping-particle&quot;:&quot;&quot;,&quot;family&quot;:&quot;Pahari&quot;,&quot;given&quot;:&quot;Bishnu&quot;,&quot;non-dropping-particle&quot;:&quot;&quot;,&quot;parse-names&quot;:false,&quot;suffix&quot;:&quot;&quot;},{&quot;dropping-particle&quot;:&quot;&quot;,&quot;family&quot;:&quot;Pandian&quot;,&quot;given&quot;:&quot;Jeyaraj Durai&quot;,&quot;non-dropping-particle&quot;:&quot;&quot;,&quot;parse-names&quot;:false,&quot;suffix&quot;:&quot;&quot;},{&quot;dropping-particle&quot;:&quot;&quot;,&quot;family&quot;:&quot;Panozo Rivero&quot;,&quot;given&quot;:&quot;Andrea&quot;,&quot;non-dropping-particle&quot;:&quot;&quot;,&quot;parse-names&quot;:false,&quot;suffix&quot;:&quot;&quot;},{&quot;dropping-particle&quot;:&quot;&quot;,&quot;family&quot;:&quot;Patten&quot;,&quot;given&quot;:&quot;Scott B.&quot;,&quot;non-dropping-particle&quot;:&quot;&quot;,&quot;parse-names&quot;:false,&quot;suffix&quot;:&quot;&quot;},{&quot;dropping-particle&quot;:&quot;&quot;,&quot;family&quot;:&quot;Pearce&quot;,&quot;given&quot;:&quot;Neil&quot;,&quot;non-dropping-particle&quot;:&quot;&quot;,&quot;parse-names&quot;:false,&quot;suffix&quot;:&quot;&quot;},{&quot;dropping-particle&quot;:&quot;&quot;,&quot;family&quot;:&quot;Perez Padilla&quot;,&quot;given&quot;:&quot;Rogelio&quot;,&quot;non-dropping-particle&quot;:&quot;&quot;,&quot;parse-names&quot;:false,&quot;suffix&quot;:&quot;&quot;},{&quot;dropping-particle&quot;:&quot;&quot;,&quot;family&quot;:&quot;Perez-Ruiz&quot;,&quot;given&quot;:&quot;Fernando&quot;,&quot;non-dropping-particle&quot;:&quot;&quot;,&quot;parse-names&quot;:false,&quot;suffix&quot;:&quot;&quot;},{&quot;dropping-particle&quot;:&quot;&quot;,&quot;family&quot;:&quot;Perico&quot;,&quot;given&quot;:&quot;Norberto&quot;,&quot;non-dropping-particle&quot;:&quot;&quot;,&quot;parse-names&quot;:false,&quot;suffix&quot;:&quot;&quot;},{&quot;dropping-particle&quot;:&quot;&quot;,&quot;family&quot;:&quot;Pesudovs&quot;,&quot;given&quot;:&quot;Konrad&quot;,&quot;non-dropping-particle&quot;:&quot;&quot;,&quot;parse-names&quot;:false,&quot;suffix&quot;:&quot;&quot;},{&quot;dropping-particle&quot;:&quot;&quot;,&quot;family&quot;:&quot;Phillips&quot;,&quot;given&quot;:&quot;David&quot;,&quot;non-dropping-particle&quot;:&quot;&quot;,&quot;parse-names&quot;:false,&quot;suffix&quot;:&quot;&quot;},{&quot;dropping-particle&quot;:&quot;&quot;,&quot;family&quot;:&quot;Phillips&quot;,&quot;given&quot;:&quot;Michael R.&quot;,&quot;non-dropping-particle&quot;:&quot;&quot;,&quot;parse-names&quot;:false,&quot;suffix&quot;:&quot;&quot;},{&quot;dropping-particle&quot;:&quot;&quot;,&quot;family&quot;:&quot;Pierce&quot;,&quot;given&quot;:&quot;Kelsey&quot;,&quot;non-dropping-particle&quot;:&quot;&quot;,&quot;parse-names&quot;:false,&quot;suffix&quot;:&quot;&quot;},{&quot;dropping-particle&quot;:&quot;&quot;,&quot;family&quot;:&quot;Pion&quot;,&quot;given&quot;:&quot;Sébastien&quot;,&quot;non-dropping-particle&quot;:&quot;&quot;,&quot;parse-names&quot;:false,&quot;suffix&quot;:&quot;&quot;},{&quot;dropping-particle&quot;:&quot;V.&quot;,&quot;family&quot;:&quot;Polanczyk&quot;,&quot;given&quot;:&quot;Guilherme&quot;,&quot;non-dropping-particle&quot;:&quot;&quot;,&quot;parse-names&quot;:false,&quot;suffix&quot;:&quot;&quot;},{&quot;dropping-particle&quot;:&quot;&quot;,&quot;family&quot;:&quot;Polinder&quot;,&quot;given&quot;:&quot;Suzanne&quot;,&quot;non-dropping-particle&quot;:&quot;&quot;,&quot;parse-names&quot;:false,&quot;suffix&quot;:&quot;&quot;},{&quot;dropping-particle&quot;:&quot;&quot;,&quot;family&quot;:&quot;Pope&quot;,&quot;given&quot;:&quot;C. Arden&quot;,&quot;non-dropping-particle&quot;:&quot;&quot;,&quot;parse-names&quot;:false,&quot;suffix&quot;:&quot;&quot;},{&quot;dropping-particle&quot;:&quot;&quot;,&quot;family&quot;:&quot;Popova&quot;,&quot;given&quot;:&quot;Svetlana&quot;,&quot;non-dropping-particle&quot;:&quot;&quot;,&quot;parse-names&quot;:false,&quot;suffix&quot;:&quot;&quot;},{&quot;dropping-particle&quot;:&quot;&quot;,&quot;family&quot;:&quot;Porrini&quot;,&quot;given&quot;:&quot;Esteban&quot;,&quot;non-dropping-particle&quot;:&quot;&quot;,&quot;parse-names&quot;:false,&quot;suffix&quot;:&quot;&quot;},{&quot;dropping-particle&quot;:&quot;&quot;,&quot;family&quot;:&quot;Pourmalek&quot;,&quot;given&quot;:&quot;Farshad&quot;,&quot;non-dropping-particle&quot;:&quot;&quot;,&quot;parse-names&quot;:false,&quot;suffix&quot;:&quot;&quot;},{&quot;dropping-particle&quot;:&quot;&quot;,&quot;family&quot;:&quot;Prince&quot;,&quot;given&quot;:&quot;Martin&quot;,&quot;non-dropping-particle&quot;:&quot;&quot;,&quot;parse-names&quot;:false,&quot;suffix&quot;:&quot;&quot;},{&quot;dropping-particle&quot;:&quot;&quot;,&quot;family&quot;:&quot;Pullan&quot;,&quot;given&quot;:&quot;Rachel L.&quot;,&quot;non-dropping-particle&quot;:&quot;&quot;,&quot;parse-names&quot;:false,&quot;suffix&quot;:&quot;&quot;},{&quot;dropping-particle&quot;:&quot;&quot;,&quot;family&quot;:&quot;Ramaiah&quot;,&quot;given&quot;:&quot;Kapa D.&quot;,&quot;non-dropping-particle&quot;:&quot;&quot;,&quot;parse-names&quot;:false,&quot;suffix&quot;:&quot;&quot;},{&quot;dropping-particle&quot;:&quot;&quot;,&quot;family&quot;:&quot;Ranganathan&quot;,&quot;given&quot;:&quot;Dharani&quot;,&quot;non-dropping-particle&quot;:&quot;&quot;,&quot;parse-names&quot;:false,&quot;suffix&quot;:&quot;&quot;},{&quot;dropping-particle&quot;:&quot;&quot;,&quot;family&quot;:&quot;Razavi&quot;,&quot;given&quot;:&quot;Homie&quot;,&quot;non-dropping-particle&quot;:&quot;&quot;,&quot;parse-names&quot;:false,&quot;suffix&quot;:&quot;&quot;},{&quot;dropping-particle&quot;:&quot;&quot;,&quot;family&quot;:&quot;Regan&quot;,&quot;given&quot;:&quot;Mathilda&quot;,&quot;non-dropping-particle&quot;:&quot;&quot;,&quot;parse-names&quot;:false,&quot;suffix&quot;:&quot;&quot;},{&quot;dropping-particle&quot;:&quot;&quot;,&quot;family&quot;:&quot;Rehm&quot;,&quot;given&quot;:&quot;Jürgen T.&quot;,&quot;non-dropping-particle&quot;:&quot;&quot;,&quot;parse-names&quot;:false,&quot;suffix&quot;:&quot;&quot;},{&quot;dropping-particle&quot;:&quot;&quot;,&quot;family&quot;:&quot;Rein&quot;,&quot;given&quot;:&quot;David B.&quot;,&quot;non-dropping-particle&quot;:&quot;&quot;,&quot;parse-names&quot;:false,&quot;suffix&quot;:&quot;&quot;},{&quot;dropping-particle&quot;:&quot;&quot;,&quot;family&quot;:&quot;Remuzzi&quot;,&quot;given&quot;:&quot;Guiseppe&quot;,&quot;non-dropping-particle&quot;:&quot;&quot;,&quot;parse-names&quot;:false,&quot;suffix&quot;:&quot;&quot;},{&quot;dropping-particle&quot;:&quot;&quot;,&quot;family&quot;:&quot;Richardson&quot;,&quot;given&quot;:&quot;Kathryn&quot;,&quot;non-dropping-particle&quot;:&quot;&quot;,&quot;parse-names&quot;:false,&quot;suffix&quot;:&quot;&quot;},{&quot;dropping-particle&quot;:&quot;&quot;,&quot;family&quot;:&quot;Rivara&quot;,&quot;given&quot;:&quot;Frederick P.&quot;,&quot;non-dropping-particle&quot;:&quot;&quot;,&quot;parse-names&quot;:false,&quot;suffix&quot;:&quot;&quot;},{&quot;dropping-particle&quot;:&quot;&quot;,&quot;family&quot;:&quot;Roberts&quot;,&quot;given&quot;:&quot;Thomas&quot;,&quot;non-dropping-particle&quot;:&quot;&quot;,&quot;parse-names&quot;:false,&quot;suffix&quot;:&quot;&quot;},{&quot;dropping-particle&quot;:&quot;&quot;,&quot;family&quot;:&quot;Robinson&quot;,&quot;given&quot;:&quot;Carolyn&quot;,&quot;non-dropping-particle&quot;:&quot;&quot;,&quot;parse-names&quot;:false,&quot;suffix&quot;:&quot;&quot;},{&quot;dropping-particle&quot;:&quot;&quot;,&quot;family&quot;:&quot;Rodriguez De Leòn&quot;,&quot;given&quot;:&quot;Felipe&quot;,&quot;non-dropping-particle&quot;:&quot;&quot;,&quot;parse-names&quot;:false,&quot;suffix&quot;:&quot;&quot;},{&quot;dropping-particle&quot;:&quot;&quot;,&quot;family&quot;:&quot;Ronfani&quot;,&quot;given&quot;:&quot;Luca&quot;,&quot;non-dropping-particle&quot;:&quot;&quot;,&quot;parse-names&quot;:false,&quot;suffix&quot;:&quot;&quot;},{&quot;dropping-particle&quot;:&quot;&quot;,&quot;family&quot;:&quot;Room&quot;,&quot;given&quot;:&quot;Robin&quot;,&quot;non-dropping-particle&quot;:&quot;&quot;,&quot;parse-names&quot;:false,&quot;suffix&quot;:&quot;&quot;},{&quot;dropping-particle&quot;:&quot;&quot;,&quot;family&quot;:&quot;Rosenfeld&quot;,&quot;given&quot;:&quot;Lisa C.&quot;,&quot;non-dropping-particle&quot;:&quot;&quot;,&quot;parse-names&quot;:false,&quot;suffix&quot;:&quot;&quot;},{&quot;dropping-particle&quot;:&quot;&quot;,&quot;family&quot;:&quot;Rushton&quot;,&quot;given&quot;:&quot;Lesley&quot;,&quot;non-dropping-particle&quot;:&quot;&quot;,&quot;parse-names&quot;:false,&quot;suffix&quot;:&quot;&quot;},{&quot;dropping-particle&quot;:&quot;&quot;,&quot;family&quot;:&quot;Sacco&quot;,&quot;given&quot;:&quot;Ralph L.&quot;,&quot;non-dropping-particle&quot;:&quot;&quot;,&quot;parse-names&quot;:false,&quot;suffix&quot;:&quot;&quot;},{&quot;dropping-particle&quot;:&quot;&quot;,&quot;family&quot;:&quot;Saha&quot;,&quot;given&quot;:&quot;Sukanta&quot;,&quot;non-dropping-particle&quot;:&quot;&quot;,&quot;parse-names&quot;:false,&quot;suffix&quot;:&quot;&quot;},{&quot;dropping-particle&quot;:&quot;&quot;,&quot;family&quot;:&quot;Sampson&quot;,&quot;given&quot;:&quot;Uchechukwu&quot;,&quot;non-dropping-particle&quot;:&quot;&quot;,&quot;parse-names&quot;:false,&quot;suffix&quot;:&quot;&quot;},{&quot;dropping-particle&quot;:&quot;&quot;,&quot;family&quot;:&quot;Sanchez-Riera&quot;,&quot;given&quot;:&quot;Lidia&quot;,&quot;non-dropping-particle&quot;:&quot;&quot;,&quot;parse-names&quot;:false,&quot;suffix&quot;:&quot;&quot;},{&quot;dropping-particle&quot;:&quot;&quot;,&quot;family&quot;:&quot;Sanman&quot;,&quot;given&quot;:&quot;Ella&quot;,&quot;non-dropping-particle&quot;:&quot;&quot;,&quot;parse-names&quot;:false,&quot;suffix&quot;:&quot;&quot;},{&quot;dropping-particle&quot;:&quot;&quot;,&quot;family&quot;:&quot;Schwebel&quot;,&quot;given&quot;:&quot;David C.&quot;,&quot;non-dropping-particle&quot;:&quot;&quot;,&quot;parse-names&quot;:false,&quot;suffix&quot;:&quot;&quot;},{&quot;dropping-particle&quot;:&quot;&quot;,&quot;family&quot;:&quot;Scott&quot;,&quot;given&quot;:&quot;James Graham&quot;,&quot;non-dropping-particle&quot;:&quot;&quot;,&quot;parse-names&quot;:false,&quot;suffix&quot;:&quot;&quot;},{&quot;dropping-particle&quot;:&quot;&quot;,&quot;family&quot;:&quot;Segui-Gomez&quot;,&quot;given&quot;:&quot;Maria&quot;,&quot;non-dropping-particle&quot;:&quot;&quot;,&quot;parse-names&quot;:false,&quot;suffix&quot;:&quot;&quot;},{&quot;dropping-particle&quot;:&quot;&quot;,&quot;family&quot;:&quot;Shahraz&quot;,&quot;given&quot;:&quot;Saeid&quot;,&quot;non-dropping-particle&quot;:&quot;&quot;,&quot;parse-names&quot;:false,&quot;suffix&quot;:&quot;&quot;},{&quot;dropping-particle&quot;:&quot;&quot;,&quot;family&quot;:&quot;Shepard&quot;,&quot;given&quot;:&quot;Donald S.&quot;,&quot;non-dropping-particle&quot;:&quot;&quot;,&quot;parse-names&quot;:false,&quot;suffix&quot;:&quot;&quot;},{&quot;dropping-particle&quot;:&quot;&quot;,&quot;family&quot;:&quot;Shin&quot;,&quot;given&quot;:&quot;Hwashin&quot;,&quot;non-dropping-particle&quot;:&quot;&quot;,&quot;parse-names&quot;:false,&quot;suffix&quot;:&quot;&quot;},{&quot;dropping-particle&quot;:&quot;&quot;,&quot;family&quot;:&quot;Shivakoti&quot;,&quot;given&quot;:&quot;Rupak&quot;,&quot;non-dropping-particle&quot;:&quot;&quot;,&quot;parse-names&quot;:false,&quot;suffix&quot;:&quot;&quot;},{&quot;dropping-particle&quot;:&quot;&quot;,&quot;family&quot;:&quot;Silberberg&quot;,&quot;given&quot;:&quot;Donald&quot;,&quot;non-dropping-particle&quot;:&quot;&quot;,&quot;parse-names&quot;:false,&quot;suffix&quot;:&quot;&quot;},{&quot;dropping-particle&quot;:&quot;&quot;,&quot;family&quot;:&quot;Singh&quot;,&quot;given&quot;:&quot;David&quot;,&quot;non-dropping-particle&quot;:&quot;&quot;,&quot;parse-names&quot;:false,&quot;suffix&quot;:&quot;&quot;},{&quot;dropping-particle&quot;:&quot;&quot;,&quot;family&quot;:&quot;Singh&quot;,&quot;given&quot;:&quot;Gitanjali M.&quot;,&quot;non-dropping-particle&quot;:&quot;&quot;,&quot;parse-names&quot;:false,&quot;suffix&quot;:&quot;&quot;},{&quot;dropping-particle&quot;:&quot;&quot;,&quot;family&quot;:&quot;Singh&quot;,&quot;given&quot;:&quot;Jasvinder A.&quot;,&quot;non-dropping-particle&quot;:&quot;&quot;,&quot;parse-names&quot;:false,&quot;suffix&quot;:&quot;&quot;},{&quot;dropping-particle&quot;:&quot;&quot;,&quot;family&quot;:&quot;Singleton&quot;,&quot;given&quot;:&quot;Jessica&quot;,&quot;non-dropping-particle&quot;:&quot;&quot;,&quot;parse-names&quot;:false,&quot;suffix&quot;:&quot;&quot;},{&quot;dropping-particle&quot;:&quot;&quot;,&quot;family&quot;:&quot;Sleet&quot;,&quot;given&quot;:&quot;David A.&quot;,&quot;non-dropping-particle&quot;:&quot;&quot;,&quot;parse-names&quot;:false,&quot;suffix&quot;:&quot;&quot;},{&quot;dropping-particle&quot;:&quot;&quot;,&quot;family&quot;:&quot;Sliwa&quot;,&quot;given&quot;:&quot;Karen&quot;,&quot;non-dropping-particle&quot;:&quot;&quot;,&quot;parse-names&quot;:false,&quot;suffix&quot;:&quot;&quot;},{&quot;dropping-particle&quot;:&quot;&quot;,&quot;family&quot;:&quot;Smith&quot;,&quot;given&quot;:&quot;Emma&quot;,&quot;non-dropping-particle&quot;:&quot;&quot;,&quot;parse-names&quot;:false,&quot;suffix&quot;:&quot;&quot;},{&quot;dropping-particle&quot;:&quot;&quot;,&quot;family&quot;:&quot;Smith&quot;,&quot;given&quot;:&quot;Jennifer L.&quot;,&quot;non-dropping-particle&quot;:&quot;&quot;,&quot;parse-names&quot;:false,&quot;suffix&quot;:&quot;&quot;},{&quot;dropping-particle&quot;:&quot;&quot;,&quot;family&quot;:&quot;Stapelberg&quot;,&quot;given&quot;:&quot;Nicolas J.C.&quot;,&quot;non-dropping-particle&quot;:&quot;&quot;,&quot;parse-names&quot;:false,&quot;suffix&quot;:&quot;&quot;},{&quot;dropping-particle&quot;:&quot;&quot;,&quot;family&quot;:&quot;Steer&quot;,&quot;given&quot;:&quot;Andrew&quot;,&quot;non-dropping-particle&quot;:&quot;&quot;,&quot;parse-names&quot;:false,&quot;suffix&quot;:&quot;&quot;},{&quot;dropping-particle&quot;:&quot;&quot;,&quot;family&quot;:&quot;Steiner&quot;,&quot;given&quot;:&quot;Timothy&quot;,&quot;non-dropping-particle&quot;:&quot;&quot;,&quot;parse-names&quot;:false,&quot;suffix&quot;:&quot;&quot;},{&quot;dropping-particle&quot;:&quot;&quot;,&quot;family&quot;:&quot;Stolk&quot;,&quot;given&quot;:&quot;Wilma A.&quot;,&quot;non-dropping-particle&quot;:&quot;&quot;,&quot;parse-names&quot;:false,&quot;suffix&quot;:&quot;&quot;},{&quot;dropping-particle&quot;:&quot;&quot;,&quot;family&quot;:&quot;Stovner&quot;,&quot;given&quot;:&quot;Lars Jacob&quot;,&quot;non-dropping-particle&quot;:&quot;&quot;,&quot;parse-names&quot;:false,&quot;suffix&quot;:&quot;&quot;},{&quot;dropping-particle&quot;:&quot;&quot;,&quot;family&quot;:&quot;Sudfeld&quot;,&quot;given&quot;:&quot;Christopher&quot;,&quot;non-dropping-particle&quot;:&quot;&quot;,&quot;parse-names&quot;:false,&quot;suffix&quot;:&quot;&quot;},{&quot;dropping-particle&quot;:&quot;&quot;,&quot;family&quot;:&quot;Syed&quot;,&quot;given&quot;:&quot;Sana&quot;,&quot;non-dropping-particle&quot;:&quot;&quot;,&quot;parse-names&quot;:false,&quot;suffix&quot;:&quot;&quot;},{&quot;dropping-particle&quot;:&quot;&quot;,&quot;family&quot;:&quot;Tamburlini&quot;,&quot;given&quot;:&quot;Giorgio&quot;,&quot;non-dropping-particle&quot;:&quot;&quot;,&quot;parse-names&quot;:false,&quot;suffix&quot;:&quot;&quot;},{&quot;dropping-particle&quot;:&quot;&quot;,&quot;family&quot;:&quot;Tavakkoli&quot;,&quot;given&quot;:&quot;Mohammad&quot;,&quot;non-dropping-particle&quot;:&quot;&quot;,&quot;parse-names&quot;:false,&quot;suffix&quot;:&quot;&quot;},{&quot;dropping-particle&quot;:&quot;&quot;,&quot;family&quot;:&quot;Taylor&quot;,&quot;given&quot;:&quot;Hugh R.&quot;,&quot;non-dropping-particle&quot;:&quot;&quot;,&quot;parse-names&quot;:false,&quot;suffix&quot;:&quot;&quot;},{&quot;dropping-particle&quot;:&quot;&quot;,&quot;family&quot;:&quot;Taylor&quot;,&quot;given&quot;:&quot;Jennifer A.&quot;,&quot;non-dropping-particle&quot;:&quot;&quot;,&quot;parse-names&quot;:false,&quot;suffix&quot;:&quot;&quot;},{&quot;dropping-particle&quot;:&quot;&quot;,&quot;family&quot;:&quot;Taylor&quot;,&quot;given&quot;:&quot;William J.&quot;,&quot;non-dropping-particle&quot;:&quot;&quot;,&quot;parse-names&quot;:false,&quot;suffix&quot;:&quot;&quot;},{&quot;dropping-particle&quot;:&quot;&quot;,&quot;family&quot;:&quot;Thomas&quot;,&quot;given&quot;:&quot;Bernadette&quot;,&quot;non-dropping-particle&quot;:&quot;&quot;,&quot;parse-names&quot;:false,&quot;suffix&quot;:&quot;&quot;},{&quot;dropping-particle&quot;:&quot;&quot;,&quot;family&quot;:&quot;Thomson&quot;,&quot;given&quot;:&quot;W. Murray&quot;,&quot;non-dropping-particle&quot;:&quot;&quot;,&quot;parse-names&quot;:false,&quot;suffix&quot;:&quot;&quot;},{&quot;dropping-particle&quot;:&quot;&quot;,&quot;family&quot;:&quot;Thurston&quot;,&quot;given&quot;:&quot;George D.&quot;,&quot;non-dropping-particle&quot;:&quot;&quot;,&quot;parse-names&quot;:false,&quot;suffix&quot;:&quot;&quot;},{&quot;dropping-particle&quot;:&quot;&quot;,&quot;family&quot;:&quot;Tleyjeh&quot;,&quot;given&quot;:&quot;Imad M.&quot;,&quot;non-dropping-particle&quot;:&quot;&quot;,&quot;parse-names&quot;:false,&quot;suffix&quot;:&quot;&quot;},{&quot;dropping-particle&quot;:&quot;&quot;,&quot;family&quot;:&quot;Tonelli&quot;,&quot;given&quot;:&quot;Marcello&quot;,&quot;non-dropping-particle&quot;:&quot;&quot;,&quot;parse-names&quot;:false,&quot;suffix&quot;:&quot;&quot;},{&quot;dropping-particle&quot;:&quot;&quot;,&quot;family&quot;:&quot;Towbin&quot;,&quot;given&quot;:&quot;Jeffrey A.&quot;,&quot;non-dropping-particle&quot;:&quot;&quot;,&quot;parse-names&quot;:false,&quot;suffix&quot;:&quot;&quot;},{&quot;dropping-particle&quot;:&quot;&quot;,&quot;family&quot;:&quot;Truelsen&quot;,&quot;given&quot;:&quot;Thomas&quot;,&quot;non-dropping-particle&quot;:&quot;&quot;,&quot;parse-names&quot;:false,&quot;suffix&quot;:&quot;&quot;},{&quot;dropping-particle&quot;:&quot;&quot;,&quot;family&quot;:&quot;Tsilimbaris&quot;,&quot;given&quot;:&quot;Miltiadis K.&quot;,&quot;non-dropping-particle&quot;:&quot;&quot;,&quot;parse-names&quot;:false,&quot;suffix&quot;:&quot;&quot;},{&quot;dropping-particle&quot;:&quot;&quot;,&quot;family&quot;:&quot;Ubeda&quot;,&quot;given&quot;:&quot;Clotilde&quot;,&quot;non-dropping-particle&quot;:&quot;&quot;,&quot;parse-names&quot;:false,&quot;suffix&quot;:&quot;&quot;},{&quot;dropping-particle&quot;:&quot;&quot;,&quot;family&quot;:&quot;Undurraga&quot;,&quot;given&quot;:&quot;Eduardo A.&quot;,&quot;non-dropping-particle&quot;:&quot;&quot;,&quot;parse-names&quot;:false,&quot;suffix&quot;:&quot;&quot;},{&quot;dropping-particle&quot;:&quot;&quot;,&quot;family&quot;:&quot;Werf&quot;,&quot;given&quot;:&quot;Marieke J.&quot;,&quot;non-dropping-particle&quot;:&quot;Van Der&quot;,&quot;parse-names&quot;:false,&quot;suffix&quot;:&quot;&quot;},{&quot;dropping-particle&quot;:&quot;&quot;,&quot;family&quot;:&quot;Os&quot;,&quot;given&quot;:&quot;Jim&quot;,&quot;non-dropping-particle&quot;:&quot;van&quot;,&quot;parse-names&quot;:false,&quot;suffix&quot;:&quot;&quot;},{&quot;dropping-particle&quot;:&quot;&quot;,&quot;family&quot;:&quot;Vavilala&quot;,&quot;given&quot;:&quot;Monica S.&quot;,&quot;non-dropping-particle&quot;:&quot;&quot;,&quot;parse-names&quot;:false,&quot;suffix&quot;:&quot;&quot;},{&quot;dropping-particle&quot;:&quot;&quot;,&quot;family&quot;:&quot;Venketasubramanian&quot;,&quot;given&quot;:&quot;N.&quot;,&quot;non-dropping-particle&quot;:&quot;&quot;,&quot;parse-names&quot;:false,&quot;suffix&quot;:&quot;&quot;},{&quot;dropping-particle&quot;:&quot;&quot;,&quot;family&quot;:&quot;Wang&quot;,&quot;given&quot;:&quot;Mengru&quot;,&quot;non-dropping-particle&quot;:&quot;&quot;,&quot;parse-names&quot;:false,&quot;suffix&quot;:&quot;&quot;},{&quot;dropping-particle&quot;:&quot;&quot;,&quot;family&quot;:&quot;Wang&quot;,&quot;given&quot;:&quot;Wenzhi&quot;,&quot;non-dropping-particle&quot;:&quot;&quot;,&quot;parse-names&quot;:false,&quot;suffix&quot;:&quot;&quot;},{&quot;dropping-particle&quot;:&quot;&quot;,&quot;family&quot;:&quot;Watt&quot;,&quot;given&quot;:&quot;Kerrianne&quot;,&quot;non-dropping-particle&quot;:&quot;&quot;,&quot;parse-names&quot;:false,&quot;suffix&quot;:&quot;&quot;},{&quot;dropping-particle&quot;:&quot;&quot;,&quot;family&quot;:&quot;Weatherall&quot;,&quot;given&quot;:&quot;David J.&quot;,&quot;non-dropping-particle&quot;:&quot;&quot;,&quot;parse-names&quot;:false,&quot;suffix&quot;:&quot;&quot;},{&quot;dropping-particle&quot;:&quot;&quot;,&quot;family&quot;:&quot;Weinstock&quot;,&quot;given&quot;:&quot;Martin A.&quot;,&quot;non-dropping-particle&quot;:&quot;&quot;,&quot;parse-names&quot;:false,&quot;suffix&quot;:&quot;&quot;},{&quot;dropping-particle&quot;:&quot;&quot;,&quot;family&quot;:&quot;Weintraub&quot;,&quot;given&quot;:&quot;Robert&quot;,&quot;non-dropping-particle&quot;:&quot;&quot;,&quot;parse-names&quot;:false,&quot;suffix&quot;:&quot;&quot;},{&quot;dropping-particle&quot;:&quot;&quot;,&quot;family&quot;:&quot;Weisskopf&quot;,&quot;given&quot;:&quot;Marc G.&quot;,&quot;non-dropping-particle&quot;:&quot;&quot;,&quot;parse-names&quot;:false,&quot;suffix&quot;:&quot;&quot;},{&quot;dropping-particle&quot;:&quot;&quot;,&quot;family&quot;:&quot;Weissman&quot;,&quot;given&quot;:&quot;Myrna M.&quot;,&quot;non-dropping-particle&quot;:&quot;&quot;,&quot;parse-names&quot;:false,&quot;suffix&quot;:&quot;&quot;},{&quot;dropping-particle&quot;:&quot;&quot;,&quot;family&quot;:&quot;White&quot;,&quot;given&quot;:&quot;Richard A.&quot;,&quot;non-dropping-particle&quot;:&quot;&quot;,&quot;parse-names&quot;:false,&quot;suffix&quot;:&quot;&quot;},{&quot;dropping-particle&quot;:&quot;&quot;,&quot;family&quot;:&quot;Whiteford&quot;,&quot;given&quot;:&quot;Harvey&quot;,&quot;non-dropping-particle&quot;:&quot;&quot;,&quot;parse-names&quot;:false,&quot;suffix&quot;:&quot;&quot;},{&quot;dropping-particle&quot;:&quot;&quot;,&quot;family&quot;:&quot;Wiebe&quot;,&quot;given&quot;:&quot;Natasha&quot;,&quot;non-dropping-particle&quot;:&quot;&quot;,&quot;parse-names&quot;:false,&quot;suffix&quot;:&quot;&quot;},{&quot;dropping-particle&quot;:&quot;&quot;,&quot;family&quot;:&quot;Wiersma&quot;,&quot;given&quot;:&quot;Steven T.&quot;,&quot;non-dropping-particle&quot;:&quot;&quot;,&quot;parse-names&quot;:false,&quot;suffix&quot;:&quot;&quot;},{&quot;dropping-particle&quot;:&quot;&quot;,&quot;family&quot;:&quot;Wilkinson&quot;,&quot;given&quot;:&quot;James D.&quot;,&quot;non-dropping-particle&quot;:&quot;&quot;,&quot;parse-names&quot;:false,&quot;suffix&quot;:&quot;&quot;},{&quot;dropping-particle&quot;:&quot;&quot;,&quot;family&quot;:&quot;Williams&quot;,&quot;given&quot;:&quot;Hywel C.&quot;,&quot;non-dropping-particle&quot;:&quot;&quot;,&quot;parse-names&quot;:false,&quot;suffix&quot;:&quot;&quot;},{&quot;dropping-particle&quot;:&quot;&quot;,&quot;family&quot;:&quot;Williams&quot;,&quot;given&quot;:&quot;Sean R.M.&quot;,&quot;non-dropping-particle&quot;:&quot;&quot;,&quot;parse-names&quot;:false,&quot;suffix&quot;:&quot;&quot;},{&quot;dropping-particle&quot;:&quot;&quot;,&quot;family&quot;:&quot;Witt&quot;,&quot;given&quot;:&quot;Emma&quot;,&quot;non-dropping-particle&quot;:&quot;&quot;,&quot;parse-names&quot;:false,&quot;suffix&quot;:&quot;&quot;},{&quot;dropping-particle&quot;:&quot;&quot;,&quot;family&quot;:&quot;Wolfe&quot;,&quot;given&quot;:&quot;Frederick&quot;,&quot;non-dropping-particle&quot;:&quot;&quot;,&quot;parse-names&quot;:false,&quot;suffix&quot;:&quot;&quot;},{&quot;dropping-particle&quot;:&quot;&quot;,&quot;family&quot;:&quot;Woolf&quot;,&quot;given&quot;:&quot;Anthony D.&quot;,&quot;non-dropping-particle&quot;:&quot;&quot;,&quot;parse-names&quot;:false,&quot;suffix&quot;:&quot;&quot;},{&quot;dropping-particle&quot;:&quot;&quot;,&quot;family&quot;:&quot;Wulf&quot;,&quot;given&quot;:&quot;Sarah&quot;,&quot;non-dropping-particle&quot;:&quot;&quot;,&quot;parse-names&quot;:false,&quot;suffix&quot;:&quot;&quot;},{&quot;dropping-particle&quot;:&quot;&quot;,&quot;family&quot;:&quot;Yeh&quot;,&quot;given&quot;:&quot;Pon Hsiu&quot;,&quot;non-dropping-particle&quot;:&quot;&quot;,&quot;parse-names&quot;:false,&quot;suffix&quot;:&quot;&quot;},{&quot;dropping-particle&quot;:&quot;&quot;,&quot;family&quot;:&quot;Zaidi&quot;,&quot;given&quot;:&quot;Anita K.M.&quot;,&quot;non-dropping-particle&quot;:&quot;&quot;,&quot;parse-names&quot;:false,&quot;suffix&quot;:&quot;&quot;},{&quot;dropping-particle&quot;:&quot;&quot;,&quot;family&quot;:&quot;Zheng&quot;,&quot;given&quot;:&quot;Zhi Jie&quot;,&quot;non-dropping-particle&quot;:&quot;&quot;,&quot;parse-names&quot;:false,&quot;suffix&quot;:&quot;&quot;},{&quot;dropping-particle&quot;:&quot;&quot;,&quot;family&quot;:&quot;Zonies&quot;,&quot;given&quot;:&quot;David&quot;,&quot;non-dropping-particle&quot;:&quot;&quot;,&quot;parse-names&quot;:false,&quot;suffix&quot;:&quot;&quot;},{&quot;dropping-particle&quot;:&quot;&quot;,&quot;family&quot;:&quot;Lopez&quot;,&quot;given&quot;:&quot;Alan D.&quot;,&quot;non-dropping-particle&quot;:&quot;&quot;,&quot;parse-names&quot;:false,&quot;suffix&quot;:&quot;&quot;}],&quot;container-title&quot;:&quot;Lancet (London, England)&quot;,&quot;id&quot;:&quot;e26c1e9b-cc1a-375d-97a2-0aa9021ef4be&quot;,&quot;issue&quot;:&quot;9859&quot;,&quot;issued&quot;:{&quot;date-parts&quot;:[[&quot;2012&quot;,&quot;12&quot;,&quot;1&quot;]]},&quot;page&quot;:&quot;2197-2223&quot;,&quot;publisher&quot;:&quot;Lancet&quot;,&quot;title&quot;:&quot;Disability-adjusted life years (DALYs) for 291 diseases and injuries in 21 regions, 1990-2010: a systematic analysis for the Global Burden of Disease Study 2010&quot;,&quot;type&quot;:&quot;article-journal&quot;,&quot;volume&quot;:&quot;380&quot;,&quot;container-title-short&quot;:&quot;Lancet&quot;},&quot;uris&quot;:[&quot;http://www.mendeley.com/documents/?uuid=e26c1e9b-cc1a-375d-97a2-0aa9021ef4be&quot;],&quot;isTemporary&quot;:false,&quot;legacyDesktopId&quot;:&quot;e26c1e9b-cc1a-375d-97a2-0aa9021ef4be&quot;},{&quot;id&quot;:&quot;86ba4308-d7ff-3b22-9faf-0f7337ce01bd&quot;,&quot;itemData&quot;:{&quot;DOI&quot;:&quot;10.4236/OJPM.2013.37060&quot;,&quot;ISSN&quot;:&quot;2162-2477&quot;,&quot;abstract&quot;:&quot;Diarrhea remains a major cause of mortality in children under 5 years of age in Sub-Saharan countries in Africa. Risk factors for diarrhea vary by context and have important implications for developing appropriate strategies to reduce the burden of the disease. The objective of this study was to assess the prevalence of diarrhea and associated risk factors among children un-der 5 years of age in Kersa district, located in Eastern Ethiopia. A community-based cross-sectional study was conducted among 1456 randomly selected households with at least one child under 5 years of age. A questionnaire and an observational check list were used for col-lecting information on socio-economic charac-teristics, environmental hygiene and behavioral practices, and occurrence of diarrhea among children under 5 years of age. Logistic regres-sion was used to calculate the adjusted odds ratio of 95% confidence interval. The two-week prevalence of diarrhea among children under 5 years of age was 22.5% (95% CI: 20.3-24.6). Improper refuse disposal practices (OR = 2.22, 95% CI: 1.20-4.03), lack of hand washing facilities (OR = 1.92, 95%CI: 1.29-2.86), living in rural area (OR = 1.81, 95% CI: 1.12-3.31), the presence of two or more siblings in a household (OR = 1.74, 95% CI: 1.33-2.28), and age of the child (OR= 2.25, 95% CI; 1.5-3.36) were the major risk factors for diarrhea. This study demonstrated that diarrhea morbidity was relatively high among children under 5 years of age residing in Eastern Ethiopia. Efforts to reduce childhood diarrhea should focus on improving household sanitation, personal hygiene, and child birth spacing.&quot;,&quot;author&quot;:[{&quot;dropping-particle&quot;:&quot;&quot;,&quot;family&quot;:&quot;Mengistie&quot;,&quot;given&quot;:&quot;Bezatu&quot;,&quot;non-dropping-particle&quot;:&quot;&quot;,&quot;parse-names&quot;:false,&quot;suffix&quot;:&quot;&quot;},{&quot;dropping-particle&quot;:&quot;&quot;,&quot;family&quot;:&quot;Berhane&quot;,&quot;given&quot;:&quot;Yemane&quot;,&quot;non-dropping-particle&quot;:&quot;&quot;,&quot;parse-names&quot;:false,&quot;suffix&quot;:&quot;&quot;},{&quot;dropping-particle&quot;:&quot;&quot;,&quot;family&quot;:&quot;Worku&quot;,&quot;given&quot;:&quot;Alemayehu&quot;,&quot;non-dropping-particle&quot;:&quot;&quot;,&quot;parse-names&quot;:false,&quot;suffix&quot;:&quot;&quot;},{&quot;dropping-particle&quot;:&quot;&quot;,&quot;family&quot;:&quot;Mengistie&quot;,&quot;given&quot;:&quot;Bezatu&quot;,&quot;non-dropping-particle&quot;:&quot;&quot;,&quot;parse-names&quot;:false,&quot;suffix&quot;:&quot;&quot;},{&quot;dropping-particle&quot;:&quot;&quot;,&quot;family&quot;:&quot;Berhane&quot;,&quot;given&quot;:&quot;Yemane&quot;,&quot;non-dropping-particle&quot;:&quot;&quot;,&quot;parse-names&quot;:false,&quot;suffix&quot;:&quot;&quot;},{&quot;dropping-particle&quot;:&quot;&quot;,&quot;family&quot;:&quot;Worku&quot;,&quot;given&quot;:&quot;Alemayehu&quot;,&quot;non-dropping-particle&quot;:&quot;&quot;,&quot;parse-names&quot;:false,&quot;suffix&quot;:&quot;&quot;}],&quot;container-title&quot;:&quot;Open Journal of Preventive Medicine&quot;,&quot;id&quot;:&quot;86ba4308-d7ff-3b22-9faf-0f7337ce01bd&quot;,&quot;issue&quot;:&quot;7&quot;,&quot;issued&quot;:{&quot;date-parts&quot;:[[&quot;2013&quot;,&quot;10&quot;,&quot;18&quot;]]},&quot;page&quot;:&quot;446-453&quot;,&quot;publisher&quot;:&quot;Scientific Research Publishing&quot;,&quot;title&quot;:&quot;Prevalence of diarrhea and associated risk factors among children under-five years of age in Eastern Ethiopia: A cross-sectional study&quot;,&quot;type&quot;:&quot;article-journal&quot;,&quot;volume&quot;:&quot;3&quot;,&quot;container-title-short&quot;:&quot;Open J Prev Med&quot;},&quot;uris&quot;:[&quot;http://www.mendeley.com/documents/?uuid=86ba4308-d7ff-3b22-9faf-0f7337ce01bd&quot;],&quot;isTemporary&quot;:false,&quot;legacyDesktopId&quot;:&quot;86ba4308-d7ff-3b22-9faf-0f7337ce01bd&quot;}]},{&quot;citationID&quot;:&quot;MENDELEY_CITATION_b4db6674-0150-4cca-a0b5-57a936d22ae7&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YjRkYjY2NzQtMDE1MC00Y2NhLWEwYjUtNTdhOTM2ZDIyYWU3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b4542068-1c8a-4dc0-950a-8eb72d8e2a3f&quot;,&quot;properties&quot;:{&quot;noteIndex&quot;:0},&quot;isEdited&quot;:false,&quot;manualOverride&quot;:{&quot;citeprocText&quot;:&quot;&lt;sup&gt;38,39&lt;/sup&gt;&quot;,&quot;isManuallyOverridden&quot;:false,&quot;manualOverrideText&quot;:&quot;&quot;},&quot;citationTag&quot;:&quot;MENDELEY_CITATION_v3_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&quot;,&quot;citationItems&quot;:[{&quot;id&quot;:&quot;a3d69310-c594-36eb-861c-f26d2910718f&quot;,&quot;itemData&quot;:{&quot;DOI&quot;:&quot;10.1093/IJE/DYP159&quot;,&quot;ISSN&quot;:&quot;1464-3685&quot;,&quot;PMID&quot;:&quot;19279073&quot;,&quot;abstract&quot;:&quot;Background: Children in low-income settings suffering from frequent diarrhoea episodes are also at a high risk of acute lower respiratory infections (ALRI). We explored whether this is due to common risk factors for both conditions or whether diarrhoea can increase the risk of ALRI directly. Methods: We used a dynamic time-to-event analysis of data from two large child studies in low-income settings in Ghana and Brazil, with the cumulative diarrhoea prevalence over 2 weeks as the exposure and severe ALRI as outcome. The analysis was adjusted for baseline risk of ALRI and diarrhoea, seasonality and age. Results: The child population from Ghana had a much higher risk of diarrhoea, malnutrition and death than the children in Brazil. In the data from Ghana, every additional day of diarrhoea within 2 weeks increased the risk of ALRI by a factor of 1.08 (95% CI 1.00-1.15). In addition, we found a roughly linear relationship between the number of diarrhoea days over the last 28 days and the risk of ALRI. In the Ghana data, 26% of ALRI episodes may be due to recent exposure to diarrhoea. The Brazilian data gave no evidence for an association between diarrhoea and ALRI. Conclusion: Diarrhoea may contribute substantially to the burden of ALRI in malnourished child populations. Published by Oxford University Press on behalf of the International Epidemiological Association. © The Author 2009; all rights reserved.&quot;,&quot;author&quot;:[{&quot;dropping-particle&quot;:&quot;&quot;,&quot;family&quot;:&quot;Schmidt&quot;,&quot;given&quot;:&quot;Wolf Peter&quot;,&quot;non-dropping-particle&quot;:&quot;&quot;,&quot;parse-names&quot;:false,&quot;suffix&quot;:&quot;&quot;},{&quot;dropping-particle&quot;:&quot;&quot;,&quot;family&quot;:&quot;Cairncross&quot;,&quot;given&quot;:&quot;Sandy&quot;,&quot;non-dropping-particle&quot;:&quot;&quot;,&quot;parse-names&quot;:false,&quot;suffix&quot;:&quot;&quot;},{&quot;dropping-particle&quot;:&quot;&quot;,&quot;family&quot;:&quot;Barreto&quot;,&quot;given&quot;:&quot;Mauricio I.&quot;,&quot;non-dropping-particle&quot;:&quot;&quot;,&quot;parse-names&quot;:false,&quot;suffix&quot;:&quot;&quot;},{&quot;dropping-particle&quot;:&quot;&quot;,&quot;family&quot;:&quot;Clasen&quot;,&quot;given&quot;:&quot;Thomas&quot;,&quot;non-dropping-particle&quot;:&quot;&quot;,&quot;parse-names&quot;:false,&quot;suffix&quot;:&quot;&quot;},{&quot;dropping-particle&quot;:&quot;&quot;,&quot;family&quot;:&quot;Genser&quot;,&quot;given&quot;:&quot;Bernd&quot;,&quot;non-dropping-particle&quot;:&quot;&quot;,&quot;parse-names&quot;:false,&quot;suffix&quot;:&quot;&quot;}],&quot;container-title&quot;:&quot;International journal of epidemiology&quot;,&quot;id&quot;:&quot;a3d69310-c594-36eb-861c-f26d2910718f&quot;,&quot;issue&quot;:&quot;3&quot;,&quot;issued&quot;:{&quot;date-parts&quot;:[[&quot;2009&quot;]]},&quot;page&quot;:&quot;766-772&quot;,&quot;publisher&quot;:&quot;Int J Epidemiol&quot;,&quot;title&quot;:&quot;Recent diarrhoeal illness and risk of lower respiratory infections in children under the age of 5 years&quot;,&quot;type&quot;:&quot;article-journal&quot;,&quot;volume&quot;:&quot;38&quot;,&quot;container-title-short&quot;:&quot;Int J Epidemiol&quot;},&quot;uris&quot;:[&quot;http://www.mendeley.com/documents/?uuid=a3d69310-c594-36eb-861c-f26d2910718f&quot;],&quot;isTemporary&quot;:false,&quot;legacyDesktopId&quot;:&quot;a3d69310-c594-36eb-861c-f26d2910718f&quot;},{&quot;id&quot;:&quot;a2ca48d7-6aac-3d63-9765-e9f50dc69a48&quot;,&quot;itemData&quot;:{&quot;DOI&quot;:&quot;10.1186/S41110-019-0096-3&quot;,&quot;ISSN&quot;:&quot;23167874&quot;,&quot;abstract&quot;:&quot;Background: Safe food production is a vital part of providing nutrient-dense food to meet consumer demand. The production and distribution of food is a multistep system from farm to fork, with the potential for food contamination at many stages on-route. Chemical contamination from agriculture and aquaculture, food packaging and disinfection and biological contamination with pathogenic organisms represent a significant threat to public health safety. The aim of this comprehensive review was to outline such issues and the consequences of food contamination for consumer health. Main text: The extensive use of pesticides and agrochemicals in particular are an important part of agricultural systems and public health. Reports show that children are particularly at risk from foodborne pollution from chemicals such as pesticides. Even with the implementation of maximal residual levels and a ban on certain chemical pollutants, the risk of the disease still remains as such chemicals persist in the natural environment. Additionally, the presence of antimicrobial resistance amongst foodborne pathogens highlights the importance of preventing this route of disease transmission. Conclusion: Food pollution represents a serious issue globally, as the pressure on food production systems increases to match the increasing demand for food. As such, food poisoning resulting from the ingestion of contaminated food with either chemical or biological pollutants represents a significant challenge and public safety issue. The magnitude of this threat and its implications for human morbidity and mortality is not fully understood as new issues are constantly emerging.&quot;,&quot;author&quot;:[{&quot;dropping-particle&quot;:&quot;&quot;,&quot;family&quot;:&quot;Garvey&quot;,&quot;given&quot;:&quot;Mary&quot;,&quot;non-dropping-particle&quot;:&quot;&quot;,&quot;parse-names&quot;:false,&quot;suffix&quot;:&quot;&quot;}],&quot;container-title&quot;:&quot;Nutrire&quot;,&quot;id&quot;:&quot;a2ca48d7-6aac-3d63-9765-e9f50dc69a48&quot;,&quot;issue&quot;:&quot;1&quot;,&quot;issued&quot;:{&quot;date-parts&quot;:[[&quot;2019&quot;,&quot;7&quot;,&quot;1&quot;]]},&quot;publisher&quot;:&quot;Springer Nature&quot;,&quot;title&quot;:&quot;Food pollution: a comprehensive review of chemical and biological sources of food contamination and impact on human health&quot;,&quot;type&quot;:&quot;article-journal&quot;,&quot;volume&quot;:&quot;44&quot;,&quot;container-title-short&quot;:&quot;&quot;},&quot;uris&quot;:[&quot;http://www.mendeley.com/documents/?uuid=a2ca48d7-6aac-3d63-9765-e9f50dc69a48&quot;],&quot;isTemporary&quot;:false,&quot;legacyDesktopId&quot;:&quot;a2ca48d7-6aac-3d63-9765-e9f50dc69a48&quot;}]},{&quot;citationID&quot;:&quot;MENDELEY_CITATION_465cd099-6a29-4d2f-a951-7cfbffe1f6a9&quot;,&quot;properties&quot;:{&quot;noteIndex&quot;:0},&quot;isEdited&quot;:false,&quot;manualOverride&quot;:{&quot;citeprocText&quot;:&quot;&lt;sup&gt;40&lt;/sup&gt;&quot;,&quot;isManuallyOverridden&quot;:false,&quot;manualOverrideText&quot;:&quot;&quot;},&quot;citationTag&quot;:&quot;MENDELEY_CITATION_v3_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&quot;,&quot;citationItems&quot;:[{&quot;id&quot;:&quot;07b7f46b-9440-39d1-9f1e-185363b69a2d&quot;,&quot;itemData&quot;:{&quot;DOI&quot;:&quot;10.1186/S12879-019-4445-X/TABLES/4&quot;,&quot;ISSN&quot;:&quot;14712334&quot;,&quot;PMID&quot;:&quot;31519160&quot;,&quot;abstract&quot;:&quot;BACKGROUND: Globally, diarrhea is the leading cause of morbidity and mortality among less than 5 years old children and it contributes to the deaths of approximately one million children every year. In Ethiopia, diarrhea is the second cause of under-five mortality and morbidity. However, in the study area, studies were limited. Therefore, this study has assessed the prevalence of diarrhea and associated factors among &lt; 5 years of age in Jamma district, Northeast Ethiopia. METHODS: A community-based cross-sectional study was conducted from August 15 to September 15, 2017, in Jamma district, South Wello zone, northeast Ethiopia. A Systematic random sampling technique was used to select 614 households and a pretested structured questionnaire was used to collect the data. A multivariable logistic regression analysis was used to investigate factors associated with diarrheal disease. Adjusted Odds Ratio (AOR) with the corresponding 95% Confidence Interval (CI) for variables with P-value &lt; 0.05 was used to show statistically significant association. RESULTS: In this study, the prevalence of diarrhea among under-five children was 23.1% (95% CI: (19.4, 26.5). Child's age 6 to 23 months [AOR: 2.46, 95% CI: (1.49, 4.05)], Living in rural area [AOR: 2.75, 95% CI: (1.33,5.66)], absence of latrine [AOR: 4.80, 95% CI: (2.39,9.60)], absence of handwashing facility [AOR: 2.45, 95% CI: (1.53,3.93], unprotected drinking water source [AOR:2.68, 95% CI: (1.54,4.68)], and Improper waste disposal practices [AOR:3.86, 95% CI: (2.38,6.26)] were associated with diarrhea disease. CONCLUSION: There was a high prevalence of diarrheal disease among children in the study area. Child age, rural residence, availability of latrine and handwashing facility, source of drinking water, and improper waste disposal were notably associated with childhood diarrheal disease. Therefore, improving handwashing practices and pure water supply, proper waste disposal including the availability of latrines would minimize the burden of diarrheal disease.&quot;,&quot;author&quot;:[{&quot;dropping-particle&quot;:&quot;&quot;,&quot;family&quot;:&quot;Workie&quot;,&quot;given&quot;:&quot;Getachew Yismaw&quot;,&quot;non-dropping-particle&quot;:&quot;&quot;,&quot;parse-names&quot;:false,&quot;suffix&quot;:&quot;&quot;},{&quot;dropping-particle&quot;:&quot;&quot;,&quot;family&quot;:&quot;Akalu&quot;,&quot;given&quot;:&quot;Temesgen Yihunie&quot;,&quot;non-dropping-particle&quot;:&quot;&quot;,&quot;parse-names&quot;:false,&quot;suffix&quot;:&quot;&quot;},{&quot;dropping-particle&quot;:&quot;&quot;,&quot;family&quot;:&quot;Baraki&quot;,&quot;given&quot;:&quot;Adhanom Gebreegziabher&quot;,&quot;non-dropping-particle&quot;:&quot;&quot;,&quot;parse-names&quot;:false,&quot;suffix&quot;:&quot;&quot;}],&quot;container-title&quot;:&quot;BMC infectious diseases&quot;,&quot;id&quot;:&quot;07b7f46b-9440-39d1-9f1e-185363b69a2d&quot;,&quot;issue&quot;:&quot;1&quot;,&quot;issued&quot;:{&quot;date-parts&quot;:[[&quot;2019&quot;,&quot;9&quot;,&quot;13&quot;]]},&quot;page&quot;:&quot;804&quot;,&quot;publisher&quot;:&quot;NLM (Medline)&quot;,&quot;title&quot;:&quot;Environmental factors affecting childhood diarrheal disease among under-five children in Jamma district, South Wello zone, Northeast Ethiopia&quot;,&quot;type&quot;:&quot;article-journal&quot;,&quot;volume&quot;:&quot;19&quot;,&quot;container-title-short&quot;:&quot;BMC Infect Dis&quot;},&quot;uris&quot;:[&quot;http://www.mendeley.com/documents/?uuid=07b7f46b-9440-39d1-9f1e-185363b69a2d&quot;],&quot;isTemporary&quot;:false,&quot;legacyDesktopId&quot;:&quot;07b7f46b-9440-39d1-9f1e-185363b69a2d&quot;}]},{&quot;citationID&quot;:&quot;MENDELEY_CITATION_68d65740-ec83-467d-8e88-c7d6ed4227c3&quot;,&quot;properties&quot;:{&quot;noteIndex&quot;:0},&quot;isEdited&quot;:false,&quot;manualOverride&quot;:{&quot;citeprocText&quot;:&quot;&lt;sup&gt;41&lt;/sup&gt;&quot;,&quot;isManuallyOverridden&quot;:false,&quot;manualOverrideText&quot;:&quot;&quot;},&quot;citationTag&quot;:&quot;MENDELEY_CITATION_v3_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&quot;,&quot;citationItems&quot;:[{&quot;id&quot;:&quot;53ec796d-b26a-3a68-b553-9016de60c770&quot;,&quot;itemData&quot;:{&quot;ISBN&quot;:&quot;0963117211&quot;,&quot;PMID&quot;:&quot;21413261&quot;,&quot;abstract&quot;:&quot;Escherichia coli is a common member of the normal flora of the large intestine. As long as these bacteria do not acquire genetic elements encoding for virulence factors, they remain benign commensals. Strains that acquire bacteriophage or plasmid DNA encoding enterotoxins or invasion factors become virulent and can cause either a plain, watery diarrhea or an inflammatory dysentery. These diseases are most familiar to Westerners as traveler's diarrhea, but they are also major health problems in endemic countries, particularly among infants. Three groups of E coli are associated with diarrheal diseases. Escherichia coli strains that produce enterotoxins are called enterotoxigenic E coli (ETEC). There are numerous types of enterotoxin. Some of these toxins are cytotoxic, damaging the mucosal cells, whereas others are merely cytotonic, inducing only the secretion of water and electrolytes. A second group of E coli strains have invasion factors and cause tissue destruction and inflammation resembling the effects of Shigella(EIEC). A third group of serotypes, called enteropathogenic E coli (EPEC), are associated with outbreaks of diarrhea in newborn nurseries, but produce no recognizable toxins or invasion factors. Figure 25-1 presents a summary of the diseases caused by virulent E coli.&quot;,&quot;author&quot;:[{&quot;dropping-particle&quot;:&quot;&quot;,&quot;family&quot;:&quot;Doyle J. Evans&quot;,&quot;given&quot;:&quot;Jr.&quot;,&quot;non-dropping-particle&quot;:&quot;&quot;,&quot;parse-names&quot;:false,&quot;suffix&quot;:&quot;&quot;},{&quot;dropping-particle&quot;:&quot;&quot;,&quot;family&quot;:&quot;Evans&quot;,&quot;given&quot;:&quot;Dolores G.&quot;,&quot;non-dropping-particle&quot;:&quot;&quot;,&quot;parse-names&quot;:false,&quot;suffix&quot;:&quot;&quot;}],&quot;container-title&quot;:&quot;Medical Microbiology&quot;,&quot;id&quot;:&quot;53ec796d-b26a-3a68-b553-9016de60c770&quot;,&quot;issued&quot;:{&quot;date-parts&quot;:[[&quot;1996&quot;]]},&quot;publisher&quot;:&quot;University of Texas Medical Branch at Galveston&quot;,&quot;title&quot;:&quot;Escherichia Coli in Diarrheal Disease&quot;,&quot;type&quot;:&quot;article-journal&quot;,&quot;container-title-short&quot;:&quot;&quot;},&quot;uris&quot;:[&quot;http://www.mendeley.com/documents/?uuid=53ec796d-b26a-3a68-b553-9016de60c770&quot;],&quot;isTemporary&quot;:false,&quot;legacyDesktopId&quot;:&quot;53ec796d-b26a-3a68-b553-9016de60c770&quot;}]},{&quot;citationID&quot;:&quot;MENDELEY_CITATION_45c78156-a952-48a7-abee-3693ca6a8192&quot;,&quot;properties&quot;:{&quot;noteIndex&quot;:0},&quot;isEdited&quot;:false,&quot;manualOverride&quot;:{&quot;citeprocText&quot;:&quot;&lt;sup&gt;42&lt;/sup&gt;&quot;,&quot;isManuallyOverridden&quot;:false,&quot;manualOverrideText&quot;:&quot;&quot;},&quot;citationTag&quot;:&quot;MENDELEY_CITATION_v3_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&quot;,&quot;citationItems&quot;:[{&quot;id&quot;:&quot;aacc0a56-c328-3dd1-95a7-73ea191588b6&quot;,&quot;itemData&quot;:{&quot;URL&quot;:&quot;https://www.worldbank.org/en/news/press-release/2018/10/11/bangladesh-access-to-clean-water-will-reduce-poverty-faster&quot;,&quot;accessed&quot;:{&quot;date-parts&quot;:[[&quot;2022&quot;,&quot;6&quot;,&quot;28&quot;]]},&quot;author&quot;:[{&quot;dropping-particle&quot;:&quot;&quot;,&quot;family&quot;:&quot;The World Bank&quot;,&quot;given&quot;:&quot;&quot;,&quot;non-dropping-particle&quot;:&quot;&quot;,&quot;parse-names&quot;:false,&quot;suffix&quot;:&quot;&quot;}],&quot;id&quot;:&quot;aacc0a56-c328-3dd1-95a7-73ea191588b6&quot;,&quot;issued&quot;:{&quot;date-parts&quot;:[[&quot;2018&quot;]]},&quot;title&quot;:&quot;Bangladesh: Access to Clean Water Will Reduce Poverty Faster&quot;,&quot;type&quot;:&quot;webpage&quot;,&quot;container-title-short&quot;:&quot;&quot;},&quot;uris&quot;:[&quot;http://www.mendeley.com/documents/?uuid=aacc0a56-c328-3dd1-95a7-73ea191588b6&quot;],&quot;isTemporary&quot;:false,&quot;legacyDesktopId&quot;:&quot;aacc0a56-c328-3dd1-95a7-73ea191588b6&quot;}]},{&quot;citationID&quot;:&quot;MENDELEY_CITATION_41d2243b-4a2d-49d1-9859-26e40609216d&quot;,&quot;properties&quot;:{&quot;noteIndex&quot;:0},&quot;isEdited&quot;:false,&quot;manualOverride&quot;:{&quot;citeprocText&quot;:&quot;&lt;sup&gt;43&lt;/sup&gt;&quot;,&quot;isManuallyOverridden&quot;:false,&quot;manualOverrideText&quot;:&quot;&quot;},&quot;citationTag&quot;:&quot;MENDELEY_CITATION_v3_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&quot;,&quot;citationItems&quot;:[{&quot;id&quot;:&quot;bdab9e69-c7c6-3dc3-8710-48382ca396d4&quot;,&quot;itemData&quot;:{&quot;DOI&quot;:&quot;10.2471/BLT.11.093427&quot;,&quot;ISSN&quot;:&quot;1564-0604&quot;,&quot;PMID&quot;:&quot;22461716&quot;,&quot;abstract&quot;:&quot;Objective To estimate the global burden of cholera using population-based incidence data and reports. Methods Countries with a recent history of cholera were classifed as endemic or non-endemic, depending on whether they had reported cholera cases in at least three of the fve most recent years. The percentages of the population in each country that lacked access to improved sanitation were used to compute the populations at risk for cholera, and incidence rates from published studies were applied to groups of countries to estimate the annual number of cholera cases in endemic countries. The estimates of cholera cases in non-endemic countries were based on the average numbers of cases reported from 2000 to 2008. Literature-based estimates of cholera case-fatality rates (CFRs) were used to compute the variance-weighted average cholera CFRs for estimating the number of cholera deaths. Findings About 1.4 billion people are at risk for cholera in endemic countries. An estimated 2.8 million cholera cas s occur annually in such countries (uncertainty range: 1.4-4.3) and an estimated 87 000 cholera cases occur in non-endemic countries. The incidence is estimatedto be greatest in children less than 5 years of age. Every year about 91 000 people (uncertainty range: 28 000 to 142 000) die of cholera in endemic countries and 2500 people die of the disease in non-endemic countries. Conclusion The global burden of cholera, as determined through a systematic review with clearly stated assumptions, is high. The fndings of this study provide a contemporary basis for planning public health interventions to control cholera.&quot;,&quot;author&quot;:[{&quot;dropping-particle&quot;:&quot;&quot;,&quot;family&quot;:&quot;Ali&quot;,&quot;given&quot;:&quot;Mohammad&quot;,&quot;non-dropping-particle&quot;:&quot;&quot;,&quot;parse-names&quot;:false,&quot;suffix&quot;:&quot;&quot;},{&quot;dropping-particle&quot;:&quot;&quot;,&quot;family&quot;:&quot;Lopez&quot;,&quot;given&quot;:&quot;Anna Lena&quot;,&quot;non-dropping-particle&quot;:&quot;&quot;,&quot;parse-names&quot;:false,&quot;suffix&quot;:&quot;&quot;},{&quot;dropping-particle&quot;:&quot;&quot;,&quot;family&quot;:&quot;You&quot;,&quot;given&quot;:&quot;Young Ae&quot;,&quot;non-dropping-particle&quot;:&quot;&quot;,&quot;parse-names&quot;:false,&quot;suffix&quot;:&quot;&quot;},{&quot;dropping-particle&quot;:&quot;&quot;,&quot;family&quot;:&quot;Kim&quot;,&quot;given&quot;:&quot;Young Eun&quot;,&quot;non-dropping-particle&quot;:&quot;&quot;,&quot;parse-names&quot;:false,&quot;suffix&quot;:&quot;&quot;},{&quot;dropping-particle&quot;:&quot;&quot;,&quot;family&quot;:&quot;Sah&quot;,&quot;given&quot;:&quot;Binod&quot;,&quot;non-dropping-particle&quot;:&quot;&quot;,&quot;parse-names&quot;:false,&quot;suffix&quot;:&quot;&quot;},{&quot;dropping-particle&quot;:&quot;&quot;,&quot;family&quot;:&quot;Maskery&quot;,&quot;given&quot;:&quot;Brian&quot;,&quot;non-dropping-particle&quot;:&quot;&quot;,&quot;parse-names&quot;:false,&quot;suffix&quot;:&quot;&quot;},{&quot;dropping-particle&quot;:&quot;&quot;,&quot;family&quot;:&quot;Clemens&quot;,&quot;given&quot;:&quot;John&quot;,&quot;non-dropping-particle&quot;:&quot;&quot;,&quot;parse-names&quot;:false,&quot;suffix&quot;:&quot;&quot;}],&quot;container-title&quot;:&quot;Bulletin of the World Health Organization&quot;,&quot;id&quot;:&quot;bdab9e69-c7c6-3dc3-8710-48382ca396d4&quot;,&quot;issue&quot;:&quot;3&quot;,&quot;issued&quot;:{&quot;date-parts&quot;:[[&quot;2012&quot;,&quot;3&quot;]]},&quot;page&quot;:&quot;209-218&quot;,&quot;publisher&quot;:&quot;Bull World Health Organ&quot;,&quot;title&quot;:&quot;The global burden of cholera&quot;,&quot;type&quot;:&quot;article-journal&quot;,&quot;volume&quot;:&quot;90&quot;,&quot;container-title-short&quot;:&quot;Bull World Health Organ&quot;},&quot;uris&quot;:[&quot;http://www.mendeley.com/documents/?uuid=bdab9e69-c7c6-3dc3-8710-48382ca396d4&quot;],&quot;isTemporary&quot;:false,&quot;legacyDesktopId&quot;:&quot;bdab9e69-c7c6-3dc3-8710-48382ca396d4&quot;}]},{&quot;citationID&quot;:&quot;MENDELEY_CITATION_c8de58ac-6c76-4be7-8602-492c0a7d1a66&quot;,&quot;properties&quot;:{&quot;noteIndex&quot;:0},&quot;isEdited&quot;:false,&quot;manualOverride&quot;:{&quot;citeprocText&quot;:&quot;&lt;sup&gt;44&lt;/sup&gt;&quot;,&quot;isManuallyOverridden&quot;:false,&quot;manualOverrideText&quot;:&quot;&quot;},&quot;citationTag&quot;:&quot;MENDELEY_CITATION_v3_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&quot;,&quot;citationItems&quot;:[{&quot;id&quot;:&quot;7279a965-fe1b-3166-ba9e-d3f5f87c3fa4&quot;,&quot;itemData&quot;:{&quot;DOI&quot;:&quot;10.11648/J.SJPH.20130103.12&quot;,&quot;ISSN&quot;:&quot;2328-7950&quot;,&quot;abstract&quot;:&quot;Background: Diarrhea alone kills more children than AIDS, malaria, and measles combined. Knowing the determinants of a disease enables us to design an effective intervention. Objective: To identify the factors associated with acute diarrhea among Children less than five Years of Age in Derashe district, south Ethiopia. Methods: A community based unmatched case-control study was employed in rural kebeles of the district. The collected data were entered in Epi Info version3.5.3. Data analyses were done using SPSS for windows version 16.0.  Descriptive analysis was used to describe the data. Binary logistic regression analysis was used to measure the association between the dependent variable and independent variables calculating odds ratio and its 95% confidence interval (CI). Statistical significance was set at α. ≤ 0.05. Multivariable analyses were applied to identify the relative effect of explanatory variables on the dependent variable. Results: The study revealed that the occurrence of diarrhea was significantly associated with the lack of latrine ownership (AOR: 2.43, CI:1.19-4.87), lack of home based water treatment (AOR: 2.25, CI:1.43-3.56)  improper disposal of infant feces [AOR:3.35, 95% CI (1.45-4.13)]and lack of improved water sources (AOR: 1.98, CI:1.16- 2.23).Conclusions and recommendation: The determinants of acute diarrhea in this study were that of high preventive value; latrine ownership, availability of home based water treatment and source of water. The authors of the study recommend health education on different mechanisms in diarrheal disease causation and prevention methods.&quot;,&quot;author&quot;:[{&quot;dropping-particle&quot;:&quot;&quot;,&quot;family&quot;:&quot;Godana&quot;,&quot;given&quot;:&quot;Wanzahun&quot;,&quot;non-dropping-particle&quot;:&quot;&quot;,&quot;parse-names&quot;:false,&quot;suffix&quot;:&quot;&quot;},{&quot;dropping-particle&quot;:&quot;&quot;,&quot;family&quot;:&quot;Mengiste&quot;,&quot;given&quot;:&quot;Bezatu&quot;,&quot;non-dropping-particle&quot;:&quot;&quot;,&quot;parse-names&quot;:false,&quot;suffix&quot;:&quot;&quot;}],&quot;container-title&quot;:&quot;http://www.sciencepublishinggroup.com&quot;,&quot;id&quot;:&quot;7279a965-fe1b-3166-ba9e-d3f5f87c3fa4&quot;,&quot;issue&quot;:&quot;3&quot;,&quot;issued&quot;:{&quot;date-parts&quot;:[[&quot;2013&quot;]]},&quot;page&quot;:&quot;119&quot;,&quot;publisher&quot;:&quot;Science Publishing Group&quot;,&quot;title&quot;:&quot;Environmental Factors Associated with Acute Diarrhea among Children Under Five Years of Age in Derashe District, Southern Ethiopia&quot;,&quot;type&quot;:&quot;article-journal&quot;,&quot;volume&quot;:&quot;1&quot;,&quot;container-title-short&quot;:&quot;&quot;},&quot;uris&quot;:[&quot;http://www.mendeley.com/documents/?uuid=7279a965-fe1b-3166-ba9e-d3f5f87c3fa4&quot;],&quot;isTemporary&quot;:false,&quot;legacyDesktopId&quot;:&quot;7279a965-fe1b-3166-ba9e-d3f5f87c3fa4&quot;}]},{&quot;citationID&quot;:&quot;MENDELEY_CITATION_cde634ea-5186-4648-9b4e-84b3f626b79f&quot;,&quot;properties&quot;:{&quot;noteIndex&quot;:0},&quot;isEdited&quot;:false,&quot;manualOverride&quot;:{&quot;citeprocText&quot;:&quot;&lt;sup&gt;45&lt;/sup&gt;&quot;,&quot;isManuallyOverridden&quot;:false,&quot;manualOverrideText&quot;:&quot;&quot;},&quot;citationTag&quot;:&quot;MENDELEY_CITATION_v3_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&quot;,&quot;citationItems&quot;:[{&quot;id&quot;:&quot;ca9a9c59-566b-338b-8dd3-bfa41aff8ba9&quot;,&quot;itemData&quot;:{&quot;DOI&quot;:&quot;10.4314/ejhd.v24i3.68387&quot;,&quot;ISSN&quot;:&quot;1021-6790&quot;,&quot;abstract&quot;:&quot;Introduction: Giardia lamblia and Cryptosporidium parvum are implicated in many waterborne disease outbreaks in different parts of the world.Objective: This study was conducted to assess the prevalence of these two parasites among children below 14 years old that drink water from different sources.Methods: Single stool specimens were collected from a total of 384 children in Almu, K2V24, and K2V23/24 villages, Pawi Special District, northwestern Ethiopia, and microscopically examined for Giardia cyst/trophozoites and Cryptosporidium oocysts. For identification of Cryptosporidium parvum the modified Ziehl-Neelsen staining method was used. Giardia lamblia was detected using direct microscopy based on wet mount and formalin-ether concentration techniques.Results: Out of the 384 children examined, 102 (26.6%) and 31 (8.1%) were found positive for G. lamblia and C .parvum infection, respectively. Prevalence of giardiasis in female children was significantly higher than in the males. However, no significant association was observed for infection of cryptosporidiosis between the two sexes. G.lamblia and C. parvum infection prevalence was not significantly different among the different age groups. On the other hand, the prevalence of G. lamblia and C. parvum was associated with the source of drinking water with more cases ofgiardiasis detected in study participants using water from unprotected water sources than those using the “protected” water. Contrary to this, more cases of cryptosporidiosis were detected in those using “protected” water sources.Conclusion: From the findings of the study one can conclude that providing well protected and treated drinking water should be considered a priority for reducing the existing high prevalence of giardiasis and cryptosporidiosis in the study area.&quot;,&quot;author&quot;:[{&quot;dropping-particle&quot;:&quot;&quot;,&quot;family&quot;:&quot;Tigabu&quot;,&quot;given&quot;:&quot;Eyasu&quot;,&quot;non-dropping-particle&quot;:&quot;&quot;,&quot;parse-names&quot;:false,&quot;suffix&quot;:&quot;&quot;},{&quot;dropping-particle&quot;:&quot;&quot;,&quot;family&quot;:&quot;Petros&quot;,&quot;given&quot;:&quot;Beyene&quot;,&quot;non-dropping-particle&quot;:&quot;&quot;,&quot;parse-names&quot;:false,&quot;suffix&quot;:&quot;&quot;},{&quot;dropping-particle&quot;:&quot;&quot;,&quot;family&quot;:&quot;Endeshaw&quot;,&quot;given&quot;:&quot;Tekola&quot;,&quot;non-dropping-particle&quot;:&quot;&quot;,&quot;parse-names&quot;:false,&quot;suffix&quot;:&quot;&quot;}],&quot;container-title&quot;:&quot;Ethiopian Journal of Health Development&quot;,&quot;id&quot;:&quot;ca9a9c59-566b-338b-8dd3-bfa41aff8ba9&quot;,&quot;issue&quot;:&quot;3&quot;,&quot;issued&quot;:{&quot;date-parts&quot;:[[&quot;2011&quot;,&quot;7&quot;,&quot;27&quot;]]},&quot;page&quot;:&quot;205-213&quot;,&quot;title&quot;:&quot;Prevalence of Giardiasis and Cryptosporidiosis among children in relation to water sources in Selected Village of Pawi Special District in Benishangul-Gumuz Region, Northwestern Ethiopia&quot;,&quot;type&quot;:&quot;article-journal&quot;,&quot;volume&quot;:&quot;24&quot;,&quot;container-title-short&quot;:&quot;&quot;},&quot;uris&quot;:[&quot;http://www.mendeley.com/documents/?uuid=ca9a9c59-566b-338b-8dd3-bfa41aff8ba9&quot;],&quot;isTemporary&quot;:false,&quot;legacyDesktopId&quot;:&quot;ca9a9c59-566b-338b-8dd3-bfa41aff8ba9&quot;}]},{&quot;citationID&quot;:&quot;MENDELEY_CITATION_b5f711dd-02cb-4f55-a72a-c5c1de79f58a&quot;,&quot;properties&quot;:{&quot;noteIndex&quot;:0},&quot;isEdited&quot;:false,&quot;manualOverride&quot;:{&quot;citeprocText&quot;:&quot;&lt;sup&gt;46,47&lt;/sup&gt;&quot;,&quot;isManuallyOverridden&quot;:false,&quot;manualOverrideText&quot;:&quot;&quot;},&quot;citationTag&quot;:&quot;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&quot;,&quot;citationItems&quot;:[{&quot;id&quot;:&quot;18ca0d60-118a-390a-b44e-29deb73170e1&quot;,&quot;itemData&quot;:{&quot;DOI&quot;:&quot;10.1111/TMI.12229&quot;,&quot;ISSN&quot;:&quot;1365-3156&quot;,&quot;PMID&quot;:&quot;24252094&quot;,&quot;abstract&quot;:&quot;Objectives: The objective of this study was to investigate the quality of on-plot piped water and rainwater at the point of consumption in an area with rapidly expanding coverage of 'improved' water sources. Methods: Cross-sectional study of 914 peri-urban households in Kandal Province, Cambodia, between July-August 2011. We collected data from all households on water management, drinking water quality and factors potentially related to post-collection water contamination. Drinking water samples were taken directly from a subsample of household taps (n = 143), stored tap water (n = 124), other stored water (n = 92) and treated stored water (n = 79) for basic water quality analysis for Escherichia coli and other parameters. Results: Household drinking water management was complex, with different sources used at any given time and across seasons. Rainwater was the most commonly used drinking water source. Households mixed different water sources in storage containers, including 'improved' with 'unimproved' sources. Piped water from taps deteriorated during storage (P &lt; 0.0005), from 520 cfu/100 ml (coefficient of variation, CV: 5.7) E. coli to 1100 cfu/100 ml (CV: 3.4). Stored non-piped water (primarily rainwater) had a mean E. coli count of 1500 cfu/100 ml (CV: 4.1), not significantly different from stored piped water (P = 0.20). Microbial contamination of stored water was significantly associated with observed storage and handling practices, including dipping hands or receptacles in water (P &lt; 0.005), and having an uncovered storage container (P = 0.052). Conclusions: The microbial quality of 'improved' water sources in our study area was not maintained at the point of consumption, possibly due to a combination of mixing water sources at the household level, unsafe storage and handling practices, and inadequately treated piped-to-plot water. These results have implications for refining international targets for safe drinking water access as well as the assumptions underlying global burden of disease estimates, which posit that 'improved' sources pose minimal risks of diarrhoeal diseases. © 2013 John Wiley &amp; Sons Ltd.&quot;,&quot;author&quot;:[{&quot;dropping-particle&quot;:&quot;&quot;,&quot;family&quot;:&quot;Shaheed&quot;,&quot;given&quot;:&quot;A.&quot;,&quot;non-dropping-particle&quot;:&quot;&quot;,&quot;parse-names&quot;:false,&quot;suffix&quot;:&quot;&quot;},{&quot;dropping-particle&quot;:&quot;&quot;,&quot;family&quot;:&quot;Orgill&quot;,&quot;given&quot;:&quot;J.&quot;,&quot;non-dropping-particle&quot;:&quot;&quot;,&quot;parse-names&quot;:false,&quot;suffix&quot;:&quot;&quot;},{&quot;dropping-particle&quot;:&quot;&quot;,&quot;family&quot;:&quot;Ratana&quot;,&quot;given&quot;:&quot;C.&quot;,&quot;non-dropping-particle&quot;:&quot;&quot;,&quot;parse-names&quot;:false,&quot;suffix&quot;:&quot;&quot;},{&quot;dropping-particle&quot;:&quot;&quot;,&quot;family&quot;:&quot;Montgomery&quot;,&quot;given&quot;:&quot;M. A.&quot;,&quot;non-dropping-particle&quot;:&quot;&quot;,&quot;parse-names&quot;:false,&quot;suffix&quot;:&quot;&quot;},{&quot;dropping-particle&quot;:&quot;&quot;,&quot;family&quot;:&quot;Jeuland&quot;,&quot;given&quot;:&quot;M. A.&quot;,&quot;non-dropping-particle&quot;:&quot;&quot;,&quot;parse-names&quot;:false,&quot;suffix&quot;:&quot;&quot;},{&quot;dropping-particle&quot;:&quot;&quot;,&quot;family&quot;:&quot;Brown&quot;,&quot;given&quot;:&quot;J.&quot;,&quot;non-dropping-particle&quot;:&quot;&quot;,&quot;parse-names&quot;:false,&quot;suffix&quot;:&quot;&quot;}],&quot;container-title&quot;:&quot;Tropical medicine &amp; international health : TM &amp; IH&quot;,&quot;id&quot;:&quot;18ca0d60-118a-390a-b44e-29deb73170e1&quot;,&quot;issue&quot;:&quot;2&quot;,&quot;issued&quot;:{&quot;date-parts&quot;:[[&quot;2014&quot;,&quot;2&quot;]]},&quot;page&quot;:&quot;186-194&quot;,&quot;publisher&quot;:&quot;Trop Med Int Health&quot;,&quot;title&quot;:&quot;Water quality risks of 'improved' water sources: evidence from Cambodia&quot;,&quot;type&quot;:&quot;article-journal&quot;,&quot;volume&quot;:&quot;19&quot;,&quot;container-title-short&quot;:&quot;Trop Med Int Health&quot;},&quot;uris&quot;:[&quot;http://www.mendeley.com/documents/?uuid=18ca0d60-118a-390a-b44e-29deb73170e1&quot;],&quot;isTemporary&quot;:false,&quot;legacyDesktopId&quot;:&quot;18ca0d60-118a-390a-b44e-29deb73170e1&quot;},{&quot;id&quot;:&quot;aa3edcef-ae90-30fb-b773-3b5169bfa4f2&quot;,&quot;itemData&quot;:{&quot;DOI&quot;:&quot;10.2471/BLT.13.119594&quot;,&quot;ISSN&quot;:&quot;15640604&quot;,&quot;PMID&quot;:&quot;24700996&quot;,&quot;abstract&quot;:&quot;Existing and proposed metrics for household drinking-water services are intended to measure the availability, safety and accessibility of water sources. However, these attributes can be highly variable over time and space and this variation complicates the task of creating and implementing simple and scalable metrics. In this paper, we highlight those factors - especially those that relate to so-called improved water sources - that contribute to variability in water safety but may not be generally recognized as important by non-experts. Problems in the provision of water in adequate quantities and of adequate quality - interrelated problems that are often influenced by human behaviour - may contribute to an increased risk of poor health. Such risk may be masked by global water metrics that indicate that we are on the way to meeting the world's drinking-water needs. Given the complexity of the topic and current knowledge gaps, international metrics for access to drinking water should be interpreted with great caution. We need further targeted research on the health impacts associated with improvements in drinking-water supplies.&quot;,&quot;author&quot;:[{&quot;dropping-particle&quot;:&quot;&quot;,&quot;family&quot;:&quot;Shaheed&quot;,&quot;given&quot;:&quot;Ameer&quot;,&quot;non-dropping-particle&quot;:&quot;&quot;,&quot;parse-names&quot;:false,&quot;suffix&quot;:&quot;&quot;},{&quot;dropping-particle&quot;:&quot;&quot;,&quot;family&quot;:&quot;Orgill&quot;,&quot;given&quot;:&quot;Jennifer&quot;,&quot;non-dropping-particle&quot;:&quot;&quot;,&quot;parse-names&quot;:false,&quot;suffix&quot;:&quot;&quot;},{&quot;dropping-particle&quot;:&quot;&quot;,&quot;family&quot;:&quot;Montgomery&quot;,&quot;given&quot;:&quot;Maggie A.&quot;,&quot;non-dropping-particle&quot;:&quot;&quot;,&quot;parse-names&quot;:false,&quot;suffix&quot;:&quot;&quot;},{&quot;dropping-particle&quot;:&quot;&quot;,&quot;family&quot;:&quot;Jeuland&quot;,&quot;given&quot;:&quot;Marc A.&quot;,&quot;non-dropping-particle&quot;:&quot;&quot;,&quot;parse-names&quot;:false,&quot;suffix&quot;:&quot;&quot;},{&quot;dropping-particle&quot;:&quot;&quot;,&quot;family&quot;:&quot;Brown&quot;,&quot;given&quot;:&quot;Joe&quot;,&quot;non-dropping-particle&quot;:&quot;&quot;,&quot;parse-names&quot;:false,&quot;suffix&quot;:&quot;&quot;}],&quot;container-title&quot;:&quot;Bulletin of the World Health Organization&quot;,&quot;id&quot;:&quot;aa3edcef-ae90-30fb-b773-3b5169bfa4f2&quot;,&quot;issue&quot;:&quot;4&quot;,&quot;issued&quot;:{&quot;date-parts&quot;:[[&quot;2014&quot;,&quot;4&quot;,&quot;4&quot;]]},&quot;page&quot;:&quot;283&quot;,&quot;publisher&quot;:&quot;World Health Organization&quot;,&quot;title&quot;:&quot;Why “improved” water sources are not always safe&quot;,&quot;type&quot;:&quot;article-journal&quot;,&quot;volume&quot;:&quot;92&quot;,&quot;container-title-short&quot;:&quot;Bull World Health Organ&quot;},&quot;uris&quot;:[&quot;http://www.mendeley.com/documents/?uuid=aa3edcef-ae90-30fb-b773-3b5169bfa4f2&quot;],&quot;isTemporary&quot;:false,&quot;legacyDesktopId&quot;:&quot;aa3edcef-ae90-30fb-b773-3b5169bfa4f2&quot;}]},{&quot;citationID&quot;:&quot;MENDELEY_CITATION_0f3d8159-d1e7-4974-8244-84aa5bcd186b&quot;,&quot;properties&quot;:{&quot;noteIndex&quot;:0},&quot;isEdited&quot;:false,&quot;manualOverride&quot;:{&quot;citeprocText&quot;:&quot;&lt;sup&gt;17&lt;/sup&gt;&quot;,&quot;isManuallyOverridden&quot;:false,&quot;manualOverrideText&quot;:&quot;&quot;},&quot;citationTag&quot;:&quot;MENDELEY_CITATION_v3_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&quot;,&quot;citationItems&quot;:[{&quot;id&quot;:&quot;352d5c4f-b61a-3434-a8f9-78b4152460a1&quot;,&quot;itemData&quot;:{&quot;ISBN&quot;:&quot;9789848969342&quot;,&quot;author&quot;:[{&quot;dropping-particle&quot;:&quot;&quot;,&quot;family&quot;:&quot;MICS&quot;,&quot;given&quot;:&quot;&quot;,&quot;non-dropping-particle&quot;:&quot;&quot;,&quot;parse-names&quot;:false,&quot;suffix&quot;:&quot;&quot;}],&quot;id&quot;:&quot;352d5c4f-b61a-3434-a8f9-78b4152460a1&quot;,&quot;issue&quot;:&quot;1&quot;,&quot;issued&quot;:{&quot;date-parts&quot;:[[&quot;2019&quot;]]},&quot;title&quot;:&quot;Bangladesh 2019 MICS Report&quot;,&quot;type&quot;:&quot;book&quot;,&quot;container-title-short&quot;:&quot;&quot;},&quot;uris&quot;:[&quot;http://www.mendeley.com/documents/?uuid=352d5c4f-b61a-3434-a8f9-78b4152460a1&quot;],&quot;isTemporary&quot;:false,&quot;legacyDesktopId&quot;:&quot;352d5c4f-b61a-3434-a8f9-78b4152460a1&quot;}]},{&quot;citationID&quot;:&quot;MENDELEY_CITATION_416f1ae6-5a3e-4c2e-a1f7-2ed25c39f049&quot;,&quot;properties&quot;:{&quot;noteIndex&quot;:0},&quot;isEdited&quot;:false,&quot;manualOverride&quot;:{&quot;citeprocText&quot;:&quot;&lt;sup&gt;48&lt;/sup&gt;&quot;,&quot;isManuallyOverridden&quot;:false,&quot;manualOverrideText&quot;:&quot;&quot;},&quot;citationTag&quot;:&quot;MENDELEY_CITATION_v3_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&quot;,&quot;citationItems&quot;:[{&quot;id&quot;:&quot;90b2de1b-d381-3557-acc2-b4ddcc2d9400&quot;,&quot;itemData&quot;:{&quot;DOI&quot;:&quot;10.1289/EHP.110-1240845&quot;,&quot;ISSN&quot;:&quot;0091-6765&quot;,&quot;PMID&quot;:&quot;12003760&quot;,&quot;abstract&quot;:&quot;We estimated the disease burden from water, sanitation, and hygiene at the global level taking into account various disease outcomes, principally diarrheal diseases. The disability-adjusted life year (DALY) combines the burden from death and disability in a single index and permits the comparison of the burden from water, sanitation, and hygiene with the burden from other risk factors or diseases. We divided the world's population into typical exposure scenarios for 14 geographical regions. We then matched these scenarios with relative risk information obtained mainly from intervention studies. We estimated the disease burden from water, sanitation, and hygiene to be 4.0% of all deaths and 5.7% of the total disease burden (in DALYs) occurring worldwide, taking into account diarrheal diseases, schistosomiasis, trachoma, ascariasis, trichuriasis, and hookworm disease. Because we based these estimates mainly on intervention studies, this burden is largely preventable. Other water- and sanitation-related diseases remain to be evaluated. This preliminary estimation of the global disease burden caused by water, sanitation, and hygiene provides a basic model that could be further refined for national or regional assessments. This significant and avoidable burden suggests that it should be a priority for public health policy.&quot;,&quot;author&quot;:[{&quot;dropping-particle&quot;:&quot;&quot;,&quot;family&quot;:&quot;Prüss&quot;,&quot;given&quot;:&quot;Annette&quot;,&quot;non-dropping-particle&quot;:&quot;&quot;,&quot;parse-names&quot;:false,&quot;suffix&quot;:&quot;&quot;},{&quot;dropping-particle&quot;:&quot;&quot;,&quot;family&quot;:&quot;Kay&quot;,&quot;given&quot;:&quot;David&quot;,&quot;non-dropping-particle&quot;:&quot;&quot;,&quot;parse-names&quot;:false,&quot;suffix&quot;:&quot;&quot;},{&quot;dropping-particle&quot;:&quot;&quot;,&quot;family&quot;:&quot;Fewtrell&quot;,&quot;given&quot;:&quot;Lorna&quot;,&quot;non-dropping-particle&quot;:&quot;&quot;,&quot;parse-names&quot;:false,&quot;suffix&quot;:&quot;&quot;},{&quot;dropping-particle&quot;:&quot;&quot;,&quot;family&quot;:&quot;Bartram&quot;,&quot;given&quot;:&quot;Jamie&quot;,&quot;non-dropping-particle&quot;:&quot;&quot;,&quot;parse-names&quot;:false,&quot;suffix&quot;:&quot;&quot;}],&quot;container-title&quot;:&quot;Environmental health perspectives&quot;,&quot;id&quot;:&quot;90b2de1b-d381-3557-acc2-b4ddcc2d9400&quot;,&quot;issue&quot;:&quot;5&quot;,&quot;issued&quot;:{&quot;date-parts&quot;:[[&quot;2002&quot;,&quot;5&quot;]]},&quot;page&quot;:&quot;537-542&quot;,&quot;publisher&quot;:&quot;Environ Health Perspect&quot;,&quot;title&quot;:&quot;Estimating the burden of disease from water, sanitation, and hygiene at a global level&quot;,&quot;type&quot;:&quot;article-journal&quot;,&quot;volume&quot;:&quot;110&quot;,&quot;container-title-short&quot;:&quot;Environ Health Perspect&quot;},&quot;uris&quot;:[&quot;http://www.mendeley.com/documents/?uuid=90b2de1b-d381-3557-acc2-b4ddcc2d9400&quot;],&quot;isTemporary&quot;:false,&quot;legacyDesktopId&quot;:&quot;90b2de1b-d381-3557-acc2-b4ddcc2d9400&quot;}]},{&quot;citationID&quot;:&quot;MENDELEY_CITATION_9617cf27-c0ef-43f8-a52e-990e6093aea6&quot;,&quot;properties&quot;:{&quot;noteIndex&quot;:0},&quot;isEdited&quot;:false,&quot;manualOverride&quot;:{&quot;citeprocText&quot;:&quot;&lt;sup&gt;49&lt;/sup&gt;&quot;,&quot;isManuallyOverridden&quot;:false,&quot;manualOverrideText&quot;:&quot;&quot;},&quot;citationTag&quot;:&quot;MENDELEY_CITATION_v3_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&quot;,&quot;citationItems&quot;:[{&quot;id&quot;:&quot;f1906e92-c5b0-3fd2-9df5-1bb38a0a1873&quot;,&quot;itemData&quot;:{&quot;DOI&quot;:&quot;10.1371/JOURNAL.PONE.0267386&quot;,&quot;ISBN&quot;:&quot;1111111111&quot;,&quot;ISSN&quot;:&quot;1932-6203&quot;,&quot;PMID&quot;:&quot;35544525&quot;,&quot;abstract&quot;:&quot;This study aimed to quantify the inequalities and identify the associated factors of the UN sustainable development goal (SDG) targets in relation to safe drinking water. The concentration of the gut bacterium Escherichia coli in drinking water at the point of use (POU) and other information were extracted from the latest wave of the nationally representative Bangladesh Multiple Indicator Cluster Survey (MICS 2019). Bivariate and multivariable multinomial logistic regression models were used to identify potential predictors of contamination, whereas, classification trees were used to determine specific combinations of background characteristics with significantly higher rates of contamination. A higher risk of contamination from drinking water was observed for households categorized as middle or low wealth who collected water from sources with higher concentrations of E. coli. Treatment of drinking water significantly reduced the risk of higher levels of contamination, whereas owning a pet was significantly associated with recontamination. Regional differences in the concentrations of E. coli present in drinking water were also observed. Interventions in relation to water sources should emphasize reducing the level of E. coli contamination. Our results may help in developing effective policies for reducing diarrheal diseases by reducing water contamination risks.&quot;,&quot;author&quot;:[{&quot;dropping-particle&quot;:&quot;&quot;,&quot;family&quot;:&quot;Hasan&quot;,&quot;given&quot;:&quot;Md Masud&quot;,&quot;non-dropping-particle&quot;:&quot;&quot;,&quot;parse-names&quot;:false,&quot;suffix&quot;:&quot;&quot;},{&quot;dropping-particle&quot;:&quot;&quot;,&quot;family&quot;:&quot;Hoque&quot;,&quot;given&quot;:&quot;Zahirul&quot;,&quot;non-dropping-particle&quot;:&quot;&quot;,&quot;parse-names&quot;:false,&quot;suffix&quot;:&quot;&quot;},{&quot;dropping-particle&quot;:&quot;&quot;,&quot;family&quot;:&quot;Kabir&quot;,&quot;given&quot;:&quot;Enamul&quot;,&quot;non-dropping-particle&quot;:&quot;&quot;,&quot;parse-names&quot;:false,&quot;suffix&quot;:&quot;&quot;},{&quot;dropping-particle&quot;:&quot;&quot;,&quot;family&quot;:&quot;Hossain&quot;,&quot;given&quot;:&quot;Shahadut&quot;,&quot;non-dropping-particle&quot;:&quot;&quot;,&quot;parse-names&quot;:false,&quot;suffix&quot;:&quot;&quot;}],&quot;container-title&quot;:&quot;PLOS ONE&quot;,&quot;id&quot;:&quot;f1906e92-c5b0-3fd2-9df5-1bb38a0a1873&quot;,&quot;issue&quot;:&quot;5&quot;,&quot;issued&quot;:{&quot;date-parts&quot;:[[&quot;2022&quot;,&quot;5&quot;,&quot;1&quot;]]},&quot;page&quot;:&quot;e0267386&quot;,&quot;publisher&quot;:&quot;Public Library of Science&quot;,&quot;title&quot;:&quot;Differences in levels of E. coli contamination of point of use drinking water in Bangladesh&quot;,&quot;type&quot;:&quot;article-journal&quot;,&quot;volume&quot;:&quot;17&quot;,&quot;container-title-short&quot;:&quot;PLoS One&quot;},&quot;uris&quot;:[&quot;http://www.mendeley.com/documents/?uuid=f1906e92-c5b0-3fd2-9df5-1bb38a0a1873&quot;],&quot;isTemporary&quot;:false,&quot;legacyDesktopId&quot;:&quot;f1906e92-c5b0-3fd2-9df5-1bb38a0a1873&quot;}]},{&quot;citationID&quot;:&quot;MENDELEY_CITATION_fcb7d005-05ea-4a13-9dad-ce7d248ec302&quot;,&quot;properties&quot;:{&quot;noteIndex&quot;:0},&quot;isEdited&quot;:false,&quot;manualOverride&quot;:{&quot;citeprocText&quot;:&quot;&lt;sup&gt;50&lt;/sup&gt;&quot;,&quot;isManuallyOverridden&quot;:false,&quot;manualOverrideText&quot;:&quot;&quot;},&quot;citationTag&quot;:&quot;MENDELEY_CITATION_v3_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&quot;,&quot;citationItems&quot;:[{&quot;id&quot;:&quot;646db609-7141-3105-8976-2e6de5ccbb29&quot;,&quot;itemData&quot;:{&quot;DOI&quot;:&quot;10.1136/BMJOPEN-2014-007538&quot;,&quot;ISSN&quot;:&quot;2044-6055&quot;,&quot;PMID&quot;:&quot;26510724&quot;,&quot;abstract&quot;:&quot;Objectives The present study aims to estimate the incidence of preventable infectious diseases or associated symptoms among young children in Bangladesh and also determine the factors affecting these conditions. The study hypothesised that various background characteristics of children as well as their parents influence the incidence of morbidity of children aged below 5 years.\n\nSetting The study used data from the most recent nationally representative cross-sectional Bangladesh Demographic and Health Survey (BDHS) conducted in 2011.\n\nParticipants A total of 7550 children aged below 5 years during the survey from mothers aged between 12 and 49 years are the participants of the study.\n\nResults In general, younger children were more likely to suffer from multiple health conditions than their older counterparts. Children belonging to households classified as poor (OR=1.425, 95% CI (1.130 to 1.796)) or middle (OR=1.349, 95% CI (1.113 to 1.636)) faced greater risk of illness than those from well-off households. A combination of source and treatment practices of drinking water showed a significant impact on incidence of childhood morbidity. Children from households using untreated non-piped water were 85.8% (OR=1.860, 95% CI (1.269 to 2.728)) more likely to suffer from comorbidity than those who treat their piped drinking water. However, we observed that water treatment alone has no impact unless the water itself was sourced from a pipe.\n\nConclusions Accelerated programmes promoting access to safe drinking water along with water treatment practices, and better household environment may prove effective in reducing the incidence of childhood morbidity in Bangladesh.&quot;,&quot;author&quot;:[{&quot;dropping-particle&quot;:&quot;&quot;,&quot;family&quot;:&quot;Kamal&quot;,&quot;given&quot;:&quot;Md Moustafa&quot;,&quot;non-dropping-particle&quot;:&quot;&quot;,&quot;parse-names&quot;:false,&quot;suffix&quot;:&quot;&quot;},{&quot;dropping-particle&quot;:&quot;&quot;,&quot;family&quot;:&quot;Hasan&quot;,&quot;given&quot;:&quot;Md Masud&quot;,&quot;non-dropping-particle&quot;:&quot;&quot;,&quot;parse-names&quot;:false,&quot;suffix&quot;:&quot;&quot;},{&quot;dropping-particle&quot;:&quot;&quot;,&quot;family&quot;:&quot;Davey&quot;,&quot;given&quot;:&quot;Rachel&quot;,&quot;non-dropping-particle&quot;:&quot;&quot;,&quot;parse-names&quot;:false,&quot;suffix&quot;:&quot;&quot;}],&quot;container-title&quot;:&quot;BMJ Open&quot;,&quot;id&quot;:&quot;646db609-7141-3105-8976-2e6de5ccbb29&quot;,&quot;issue&quot;:&quot;10&quot;,&quot;issued&quot;:{&quot;date-parts&quot;:[[&quot;2015&quot;,&quot;10&quot;,&quot;1&quot;]]},&quot;page&quot;:&quot;e007538&quot;,&quot;publisher&quot;:&quot;British Medical Journal Publishing Group&quot;,&quot;title&quot;:&quot;Determinants of childhood morbidity in Bangladesh: evidence from the Demographic and Health Survey 2011&quot;,&quot;type&quot;:&quot;article-journal&quot;,&quot;volume&quot;:&quot;5&quot;,&quot;container-title-short&quot;:&quot;BMJ Open&quot;},&quot;uris&quot;:[&quot;http://www.mendeley.com/documents/?uuid=646db609-7141-3105-8976-2e6de5ccbb29&quot;],&quot;isTemporary&quot;:false,&quot;legacyDesktopId&quot;:&quot;646db609-7141-3105-8976-2e6de5ccbb29&quot;}]},{&quot;citationID&quot;:&quot;MENDELEY_CITATION_227ba6f5-4d37-475d-ac1d-a870261d6c43&quot;,&quot;properties&quot;:{&quot;noteIndex&quot;:0},&quot;isEdited&quot;:false,&quot;manualOverride&quot;:{&quot;citeprocText&quot;:&quot;&lt;sup&gt;51&lt;/sup&gt;&quot;,&quot;isManuallyOverridden&quot;:false,&quot;manualOverrideText&quot;:&quot;&quot;},&quot;citationTag&quot;:&quot;MENDELEY_CITATION_v3_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&quot;,&quot;citationItems&quot;:[{&quot;id&quot;:&quot;b23f31f1-8d9b-3a24-adc7-b8233480fe5a&quot;,&quot;itemData&quot;:{&quot;DOI&quot;:&quot;10.1016/J.HELIYON.2019.E02145&quot;,&quot;ISSN&quot;:&quot;24058440&quot;,&quot;PMID&quot;:&quot;31406938&quot;,&quot;abstract&quot;:&quot;Bangladesh - one of the most densely populated countries of the world- has plentiful water sources, but these sources are being polluted continuously. Both surface water and groundwater sources are contaminated with different contaminants like toxic trace metals, coliforms as well as other organic and inorganic pollutants. As most of the population uses these water sources, especially groundwater sources which contain an elevated amount of arsenic throughout the country; health risk regarding consuming water is very high. Death due to water-borne diseases is widespread in Bangladesh, particularly among children. Anthropogenic sources such as untreated industrial effluents, improper disposal of domestic waste, agricultural runoffs are the main contributors regarding water pollution. A total water pollution status of this country, as well as the sources of this severe condition, is crucial to evaluate public health risk. For this purpose, we reviewed hundreds of well recognized international and national journals, conference proceedings and other related documents to draw a complete picture of recent water pollution status and its impact on public health; also the sources of water pollution are identified.&quot;,&quot;author&quot;:[{&quot;dropping-particle&quot;:&quot;&quot;,&quot;family&quot;:&quot;Hasan&quot;,&quot;given&quot;:&quot;Md. Khalid&quot;,&quot;non-dropping-particle&quot;:&quot;&quot;,&quot;parse-names&quot;:false,&quot;suffix&quot;:&quot;&quot;},{&quot;dropping-particle&quot;:&quot;&quot;,&quot;family&quot;:&quot;Shahriar&quot;,&quot;given&quot;:&quot;Abrar&quot;,&quot;non-dropping-particle&quot;:&quot;&quot;,&quot;parse-names&quot;:false,&quot;suffix&quot;:&quot;&quot;},{&quot;dropping-particle&quot;:&quot;&quot;,&quot;family&quot;:&quot;Jim&quot;,&quot;given&quot;:&quot;Kudrat Ullah&quot;,&quot;non-dropping-particle&quot;:&quot;&quot;,&quot;parse-names&quot;:false,&quot;suffix&quot;:&quot;&quot;}],&quot;container-title&quot;:&quot;Heliyon&quot;,&quot;id&quot;:&quot;b23f31f1-8d9b-3a24-adc7-b8233480fe5a&quot;,&quot;issue&quot;:&quot;8&quot;,&quot;issued&quot;:{&quot;date-parts&quot;:[[&quot;2019&quot;,&quot;8&quot;]]},&quot;page&quot;:&quot;e02145&quot;,&quot;publisher&quot;:&quot;Elsevier&quot;,&quot;title&quot;:&quot;Water pollution in Bangladesh and its impact on public health&quot;,&quot;type&quot;:&quot;article-journal&quot;,&quot;volume&quot;:&quot;5&quot;,&quot;container-title-short&quot;:&quot;Heliyon&quot;},&quot;uris&quot;:[&quot;http://www.mendeley.com/documents/?uuid=b23f31f1-8d9b-3a24-adc7-b8233480fe5a&quot;],&quot;isTemporary&quot;:false,&quot;legacyDesktopId&quot;:&quot;b23f31f1-8d9b-3a24-adc7-b8233480fe5a&quot;}]},{&quot;citationID&quot;:&quot;MENDELEY_CITATION_99906fd0-28c8-4ac2-8127-534841a4c217&quot;,&quot;properties&quot;:{&quot;noteIndex&quot;:0},&quot;isEdited&quot;:false,&quot;manualOverride&quot;:{&quot;citeprocText&quot;:&quot;&lt;sup&gt;52&lt;/sup&gt;&quot;,&quot;isManuallyOverridden&quot;:false,&quot;manualOverrideText&quot;:&quot;&quot;},&quot;citationTag&quot;:&quot;MENDELEY_CITATION_v3_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&quot;,&quot;citationItems&quot;:[{&quot;id&quot;:&quot;243f404a-cbb6-37a4-9b28-da9da20f747f&quot;,&quot;itemData&quot;:{&quot;DOI&quot;:&quot;10.3390/IJERPH7103657&quot;,&quot;ISSN&quot;:&quot;16604601&quot;,&quot;PMID&quot;:&quot;21139855&quot;,&quot;abstract&quot;:&quot;Water is essential to life, but many people do not have access to clean and safe drinking water and many die of waterborne bacterial infections. In this review a general characterization of the most important bacterial diseases transmitted through water- cholera, typhoid fever and bacillary dysentery-is presented, focusing on the biology and ecology of the causal agents and on the diseases' characteristics and their life cycles in the environment. The importance of pathogenic Escherichia coli strains and emerging pathogens in drinking water-transmitted diseases is also briefly discussed. Microbiological water analysis is mainly based on the concept of fecal indicator bacteria. The main bacteria present in human and animal feces (focusing on their behavior in their hosts and in the environment) and the most important fecal indicator bacteria are presented and discussed (focusing on the advantages and limitations of their use as markers). Important sources of bacterial fecal pollution of environmental waters are also briefly indicated. In the last topic it is discussed which indicators of fecal pollution should be used in current drinking water microbiological analysis. It was concluded that safe drinking water for all is one of the major challenges of the 21st century and that microbiological control of drinking water should be the norm everywhere. Routine basic microbiological analysis of drinking water should be carried out by assaying the presence of Escherichia coli by culture methods. Whenever financial resources are available, fecal coliform determinations should be complemented with the quantification of enterococci. More studies are needed in order to check if ammonia is reliable for a preliminary screening for emergency fecal pollution outbreaks. Financial resources should be devoted to a better understanding of the ecology and behavior of human and animal fecal bacteria in environmental waters. © 2010 by the authors.&quot;,&quot;author&quot;:[{&quot;dropping-particle&quot;:&quot;&quot;,&quot;family&quot;:&quot;Cabral&quot;,&quot;given&quot;:&quot;João P.S.&quot;,&quot;non-dropping-particle&quot;:&quot;&quot;,&quot;parse-names&quot;:false,&quot;suffix&quot;:&quot;&quot;}],&quot;container-title&quot;:&quot;International Journal of Environmental Research and Public Health&quot;,&quot;id&quot;:&quot;243f404a-cbb6-37a4-9b28-da9da20f747f&quot;,&quot;issue&quot;:&quot;10&quot;,&quot;issued&quot;:{&quot;date-parts&quot;:[[&quot;2010&quot;]]},&quot;page&quot;:&quot;3657&quot;,&quot;publisher&quot;:&quot;Multidisciplinary Digital Publishing Institute  (MDPI)&quot;,&quot;title&quot;:&quot;Water Microbiology. Bacterial Pathogens and Water&quot;,&quot;type&quot;:&quot;article-journal&quot;,&quot;volume&quot;:&quot;7&quot;,&quot;container-title-short&quot;:&quot;Int J Environ Res Public Health&quot;},&quot;uris&quot;:[&quot;http://www.mendeley.com/documents/?uuid=243f404a-cbb6-37a4-9b28-da9da20f747f&quot;],&quot;isTemporary&quot;:false,&quot;legacyDesktopId&quot;:&quot;243f404a-cbb6-37a4-9b28-da9da20f747f&quot;}]},{&quot;citationID&quot;:&quot;MENDELEY_CITATION_2c52be7e-f6cb-4079-b804-ec15b181de8e&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MmM1MmJlN2UtZjZjYi00MDc5LWI4MDQtZWMxNWIxODFkZThl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6cf359c0-05be-4893-ab28-3557b330cacb&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NmNmMzU5YzAtMDViZS00ODkzLWFiMjgtMzU1N2IzMzBjYWNi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8a3afe8f-7a2f-47d3-bf11-f3f5766f6708&quot;,&quot;properties&quot;:{&quot;noteIndex&quot;:0},&quot;isEdited&quot;:false,&quot;manualOverride&quot;:{&quot;citeprocText&quot;:&quot;&lt;sup&gt;37&lt;/sup&gt;&quot;,&quot;isManuallyOverridden&quot;:false,&quot;manualOverrideText&quot;:&quot;&quot;},&quot;citationTag&quot;:&quot;MENDELEY_CITATION_v3_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&quot;,&quot;citationItems&quot;:[{&quot;id&quot;:&quot;76701674-9fba-3e7f-afff-518796e06701&quot;,&quot;itemData&quot;:{&quot;DOI&quot;:&quot;10.1177/2333794X16680901&quot;,&quot;ISSN&quot;:&quot;2333-794X&quot;,&quot;PMID&quot;:&quot;28229092&quot;,&quot;abstract&quot;:&quot;In Bangladesh, the burden of diarrheal diseases is significant among children &lt;5 years old. The objective of this study is to capture the prevalence of and health care–seeking behavior for childhood diarrheal diseases (CDDs) and to identify the factors associated with CDDs at a population level in Bangladesh. We use a logistic regression approach to model careseeking based on individual characteristics. The overall diarrhea prevalence among children &lt;5 years old was found to be 5.71%. Some factors found to significantly influence the health care–seeking pattern were age and sex of the children, nutritional score, age and education of mothers, wealth index, and access to electronic media. The health care service could be improved through working in partnership with public facilities, private health care practitioners, and community-based organizations, so that all strata of the population get equitable access in cases of childhood diarrhoea.&quot;,&quot;author&quot;:[{&quot;dropping-particle&quot;:&quot;&quot;,&quot;family&quot;:&quot;Sarker&quot;,&quot;given&quot;:&quot;Abdur Razzaque&quot;,&quot;non-dropping-particle&quot;:&quot;&quot;,&quot;parse-names&quot;:false,&quot;suffix&quot;:&quot;&quot;},{&quot;dropping-particle&quot;:&quot;&quot;,&quot;family&quot;:&quot;Sultana&quot;,&quot;given&quot;:&quot;Marufa&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Meer&quot;,&quot;given&quot;:&quot;Robert&quot;,&quot;non-dropping-particle&quot;:&quot;Van Der&quot;,&quot;parse-names&quot;:false,&quot;suffix&quot;:&quot;&quot;},{&quot;dropping-particle&quot;:&quot;&quot;,&quot;family&quot;:&quot;Morton&quot;,&quot;given&quot;:&quot;Alec&quot;,&quot;non-dropping-particle&quot;:&quot;&quot;,&quot;parse-names&quot;:false,&quot;suffix&quot;:&quot;&quot;}],&quot;container-title&quot;:&quot;Global pediatric health&quot;,&quot;id&quot;:&quot;76701674-9fba-3e7f-afff-518796e06701&quot;,&quot;issued&quot;:{&quot;date-parts&quot;:[[&quot;2016&quot;,&quot;1&quot;,&quot;1&quot;]]},&quot;page&quot;:&quot;2333794X1668090&quot;,&quot;publisher&quot;:&quot;Glob Pediatr Health&quot;,&quot;title&quot;:&quot;Prevalence and Health Care-Seeking Behavior for Childhood Diarrheal Disease in Bangladesh&quot;,&quot;type&quot;:&quot;article-journal&quot;,&quot;volume&quot;:&quot;3&quot;,&quot;container-title-short&quot;:&quot;Glob Pediatr Health&quot;},&quot;uris&quot;:[&quot;http://www.mendeley.com/documents/?uuid=76701674-9fba-3e7f-afff-518796e06701&quot;],&quot;isTemporary&quot;:false,&quot;legacyDesktopId&quot;:&quot;76701674-9fba-3e7f-afff-518796e06701&quot;}]},{&quot;citationID&quot;:&quot;MENDELEY_CITATION_926e442c-903c-4e54-98ad-dd86f0a4a7ca&quot;,&quot;properties&quot;:{&quot;noteIndex&quot;:0},&quot;isEdited&quot;:false,&quot;manualOverride&quot;:{&quot;citeprocText&quot;:&quot;&lt;sup&gt;53&lt;/sup&gt;&quot;,&quot;isManuallyOverridden&quot;:false,&quot;manualOverrideText&quot;:&quot;&quot;},&quot;citationTag&quot;:&quot;MENDELEY_CITATION_v3_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&quot;,&quot;citationItems&quot;:[{&quot;id&quot;:&quot;b4b20cac-5381-3107-b9a5-302974952587&quot;,&quot;itemData&quot;:{&quot;DOI&quot;:&quot;10.1007/S42399-020-00405-X&quot;,&quot;ISSN&quot;:&quot;2523-8973&quot;,&quot;abstract&quot;:&quot;Diarrhea is a leading cause of death among under five children in developing countries. The burden of child diarrhea in Bangladesh is still significant. Safe water, sanitation, and hygiene (WASH) can limit the events. This study aimed to assess the effectiveness of WASH education of mothers or caregivers on child diarrhea. A community-based randomized control trial was conducted in the selected households of a rural community in Dumki Upazila, Patuakhali from March–June 2019. A total of 202 mothers/caregivers received intervention and 202 did not receive intervention. A pre-structured questionnaire was used to gather information on household WASH activities and diarrheal cases. Baseline data were collected first from the intervention group before providing education. WASH messages were given to the intervention group by face-to-face discussion. Both groups were followed up for diarrheal episodes for 3&amp;nbsp;months. Diarrheal prevalence of intervening group is compared with that of baseline and control. The results revealed that diarrheal prevalence was 11.4% (95% CI: 7.4–16.59%), 4.0% (95% CI: 1.7–7.65%), and 14.9% (95% CI: 10.25–20.52%) in baseline, intervention, and control group, respectively. Also, diarrhea was found lower in the intervention group than baseline (Z = − 2.524; P value = 0.012) and control (Z = − 1.85; P value = 0.04). WASH interventions were found effective to reduce the diarrheal episodes among under five children in rural community. Further investigation is necessary to assess the long-term effect of such intervention in other similar settings.&quot;,&quot;author&quot;:[{&quot;dropping-particle&quot;:&quot;&quot;,&quot;family&quot;:&quot;Begum&quot;,&quot;given&quot;:&quot;Musammet Rasheda&quot;,&quot;non-dropping-particle&quot;:&quot;&quot;,&quot;parse-names&quot;:false,&quot;suffix&quot;:&quot;&quot;},{&quot;dropping-particle&quot;:&quot;&quot;,&quot;family&quot;:&quot;Banna&quot;,&quot;given&quot;:&quot;Md. Hasan&quot;,&quot;non-dropping-particle&quot;:&quot;Al&quot;,&quot;parse-names&quot;:false,&quot;suffix&quot;:&quot;&quot;},{&quot;dropping-particle&quot;:&quot;&quot;,&quot;family&quot;:&quot;Akter&quot;,&quot;given&quot;:&quot;Sumaiya&quot;,&quot;non-dropping-particle&quot;:&quot;&quot;,&quot;parse-names&quot;:false,&quot;suffix&quot;:&quot;&quot;},{&quot;dropping-particle&quot;:&quot;&quot;,&quot;family&quot;:&quot;Kundu&quot;,&quot;given&quot;:&quot;Satyajit&quot;,&quot;non-dropping-particle&quot;:&quot;&quot;,&quot;parse-names&quot;:false,&quot;suffix&quot;:&quot;&quot;},{&quot;dropping-particle&quot;:&quot;&quot;,&quot;family&quot;:&quot;Sayeed&quot;,&quot;given&quot;:&quot;Abu&quot;,&quot;non-dropping-particle&quot;:&quot;&quot;,&quot;parse-names&quot;:false,&quot;suffix&quot;:&quot;&quot;},{&quot;dropping-particle&quot;:&quot;&quot;,&quot;family&quot;:&quot;Hassan&quot;,&quot;given&quot;:&quot;Md. Nazmul&quot;,&quot;non-dropping-particle&quot;:&quot;&quot;,&quot;parse-names&quot;:false,&quot;suffix&quot;:&quot;&quot;},{&quot;dropping-particle&quot;:&quot;&quot;,&quot;family&quot;:&quot;Chowdhury&quot;,&quot;given&quot;:&quot;Sukanta&quot;,&quot;non-dropping-particle&quot;:&quot;&quot;,&quot;parse-names&quot;:false,&quot;suffix&quot;:&quot;&quot;},{&quot;dropping-particle&quot;:&quot;&quot;,&quot;family&quot;:&quot;Khan&quot;,&quot;given&quot;:&quot;Md Shafiqul Islam&quot;,&quot;non-dropping-particle&quot;:&quot;&quot;,&quot;parse-names&quot;:false,&quot;suffix&quot;:&quot;&quot;}],&quot;container-title&quot;:&quot;SN Comprehensive Clinical Medicine 2020 2:8&quot;,&quot;id&quot;:&quot;b4b20cac-5381-3107-b9a5-302974952587&quot;,&quot;issue&quot;:&quot;8&quot;,&quot;issued&quot;:{&quot;date-parts&quot;:[[&quot;2020&quot;,&quot;7&quot;,&quot;15&quot;]]},&quot;page&quot;:&quot;1158-1162&quot;,&quot;publisher&quot;:&quot;Springer&quot;,&quot;title&quot;:&quot;Effectiveness of WASH Education to Prevent Diarrhea among Children under five in a Community of Patuakhali, Bangladesh&quot;,&quot;type&quot;:&quot;article-journal&quot;,&quot;volume&quot;:&quot;2&quot;,&quot;container-title-short&quot;:&quot;&quot;},&quot;uris&quot;:[&quot;http://www.mendeley.com/documents/?uuid=b4b20cac-5381-3107-b9a5-302974952587&quot;],&quot;isTemporary&quot;:false,&quot;legacyDesktopId&quot;:&quot;b4b20cac-5381-3107-b9a5-302974952587&quot;}]},{&quot;citationID&quot;:&quot;MENDELEY_CITATION_54f81f42-18dd-4459-8d25-0bb47dad9375&quot;,&quot;properties&quot;:{&quot;noteIndex&quot;:0},&quot;isEdited&quot;:false,&quot;manualOverride&quot;:{&quot;citeprocText&quot;:&quot;&lt;sup&gt;54,55&lt;/sup&gt;&quot;,&quot;isManuallyOverridden&quot;:false,&quot;manualOverrideText&quot;:&quot;&quot;},&quot;citationTag&quot;:&quot;MENDELEY_CITATION_v3_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&quot;,&quot;citationItems&quot;:[{&quot;id&quot;:&quot;16ae3d2d-98e2-371c-bd6a-381b3e61c3fc&quot;,&quot;itemData&quot;:{&quot;DOI&quot;:&quot;10.4269/AJTMH.14-0057&quot;,&quot;ISSN&quot;:&quot;00029637&quot;,&quot;PMID&quot;:&quot;25311693&quot;,&quot;abstract&quot;:&quot;This study examined the relationship between childhood diarrhea prevalence and caregiver knowledge of the causes and prevention of diarrhea in a prospective cohort of 952 children &lt; 5 years of age in Cochabamba, Bolivia. The survey of caregiver knowledge found that more than 80% of caregivers were unaware that hand washing with soap could prevent childhood diarrhea. Furthermore, when asked how to keep food safe for children to eat only 17% of caregivers reported hand washing before cooking and feeding a child. Lack of caregiver awareness of the importance of practices related to hygiene and sanitation for diarrhea prevention were significant risk factors for diarrheal disease in this cohort. The knowledge findings from this study suggest that health promotion in these communities should put further emphasis on increasing knowledge of how water treatment, hand washing with soap, proper disposal of child feces, and food preparation relate to childhood diarrhea prevention.&quot;,&quot;author&quot;:[{&quot;dropping-particle&quot;:&quot;&quot;,&quot;family&quot;:&quot;George&quot;,&quot;given&quot;:&quot;Christine Marie&quot;,&quot;non-dropping-particle&quot;:&quot;&quot;,&quot;parse-names&quot;:false,&quot;suffix&quot;:&quot;&quot;},{&quot;dropping-particle&quot;:&quot;&quot;,&quot;family&quot;:&quot;Perin&quot;,&quot;given&quot;:&quot;Jamie&quot;,&quot;non-dropping-particle&quot;:&quot;&quot;,&quot;parse-names&quot;:false,&quot;suffix&quot;:&quot;&quot;},{&quot;dropping-particle&quot;:&quot;&quot;,&quot;family&quot;:&quot;Calani&quot;,&quot;given&quot;:&quot;Karen J.Neiswender&quot;,&quot;non-dropping-particle&quot;:&quot;De&quot;,&quot;parse-names&quot;:false,&quot;suffix&quot;:&quot;&quot;},{&quot;dropping-particle&quot;:&quot;&quot;,&quot;family&quot;:&quot;Norman&quot;,&quot;given&quot;:&quot;W. Ray&quot;,&quot;non-dropping-particle&quot;:&quot;&quot;,&quot;parse-names&quot;:false,&quot;suffix&quot;:&quot;&quot;},{&quot;dropping-particle&quot;:&quot;&quot;,&quot;family&quot;:&quot;Perry&quot;,&quot;given&quot;:&quot;Henry&quot;,&quot;non-dropping-particle&quot;:&quot;&quot;,&quot;parse-names&quot;:false,&quot;suffix&quot;:&quot;&quot;},{&quot;dropping-particle&quot;:&quot;&quot;,&quot;family&quot;:&quot;Davis&quot;,&quot;given&quot;:&quot;Thomas P.&quot;,&quot;non-dropping-particle&quot;:&quot;&quot;,&quot;parse-names&quot;:false,&quot;suffix&quot;:&quot;&quot;},{&quot;dropping-particle&quot;:&quot;&quot;,&quot;family&quot;:&quot;Lindquist&quot;,&quot;given&quot;:&quot;Erik D.&quot;,&quot;non-dropping-particle&quot;:&quot;&quot;,&quot;parse-names&quot;:false,&quot;suffix&quot;:&quot;&quot;}],&quot;container-title&quot;:&quot;The American Journal of Tropical Medicine and Hygiene&quot;,&quot;id&quot;:&quot;16ae3d2d-98e2-371c-bd6a-381b3e61c3fc&quot;,&quot;issue&quot;:&quot;6&quot;,&quot;issued&quot;:{&quot;date-parts&quot;:[[&quot;2014&quot;,&quot;12&quot;,&quot;12&quot;]]},&quot;page&quot;:&quot;1190&quot;,&quot;publisher&quot;:&quot;The American Society of Tropical Medicine and Hygiene&quot;,&quot;title&quot;:&quot;Risk Factors for Diarrhea in Children under Five Years of Age Residing in Peri-urban Communities in Cochabamba, Bolivia&quot;,&quot;type&quot;:&quot;article-journal&quot;,&quot;volume&quot;:&quot;91&quot;,&quot;container-title-short&quot;:&quot;Am J Trop Med Hyg&quot;},&quot;uris&quot;:[&quot;http://www.mendeley.com/documents/?uuid=16ae3d2d-98e2-371c-bd6a-381b3e61c3fc&quot;],&quot;isTemporary&quot;:false,&quot;legacyDesktopId&quot;:&quot;16ae3d2d-98e2-371c-bd6a-381b3e61c3fc&quot;},{&quot;id&quot;:&quot;ce0655e7-301d-3bd9-ba23-3ae4ed4896df&quot;,&quot;itemData&quot;:{&quot;DOI&quot;:&quot;10.1177/156482651103200204&quot;,&quot;ISSN&quot;:&quot;0379-5721&quot;,&quot;PMID&quot;:&quot;22164972&quot;,&quot;abstract&quot;:&quot;Background: Diarrhea is a major cause of death in children in developing countries. However, in Brazil, diarrhea-related morbidity and mortality have declined over the past decades. Objective: To explore community perspectives in Brazil on changes in health related to diarrhea and factors that may have contributed to these changes. Methods: This qualitative study included 12 focus group sessions held with 50 mothers and 42 grandmothers in the state of Ceará. Results: Most grandmothers reported having lost at least one child to diarrhea, and all participants had witnessed children dying from diarrhea in the past. The participants saw a clear decline in diarrhea over the past 20 years. They felt that this was due to social, economic, and cultural progress. The participants also considered government-supported outreach programs very important for health improvement. Conclusions: Knowledge of diarrhea and its causes in the community is broad, but many traditional beliefs about the illness still prevail. The Brazilian experience is an example of the critical effect that policies to promote income redistribution and universal access to education, health, water supply, and sanitation services may have on the reduction of undernutrition and diarrhea among children. © 2011, The United Nations University.&quot;,&quot;author&quot;:[{&quot;dropping-particle&quot;:&quot;&quot;,&quot;family&quot;:&quot;Tavares MacHado&quot;,&quot;given&quot;:&quot;Márcia Maria&quot;,&quot;non-dropping-particle&quot;:&quot;&quot;,&quot;parse-names&quot;:false,&quot;suffix&quot;:&quot;&quot;},{&quot;dropping-particle&quot;:&quot;&quot;,&quot;family&quot;:&quot;Lindsay&quot;,&quot;given&quot;:&quot;Ana Cristina&quot;,&quot;non-dropping-particle&quot;:&quot;&quot;,&quot;parse-names&quot;:false,&quot;suffix&quot;:&quot;&quot;},{&quot;dropping-particle&quot;:&quot;&quot;,&quot;family&quot;:&quot;Mota&quot;,&quot;given&quot;:&quot;Gabriela Maia&quot;,&quot;non-dropping-particle&quot;:&quot;&quot;,&quot;parse-names&quot;:false,&quot;suffix&quot;:&quot;&quot;},{&quot;dropping-particle&quot;:&quot;&quot;,&quot;family&quot;:&quot;Moura Arruda&quot;,&quot;given&quot;:&quot;Carlos André&quot;,&quot;non-dropping-particle&quot;:&quot;&quot;,&quot;parse-names&quot;:false,&quot;suffix&quot;:&quot;&quot;},{&quot;dropping-particle&quot;:&quot;&quot;,&quot;family&quot;:&quot;Freitas Do Amaral&quot;,&quot;given&quot;:&quot;João Joaquim&quot;,&quot;non-dropping-particle&quot;:&quot;&quot;,&quot;parse-names&quot;:false,&quot;suffix&quot;:&quot;&quot;},{&quot;dropping-particle&quot;:&quot;&quot;,&quot;family&quot;:&quot;Forsberg&quot;,&quot;given&quot;:&quot;Birger Carl&quot;,&quot;non-dropping-particle&quot;:&quot;&quot;,&quot;parse-names&quot;:false,&quot;suffix&quot;:&quot;&quot;}],&quot;container-title&quot;:&quot;Food and nutrition bulletin&quot;,&quot;id&quot;:&quot;ce0655e7-301d-3bd9-ba23-3ae4ed4896df&quot;,&quot;issue&quot;:&quot;2&quot;,&quot;issued&quot;:{&quot;date-parts&quot;:[[&quot;2011&quot;]]},&quot;page&quot;:&quot;103-111&quot;,&quot;publisher&quot;:&quot;Food Nutr Bull&quot;,&quot;title&quot;:&quot;A community perspective on changes in health related to diarrhea in northeastern Brazil&quot;,&quot;type&quot;:&quot;article-journal&quot;,&quot;volume&quot;:&quot;32&quot;,&quot;container-title-short&quot;:&quot;Food Nutr Bull&quot;},&quot;uris&quot;:[&quot;http://www.mendeley.com/documents/?uuid=ce0655e7-301d-3bd9-ba23-3ae4ed4896df&quot;],&quot;isTemporary&quot;:false,&quot;legacyDesktopId&quot;:&quot;ce0655e7-301d-3bd9-ba23-3ae4ed4896df&quot;}]},{&quot;citationID&quot;:&quot;MENDELEY_CITATION_bd585ed0-4b6e-4691-9d65-72466f19dc08&quot;,&quot;properties&quot;:{&quot;noteIndex&quot;:0},&quot;isEdited&quot;:false,&quot;manualOverride&quot;:{&quot;citeprocText&quot;:&quot;&lt;sup&gt;56&lt;/sup&gt;&quot;,&quot;isManuallyOverridden&quot;:false,&quot;manualOverrideText&quot;:&quot;&quot;},&quot;citationTag&quot;:&quot;MENDELEY_CITATION_v3_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&quot;,&quot;citationItems&quot;:[{&quot;id&quot;:&quot;fabd9e82-608c-36a9-a84f-6061f4960625&quot;,&quot;itemData&quot;:{&quot;DOI&quot;:&quot;10.1186/1471-2334-14-440&quot;,&quot;ISSN&quot;:&quot;14712334&quot;,&quot;PMID&quot;:&quot;25127553&quot;,&quot;abstract&quot;:&quot;Background: Cholera and shigellosis are endemic on the Indian subcontinent. Our objective was to identify cholera-specific risk factors distinct from shigellosis risk factors.Methods: We conducted a case-case study among hospitalized diarrheal patients, comparing those with cholera and shigellosis in International Centre for Diarrhoeal Disease Research, Bangladesh (icddr,b) hospitals in Matlab (rural) and Dhaka (urban) between January 1, 2000 and December 31, 2008.Results: Multivariable Poisson regression models revealed that having more than nine years of education, compared to no education, was associated with a 39% (adjusted Risk Ratio [aRR] = 0.61, 95% confidence interval [CI]: 0.40-0.93) decreased risk for cholera hospitalization in Matlab and a 16% (aRR = 0.84, 95% CI: 0.75-0.94) decreased risk in Dhaka. Having a family member with diarrhea in the past seven days increased cholera hospitalization risk by 17% (aRR = 1.17, 95% CI: 1.09-1.26) in Matlab.Conclusions: Further studies are needed to elucidate the pathway through which education impacts cholera risk in order to create targeted interventions in cholera-endemic areas. Interventions seeking to reduce transmission and facilitate hygienic practices among family members of index cases with diarrhea should be considered, especially in rural cholera endemic settings.&quot;,&quot;author&quot;:[{&quot;dropping-particle&quot;:&quot;V.&quot;,&quot;family&quot;:&quot;Colombara&quot;,&quot;given&quot;:&quot;Danny&quot;,&quot;non-dropping-particle&quot;:&quot;&quot;,&quot;parse-names&quot;:false,&quot;suffix&quot;:&quot;&quot;},{&quot;dropping-particle&quot;:&quot;&quot;,&quot;family&quot;:&quot;Faruque&quot;,&quot;given&quot;:&quot;Abu S.G.&quot;,&quot;non-dropping-particle&quot;:&quot;&quot;,&quot;parse-names&quot;:false,&quot;suffix&quot;:&quot;&quot;},{&quot;dropping-particle&quot;:&quot;&quot;,&quot;family&quot;:&quot;Cowgill&quot;,&quot;given&quot;:&quot;Karen D.&quot;,&quot;non-dropping-particle&quot;:&quot;&quot;,&quot;parse-names&quot;:false,&quot;suffix&quot;:&quot;&quot;},{&quot;dropping-particle&quot;:&quot;&quot;,&quot;family&quot;:&quot;Mayer&quot;,&quot;given&quot;:&quot;Jonathan D.&quot;,&quot;non-dropping-particle&quot;:&quot;&quot;,&quot;parse-names&quot;:false,&quot;suffix&quot;:&quot;&quot;}],&quot;container-title&quot;:&quot;BMC Infectious Diseases&quot;,&quot;id&quot;:&quot;fabd9e82-608c-36a9-a84f-6061f4960625&quot;,&quot;issue&quot;:&quot;1&quot;,&quot;issued&quot;:{&quot;date-parts&quot;:[[&quot;2014&quot;,&quot;8&quot;,&quot;15&quot;]]},&quot;publisher&quot;:&quot;BioMed Central&quot;,&quot;title&quot;:&quot;Risk factors for diarrhea hospitalization in Bangladesh, 2000–2008: a case-case study of cholera and shigellosis&quot;,&quot;type&quot;:&quot;article-journal&quot;,&quot;volume&quot;:&quot;14&quot;,&quot;container-title-short&quot;:&quot;BMC Infect Dis&quot;},&quot;uris&quot;:[&quot;http://www.mendeley.com/documents/?uuid=fabd9e82-608c-36a9-a84f-6061f4960625&quot;],&quot;isTemporary&quot;:false,&quot;legacyDesktopId&quot;:&quot;fabd9e82-608c-36a9-a84f-6061f4960625&quot;}]},{&quot;citationID&quot;:&quot;MENDELEY_CITATION_96577525-e187-40ec-af14-3af559197fd8&quot;,&quot;properties&quot;:{&quot;noteIndex&quot;:0},&quot;isEdited&quot;:false,&quot;manualOverride&quot;:{&quot;citeprocText&quot;:&quot;&lt;sup&gt;57,58&lt;/sup&gt;&quot;,&quot;isManuallyOverridden&quot;:false,&quot;manualOverrideText&quot;:&quot;&quot;},&quot;citationTag&quot;:&quot;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&quot;,&quot;citationItems&quot;:[{&quot;id&quot;:&quot;e6502343-5fb3-3e37-8713-d3aa2bea3030&quot;,&quot;itemData&quot;:{&quot;DOI&quot;:&quot;10.1371/JOURNAL.PONE.0210433&quot;,&quot;ISBN&quot;:&quot;1111111111&quot;,&quot;ISSN&quot;:&quot;1932-6203&quot;,&quot;PMID&quot;:&quot;30629689&quot;,&quot;abstract&quot;:&quot;Background Acute respiratory infections (ARIs) are one of the leading causes of child mortality worldwide and contribute significant health burden for developing nations such as Bangladesh. Seeking care and prompt management is crucial to reduce disease severity and to prevent associated morbidity and mortality.   Objective This study investigated the prevalence and care-seeking behaviors among under-five children in Bangladesh and identified factors associated with ARI prevalence and subsequent care-seeking behaviors.   Method The present study analyzed cross-sectional data from the 2014 Bangladesh Demographic Health Survey. Bivariate analysis was performed to estimate the prevalence of ARIs and associated care-seeking. Logistic regression analysis was used to determine the influencing socio-economic and demographic predictors. A p-value of &lt;0.05 was considered as the level of significance.   Result Among 6,566 under-five children, 5.42% had experienced ARI symptoms, care being sought for 90% of affected children. Prevalence was significantly higher among children &lt; 2 years old, and among males. Children from poorer and the poorest quintiles of households were 2.40 (95% CI = 1.12, 5.15) and 2.36 (95% CI = 1.06, 5.24) times more likely to suffer from ARIs compared to the wealthiest group. Seeking care was significantly higher among female children (AOR = 2.19, 95% CI = 0.94, 5.12). The likelihood of seeking care was less for children belonging to the poorest quintile compared to the richest (AOR = 0.03, 95% CI = 0.01, 0.55). Seeking care from untrained providers was 3.74 more likely among rural residents compared to urban (RRR = 3.74, 95% CI = 1.10, 12.77).   Conclusion ARIs continue to contribute high disease burden among under-five children in Bangladesh lacking of appropriate care-seeking behavior. Various factors, such as age and sex of the children, wealth index, the education of the mother, and household lifestyle factors were significantly associated with ARI prevalence and care-seeking behaviors. In addition to public-private actions to increase service accessibility for poorer households, equitable and efficient service distribution and interventions targeting households with low socio-economic status and lower education level, are recommended.&quot;,&quot;author&quot;:[{&quot;dropping-particle&quot;:&quot;&quot;,&quot;family&quot;:&quot;Sultana&quot;,&quot;given&quot;:&quot;Marufa&quot;,&quot;non-dropping-particle&quot;:&quot;&quot;,&quot;parse-names&quot;:false,&quot;suffix&quot;:&quot;&quot;},{&quot;dropping-particle&quot;:&quot;&quot;,&quot;family&quot;:&quot;Sarker&quot;,&quot;given&quot;:&quot;Abdur Razzaque&quot;,&quot;non-dropping-particle&quot;:&quot;&quot;,&quot;parse-names&quot;:false,&quot;suffix&quot;:&quot;&quot;},{&quot;dropping-particle&quot;:&quot;&quot;,&quot;family&quot;:&quot;Sheikh&quot;,&quot;given&quot;:&quot;Nurnabi&quot;,&quot;non-dropping-particle&quot;:&quot;&quot;,&quot;parse-names&quot;:false,&quot;suffix&quot;:&quot;&quot;},{&quot;dropping-particle&quot;:&quot;&quot;,&quot;family&quot;:&quot;Akram&quot;,&quot;given&quot;:&quot;Raisul&quot;,&quot;non-dropping-particle&quot;:&quot;&quot;,&quot;parse-names&quot;:false,&quot;suffix&quot;:&quot;&quot;},{&quot;dropping-particle&quot;:&quot;&quot;,&quot;family&quot;:&quot;Ali&quot;,&quot;given&quot;:&quot;Nausad&quot;,&quot;non-dropping-particle&quot;:&quot;&quot;,&quot;parse-names&quot;:false,&quot;suffix&quot;:&quot;&quot;},{&quot;dropping-particle&quot;:&quot;&quot;,&quot;family&quot;:&quot;Mahumud&quot;,&quot;given&quot;:&quot;Rashidul Alam&quot;,&quot;non-dropping-particle&quot;:&quot;&quot;,&quot;parse-names&quot;:false,&quot;suffix&quot;:&quot;&quot;},{&quot;dropping-particle&quot;:&quot;&quot;,&quot;family&quot;:&quot;Alam&quot;,&quot;given&quot;:&quot;Nur Haque&quot;,&quot;non-dropping-particle&quot;:&quot;&quot;,&quot;parse-names&quot;:false,&quot;suffix&quot;:&quot;&quot;}],&quot;container-title&quot;:&quot;PLOS ONE&quot;,&quot;id&quot;:&quot;e6502343-5fb3-3e37-8713-d3aa2bea3030&quot;,&quot;issue&quot;:&quot;1&quot;,&quot;issued&quot;:{&quot;date-parts&quot;:[[&quot;2019&quot;,&quot;1&quot;,&quot;1&quot;]]},&quot;page&quot;:&quot;e0210433&quot;,&quot;publisher&quot;:&quot;Public Library of Science&quot;,&quot;title&quot;:&quot;Prevalence, determinants and health care-seeking behavior of childhood acute respiratory tract infections in Bangladesh&quot;,&quot;type&quot;:&quot;article-journal&quot;,&quot;volume&quot;:&quot;14&quot;,&quot;container-title-short&quot;:&quot;PLoS One&quot;},&quot;uris&quot;:[&quot;http://www.mendeley.com/documents/?uuid=e6502343-5fb3-3e37-8713-d3aa2bea3030&quot;],&quot;isTemporary&quot;:false,&quot;legacyDesktopId&quot;:&quot;e6502343-5fb3-3e37-8713-d3aa2bea3030&quot;},{&quot;id&quot;:&quot;a64542e4-b6d9-31bb-bf50-07d7e36628a2&quot;,&quot;itemData&quot;:{&quot;DOI&quot;:&quot;10.1136/BMJOPEN-2016-015019&quot;,&quot;ISSN&quot;:&quot;2044-6055&quot;,&quot;PMID&quot;:&quot;28615269&quot;,&quot;abstract&quot;:&quot;Objectives Prevalence of diarrhoea and acute respiratory infection (ARI) is considerably high among South Asian children. The objective of this study is to compare the associations of sustainable household environment and knowledge of healthy practices with episodes of these diseases among the children in the region.\n\nDesign The study analysed the latest, nationally representative and cross-sectional Demographic and Health Survey data.\n\nSetting Data from three countries were analysed: Bangladesh, Nepal and Pakistan.\n\nParticipants Women aged between 12 and 49 years living in selected households provided information on 23 940 of their children under the age of 5 years.\n\nPrimary outcomes measures The morbidity status of the children was recorded with respect to episodes of diarrhoea and/or ARI in the 2 weeks preceding data collection.\n\nResults Consuming unhygienic drinking water increased the risks of childhood diarrhoea, and use of solid fuel for indoor cooking increased the risk of ARI, across all three countries investigated. However, far more significant were the effects of mother’s education, with incomplete primary education leading to an odds of diarrhoea approaching twice that of a mother with secondary education or higher (OR 1.70 in Bangladesh, 95% CI 1.16 to 2.49).\n\nConclusions Results from the current research underline the importance of developing and implementing integrated strategic plans for mothers and children in the countries investigated. Promoting hygienic water and sanitation facilities can help reduce the prevalence of childhood diarrhoea. Replacing indoor solid fuel cooking arrangements with cleaner fuel or more airy conditions can help reduce the prevalence of ARI. However, these strategies need to be integrated with education for women to raise the likelihood that reduced risks are actually realised.&quot;,&quot;author&quot;:[{&quot;dropping-particle&quot;:&quot;&quot;,&quot;family&quot;:&quot;Hasan&quot;,&quot;given&quot;:&quot;Md Masud&quot;,&quot;non-dropping-particle&quot;:&quot;&quot;,&quot;parse-names&quot;:false,&quot;suffix&quot;:&quot;&quot;},{&quot;dropping-particle&quot;:&quot;&quot;,&quot;family&quot;:&quot;Richardson&quot;,&quot;given&quot;:&quot;Alice&quot;,&quot;non-dropping-particle&quot;:&quot;&quot;,&quot;parse-names&quot;:false,&quot;suffix&quot;:&quot;&quot;}],&quot;container-title&quot;:&quot;BMJ Open&quot;,&quot;id&quot;:&quot;a64542e4-b6d9-31bb-bf50-07d7e36628a2&quot;,&quot;issue&quot;:&quot;6&quot;,&quot;issued&quot;:{&quot;date-parts&quot;:[[&quot;2017&quot;,&quot;6&quot;,&quot;1&quot;]]},&quot;page&quot;:&quot;e015019&quot;,&quot;publisher&quot;:&quot;British Medical Journal Publishing Group&quot;,&quot;title&quot;:&quot;How sustainable household environment and knowledge of healthy practices relate to childhood morbidity in South Asia: analysis of survey data from Bangladesh, Nepal and Pakistan&quot;,&quot;type&quot;:&quot;article-journal&quot;,&quot;volume&quot;:&quot;7&quot;,&quot;container-title-short&quot;:&quot;BMJ Open&quot;},&quot;uris&quot;:[&quot;http://www.mendeley.com/documents/?uuid=a64542e4-b6d9-31bb-bf50-07d7e36628a2&quot;],&quot;isTemporary&quot;:false,&quot;legacyDesktopId&quot;:&quot;a64542e4-b6d9-31bb-bf50-07d7e36628a2&quot;}]},{&quot;citationID&quot;:&quot;MENDELEY_CITATION_b8573d8e-d65b-43af-a4a5-0aaf7f52190f&quot;,&quot;properties&quot;:{&quot;noteIndex&quot;:0},&quot;isEdited&quot;:false,&quot;manualOverride&quot;:{&quot;citeprocText&quot;:&quot;&lt;sup&gt;59&lt;/sup&gt;&quot;,&quot;isManuallyOverridden&quot;:false,&quot;manualOverrideText&quot;:&quot;&quot;},&quot;citationTag&quot;:&quot;MENDELEY_CITATION_v3_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&quot;,&quot;citationItems&quot;:[{&quot;id&quot;:&quot;af5f56ab-6b9f-38ef-b9a4-a0151d028045&quot;,&quot;itemData&quot;:{&quot;DOI&quot;:&quot;10.1021/ACS.EST.9B04835/SUPPL_FILE/ES9B04835_SI_001.PDF&quot;,&quot;ISSN&quot;:&quot;15205851&quot;,&quot;PMID&quot;:&quot;32167305&quot;,&quot;abstract&quot;:&quot;Diarrheal illnesses from enteric pathogens are a leading cause of death in children under five in low- A nd middle-income countries (LMICs). Sanitation is one way to reduce the spread of enteric pathogens in the environment; however, few studies have investigated the effectiveness of sanitation in rural LMICs in reducing pathogens in the environment. In this study, we measured the impact of a sanitation intervention (dual-pit latrines, sani-scoops, child potties delivered as part of a randomized control trial, WASH Benefits) in rural Bangladeshi household compounds by assessing prevalence ratios, differences, and changes in the concentration of pathogen genes and host-specific fecal markers. We found no difference in the prevalence of pathogenic Escherichia coli, norovirus, or Giardia genes in the domestic environment in the sanitation and control arms. The prevalence of the human fecal marker was lower on child hands and the concentration of animal fecal marker was lower on mother hands in the sanitation arm in adjusted models, but these associations were not significant after correcting for multiple comparisons. In the subset of households with ≥10 individuals per compound, the prevalence of enterotoxigenic E. coli genes on child hands was lower in the sanitation arm. Incomplete removal of child and animal feces or the compound (versus community-wide) scale of intervention could explain the limited impacts of improved sanitation.&quot;,&quot;author&quot;:[{&quot;dropping-particle&quot;:&quot;&quot;,&quot;family&quot;:&quot;Fuhrmeister&quot;,&quot;given&quot;:&quot;Erica R.&quot;,&quot;non-dropping-particle&quot;:&quot;&quot;,&quot;parse-names&quot;:false,&quot;suffix&quot;:&quot;&quot;},{&quot;dropping-particle&quot;:&quot;&quot;,&quot;family&quot;:&quot;Ercumen&quot;,&quot;given&quot;:&quot;Ayse&quot;,&quot;non-dropping-particle&quot;:&quot;&quot;,&quot;parse-names&quot;:false,&quot;suffix&quot;:&quot;&quot;},{&quot;dropping-particle&quot;:&quot;&quot;,&quot;family&quot;:&quot;Pickering&quot;,&quot;given&quot;:&quot;Amy J.&quot;,&quot;non-dropping-particle&quot;:&quot;&quot;,&quot;parse-names&quot;:false,&quot;suffix&quot;:&quot;&quot;},{&quot;dropping-particle&quot;:&quot;&quot;,&quot;family&quot;:&quot;Jeanis&quot;,&quot;given&quot;:&quot;Kaitlyn M.&quot;,&quot;non-dropping-particle&quot;:&quot;&quot;,&quot;parse-names&quot;:false,&quot;suffix&quot;:&quot;&quot;},{&quot;dropping-particle&quot;:&quot;&quot;,&quot;family&quot;:&quot;Crider&quot;,&quot;given&quot;:&quot;Yoshika&quot;,&quot;non-dropping-particle&quot;:&quot;&quot;,&quot;parse-names&quot;:false,&quot;suffix&quot;:&quot;&quot;},{&quot;dropping-particle&quot;:&quot;&quot;,&quot;family&quot;:&quot;Ahmed&quot;,&quot;given&quot;:&quot;Mahaa&quot;,&quot;non-dropping-particle&quot;:&quot;&quot;,&quot;parse-names&quot;:false,&quot;suffix&quot;:&quot;&quot;},{&quot;dropping-particle&quot;:&quot;&quot;,&quot;family&quot;:&quot;Brown&quot;,&quot;given&quot;:&quot;Sara&quot;,&quot;non-dropping-particle&quot;:&quot;&quot;,&quot;parse-names&quot;:false,&quot;suffix&quot;:&quot;&quot;},{&quot;dropping-particle&quot;:&quot;&quot;,&quot;family&quot;:&quot;Alam&quot;,&quot;given&quot;:&quot;Mahfuja&quot;,&quot;non-dropping-particle&quot;:&quot;&quot;,&quot;parse-names&quot;:false,&quot;suffix&quot;:&quot;&quot;},{&quot;dropping-particle&quot;:&quot;&quot;,&quot;family&quot;:&quot;Sen&quot;,&quot;given&quot;:&quot;Debashis&quot;,&quot;non-dropping-particle&quot;:&quot;&quot;,&quot;parse-names&quot;:false,&quot;suffix&quot;:&quot;&quot;},{&quot;dropping-particle&quot;:&quot;&quot;,&quot;family&quot;:&quot;Islam&quot;,&quot;given&quot;:&quot;Sharmin&quot;,&quot;non-dropping-particle&quot;:&quot;&quot;,&quot;parse-names&quot;:false,&quot;suffix&quot;:&quot;&quot;},{&quot;dropping-particle&quot;:&quot;&quot;,&quot;family&quot;:&quot;Kabir&quot;,&quot;given&quot;:&quot;Mir Himayet&quot;,&quot;non-dropping-particle&quot;:&quot;&quot;,&quot;parse-names&quot;:false,&quot;suffix&quot;:&quot;&quot;},{&quot;dropping-particle&quot;:&quot;&quot;,&quot;family&quot;:&quot;Islam&quot;,&quot;given&quot;:&quot;Mahfuza&quot;,&quot;non-dropping-particle&quot;:&quot;&quot;,&quot;parse-names&quot;:false,&quot;suffix&quot;:&quot;&quot;},{&quot;dropping-particle&quot;:&quot;&quot;,&quot;family&quot;:&quot;Rahman&quot;,&quot;given&quot;:&quot;Mahbubur&quot;,&quot;non-dropping-particle&quot;:&quot;&quot;,&quot;parse-names&quot;:false,&quot;suffix&quot;:&quot;&quot;},{&quot;dropping-particle&quot;:&quot;&quot;,&quot;family&quot;:&quot;Kwong&quot;,&quot;given&quot;:&quot;Laura H.&quot;,&quot;non-dropping-particle&quot;:&quot;&quot;,&quot;parse-names&quot;:false,&quot;suffix&quot;:&quot;&quot;},{&quot;dropping-particle&quot;:&quot;&quot;,&quot;family&quot;:&quot;Arnold&quot;,&quot;given&quot;:&quot;Benjamin F.&quot;,&quot;non-dropping-particle&quot;:&quot;&quot;,&quot;parse-names&quot;:false,&quot;suffix&quot;:&quot;&quot;},{&quot;dropping-particle&quot;:&quot;&quot;,&quot;family&quot;:&quot;Luby&quot;,&quot;given&quot;:&quot;Stephen P.&quot;,&quot;non-dropping-particle&quot;:&quot;&quot;,&quot;parse-names&quot;:false,&quot;suffix&quot;:&quot;&quot;},{&quot;dropping-particle&quot;:&quot;&quot;,&quot;family&quot;:&quot;Colford&quot;,&quot;given&quot;:&quot;John M.&quot;,&quot;non-dropping-particle&quot;:&quot;&quot;,&quot;parse-names&quot;:false,&quot;suffix&quot;:&quot;&quot;},{&quot;dropping-particle&quot;:&quot;&quot;,&quot;family&quot;:&quot;Nelson&quot;,&quot;given&quot;:&quot;Kara L.&quot;,&quot;non-dropping-particle&quot;:&quot;&quot;,&quot;parse-names&quot;:false,&quot;suffix&quot;:&quot;&quot;}],&quot;container-title&quot;:&quot;Environmental Science and Technology&quot;,&quot;id&quot;:&quot;af5f56ab-6b9f-38ef-b9a4-a0151d028045&quot;,&quot;issue&quot;:&quot;7&quot;,&quot;issued&quot;:{&quot;date-parts&quot;:[[&quot;2020&quot;,&quot;4&quot;,&quot;7&quot;]]},&quot;page&quot;:&quot;4316-4326&quot;,&quot;publisher&quot;:&quot;American Chemical Society&quot;,&quot;title&quot;:&quot;Effect of Sanitation Improvements on Pathogens and Microbial Source Tracking Markers in the Rural Bangladeshi Household Environment&quot;,&quot;type&quot;:&quot;article-journal&quot;,&quot;volume&quot;:&quot;54&quot;,&quot;container-title-short&quot;:&quot;Environ Sci Technol&quot;},&quot;uris&quot;:[&quot;http://www.mendeley.com/documents/?uuid=af5f56ab-6b9f-38ef-b9a4-a0151d028045&quot;],&quot;isTemporary&quot;:false,&quot;legacyDesktopId&quot;:&quot;af5f56ab-6b9f-38ef-b9a4-a0151d028045&quot;}]},{&quot;citationID&quot;:&quot;MENDELEY_CITATION_b9763edc-0d7e-4370-89ac-811f85f39d44&quot;,&quot;properties&quot;:{&quot;noteIndex&quot;:0},&quot;isEdited&quot;:false,&quot;manualOverride&quot;:{&quot;isManuallyOverridden&quot;:false,&quot;citeprocText&quot;:&quot;&lt;sup&gt;60&lt;/sup&gt;&quot;,&quot;manualOverrideText&quot;:&quot;&quot;},&quot;citationTag&quot;:&quot;MENDELEY_CITATION_v3_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&quot;,&quot;citationItems&quot;:[{&quot;id&quot;:&quot;8ad14f05-7f89-3d52-91b0-fcc679662a6d&quot;,&quot;itemData&quot;:{&quot;type&quot;:&quot;webpage&quot;,&quot;id&quot;:&quot;8ad14f05-7f89-3d52-91b0-fcc679662a6d&quot;,&quot;title&quot;:&quot;Diarrhoeal disease&quot;,&quot;accessed&quot;:{&quot;date-parts&quot;:[[2023,2,25]]},&quot;URL&quot;:&quot;https://www.who.int/news-room/fact-sheets/detail/diarrhoeal-disease&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F175E-5E5A-4AE7-B3E9-98A7AA3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34</Pages>
  <Words>9736</Words>
  <Characters>55501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13</cp:revision>
  <dcterms:created xsi:type="dcterms:W3CDTF">2023-04-25T17:35:00Z</dcterms:created>
  <dcterms:modified xsi:type="dcterms:W3CDTF">2023-05-16T06:56:00Z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http://www.zotero.org/styles/international-journal-of-infectious-diseases</vt:lpwstr>
  </property>
  <property fmtid="{D5CDD505-2E9C-101B-9397-08002B2CF9AE}" pid="18" name="Mendeley Recent Style Name 6_1">
    <vt:lpwstr>International Journal of Infectious Diseases</vt:lpwstr>
  </property>
  <property fmtid="{D5CDD505-2E9C-101B-9397-08002B2CF9AE}" pid="19" name="Mendeley Recent Style Id 7_1">
    <vt:lpwstr>http://www.zotero.org/styles/springer-basic-brackets-no-et-al</vt:lpwstr>
  </property>
  <property fmtid="{D5CDD505-2E9C-101B-9397-08002B2CF9AE}" pid="20" name="Mendeley Recent Style Name 7_1">
    <vt:lpwstr>Springer - Basic (numeric, brackets, no "et al.")</vt:lpwstr>
  </property>
  <property fmtid="{D5CDD505-2E9C-101B-9397-08002B2CF9AE}" pid="21" name="Mendeley Recent Style Id 8_1">
    <vt:lpwstr>http://www.zotero.org/styles/the-lancet</vt:lpwstr>
  </property>
  <property fmtid="{D5CDD505-2E9C-101B-9397-08002B2CF9AE}" pid="22" name="Mendeley Recent Style Name 8_1">
    <vt:lpwstr>The Lancet</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7a7ca048f17c6101edaaa24013164538ad0860804152a5de5597d0a690ef3308</vt:lpwstr>
  </property>
</Properties>
</file>