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74E23" w14:textId="77777777" w:rsidR="00B11B84" w:rsidRPr="007F5A22" w:rsidRDefault="00B11B84" w:rsidP="00B11B84">
      <w:pPr>
        <w:jc w:val="center"/>
        <w:rPr>
          <w:ins w:id="0" w:author="DELL" w:date="2022-06-27T01:50:00Z"/>
          <w:rFonts w:ascii="Times New Roman" w:hAnsi="Times New Roman" w:cs="Times New Roman"/>
          <w:sz w:val="28"/>
          <w:szCs w:val="24"/>
        </w:rPr>
      </w:pPr>
      <w:ins w:id="1" w:author="DELL" w:date="2022-06-27T01:50:00Z">
        <w:r w:rsidRPr="007F5A22">
          <w:rPr>
            <w:rFonts w:ascii="Times New Roman" w:hAnsi="Times New Roman" w:cs="Times New Roman"/>
            <w:sz w:val="28"/>
            <w:szCs w:val="24"/>
          </w:rPr>
          <w:t>Association between Escherichia coli (E. coli) contamination in household drinking water and risk of childhood diarrheal disease in Bangladesh.</w:t>
        </w:r>
      </w:ins>
    </w:p>
    <w:p w14:paraId="079D6797" w14:textId="77777777" w:rsidR="00B11B84" w:rsidRPr="007F5A22" w:rsidRDefault="00B11B84" w:rsidP="00B11B84">
      <w:pPr>
        <w:jc w:val="center"/>
        <w:rPr>
          <w:ins w:id="2" w:author="DELL" w:date="2022-06-27T01:50:00Z"/>
          <w:rFonts w:ascii="Times New Roman" w:hAnsi="Times New Roman" w:cs="Times New Roman"/>
          <w:sz w:val="28"/>
          <w:szCs w:val="24"/>
        </w:rPr>
      </w:pPr>
    </w:p>
    <w:p w14:paraId="3C9BC6C0" w14:textId="77777777" w:rsidR="00B11B84" w:rsidRPr="00F533F1" w:rsidRDefault="00B11B84" w:rsidP="00B11B84">
      <w:pPr>
        <w:jc w:val="center"/>
        <w:rPr>
          <w:ins w:id="3" w:author="DELL" w:date="2022-06-27T01:50:00Z"/>
          <w:rFonts w:ascii="Times New Roman" w:hAnsi="Times New Roman" w:cs="Times New Roman"/>
          <w:sz w:val="24"/>
          <w:szCs w:val="24"/>
        </w:rPr>
      </w:pPr>
    </w:p>
    <w:p w14:paraId="3F2484BF" w14:textId="77777777" w:rsidR="00B11B84" w:rsidRPr="00F533F1" w:rsidRDefault="00B11B84" w:rsidP="00B11B84">
      <w:pPr>
        <w:jc w:val="center"/>
        <w:rPr>
          <w:ins w:id="4" w:author="DELL" w:date="2022-06-27T01:50:00Z"/>
          <w:rFonts w:ascii="Times New Roman" w:hAnsi="Times New Roman" w:cs="Times New Roman"/>
          <w:sz w:val="24"/>
          <w:szCs w:val="24"/>
        </w:rPr>
      </w:pPr>
      <w:ins w:id="5" w:author="DELL" w:date="2022-06-27T01:50:00Z">
        <w:r w:rsidRPr="00F533F1">
          <w:rPr>
            <w:rFonts w:ascii="Times New Roman" w:hAnsi="Times New Roman" w:cs="Times New Roman"/>
            <w:sz w:val="24"/>
            <w:szCs w:val="24"/>
          </w:rPr>
          <w:t>Mohammad Nayeem Hasan1, Muhammad Abdul Baker Chowdhury2, Md Jamal Uddin1*, Maya Biswas1, Moumita Paul1</w:t>
        </w:r>
        <w:r>
          <w:rPr>
            <w:rFonts w:ascii="Times New Roman" w:hAnsi="Times New Roman" w:cs="Times New Roman"/>
            <w:sz w:val="24"/>
            <w:szCs w:val="24"/>
          </w:rPr>
          <w:t>, Tanvir Aha</w:t>
        </w:r>
        <w:r w:rsidRPr="00F533F1">
          <w:rPr>
            <w:rFonts w:ascii="Times New Roman" w:hAnsi="Times New Roman" w:cs="Times New Roman"/>
            <w:sz w:val="24"/>
            <w:szCs w:val="24"/>
          </w:rPr>
          <w:t>m</w:t>
        </w:r>
        <w:r>
          <w:rPr>
            <w:rFonts w:ascii="Times New Roman" w:hAnsi="Times New Roman" w:cs="Times New Roman"/>
            <w:sz w:val="24"/>
            <w:szCs w:val="24"/>
          </w:rPr>
          <w:t>med</w:t>
        </w:r>
      </w:ins>
    </w:p>
    <w:p w14:paraId="77057AC9" w14:textId="77777777" w:rsidR="00B11B84" w:rsidRPr="00F533F1" w:rsidRDefault="00B11B84" w:rsidP="00B11B84">
      <w:pPr>
        <w:jc w:val="both"/>
        <w:rPr>
          <w:ins w:id="6" w:author="DELL" w:date="2022-06-27T01:50:00Z"/>
          <w:rFonts w:ascii="Times New Roman" w:hAnsi="Times New Roman" w:cs="Times New Roman"/>
          <w:sz w:val="24"/>
          <w:szCs w:val="24"/>
        </w:rPr>
      </w:pPr>
      <w:ins w:id="7" w:author="DELL" w:date="2022-06-27T01:50:00Z">
        <w:r w:rsidRPr="00F533F1">
          <w:rPr>
            <w:rFonts w:ascii="Times New Roman" w:hAnsi="Times New Roman" w:cs="Times New Roman"/>
            <w:sz w:val="24"/>
            <w:szCs w:val="24"/>
          </w:rPr>
          <w:t>1.  Department of Statistics, Shahjalal University of Science &amp; Technology, Sylhet-3114, Bangladesh</w:t>
        </w:r>
      </w:ins>
    </w:p>
    <w:p w14:paraId="28446456" w14:textId="77777777" w:rsidR="00B11B84" w:rsidRPr="00F533F1" w:rsidRDefault="00B11B84" w:rsidP="00B11B84">
      <w:pPr>
        <w:jc w:val="both"/>
        <w:rPr>
          <w:ins w:id="8" w:author="DELL" w:date="2022-06-27T01:50:00Z"/>
          <w:rFonts w:ascii="Times New Roman" w:hAnsi="Times New Roman" w:cs="Times New Roman"/>
          <w:sz w:val="24"/>
          <w:szCs w:val="24"/>
        </w:rPr>
      </w:pPr>
      <w:ins w:id="9" w:author="DELL" w:date="2022-06-27T01:50:00Z">
        <w:r w:rsidRPr="00F533F1">
          <w:rPr>
            <w:rFonts w:ascii="Times New Roman" w:hAnsi="Times New Roman" w:cs="Times New Roman"/>
            <w:sz w:val="24"/>
            <w:szCs w:val="24"/>
          </w:rPr>
          <w:t xml:space="preserve">2. Department of Emergency Medicine, University of Florida College of Medicine, Gainesville, FL, USA. </w:t>
        </w:r>
      </w:ins>
    </w:p>
    <w:p w14:paraId="62C9FFB2" w14:textId="77777777" w:rsidR="00B11B84" w:rsidRPr="00F533F1" w:rsidRDefault="00B11B84" w:rsidP="00B11B84">
      <w:pPr>
        <w:jc w:val="both"/>
        <w:rPr>
          <w:ins w:id="10" w:author="DELL" w:date="2022-06-27T01:50:00Z"/>
          <w:rFonts w:ascii="Times New Roman" w:hAnsi="Times New Roman" w:cs="Times New Roman"/>
          <w:sz w:val="24"/>
          <w:szCs w:val="24"/>
        </w:rPr>
      </w:pPr>
    </w:p>
    <w:p w14:paraId="7A63424D" w14:textId="77777777" w:rsidR="00B11B84" w:rsidRDefault="00B11B84" w:rsidP="00B11B84">
      <w:pPr>
        <w:spacing w:after="160" w:line="259" w:lineRule="auto"/>
        <w:rPr>
          <w:ins w:id="11" w:author="DELL" w:date="2022-06-27T01:50:00Z"/>
          <w:rFonts w:ascii="Times New Roman" w:hAnsi="Times New Roman" w:cs="Times New Roman"/>
          <w:b/>
          <w:bCs/>
          <w:sz w:val="32"/>
          <w:szCs w:val="32"/>
        </w:rPr>
      </w:pPr>
      <w:ins w:id="12" w:author="DELL" w:date="2022-06-27T01:50:00Z">
        <w:r>
          <w:rPr>
            <w:rFonts w:ascii="Times New Roman" w:hAnsi="Times New Roman" w:cs="Times New Roman"/>
            <w:b/>
            <w:bCs/>
            <w:sz w:val="32"/>
            <w:szCs w:val="32"/>
          </w:rPr>
          <w:br w:type="page"/>
        </w:r>
      </w:ins>
    </w:p>
    <w:p w14:paraId="4CF380BA" w14:textId="77777777" w:rsidR="00B11B84" w:rsidRPr="007F5A22" w:rsidRDefault="00B11B84" w:rsidP="00B11B84">
      <w:pPr>
        <w:rPr>
          <w:ins w:id="13" w:author="DELL" w:date="2022-06-27T01:50:00Z"/>
          <w:rFonts w:ascii="Times New Roman" w:hAnsi="Times New Roman" w:cs="Times New Roman"/>
          <w:b/>
          <w:bCs/>
          <w:sz w:val="24"/>
          <w:szCs w:val="24"/>
        </w:rPr>
      </w:pPr>
      <w:ins w:id="14" w:author="DELL" w:date="2022-06-27T01:50:00Z">
        <w:r w:rsidRPr="007F5A22">
          <w:rPr>
            <w:rFonts w:ascii="Times New Roman" w:hAnsi="Times New Roman" w:cs="Times New Roman"/>
            <w:b/>
            <w:bCs/>
            <w:sz w:val="24"/>
            <w:szCs w:val="24"/>
          </w:rPr>
          <w:lastRenderedPageBreak/>
          <w:t>Abstract</w:t>
        </w:r>
      </w:ins>
    </w:p>
    <w:p w14:paraId="349E4A0B" w14:textId="77777777" w:rsidR="00B11B84" w:rsidRPr="007F5A22" w:rsidRDefault="00B11B84" w:rsidP="00B11B84">
      <w:pPr>
        <w:spacing w:line="360" w:lineRule="auto"/>
        <w:rPr>
          <w:ins w:id="15" w:author="DELL" w:date="2022-06-27T01:50:00Z"/>
          <w:rFonts w:ascii="Times New Roman" w:hAnsi="Times New Roman" w:cs="Times New Roman"/>
          <w:sz w:val="24"/>
          <w:szCs w:val="24"/>
        </w:rPr>
      </w:pPr>
      <w:ins w:id="16" w:author="DELL" w:date="2022-06-27T01:50:00Z">
        <w:r w:rsidRPr="00443DAA">
          <w:rPr>
            <w:rFonts w:ascii="Times New Roman" w:hAnsi="Times New Roman" w:cs="Times New Roman"/>
            <w:color w:val="333333"/>
            <w:sz w:val="24"/>
            <w:szCs w:val="24"/>
            <w:shd w:val="clear" w:color="auto" w:fill="FCFCFC"/>
          </w:rPr>
          <w:t xml:space="preserve">Escherichia coli (E. coli) is one of the most prevalent etiological agents causing moderate-to-severe diarrhea in low- and middle-income nations. In this study, we identified a relationship between E. coli </w:t>
        </w:r>
        <w:r w:rsidRPr="007F5A22">
          <w:rPr>
            <w:rFonts w:ascii="Times New Roman" w:hAnsi="Times New Roman" w:cs="Times New Roman"/>
            <w:color w:val="333333"/>
            <w:sz w:val="24"/>
            <w:szCs w:val="24"/>
            <w:shd w:val="clear" w:color="auto" w:fill="FCFCFC"/>
          </w:rPr>
          <w:t>concentration</w:t>
        </w:r>
        <w:r w:rsidRPr="00443DAA">
          <w:rPr>
            <w:rFonts w:ascii="Times New Roman" w:hAnsi="Times New Roman" w:cs="Times New Roman"/>
            <w:color w:val="333333"/>
            <w:sz w:val="24"/>
            <w:szCs w:val="24"/>
            <w:shd w:val="clear" w:color="auto" w:fill="FCFCFC"/>
          </w:rPr>
          <w:t xml:space="preserve"> </w:t>
        </w:r>
        <w:r>
          <w:rPr>
            <w:rFonts w:ascii="Times New Roman" w:hAnsi="Times New Roman" w:cs="Times New Roman"/>
            <w:color w:val="333333"/>
            <w:sz w:val="24"/>
            <w:szCs w:val="24"/>
            <w:shd w:val="clear" w:color="auto" w:fill="FCFCFC"/>
          </w:rPr>
          <w:t>in household</w:t>
        </w:r>
        <w:r w:rsidRPr="00443DAA">
          <w:rPr>
            <w:rFonts w:ascii="Times New Roman" w:hAnsi="Times New Roman" w:cs="Times New Roman"/>
            <w:color w:val="333333"/>
            <w:sz w:val="24"/>
            <w:szCs w:val="24"/>
            <w:shd w:val="clear" w:color="auto" w:fill="FCFCFC"/>
          </w:rPr>
          <w:t xml:space="preserve"> dr</w:t>
        </w:r>
        <w:r>
          <w:rPr>
            <w:rFonts w:ascii="Times New Roman" w:hAnsi="Times New Roman" w:cs="Times New Roman"/>
            <w:color w:val="333333"/>
            <w:sz w:val="24"/>
            <w:szCs w:val="24"/>
            <w:shd w:val="clear" w:color="auto" w:fill="FCFCFC"/>
          </w:rPr>
          <w:t>inking water and diarrheal disease</w:t>
        </w:r>
        <w:r w:rsidRPr="00443DAA">
          <w:rPr>
            <w:rFonts w:ascii="Times New Roman" w:hAnsi="Times New Roman" w:cs="Times New Roman"/>
            <w:color w:val="333333"/>
            <w:sz w:val="24"/>
            <w:szCs w:val="24"/>
            <w:shd w:val="clear" w:color="auto" w:fill="FCFCFC"/>
          </w:rPr>
          <w:t xml:space="preserve"> in Bangladeshi children under the age of five. Two waves of the Multiple Indicator Cluster Survey (MICS), from 2012 and 2019, were used as the data source for this investigation. By correcting for potential confounders, design-based logistic regression was used to determine the relationship bet</w:t>
        </w:r>
        <w:r>
          <w:rPr>
            <w:rFonts w:ascii="Times New Roman" w:hAnsi="Times New Roman" w:cs="Times New Roman"/>
            <w:color w:val="333333"/>
            <w:sz w:val="24"/>
            <w:szCs w:val="24"/>
            <w:shd w:val="clear" w:color="auto" w:fill="FCFCFC"/>
          </w:rPr>
          <w:t>ween E. coli risk groups in household</w:t>
        </w:r>
        <w:r w:rsidRPr="00443DAA">
          <w:rPr>
            <w:rFonts w:ascii="Times New Roman" w:hAnsi="Times New Roman" w:cs="Times New Roman"/>
            <w:color w:val="333333"/>
            <w:sz w:val="24"/>
            <w:szCs w:val="24"/>
            <w:shd w:val="clear" w:color="auto" w:fill="FCFCFC"/>
          </w:rPr>
          <w:t xml:space="preserve"> drinking water and risk of childhood diarrheal illness.</w:t>
        </w:r>
        <w:r>
          <w:rPr>
            <w:rFonts w:ascii="Times New Roman" w:hAnsi="Times New Roman" w:cs="Times New Roman"/>
            <w:color w:val="333333"/>
            <w:sz w:val="24"/>
            <w:szCs w:val="24"/>
            <w:shd w:val="clear" w:color="auto" w:fill="FCFCFC"/>
          </w:rPr>
          <w:t xml:space="preserve"> </w:t>
        </w:r>
        <w:r w:rsidRPr="00443DAA">
          <w:rPr>
            <w:rFonts w:ascii="Times New Roman" w:hAnsi="Times New Roman" w:cs="Times New Roman"/>
            <w:bCs/>
            <w:sz w:val="24"/>
            <w:szCs w:val="24"/>
          </w:rPr>
          <w:t>Colony-forming units (CFUs) of E. coli were measured per 100 ml of wat</w:t>
        </w:r>
        <w:r>
          <w:rPr>
            <w:rFonts w:ascii="Times New Roman" w:hAnsi="Times New Roman" w:cs="Times New Roman"/>
            <w:bCs/>
            <w:sz w:val="24"/>
            <w:szCs w:val="24"/>
          </w:rPr>
          <w:t>er and divided into three risk</w:t>
        </w:r>
        <w:r w:rsidRPr="00443DAA">
          <w:rPr>
            <w:rFonts w:ascii="Times New Roman" w:hAnsi="Times New Roman" w:cs="Times New Roman"/>
            <w:bCs/>
            <w:sz w:val="24"/>
            <w:szCs w:val="24"/>
          </w:rPr>
          <w:t xml:space="preserve"> categories. </w:t>
        </w:r>
        <w:r>
          <w:rPr>
            <w:rFonts w:ascii="Times New Roman" w:hAnsi="Times New Roman" w:cs="Times New Roman"/>
            <w:bCs/>
            <w:sz w:val="24"/>
            <w:szCs w:val="24"/>
          </w:rPr>
          <w:t>Less than one</w:t>
        </w:r>
        <w:r w:rsidRPr="00443DAA">
          <w:rPr>
            <w:rFonts w:ascii="Times New Roman" w:hAnsi="Times New Roman" w:cs="Times New Roman"/>
            <w:bCs/>
            <w:sz w:val="24"/>
            <w:szCs w:val="24"/>
          </w:rPr>
          <w:t xml:space="preserve"> CFU/100 ml of E. coli </w:t>
        </w:r>
        <w:r>
          <w:rPr>
            <w:rFonts w:ascii="Times New Roman" w:hAnsi="Times New Roman" w:cs="Times New Roman"/>
            <w:bCs/>
            <w:sz w:val="24"/>
            <w:szCs w:val="24"/>
          </w:rPr>
          <w:t xml:space="preserve">contamination </w:t>
        </w:r>
        <w:r w:rsidRPr="00443DAA">
          <w:rPr>
            <w:rFonts w:ascii="Times New Roman" w:hAnsi="Times New Roman" w:cs="Times New Roman"/>
            <w:bCs/>
            <w:sz w:val="24"/>
            <w:szCs w:val="24"/>
          </w:rPr>
          <w:t xml:space="preserve">is considered </w:t>
        </w:r>
        <w:r>
          <w:rPr>
            <w:rFonts w:ascii="Times New Roman" w:hAnsi="Times New Roman" w:cs="Times New Roman"/>
            <w:bCs/>
            <w:sz w:val="24"/>
            <w:szCs w:val="24"/>
          </w:rPr>
          <w:t xml:space="preserve">as </w:t>
        </w:r>
        <w:r w:rsidRPr="00443DAA">
          <w:rPr>
            <w:rFonts w:ascii="Times New Roman" w:hAnsi="Times New Roman" w:cs="Times New Roman"/>
            <w:bCs/>
            <w:sz w:val="24"/>
            <w:szCs w:val="24"/>
          </w:rPr>
          <w:t>low</w:t>
        </w:r>
        <w:r>
          <w:rPr>
            <w:rFonts w:ascii="Times New Roman" w:hAnsi="Times New Roman" w:cs="Times New Roman"/>
            <w:bCs/>
            <w:sz w:val="24"/>
            <w:szCs w:val="24"/>
          </w:rPr>
          <w:t xml:space="preserve"> risk</w:t>
        </w:r>
        <w:r w:rsidRPr="00443DAA">
          <w:rPr>
            <w:rFonts w:ascii="Times New Roman" w:hAnsi="Times New Roman" w:cs="Times New Roman"/>
            <w:bCs/>
            <w:sz w:val="24"/>
            <w:szCs w:val="24"/>
          </w:rPr>
          <w:t>, one to ten CFU/100 ml is considered</w:t>
        </w:r>
        <w:r>
          <w:rPr>
            <w:rFonts w:ascii="Times New Roman" w:hAnsi="Times New Roman" w:cs="Times New Roman"/>
            <w:bCs/>
            <w:sz w:val="24"/>
            <w:szCs w:val="24"/>
          </w:rPr>
          <w:t xml:space="preserve"> as</w:t>
        </w:r>
        <w:r w:rsidRPr="00443DAA">
          <w:rPr>
            <w:rFonts w:ascii="Times New Roman" w:hAnsi="Times New Roman" w:cs="Times New Roman"/>
            <w:bCs/>
            <w:sz w:val="24"/>
            <w:szCs w:val="24"/>
          </w:rPr>
          <w:t xml:space="preserve"> moderate</w:t>
        </w:r>
        <w:r>
          <w:rPr>
            <w:rFonts w:ascii="Times New Roman" w:hAnsi="Times New Roman" w:cs="Times New Roman"/>
            <w:bCs/>
            <w:sz w:val="24"/>
            <w:szCs w:val="24"/>
          </w:rPr>
          <w:t xml:space="preserve"> risk</w:t>
        </w:r>
        <w:r w:rsidRPr="00443DAA">
          <w:rPr>
            <w:rFonts w:ascii="Times New Roman" w:hAnsi="Times New Roman" w:cs="Times New Roman"/>
            <w:bCs/>
            <w:sz w:val="24"/>
            <w:szCs w:val="24"/>
          </w:rPr>
          <w:t>, and more than ten CFU/100 ml is considered</w:t>
        </w:r>
        <w:r>
          <w:rPr>
            <w:rFonts w:ascii="Times New Roman" w:hAnsi="Times New Roman" w:cs="Times New Roman"/>
            <w:bCs/>
            <w:sz w:val="24"/>
            <w:szCs w:val="24"/>
          </w:rPr>
          <w:t xml:space="preserve"> as</w:t>
        </w:r>
        <w:r w:rsidRPr="00443DAA">
          <w:rPr>
            <w:rFonts w:ascii="Times New Roman" w:hAnsi="Times New Roman" w:cs="Times New Roman"/>
            <w:bCs/>
            <w:sz w:val="24"/>
            <w:szCs w:val="24"/>
          </w:rPr>
          <w:t xml:space="preserve"> high</w:t>
        </w:r>
        <w:r>
          <w:rPr>
            <w:rFonts w:ascii="Times New Roman" w:hAnsi="Times New Roman" w:cs="Times New Roman"/>
            <w:bCs/>
            <w:sz w:val="24"/>
            <w:szCs w:val="24"/>
          </w:rPr>
          <w:t xml:space="preserve"> risk</w:t>
        </w:r>
        <w:r w:rsidRPr="00443DAA">
          <w:rPr>
            <w:rFonts w:ascii="Times New Roman" w:hAnsi="Times New Roman" w:cs="Times New Roman"/>
            <w:bCs/>
            <w:sz w:val="24"/>
            <w:szCs w:val="24"/>
          </w:rPr>
          <w:t>. By requesting information from the mothers or other primary caretakers of the children, we were able to determine the risk of childhood diarrhea. We discovered a substantial correlation betwee</w:t>
        </w:r>
        <w:r>
          <w:rPr>
            <w:rFonts w:ascii="Times New Roman" w:hAnsi="Times New Roman" w:cs="Times New Roman"/>
            <w:bCs/>
            <w:sz w:val="24"/>
            <w:szCs w:val="24"/>
          </w:rPr>
          <w:t xml:space="preserve">n children's diarrheal disease and household drinking water </w:t>
        </w:r>
        <w:r w:rsidRPr="00443DAA">
          <w:rPr>
            <w:rFonts w:ascii="Times New Roman" w:hAnsi="Times New Roman" w:cs="Times New Roman"/>
            <w:bCs/>
            <w:sz w:val="24"/>
            <w:szCs w:val="24"/>
          </w:rPr>
          <w:t xml:space="preserve">E. coli </w:t>
        </w:r>
        <w:r w:rsidRPr="00A8313F">
          <w:rPr>
            <w:rFonts w:ascii="Times New Roman" w:hAnsi="Times New Roman" w:cs="Times New Roman"/>
            <w:bCs/>
            <w:sz w:val="24"/>
            <w:szCs w:val="24"/>
          </w:rPr>
          <w:t>risk groups</w:t>
        </w:r>
        <w:r>
          <w:rPr>
            <w:rFonts w:ascii="Times New Roman" w:hAnsi="Times New Roman" w:cs="Times New Roman"/>
            <w:bCs/>
            <w:sz w:val="24"/>
            <w:szCs w:val="24"/>
          </w:rPr>
          <w:t xml:space="preserve"> in recent survey</w:t>
        </w:r>
        <w:r w:rsidRPr="00A8313F">
          <w:rPr>
            <w:rFonts w:ascii="Times New Roman" w:hAnsi="Times New Roman" w:cs="Times New Roman"/>
            <w:bCs/>
            <w:sz w:val="24"/>
            <w:szCs w:val="24"/>
          </w:rPr>
          <w:t>.</w:t>
        </w:r>
        <w:r>
          <w:rPr>
            <w:rFonts w:ascii="Times New Roman" w:hAnsi="Times New Roman" w:cs="Times New Roman"/>
            <w:bCs/>
            <w:sz w:val="24"/>
            <w:szCs w:val="24"/>
          </w:rPr>
          <w:t xml:space="preserve"> </w:t>
        </w:r>
        <w:r w:rsidRPr="00A8313F">
          <w:rPr>
            <w:rFonts w:ascii="Times New Roman" w:hAnsi="Times New Roman" w:cs="Times New Roman"/>
            <w:sz w:val="24"/>
            <w:szCs w:val="24"/>
          </w:rPr>
          <w:t>Children from households with a moderate risk of E. coli contamination in drinking water were 1.46 times (AOR = 1.46, 95% confidence interval (CI): 0.71 - 3.01) and 1.29 times (AOR = 1.29, 95 percent CI: 0.54 - 3.10) more likely to have diarrhea in MICS 2019 and 2012, respectively, compared to children from households with a lower risk of E. coli contamination. According to MICS 2019 and 2012, children from households with a high risk of E. coli contamination were 1.96 and 1.29 times more likely to suffer diarrhea than children from households with a lower risk of E. coli contamination.</w:t>
        </w:r>
        <w:r>
          <w:rPr>
            <w:rFonts w:ascii="Times New Roman" w:hAnsi="Times New Roman" w:cs="Times New Roman"/>
            <w:sz w:val="24"/>
            <w:szCs w:val="24"/>
          </w:rPr>
          <w:t xml:space="preserve"> </w:t>
        </w:r>
        <w:r w:rsidRPr="005F4F78">
          <w:rPr>
            <w:rFonts w:ascii="Times New Roman" w:hAnsi="Times New Roman" w:cs="Times New Roman"/>
            <w:color w:val="333333"/>
            <w:sz w:val="24"/>
            <w:szCs w:val="24"/>
            <w:shd w:val="clear" w:color="auto" w:fill="FCFCFC"/>
          </w:rPr>
          <w:t>However, when comparing the moderate and high risk E. coli contamination groups to the lower risk E. coli contamination group, the sensitivity analysis utilizing the propensity score weight</w:t>
        </w:r>
        <w:r>
          <w:rPr>
            <w:rFonts w:ascii="Times New Roman" w:hAnsi="Times New Roman" w:cs="Times New Roman"/>
            <w:color w:val="333333"/>
            <w:sz w:val="24"/>
            <w:szCs w:val="24"/>
            <w:shd w:val="clear" w:color="auto" w:fill="FCFCFC"/>
          </w:rPr>
          <w:t>ing approach revealed that moderate and high risk</w:t>
        </w:r>
        <w:r w:rsidRPr="005F4F78">
          <w:rPr>
            <w:rFonts w:ascii="Times New Roman" w:hAnsi="Times New Roman" w:cs="Times New Roman"/>
            <w:color w:val="333333"/>
            <w:sz w:val="24"/>
            <w:szCs w:val="24"/>
            <w:shd w:val="clear" w:color="auto" w:fill="FCFCFC"/>
          </w:rPr>
          <w:t xml:space="preserve"> groups were more likely to experience diarrhea</w:t>
        </w:r>
        <w:r>
          <w:rPr>
            <w:rFonts w:ascii="Times New Roman" w:hAnsi="Times New Roman" w:cs="Times New Roman"/>
            <w:color w:val="333333"/>
            <w:sz w:val="24"/>
            <w:szCs w:val="24"/>
            <w:shd w:val="clear" w:color="auto" w:fill="FCFCFC"/>
          </w:rPr>
          <w:t xml:space="preserve"> than lower risk group</w:t>
        </w:r>
        <w:r w:rsidRPr="005F4F78">
          <w:rPr>
            <w:rFonts w:ascii="Times New Roman" w:hAnsi="Times New Roman" w:cs="Times New Roman"/>
            <w:color w:val="333333"/>
            <w:sz w:val="24"/>
            <w:szCs w:val="24"/>
            <w:shd w:val="clear" w:color="auto" w:fill="FCFCFC"/>
          </w:rPr>
          <w:t>. The study's conclusion makes clear policy insinuations and advises providing clean water supplies, improving the drinking water system, and forming good hygiene practices to reduce childhood diarrhea.</w:t>
        </w:r>
      </w:ins>
    </w:p>
    <w:p w14:paraId="378B661B" w14:textId="77777777" w:rsidR="00B11B84" w:rsidRPr="007F5A22" w:rsidRDefault="00B11B84" w:rsidP="00B11B84">
      <w:pPr>
        <w:rPr>
          <w:ins w:id="17" w:author="DELL" w:date="2022-06-27T01:50:00Z"/>
          <w:rFonts w:ascii="Times New Roman" w:hAnsi="Times New Roman" w:cs="Times New Roman"/>
          <w:sz w:val="24"/>
          <w:szCs w:val="24"/>
        </w:rPr>
      </w:pPr>
      <w:ins w:id="18" w:author="DELL" w:date="2022-06-27T01:50:00Z">
        <w:r w:rsidRPr="00956C86">
          <w:rPr>
            <w:rFonts w:ascii="Times New Roman" w:hAnsi="Times New Roman" w:cs="Times New Roman"/>
            <w:b/>
            <w:sz w:val="24"/>
            <w:szCs w:val="24"/>
          </w:rPr>
          <w:t>Key Words:</w:t>
        </w:r>
        <w:r w:rsidRPr="007F5A22">
          <w:rPr>
            <w:rFonts w:ascii="Times New Roman" w:hAnsi="Times New Roman" w:cs="Times New Roman"/>
            <w:sz w:val="24"/>
            <w:szCs w:val="24"/>
          </w:rPr>
          <w:t xml:space="preserve"> Escherichia coli, Drinking water contamination, Diarrhea, Under-5 children, propensity score approach</w:t>
        </w:r>
      </w:ins>
    </w:p>
    <w:p w14:paraId="79D8F90A" w14:textId="77777777" w:rsidR="00B11B84" w:rsidRDefault="00B11B84" w:rsidP="00B11B84">
      <w:pPr>
        <w:spacing w:after="160" w:line="259" w:lineRule="auto"/>
        <w:rPr>
          <w:ins w:id="19" w:author="DELL" w:date="2022-06-27T01:50:00Z"/>
          <w:rFonts w:ascii="Times New Roman" w:hAnsi="Times New Roman" w:cs="Times New Roman"/>
          <w:sz w:val="24"/>
          <w:szCs w:val="24"/>
        </w:rPr>
      </w:pPr>
      <w:ins w:id="20" w:author="DELL" w:date="2022-06-27T01:50:00Z">
        <w:r>
          <w:rPr>
            <w:rFonts w:ascii="Times New Roman" w:hAnsi="Times New Roman" w:cs="Times New Roman"/>
            <w:sz w:val="24"/>
            <w:szCs w:val="24"/>
          </w:rPr>
          <w:br w:type="page"/>
        </w:r>
      </w:ins>
    </w:p>
    <w:p w14:paraId="13D6EFAB" w14:textId="77777777" w:rsidR="00B11B84" w:rsidRPr="007F5A22" w:rsidRDefault="00B11B84" w:rsidP="00B11B84">
      <w:pPr>
        <w:spacing w:line="360" w:lineRule="auto"/>
        <w:rPr>
          <w:ins w:id="21" w:author="DELL" w:date="2022-06-27T01:50:00Z"/>
          <w:rFonts w:ascii="Times New Roman" w:hAnsi="Times New Roman" w:cs="Times New Roman"/>
          <w:b/>
          <w:sz w:val="24"/>
          <w:szCs w:val="24"/>
        </w:rPr>
      </w:pPr>
      <w:commentRangeStart w:id="22"/>
      <w:ins w:id="23" w:author="DELL" w:date="2022-06-27T01:50:00Z">
        <w:r w:rsidRPr="007F5A22">
          <w:rPr>
            <w:rFonts w:ascii="Times New Roman" w:hAnsi="Times New Roman" w:cs="Times New Roman"/>
            <w:b/>
            <w:sz w:val="24"/>
            <w:szCs w:val="24"/>
          </w:rPr>
          <w:lastRenderedPageBreak/>
          <w:t>Introduction</w:t>
        </w:r>
        <w:commentRangeEnd w:id="22"/>
        <w:r>
          <w:rPr>
            <w:rStyle w:val="CommentReference"/>
          </w:rPr>
          <w:commentReference w:id="22"/>
        </w:r>
      </w:ins>
    </w:p>
    <w:p w14:paraId="37B5307D" w14:textId="77777777" w:rsidR="00B11B84" w:rsidRPr="007F5A22" w:rsidRDefault="00B11B84" w:rsidP="00B11B84">
      <w:pPr>
        <w:spacing w:line="360" w:lineRule="auto"/>
        <w:ind w:firstLine="720"/>
        <w:rPr>
          <w:ins w:id="24" w:author="DELL" w:date="2022-06-27T01:50:00Z"/>
          <w:rFonts w:ascii="Times New Roman" w:hAnsi="Times New Roman" w:cs="Times New Roman"/>
          <w:sz w:val="24"/>
          <w:szCs w:val="24"/>
        </w:rPr>
      </w:pPr>
      <w:ins w:id="25" w:author="DELL" w:date="2022-06-27T01:50:00Z">
        <w:r w:rsidRPr="00092776">
          <w:rPr>
            <w:rFonts w:ascii="Times New Roman" w:hAnsi="Times New Roman" w:cs="Times New Roman"/>
            <w:sz w:val="24"/>
            <w:szCs w:val="24"/>
          </w:rPr>
          <w:t xml:space="preserve">Diarrhea is </w:t>
        </w:r>
        <w:r>
          <w:rPr>
            <w:rFonts w:ascii="Times New Roman" w:hAnsi="Times New Roman" w:cs="Times New Roman"/>
            <w:sz w:val="24"/>
            <w:szCs w:val="24"/>
          </w:rPr>
          <w:t>caused by</w:t>
        </w:r>
        <w:r w:rsidRPr="00092776">
          <w:rPr>
            <w:rFonts w:ascii="Times New Roman" w:hAnsi="Times New Roman" w:cs="Times New Roman"/>
            <w:sz w:val="24"/>
            <w:szCs w:val="24"/>
          </w:rPr>
          <w:t xml:space="preserve"> variety of b</w:t>
        </w:r>
        <w:r>
          <w:rPr>
            <w:rFonts w:ascii="Times New Roman" w:hAnsi="Times New Roman" w:cs="Times New Roman"/>
            <w:sz w:val="24"/>
            <w:szCs w:val="24"/>
          </w:rPr>
          <w:t>acterial, viral, and parasite organisms</w:t>
        </w:r>
        <w:r w:rsidRPr="00092776">
          <w:rPr>
            <w:rFonts w:ascii="Times New Roman" w:hAnsi="Times New Roman" w:cs="Times New Roman"/>
            <w:sz w:val="24"/>
            <w:szCs w:val="24"/>
          </w:rPr>
          <w:t>, the majority of which are spread by contaminated water (WHO, 201</w:t>
        </w:r>
        <w:r>
          <w:rPr>
            <w:rFonts w:ascii="Times New Roman" w:hAnsi="Times New Roman" w:cs="Times New Roman"/>
            <w:sz w:val="24"/>
            <w:szCs w:val="24"/>
          </w:rPr>
          <w:t>7). Having at least three loose, liquid, or watery</w:t>
        </w:r>
        <w:r w:rsidRPr="00092776">
          <w:rPr>
            <w:rFonts w:ascii="Times New Roman" w:hAnsi="Times New Roman" w:cs="Times New Roman"/>
            <w:sz w:val="24"/>
            <w:szCs w:val="24"/>
          </w:rPr>
          <w:t xml:space="preserve"> bowel motions each day is the </w:t>
        </w:r>
        <w:r>
          <w:rPr>
            <w:rFonts w:ascii="Times New Roman" w:hAnsi="Times New Roman" w:cs="Times New Roman"/>
            <w:sz w:val="24"/>
            <w:szCs w:val="24"/>
          </w:rPr>
          <w:t>conditions of diarrhea</w:t>
        </w:r>
        <w:r w:rsidRPr="00092776">
          <w:rPr>
            <w:rFonts w:ascii="Times New Roman" w:hAnsi="Times New Roman" w:cs="Times New Roman"/>
            <w:sz w:val="24"/>
            <w:szCs w:val="24"/>
          </w:rPr>
          <w:t xml:space="preserve">. Due to fluid loss, it frequently lasts for a few days and can lead to dehydration. </w:t>
        </w:r>
        <w:r w:rsidRPr="007F5A22">
          <w:rPr>
            <w:rFonts w:ascii="Times New Roman" w:hAnsi="Times New Roman" w:cs="Times New Roman"/>
            <w:sz w:val="24"/>
            <w:szCs w:val="24"/>
          </w:rPr>
          <w:t>Diarrhea may b</w:t>
        </w:r>
        <w:r>
          <w:rPr>
            <w:rFonts w:ascii="Times New Roman" w:hAnsi="Times New Roman" w:cs="Times New Roman"/>
            <w:sz w:val="24"/>
            <w:szCs w:val="24"/>
          </w:rPr>
          <w:t>e acute, persistent, or chronic. It is o</w:t>
        </w:r>
        <w:r w:rsidRPr="00092776">
          <w:rPr>
            <w:rFonts w:ascii="Times New Roman" w:hAnsi="Times New Roman" w:cs="Times New Roman"/>
            <w:sz w:val="24"/>
            <w:szCs w:val="24"/>
          </w:rPr>
          <w:t xml:space="preserve">ne of the leading causes of pediatric sickness and mortality (Liu et al. 2012; Kotloff et al. 2013). Every year, there are around 1.7 billion cases of </w:t>
        </w:r>
        <w:r w:rsidRPr="007F5A22">
          <w:rPr>
            <w:rFonts w:ascii="Times New Roman" w:hAnsi="Times New Roman" w:cs="Times New Roman"/>
            <w:sz w:val="24"/>
            <w:szCs w:val="24"/>
          </w:rPr>
          <w:t>childhood</w:t>
        </w:r>
        <w:r w:rsidRPr="00092776">
          <w:rPr>
            <w:rFonts w:ascii="Times New Roman" w:hAnsi="Times New Roman" w:cs="Times New Roman"/>
            <w:sz w:val="24"/>
            <w:szCs w:val="24"/>
          </w:rPr>
          <w:t xml:space="preserve"> diarrhea worldwide (A. R. Sarker et al., 2016).</w:t>
        </w:r>
        <w:r>
          <w:rPr>
            <w:rFonts w:ascii="Times New Roman" w:hAnsi="Times New Roman" w:cs="Times New Roman"/>
            <w:sz w:val="24"/>
            <w:szCs w:val="24"/>
          </w:rPr>
          <w:t xml:space="preserve"> </w:t>
        </w:r>
        <w:r w:rsidRPr="00AD5F46">
          <w:rPr>
            <w:rFonts w:ascii="Times New Roman" w:hAnsi="Times New Roman" w:cs="Times New Roman"/>
            <w:sz w:val="24"/>
            <w:szCs w:val="24"/>
          </w:rPr>
          <w:t>In children under the age of five, diarrhea is one of the main causes of malnutrition. Approximately 8% of all fatalities among children under the age of five globally in 2017 were du</w:t>
        </w:r>
        <w:r>
          <w:rPr>
            <w:rFonts w:ascii="Times New Roman" w:hAnsi="Times New Roman" w:cs="Times New Roman"/>
            <w:sz w:val="24"/>
            <w:szCs w:val="24"/>
          </w:rPr>
          <w:t>e to diarrhea. A</w:t>
        </w:r>
        <w:r w:rsidRPr="00AD5F46">
          <w:rPr>
            <w:rFonts w:ascii="Times New Roman" w:hAnsi="Times New Roman" w:cs="Times New Roman"/>
            <w:sz w:val="24"/>
            <w:szCs w:val="24"/>
          </w:rPr>
          <w:t>round 525,000 children every year, or over 1,4</w:t>
        </w:r>
        <w:r>
          <w:rPr>
            <w:rFonts w:ascii="Times New Roman" w:hAnsi="Times New Roman" w:cs="Times New Roman"/>
            <w:sz w:val="24"/>
            <w:szCs w:val="24"/>
          </w:rPr>
          <w:t>00 young children per day are dying</w:t>
        </w:r>
        <w:r w:rsidRPr="00AD5F46">
          <w:rPr>
            <w:rFonts w:ascii="Times New Roman" w:hAnsi="Times New Roman" w:cs="Times New Roman"/>
            <w:sz w:val="24"/>
            <w:szCs w:val="24"/>
          </w:rPr>
          <w:t xml:space="preserve"> (UNICEF, 2021). Diarrhea is the second most common cause of death in children under five, according to the World Health Organization (WHO). It is, however, </w:t>
        </w:r>
        <w:r>
          <w:rPr>
            <w:rFonts w:ascii="Times New Roman" w:hAnsi="Times New Roman" w:cs="Times New Roman"/>
            <w:sz w:val="24"/>
            <w:szCs w:val="24"/>
          </w:rPr>
          <w:t>both treatable and preventable by using</w:t>
        </w:r>
        <w:r w:rsidRPr="00AD5F46">
          <w:rPr>
            <w:rFonts w:ascii="Times New Roman" w:hAnsi="Times New Roman" w:cs="Times New Roman"/>
            <w:sz w:val="24"/>
            <w:szCs w:val="24"/>
          </w:rPr>
          <w:t xml:space="preserve"> clean water, maintain proper sa</w:t>
        </w:r>
        <w:r>
          <w:rPr>
            <w:rFonts w:ascii="Times New Roman" w:hAnsi="Times New Roman" w:cs="Times New Roman"/>
            <w:sz w:val="24"/>
            <w:szCs w:val="24"/>
          </w:rPr>
          <w:t>nitation, and practice good</w:t>
        </w:r>
        <w:r w:rsidRPr="00AD5F46">
          <w:rPr>
            <w:rFonts w:ascii="Times New Roman" w:hAnsi="Times New Roman" w:cs="Times New Roman"/>
            <w:sz w:val="24"/>
            <w:szCs w:val="24"/>
          </w:rPr>
          <w:t xml:space="preserve"> hygiene (Diouf et al., 2014).</w:t>
        </w:r>
      </w:ins>
    </w:p>
    <w:p w14:paraId="3D11FC2F" w14:textId="77777777" w:rsidR="00B11B84" w:rsidRDefault="00B11B84" w:rsidP="00B11B84">
      <w:pPr>
        <w:spacing w:line="360" w:lineRule="auto"/>
        <w:ind w:firstLine="720"/>
        <w:rPr>
          <w:ins w:id="26" w:author="DELL" w:date="2022-06-27T01:50:00Z"/>
          <w:rFonts w:ascii="Times New Roman" w:hAnsi="Times New Roman" w:cs="Times New Roman"/>
          <w:sz w:val="24"/>
          <w:szCs w:val="24"/>
        </w:rPr>
      </w:pPr>
      <w:ins w:id="27" w:author="DELL" w:date="2022-06-27T01:50:00Z">
        <w:r>
          <w:rPr>
            <w:rFonts w:ascii="Times New Roman" w:hAnsi="Times New Roman" w:cs="Times New Roman"/>
            <w:sz w:val="24"/>
            <w:szCs w:val="24"/>
          </w:rPr>
          <w:t xml:space="preserve">In low and middle </w:t>
        </w:r>
        <w:r w:rsidRPr="00C90BDF">
          <w:rPr>
            <w:rFonts w:ascii="Times New Roman" w:hAnsi="Times New Roman" w:cs="Times New Roman"/>
            <w:sz w:val="24"/>
            <w:szCs w:val="24"/>
          </w:rPr>
          <w:t xml:space="preserve">income nations, E. coli is one of the </w:t>
        </w:r>
        <w:r>
          <w:rPr>
            <w:rFonts w:ascii="Times New Roman" w:hAnsi="Times New Roman" w:cs="Times New Roman"/>
            <w:sz w:val="24"/>
            <w:szCs w:val="24"/>
          </w:rPr>
          <w:t>most frequent etiological agents</w:t>
        </w:r>
        <w:r w:rsidRPr="00C90BDF">
          <w:rPr>
            <w:rFonts w:ascii="Times New Roman" w:hAnsi="Times New Roman" w:cs="Times New Roman"/>
            <w:sz w:val="24"/>
            <w:szCs w:val="24"/>
          </w:rPr>
          <w:t xml:space="preserve"> of moderate-to-severe diarrhea (WHO, 2017). It can be found in the intestines of mammals, including humans (Kaper et al. 2004; Alam et al. 2006). E. coli was suspected in 138 samples, and it was discovered that 30 of these samples contained strains that were diarrheage</w:t>
        </w:r>
        <w:r>
          <w:rPr>
            <w:rFonts w:ascii="Times New Roman" w:hAnsi="Times New Roman" w:cs="Times New Roman"/>
            <w:sz w:val="24"/>
            <w:szCs w:val="24"/>
          </w:rPr>
          <w:t xml:space="preserve">nic </w:t>
        </w:r>
        <w:r w:rsidRPr="00C90BDF">
          <w:rPr>
            <w:rFonts w:ascii="Times New Roman" w:hAnsi="Times New Roman" w:cs="Times New Roman"/>
            <w:sz w:val="24"/>
            <w:szCs w:val="24"/>
          </w:rPr>
          <w:t>(Franzolin et al., 2005).</w:t>
        </w:r>
        <w:r>
          <w:rPr>
            <w:rFonts w:ascii="Times New Roman" w:hAnsi="Times New Roman" w:cs="Times New Roman"/>
            <w:sz w:val="24"/>
            <w:szCs w:val="24"/>
          </w:rPr>
          <w:t xml:space="preserve"> Ahrabi et al. in 2003 investigated</w:t>
        </w:r>
        <w:r w:rsidRPr="000312BA">
          <w:rPr>
            <w:rFonts w:ascii="Times New Roman" w:hAnsi="Times New Roman" w:cs="Times New Roman"/>
            <w:sz w:val="24"/>
            <w:szCs w:val="24"/>
          </w:rPr>
          <w:t xml:space="preserve"> at E. coli in youngsters from Tehran who had serious diarrhea. It was shown that diarrhea caused by E. coli occurs often in children under the age of five in Eastern Ethiopia (Getaneh et al., 2021). In a different study, Qu et al. evaluated 2524 patients and fo</w:t>
        </w:r>
        <w:r>
          <w:rPr>
            <w:rFonts w:ascii="Times New Roman" w:hAnsi="Times New Roman" w:cs="Times New Roman"/>
            <w:sz w:val="24"/>
            <w:szCs w:val="24"/>
          </w:rPr>
          <w:t>und that 10.7% cases</w:t>
        </w:r>
        <w:r w:rsidRPr="000312BA">
          <w:rPr>
            <w:rFonts w:ascii="Times New Roman" w:hAnsi="Times New Roman" w:cs="Times New Roman"/>
            <w:sz w:val="24"/>
            <w:szCs w:val="24"/>
          </w:rPr>
          <w:t xml:space="preserve"> had</w:t>
        </w:r>
        <w:r>
          <w:rPr>
            <w:rFonts w:ascii="Times New Roman" w:hAnsi="Times New Roman" w:cs="Times New Roman"/>
            <w:sz w:val="24"/>
            <w:szCs w:val="24"/>
          </w:rPr>
          <w:t xml:space="preserve"> diarrhea</w:t>
        </w:r>
        <w:r w:rsidRPr="000312BA">
          <w:rPr>
            <w:rFonts w:ascii="Times New Roman" w:hAnsi="Times New Roman" w:cs="Times New Roman"/>
            <w:sz w:val="24"/>
            <w:szCs w:val="24"/>
          </w:rPr>
          <w:t xml:space="preserve"> </w:t>
        </w:r>
        <w:r>
          <w:rPr>
            <w:rFonts w:ascii="Times New Roman" w:hAnsi="Times New Roman" w:cs="Times New Roman"/>
            <w:sz w:val="24"/>
            <w:szCs w:val="24"/>
          </w:rPr>
          <w:t xml:space="preserve">and 4.6% causes from </w:t>
        </w:r>
        <w:r w:rsidRPr="000312BA">
          <w:rPr>
            <w:rFonts w:ascii="Times New Roman" w:hAnsi="Times New Roman" w:cs="Times New Roman"/>
            <w:sz w:val="24"/>
            <w:szCs w:val="24"/>
          </w:rPr>
          <w:t>E. coli (4.6 percent) (Qu et al., 2016).</w:t>
        </w:r>
      </w:ins>
    </w:p>
    <w:p w14:paraId="76046991" w14:textId="77777777" w:rsidR="00B11B84" w:rsidRDefault="00B11B84" w:rsidP="00B11B84">
      <w:pPr>
        <w:spacing w:line="360" w:lineRule="auto"/>
        <w:rPr>
          <w:ins w:id="28" w:author="DELL" w:date="2022-06-27T01:50:00Z"/>
          <w:rFonts w:ascii="Times New Roman" w:hAnsi="Times New Roman" w:cs="Times New Roman"/>
          <w:sz w:val="24"/>
          <w:szCs w:val="24"/>
        </w:rPr>
      </w:pPr>
      <w:ins w:id="29" w:author="DELL" w:date="2022-06-27T01:50:00Z">
        <w:r>
          <w:rPr>
            <w:rFonts w:ascii="Times New Roman" w:hAnsi="Times New Roman" w:cs="Times New Roman"/>
            <w:sz w:val="24"/>
            <w:szCs w:val="24"/>
          </w:rPr>
          <w:tab/>
        </w:r>
        <w:r w:rsidRPr="000312BA">
          <w:rPr>
            <w:rFonts w:ascii="Times New Roman" w:hAnsi="Times New Roman" w:cs="Times New Roman"/>
            <w:sz w:val="24"/>
            <w:szCs w:val="24"/>
          </w:rPr>
          <w:t>Aroun</w:t>
        </w:r>
        <w:r>
          <w:rPr>
            <w:rFonts w:ascii="Times New Roman" w:hAnsi="Times New Roman" w:cs="Times New Roman"/>
            <w:sz w:val="24"/>
            <w:szCs w:val="24"/>
          </w:rPr>
          <w:t>d 7% of Bangladesh's c</w:t>
        </w:r>
        <w:r w:rsidRPr="000312BA">
          <w:rPr>
            <w:rFonts w:ascii="Times New Roman" w:hAnsi="Times New Roman" w:cs="Times New Roman"/>
            <w:sz w:val="24"/>
            <w:szCs w:val="24"/>
          </w:rPr>
          <w:t xml:space="preserve">hildren under five get </w:t>
        </w:r>
        <w:r>
          <w:rPr>
            <w:rFonts w:ascii="Times New Roman" w:hAnsi="Times New Roman" w:cs="Times New Roman"/>
            <w:sz w:val="24"/>
            <w:szCs w:val="24"/>
          </w:rPr>
          <w:t xml:space="preserve">affected by </w:t>
        </w:r>
        <w:r w:rsidRPr="000312BA">
          <w:rPr>
            <w:rFonts w:ascii="Times New Roman" w:hAnsi="Times New Roman" w:cs="Times New Roman"/>
            <w:sz w:val="24"/>
            <w:szCs w:val="24"/>
          </w:rPr>
          <w:t>diarrhea (Bangladesh Bureau of Statistics and UNICEF Ban</w:t>
        </w:r>
        <w:r>
          <w:rPr>
            <w:rFonts w:ascii="Times New Roman" w:hAnsi="Times New Roman" w:cs="Times New Roman"/>
            <w:sz w:val="24"/>
            <w:szCs w:val="24"/>
          </w:rPr>
          <w:t>gladesh 2019). Around half of those</w:t>
        </w:r>
        <w:r w:rsidRPr="000312BA">
          <w:rPr>
            <w:rFonts w:ascii="Times New Roman" w:hAnsi="Times New Roman" w:cs="Times New Roman"/>
            <w:sz w:val="24"/>
            <w:szCs w:val="24"/>
          </w:rPr>
          <w:t xml:space="preserve"> surveyed claimed that diarrheal illness had cost them more than 10% of their income, with the cost of treating diarrhea in Bangladesh esti</w:t>
        </w:r>
        <w:r>
          <w:rPr>
            <w:rFonts w:ascii="Times New Roman" w:hAnsi="Times New Roman" w:cs="Times New Roman"/>
            <w:sz w:val="24"/>
            <w:szCs w:val="24"/>
          </w:rPr>
          <w:t>mated to be $79 million in 2018</w:t>
        </w:r>
        <w:r w:rsidRPr="000312BA">
          <w:rPr>
            <w:rFonts w:ascii="Times New Roman" w:hAnsi="Times New Roman" w:cs="Times New Roman"/>
            <w:sz w:val="24"/>
            <w:szCs w:val="24"/>
          </w:rPr>
          <w:t xml:space="preserve"> (Hasan et al. 202</w:t>
        </w:r>
        <w:r>
          <w:rPr>
            <w:rFonts w:ascii="Times New Roman" w:hAnsi="Times New Roman" w:cs="Times New Roman"/>
            <w:sz w:val="24"/>
            <w:szCs w:val="24"/>
          </w:rPr>
          <w:t>1). Water contamination by E. coli</w:t>
        </w:r>
        <w:r w:rsidRPr="000312BA">
          <w:rPr>
            <w:rFonts w:ascii="Times New Roman" w:hAnsi="Times New Roman" w:cs="Times New Roman"/>
            <w:sz w:val="24"/>
            <w:szCs w:val="24"/>
          </w:rPr>
          <w:t xml:space="preserve"> is fairly widespread in Bangladesh. According to MICS 2012 and MICS </w:t>
        </w:r>
        <w:r>
          <w:rPr>
            <w:rFonts w:ascii="Times New Roman" w:hAnsi="Times New Roman" w:cs="Times New Roman"/>
            <w:sz w:val="24"/>
            <w:szCs w:val="24"/>
          </w:rPr>
          <w:t>2019, respectively, 61.7% and 81.9%</w:t>
        </w:r>
        <w:r w:rsidRPr="000312BA">
          <w:rPr>
            <w:rFonts w:ascii="Times New Roman" w:hAnsi="Times New Roman" w:cs="Times New Roman"/>
            <w:sz w:val="24"/>
            <w:szCs w:val="24"/>
          </w:rPr>
          <w:t xml:space="preserve"> of the population of households had</w:t>
        </w:r>
        <w:r>
          <w:rPr>
            <w:rFonts w:ascii="Times New Roman" w:hAnsi="Times New Roman" w:cs="Times New Roman"/>
            <w:sz w:val="24"/>
            <w:szCs w:val="24"/>
          </w:rPr>
          <w:t xml:space="preserve"> drinking water that was contaminated</w:t>
        </w:r>
        <w:r w:rsidRPr="000312BA">
          <w:rPr>
            <w:rFonts w:ascii="Times New Roman" w:hAnsi="Times New Roman" w:cs="Times New Roman"/>
            <w:sz w:val="24"/>
            <w:szCs w:val="24"/>
          </w:rPr>
          <w:t xml:space="preserve"> with bacteria like E. coli (Bangladesh Bureau of Statistics and UNICEF </w:t>
        </w:r>
        <w:r w:rsidRPr="000312BA">
          <w:rPr>
            <w:rFonts w:ascii="Times New Roman" w:hAnsi="Times New Roman" w:cs="Times New Roman"/>
            <w:sz w:val="24"/>
            <w:szCs w:val="24"/>
          </w:rPr>
          <w:lastRenderedPageBreak/>
          <w:t>Bangladesh 2014 and 2019).</w:t>
        </w:r>
        <w:r>
          <w:rPr>
            <w:rFonts w:ascii="Times New Roman" w:hAnsi="Times New Roman" w:cs="Times New Roman"/>
            <w:sz w:val="24"/>
            <w:szCs w:val="24"/>
          </w:rPr>
          <w:t xml:space="preserve"> </w:t>
        </w:r>
        <w:r w:rsidRPr="00CD5CC0">
          <w:rPr>
            <w:rFonts w:ascii="Times New Roman" w:hAnsi="Times New Roman" w:cs="Times New Roman"/>
            <w:sz w:val="24"/>
            <w:szCs w:val="24"/>
          </w:rPr>
          <w:t xml:space="preserve">A recent study in Bangladesh has determined the spatial risk distribution and contributing factors of E. coli contamination </w:t>
        </w:r>
        <w:r>
          <w:rPr>
            <w:rFonts w:ascii="Times New Roman" w:hAnsi="Times New Roman" w:cs="Times New Roman"/>
            <w:sz w:val="24"/>
            <w:szCs w:val="24"/>
          </w:rPr>
          <w:t>in household</w:t>
        </w:r>
        <w:r w:rsidRPr="00CD5CC0">
          <w:rPr>
            <w:rFonts w:ascii="Times New Roman" w:hAnsi="Times New Roman" w:cs="Times New Roman"/>
            <w:sz w:val="24"/>
            <w:szCs w:val="24"/>
          </w:rPr>
          <w:t xml:space="preserve"> drinking water (Khan and Bakar 2020). After examining data from fifty villages in rural Bangladesh, Luby et al. (2015) discovered an association between the severity of childhood diarrhea and E. coli-polluted drinking water (Luby et al. 2015). Children who lived in households with very high-risk levels of E. coli in their source drinking water were more likely to experience diarrhea, according to research done in the urban slums of Dhaka, Bangladesh (Parvin et al. 2021).</w:t>
        </w:r>
      </w:ins>
    </w:p>
    <w:p w14:paraId="2252DF5B" w14:textId="77777777" w:rsidR="00B11B84" w:rsidRDefault="00B11B84" w:rsidP="00B11B84">
      <w:pPr>
        <w:spacing w:line="360" w:lineRule="auto"/>
        <w:ind w:firstLine="720"/>
        <w:rPr>
          <w:ins w:id="30" w:author="DELL" w:date="2022-06-27T01:50:00Z"/>
          <w:rFonts w:ascii="Times New Roman" w:hAnsi="Times New Roman" w:cs="Times New Roman"/>
          <w:sz w:val="24"/>
          <w:szCs w:val="24"/>
        </w:rPr>
      </w:pPr>
      <w:ins w:id="31" w:author="DELL" w:date="2022-06-27T01:50:00Z">
        <w:r w:rsidRPr="00A302E1">
          <w:rPr>
            <w:rFonts w:ascii="Times New Roman" w:hAnsi="Times New Roman" w:cs="Times New Roman"/>
            <w:sz w:val="24"/>
            <w:szCs w:val="24"/>
          </w:rPr>
          <w:t>However, there is a lack of empirical study comparing various survey data on the relati</w:t>
        </w:r>
        <w:r>
          <w:rPr>
            <w:rFonts w:ascii="Times New Roman" w:hAnsi="Times New Roman" w:cs="Times New Roman"/>
            <w:sz w:val="24"/>
            <w:szCs w:val="24"/>
          </w:rPr>
          <w:t>onship between E. coli risk groups and</w:t>
        </w:r>
        <w:r w:rsidRPr="00A302E1">
          <w:rPr>
            <w:rFonts w:ascii="Times New Roman" w:hAnsi="Times New Roman" w:cs="Times New Roman"/>
            <w:sz w:val="24"/>
            <w:szCs w:val="24"/>
          </w:rPr>
          <w:t xml:space="preserve"> diarrhea in children under fi</w:t>
        </w:r>
        <w:r>
          <w:rPr>
            <w:rFonts w:ascii="Times New Roman" w:hAnsi="Times New Roman" w:cs="Times New Roman"/>
            <w:sz w:val="24"/>
            <w:szCs w:val="24"/>
          </w:rPr>
          <w:t>ve</w:t>
        </w:r>
        <w:r w:rsidRPr="00A302E1">
          <w:rPr>
            <w:rFonts w:ascii="Times New Roman" w:hAnsi="Times New Roman" w:cs="Times New Roman"/>
            <w:sz w:val="24"/>
            <w:szCs w:val="24"/>
          </w:rPr>
          <w:t xml:space="preserve">. The current study aims to analyze the current situation </w:t>
        </w:r>
        <w:r>
          <w:rPr>
            <w:rFonts w:ascii="Times New Roman" w:hAnsi="Times New Roman" w:cs="Times New Roman"/>
            <w:sz w:val="24"/>
            <w:szCs w:val="24"/>
          </w:rPr>
          <w:t>of E. coli contamination in household</w:t>
        </w:r>
        <w:r w:rsidRPr="00A302E1">
          <w:rPr>
            <w:rFonts w:ascii="Times New Roman" w:hAnsi="Times New Roman" w:cs="Times New Roman"/>
            <w:sz w:val="24"/>
            <w:szCs w:val="24"/>
          </w:rPr>
          <w:t xml:space="preserve"> drinking water in Bangladesh and its relationship to childhood diarrhea in order to fill this information gap. </w:t>
        </w:r>
        <w:r w:rsidRPr="007F5A22">
          <w:rPr>
            <w:rFonts w:ascii="Times New Roman" w:hAnsi="Times New Roman" w:cs="Times New Roman"/>
            <w:sz w:val="24"/>
            <w:szCs w:val="24"/>
          </w:rPr>
          <w:t>We sought to determine whether the E.</w:t>
        </w:r>
        <w:r>
          <w:rPr>
            <w:rFonts w:ascii="Times New Roman" w:hAnsi="Times New Roman" w:cs="Times New Roman"/>
            <w:sz w:val="24"/>
            <w:szCs w:val="24"/>
          </w:rPr>
          <w:t xml:space="preserve"> </w:t>
        </w:r>
        <w:r w:rsidRPr="007F5A22">
          <w:rPr>
            <w:rFonts w:ascii="Times New Roman" w:hAnsi="Times New Roman" w:cs="Times New Roman"/>
            <w:sz w:val="24"/>
            <w:szCs w:val="24"/>
          </w:rPr>
          <w:t>coli, diarrhea and its associated factors changed in two consecutive Multiple Indicator Cluster Surveys (MICS) in Bangladesh. The results of this study will provide information that can help policymakers make decisions about how to manage E</w:t>
        </w:r>
        <w:r>
          <w:rPr>
            <w:rFonts w:ascii="Times New Roman" w:hAnsi="Times New Roman" w:cs="Times New Roman"/>
            <w:sz w:val="24"/>
            <w:szCs w:val="24"/>
          </w:rPr>
          <w:t>.</w:t>
        </w:r>
        <w:r w:rsidRPr="007F5A22">
          <w:rPr>
            <w:rFonts w:ascii="Times New Roman" w:hAnsi="Times New Roman" w:cs="Times New Roman"/>
            <w:sz w:val="24"/>
            <w:szCs w:val="24"/>
          </w:rPr>
          <w:t xml:space="preserve"> coli in drinking water and how frequently childhood diarrhea is seen in Bangladesh.</w:t>
        </w:r>
      </w:ins>
    </w:p>
    <w:p w14:paraId="604F6D50" w14:textId="77777777" w:rsidR="00B11B84" w:rsidRPr="007F5A22" w:rsidRDefault="00B11B84" w:rsidP="00B11B84">
      <w:pPr>
        <w:spacing w:line="360" w:lineRule="auto"/>
        <w:ind w:firstLine="720"/>
        <w:rPr>
          <w:ins w:id="32" w:author="DELL" w:date="2022-06-27T01:50:00Z"/>
          <w:rFonts w:ascii="Times New Roman" w:hAnsi="Times New Roman" w:cs="Times New Roman"/>
          <w:sz w:val="24"/>
          <w:szCs w:val="24"/>
        </w:rPr>
      </w:pPr>
    </w:p>
    <w:p w14:paraId="62218C4C" w14:textId="77777777" w:rsidR="00B11B84" w:rsidRPr="007F5A22" w:rsidRDefault="00B11B84" w:rsidP="00B11B84">
      <w:pPr>
        <w:spacing w:line="360" w:lineRule="auto"/>
        <w:rPr>
          <w:ins w:id="33" w:author="DELL" w:date="2022-06-27T01:50:00Z"/>
          <w:rFonts w:ascii="Times New Roman" w:hAnsi="Times New Roman" w:cs="Times New Roman"/>
          <w:b/>
          <w:sz w:val="24"/>
          <w:szCs w:val="24"/>
        </w:rPr>
      </w:pPr>
      <w:ins w:id="34" w:author="DELL" w:date="2022-06-27T01:50:00Z">
        <w:r w:rsidRPr="007F5A22">
          <w:rPr>
            <w:rFonts w:ascii="Times New Roman" w:hAnsi="Times New Roman" w:cs="Times New Roman"/>
            <w:b/>
            <w:sz w:val="24"/>
            <w:szCs w:val="24"/>
          </w:rPr>
          <w:t>Material and methods</w:t>
        </w:r>
      </w:ins>
    </w:p>
    <w:p w14:paraId="3C103193" w14:textId="77777777" w:rsidR="00B11B84" w:rsidRDefault="00B11B84" w:rsidP="00B11B84">
      <w:pPr>
        <w:spacing w:line="360" w:lineRule="auto"/>
        <w:rPr>
          <w:ins w:id="35" w:author="DELL" w:date="2022-06-27T01:50:00Z"/>
          <w:rFonts w:ascii="Times New Roman" w:hAnsi="Times New Roman" w:cs="Times New Roman"/>
          <w:sz w:val="24"/>
          <w:szCs w:val="24"/>
        </w:rPr>
      </w:pPr>
      <w:ins w:id="36" w:author="DELL" w:date="2022-06-27T01:50:00Z">
        <w:r w:rsidRPr="005E40A4">
          <w:rPr>
            <w:rFonts w:ascii="Times New Roman" w:hAnsi="Times New Roman" w:cs="Times New Roman"/>
            <w:sz w:val="24"/>
            <w:szCs w:val="24"/>
          </w:rPr>
          <w:t>To improve the reporting of observational cross-sectional studies in epidemiology, we adhered to the STROBE guideline (see Supplementary Materials for more details).</w:t>
        </w:r>
      </w:ins>
    </w:p>
    <w:p w14:paraId="544AB8CE" w14:textId="77777777" w:rsidR="00B11B84" w:rsidRPr="007F5A22" w:rsidRDefault="00B11B84" w:rsidP="00B11B84">
      <w:pPr>
        <w:spacing w:line="360" w:lineRule="auto"/>
        <w:rPr>
          <w:ins w:id="37" w:author="DELL" w:date="2022-06-27T01:50:00Z"/>
          <w:rFonts w:ascii="Times New Roman" w:hAnsi="Times New Roman" w:cs="Times New Roman"/>
          <w:i/>
          <w:sz w:val="24"/>
          <w:szCs w:val="24"/>
        </w:rPr>
      </w:pPr>
      <w:ins w:id="38" w:author="DELL" w:date="2022-06-27T01:50:00Z">
        <w:r w:rsidRPr="007F5A22">
          <w:rPr>
            <w:rFonts w:ascii="Times New Roman" w:hAnsi="Times New Roman" w:cs="Times New Roman"/>
            <w:i/>
            <w:sz w:val="24"/>
            <w:szCs w:val="24"/>
          </w:rPr>
          <w:t xml:space="preserve">Data source </w:t>
        </w:r>
        <w:r>
          <w:rPr>
            <w:rFonts w:ascii="Times New Roman" w:hAnsi="Times New Roman" w:cs="Times New Roman"/>
            <w:i/>
            <w:sz w:val="24"/>
            <w:szCs w:val="24"/>
          </w:rPr>
          <w:t>and sampling design</w:t>
        </w:r>
      </w:ins>
    </w:p>
    <w:p w14:paraId="51A09FF6" w14:textId="77777777" w:rsidR="00B11B84" w:rsidRPr="007F5A22" w:rsidRDefault="00B11B84" w:rsidP="00B11B84">
      <w:pPr>
        <w:spacing w:line="360" w:lineRule="auto"/>
        <w:ind w:firstLine="720"/>
        <w:rPr>
          <w:ins w:id="39" w:author="DELL" w:date="2022-06-27T01:50:00Z"/>
          <w:rFonts w:ascii="Times New Roman" w:hAnsi="Times New Roman" w:cs="Times New Roman"/>
          <w:sz w:val="24"/>
          <w:szCs w:val="24"/>
        </w:rPr>
      </w:pPr>
      <w:ins w:id="40" w:author="DELL" w:date="2022-06-27T01:50:00Z">
        <w:r w:rsidRPr="005E40A4">
          <w:rPr>
            <w:rFonts w:ascii="Times New Roman" w:hAnsi="Times New Roman" w:cs="Times New Roman"/>
            <w:sz w:val="24"/>
            <w:szCs w:val="24"/>
          </w:rPr>
          <w:t>Two reports from the Multiple Indicator Cluster Surveys (MICS) of Bangladesh, from 2012 and 2019 (https://www.unicef.org/), were used. To gather information at the household level for this nationwide survey, a two-stage stratified cluster sampling method was used. The final report of the Bangladesh MICS surveys from 2012 and 2019 contains information on the comprehensive survey methodology. 64,400 house</w:t>
        </w:r>
        <w:r>
          <w:rPr>
            <w:rFonts w:ascii="Times New Roman" w:hAnsi="Times New Roman" w:cs="Times New Roman"/>
            <w:sz w:val="24"/>
            <w:szCs w:val="24"/>
          </w:rPr>
          <w:t>holds participated</w:t>
        </w:r>
        <w:r w:rsidRPr="005E40A4">
          <w:rPr>
            <w:rFonts w:ascii="Times New Roman" w:hAnsi="Times New Roman" w:cs="Times New Roman"/>
            <w:sz w:val="24"/>
            <w:szCs w:val="24"/>
          </w:rPr>
          <w:t xml:space="preserve"> in </w:t>
        </w:r>
        <w:r>
          <w:rPr>
            <w:rFonts w:ascii="Times New Roman" w:hAnsi="Times New Roman" w:cs="Times New Roman"/>
            <w:sz w:val="24"/>
            <w:szCs w:val="24"/>
          </w:rPr>
          <w:t xml:space="preserve">MICS </w:t>
        </w:r>
        <w:r w:rsidRPr="005E40A4">
          <w:rPr>
            <w:rFonts w:ascii="Times New Roman" w:hAnsi="Times New Roman" w:cs="Times New Roman"/>
            <w:sz w:val="24"/>
            <w:szCs w:val="24"/>
          </w:rPr>
          <w:t>2019, compared to 51,89</w:t>
        </w:r>
        <w:r>
          <w:rPr>
            <w:rFonts w:ascii="Times New Roman" w:hAnsi="Times New Roman" w:cs="Times New Roman"/>
            <w:sz w:val="24"/>
            <w:szCs w:val="24"/>
          </w:rPr>
          <w:t>5 households in MICS 2012</w:t>
        </w:r>
        <w:r w:rsidRPr="005E40A4">
          <w:rPr>
            <w:rFonts w:ascii="Times New Roman" w:hAnsi="Times New Roman" w:cs="Times New Roman"/>
            <w:sz w:val="24"/>
            <w:szCs w:val="24"/>
          </w:rPr>
          <w:t xml:space="preserve">. A randomly determined subset of 2760 and 6440 households, respectively, were chosen in </w:t>
        </w:r>
        <w:r>
          <w:rPr>
            <w:rFonts w:ascii="Times New Roman" w:hAnsi="Times New Roman" w:cs="Times New Roman"/>
            <w:sz w:val="24"/>
            <w:szCs w:val="24"/>
          </w:rPr>
          <w:t xml:space="preserve">MICS </w:t>
        </w:r>
        <w:r w:rsidRPr="005E40A4">
          <w:rPr>
            <w:rFonts w:ascii="Times New Roman" w:hAnsi="Times New Roman" w:cs="Times New Roman"/>
            <w:sz w:val="24"/>
            <w:szCs w:val="24"/>
          </w:rPr>
          <w:t xml:space="preserve">2012 and </w:t>
        </w:r>
        <w:r>
          <w:rPr>
            <w:rFonts w:ascii="Times New Roman" w:hAnsi="Times New Roman" w:cs="Times New Roman"/>
            <w:sz w:val="24"/>
            <w:szCs w:val="24"/>
          </w:rPr>
          <w:t>MICS 2019 for water quality testing.</w:t>
        </w:r>
      </w:ins>
    </w:p>
    <w:p w14:paraId="1A257424" w14:textId="77777777" w:rsidR="00B11B84" w:rsidRPr="007F5A22" w:rsidRDefault="00B11B84" w:rsidP="00B11B84">
      <w:pPr>
        <w:spacing w:line="360" w:lineRule="auto"/>
        <w:rPr>
          <w:ins w:id="41" w:author="DELL" w:date="2022-06-27T01:50:00Z"/>
          <w:rFonts w:ascii="Times New Roman" w:hAnsi="Times New Roman" w:cs="Times New Roman"/>
          <w:sz w:val="24"/>
          <w:szCs w:val="24"/>
        </w:rPr>
      </w:pPr>
    </w:p>
    <w:p w14:paraId="29E53F67" w14:textId="77777777" w:rsidR="00B11B84" w:rsidRPr="007F5A22" w:rsidRDefault="00B11B84" w:rsidP="00B11B84">
      <w:pPr>
        <w:spacing w:line="360" w:lineRule="auto"/>
        <w:rPr>
          <w:ins w:id="42" w:author="DELL" w:date="2022-06-27T01:50:00Z"/>
          <w:rFonts w:ascii="Times New Roman" w:hAnsi="Times New Roman" w:cs="Times New Roman"/>
          <w:i/>
          <w:sz w:val="24"/>
          <w:szCs w:val="24"/>
        </w:rPr>
      </w:pPr>
      <w:ins w:id="43" w:author="DELL" w:date="2022-06-27T01:50:00Z">
        <w:r w:rsidRPr="007F5A22">
          <w:rPr>
            <w:rFonts w:ascii="Times New Roman" w:hAnsi="Times New Roman" w:cs="Times New Roman"/>
            <w:i/>
            <w:sz w:val="24"/>
            <w:szCs w:val="24"/>
          </w:rPr>
          <w:lastRenderedPageBreak/>
          <w:t>Outcome variables</w:t>
        </w:r>
      </w:ins>
    </w:p>
    <w:p w14:paraId="5ABE2058" w14:textId="77777777" w:rsidR="00B11B84" w:rsidRDefault="00B11B84" w:rsidP="00B11B84">
      <w:pPr>
        <w:spacing w:line="360" w:lineRule="auto"/>
        <w:rPr>
          <w:ins w:id="44" w:author="DELL" w:date="2022-06-27T01:50:00Z"/>
          <w:rFonts w:ascii="Times New Roman" w:hAnsi="Times New Roman" w:cs="Times New Roman"/>
          <w:sz w:val="24"/>
          <w:szCs w:val="24"/>
        </w:rPr>
      </w:pPr>
      <w:ins w:id="45" w:author="DELL" w:date="2022-06-27T01:50:00Z">
        <w:r w:rsidRPr="00770104">
          <w:rPr>
            <w:rFonts w:ascii="Times New Roman" w:hAnsi="Times New Roman" w:cs="Times New Roman"/>
            <w:sz w:val="24"/>
            <w:szCs w:val="24"/>
          </w:rPr>
          <w:t>The outcome variable was diarrhea among children under the age of five, which was defined if the mother's or caregiver's know whether their child experienced any sort of diarrheal disease within the two weeks prior to the survey (Bangladesh MICS 2012 and 2019).</w:t>
        </w:r>
      </w:ins>
    </w:p>
    <w:p w14:paraId="4AEBA636" w14:textId="77777777" w:rsidR="00B11B84" w:rsidRPr="00A8313F" w:rsidRDefault="00B11B84" w:rsidP="00B11B84">
      <w:pPr>
        <w:spacing w:line="360" w:lineRule="auto"/>
        <w:rPr>
          <w:ins w:id="46" w:author="DELL" w:date="2022-06-27T01:50:00Z"/>
          <w:rFonts w:ascii="Times New Roman" w:hAnsi="Times New Roman" w:cs="Times New Roman"/>
          <w:i/>
          <w:sz w:val="24"/>
          <w:szCs w:val="24"/>
        </w:rPr>
      </w:pPr>
      <w:ins w:id="47" w:author="DELL" w:date="2022-06-27T01:50:00Z">
        <w:r>
          <w:rPr>
            <w:rFonts w:ascii="Times New Roman" w:hAnsi="Times New Roman" w:cs="Times New Roman"/>
            <w:i/>
            <w:sz w:val="24"/>
            <w:szCs w:val="24"/>
          </w:rPr>
          <w:t>Exposure</w:t>
        </w:r>
      </w:ins>
    </w:p>
    <w:p w14:paraId="4D544214" w14:textId="77777777" w:rsidR="00B11B84" w:rsidRDefault="00B11B84" w:rsidP="00B11B84">
      <w:pPr>
        <w:spacing w:line="360" w:lineRule="auto"/>
        <w:ind w:firstLine="720"/>
        <w:rPr>
          <w:ins w:id="48" w:author="DELL" w:date="2022-06-27T01:50:00Z"/>
          <w:rFonts w:ascii="Times New Roman" w:hAnsi="Times New Roman" w:cs="Times New Roman"/>
          <w:sz w:val="24"/>
          <w:szCs w:val="24"/>
        </w:rPr>
      </w:pPr>
      <w:ins w:id="49" w:author="DELL" w:date="2022-06-27T01:50:00Z">
        <w:r w:rsidRPr="00CC6415">
          <w:rPr>
            <w:rFonts w:ascii="Times New Roman" w:hAnsi="Times New Roman" w:cs="Times New Roman"/>
            <w:sz w:val="24"/>
            <w:szCs w:val="24"/>
          </w:rPr>
          <w:t xml:space="preserve">The </w:t>
        </w:r>
        <w:r>
          <w:rPr>
            <w:rFonts w:ascii="Times New Roman" w:hAnsi="Times New Roman" w:cs="Times New Roman"/>
            <w:sz w:val="24"/>
            <w:szCs w:val="24"/>
          </w:rPr>
          <w:t>exposure variable was the concentration of E. coli present in household</w:t>
        </w:r>
        <w:r w:rsidRPr="00CC6415">
          <w:rPr>
            <w:rFonts w:ascii="Times New Roman" w:hAnsi="Times New Roman" w:cs="Times New Roman"/>
            <w:sz w:val="24"/>
            <w:szCs w:val="24"/>
          </w:rPr>
          <w:t xml:space="preserve"> water. A glass of water that the respondents often drink was requested of them </w:t>
        </w:r>
        <w:r>
          <w:rPr>
            <w:rFonts w:ascii="Times New Roman" w:hAnsi="Times New Roman" w:cs="Times New Roman"/>
            <w:sz w:val="24"/>
            <w:szCs w:val="24"/>
          </w:rPr>
          <w:t xml:space="preserve">to check the water quality </w:t>
        </w:r>
        <w:r w:rsidRPr="00CC6415">
          <w:rPr>
            <w:rFonts w:ascii="Times New Roman" w:hAnsi="Times New Roman" w:cs="Times New Roman"/>
            <w:sz w:val="24"/>
            <w:szCs w:val="24"/>
          </w:rPr>
          <w:t>(Bangladesh Bureau of Statistics and UNICEF Banglad</w:t>
        </w:r>
        <w:r>
          <w:rPr>
            <w:rFonts w:ascii="Times New Roman" w:hAnsi="Times New Roman" w:cs="Times New Roman"/>
            <w:sz w:val="24"/>
            <w:szCs w:val="24"/>
          </w:rPr>
          <w:t>esh 2012 and 2019). In this study, 100 ml water was tested</w:t>
        </w:r>
        <w:r w:rsidRPr="00CC6415">
          <w:rPr>
            <w:rFonts w:ascii="Times New Roman" w:hAnsi="Times New Roman" w:cs="Times New Roman"/>
            <w:sz w:val="24"/>
            <w:szCs w:val="24"/>
          </w:rPr>
          <w:t xml:space="preserve"> for E. </w:t>
        </w:r>
        <w:r>
          <w:rPr>
            <w:rFonts w:ascii="Times New Roman" w:hAnsi="Times New Roman" w:cs="Times New Roman"/>
            <w:sz w:val="24"/>
            <w:szCs w:val="24"/>
          </w:rPr>
          <w:t>coli and test</w:t>
        </w:r>
        <w:r w:rsidRPr="00CC6415">
          <w:rPr>
            <w:rFonts w:ascii="Times New Roman" w:hAnsi="Times New Roman" w:cs="Times New Roman"/>
            <w:sz w:val="24"/>
            <w:szCs w:val="24"/>
          </w:rPr>
          <w:t xml:space="preserve"> was done within 30 minutes of sample collection</w:t>
        </w:r>
        <w:r>
          <w:rPr>
            <w:rFonts w:ascii="Times New Roman" w:hAnsi="Times New Roman" w:cs="Times New Roman"/>
            <w:sz w:val="24"/>
            <w:szCs w:val="24"/>
          </w:rPr>
          <w:t xml:space="preserve">. </w:t>
        </w:r>
        <w:r w:rsidRPr="00CC6415">
          <w:rPr>
            <w:rFonts w:ascii="Times New Roman" w:hAnsi="Times New Roman" w:cs="Times New Roman"/>
            <w:sz w:val="24"/>
            <w:szCs w:val="24"/>
          </w:rPr>
          <w:t>Colony-forming units (CFUs) of E. coli colonies per 100 ml of water were measured</w:t>
        </w:r>
        <w:r>
          <w:rPr>
            <w:rFonts w:ascii="Times New Roman" w:hAnsi="Times New Roman" w:cs="Times New Roman"/>
            <w:sz w:val="24"/>
            <w:szCs w:val="24"/>
          </w:rPr>
          <w:t xml:space="preserve"> to categorized the risk of water quality</w:t>
        </w:r>
        <w:r w:rsidRPr="00CC6415">
          <w:rPr>
            <w:rFonts w:ascii="Times New Roman" w:hAnsi="Times New Roman" w:cs="Times New Roman"/>
            <w:sz w:val="24"/>
            <w:szCs w:val="24"/>
          </w:rPr>
          <w:t xml:space="preserve"> (Bangladesh Bureau of Statistics and UNICEF Bangladesh 2012 and 2019). </w:t>
        </w:r>
        <w:r w:rsidRPr="007F5A22">
          <w:rPr>
            <w:rFonts w:ascii="Times New Roman" w:hAnsi="Times New Roman" w:cs="Times New Roman"/>
            <w:sz w:val="24"/>
            <w:szCs w:val="24"/>
          </w:rPr>
          <w:t>The E. coli CFU information from family drinking water wer</w:t>
        </w:r>
        <w:r>
          <w:rPr>
            <w:rFonts w:ascii="Times New Roman" w:hAnsi="Times New Roman" w:cs="Times New Roman"/>
            <w:sz w:val="24"/>
            <w:szCs w:val="24"/>
          </w:rPr>
          <w:t>e gathered into different risk categories according</w:t>
        </w:r>
        <w:r w:rsidRPr="007F5A22">
          <w:rPr>
            <w:rFonts w:ascii="Times New Roman" w:hAnsi="Times New Roman" w:cs="Times New Roman"/>
            <w:sz w:val="24"/>
            <w:szCs w:val="24"/>
          </w:rPr>
          <w:t xml:space="preserve"> to the WHO criteria (Worl</w:t>
        </w:r>
        <w:r>
          <w:rPr>
            <w:rFonts w:ascii="Times New Roman" w:hAnsi="Times New Roman" w:cs="Times New Roman"/>
            <w:sz w:val="24"/>
            <w:szCs w:val="24"/>
          </w:rPr>
          <w:t xml:space="preserve">d Wellbeing Organization, 1997). </w:t>
        </w:r>
        <w:r>
          <w:rPr>
            <w:rFonts w:ascii="Times New Roman" w:hAnsi="Times New Roman" w:cs="Times New Roman"/>
            <w:bCs/>
            <w:sz w:val="24"/>
            <w:szCs w:val="24"/>
          </w:rPr>
          <w:t>Less than one</w:t>
        </w:r>
        <w:r w:rsidRPr="00443DAA">
          <w:rPr>
            <w:rFonts w:ascii="Times New Roman" w:hAnsi="Times New Roman" w:cs="Times New Roman"/>
            <w:bCs/>
            <w:sz w:val="24"/>
            <w:szCs w:val="24"/>
          </w:rPr>
          <w:t xml:space="preserve"> CFU/100 ml of E. coli </w:t>
        </w:r>
        <w:r>
          <w:rPr>
            <w:rFonts w:ascii="Times New Roman" w:hAnsi="Times New Roman" w:cs="Times New Roman"/>
            <w:bCs/>
            <w:sz w:val="24"/>
            <w:szCs w:val="24"/>
          </w:rPr>
          <w:t xml:space="preserve">contamination </w:t>
        </w:r>
        <w:r w:rsidRPr="00443DAA">
          <w:rPr>
            <w:rFonts w:ascii="Times New Roman" w:hAnsi="Times New Roman" w:cs="Times New Roman"/>
            <w:bCs/>
            <w:sz w:val="24"/>
            <w:szCs w:val="24"/>
          </w:rPr>
          <w:t xml:space="preserve">is considered </w:t>
        </w:r>
        <w:r>
          <w:rPr>
            <w:rFonts w:ascii="Times New Roman" w:hAnsi="Times New Roman" w:cs="Times New Roman"/>
            <w:bCs/>
            <w:sz w:val="24"/>
            <w:szCs w:val="24"/>
          </w:rPr>
          <w:t xml:space="preserve">as </w:t>
        </w:r>
        <w:r w:rsidRPr="00443DAA">
          <w:rPr>
            <w:rFonts w:ascii="Times New Roman" w:hAnsi="Times New Roman" w:cs="Times New Roman"/>
            <w:bCs/>
            <w:sz w:val="24"/>
            <w:szCs w:val="24"/>
          </w:rPr>
          <w:t>low</w:t>
        </w:r>
        <w:r>
          <w:rPr>
            <w:rFonts w:ascii="Times New Roman" w:hAnsi="Times New Roman" w:cs="Times New Roman"/>
            <w:bCs/>
            <w:sz w:val="24"/>
            <w:szCs w:val="24"/>
          </w:rPr>
          <w:t xml:space="preserve"> risk</w:t>
        </w:r>
        <w:r w:rsidRPr="00443DAA">
          <w:rPr>
            <w:rFonts w:ascii="Times New Roman" w:hAnsi="Times New Roman" w:cs="Times New Roman"/>
            <w:bCs/>
            <w:sz w:val="24"/>
            <w:szCs w:val="24"/>
          </w:rPr>
          <w:t>, one to ten CFU/100 ml is considered</w:t>
        </w:r>
        <w:r>
          <w:rPr>
            <w:rFonts w:ascii="Times New Roman" w:hAnsi="Times New Roman" w:cs="Times New Roman"/>
            <w:bCs/>
            <w:sz w:val="24"/>
            <w:szCs w:val="24"/>
          </w:rPr>
          <w:t xml:space="preserve"> as</w:t>
        </w:r>
        <w:r w:rsidRPr="00443DAA">
          <w:rPr>
            <w:rFonts w:ascii="Times New Roman" w:hAnsi="Times New Roman" w:cs="Times New Roman"/>
            <w:bCs/>
            <w:sz w:val="24"/>
            <w:szCs w:val="24"/>
          </w:rPr>
          <w:t xml:space="preserve"> moderate</w:t>
        </w:r>
        <w:r>
          <w:rPr>
            <w:rFonts w:ascii="Times New Roman" w:hAnsi="Times New Roman" w:cs="Times New Roman"/>
            <w:bCs/>
            <w:sz w:val="24"/>
            <w:szCs w:val="24"/>
          </w:rPr>
          <w:t xml:space="preserve"> risk</w:t>
        </w:r>
        <w:r w:rsidRPr="00443DAA">
          <w:rPr>
            <w:rFonts w:ascii="Times New Roman" w:hAnsi="Times New Roman" w:cs="Times New Roman"/>
            <w:bCs/>
            <w:sz w:val="24"/>
            <w:szCs w:val="24"/>
          </w:rPr>
          <w:t>, and more than ten CFU/100 ml is considered</w:t>
        </w:r>
        <w:r>
          <w:rPr>
            <w:rFonts w:ascii="Times New Roman" w:hAnsi="Times New Roman" w:cs="Times New Roman"/>
            <w:bCs/>
            <w:sz w:val="24"/>
            <w:szCs w:val="24"/>
          </w:rPr>
          <w:t xml:space="preserve"> as</w:t>
        </w:r>
        <w:r w:rsidRPr="00443DAA">
          <w:rPr>
            <w:rFonts w:ascii="Times New Roman" w:hAnsi="Times New Roman" w:cs="Times New Roman"/>
            <w:bCs/>
            <w:sz w:val="24"/>
            <w:szCs w:val="24"/>
          </w:rPr>
          <w:t xml:space="preserve"> high</w:t>
        </w:r>
        <w:r>
          <w:rPr>
            <w:rFonts w:ascii="Times New Roman" w:hAnsi="Times New Roman" w:cs="Times New Roman"/>
            <w:bCs/>
            <w:sz w:val="24"/>
            <w:szCs w:val="24"/>
          </w:rPr>
          <w:t xml:space="preserve"> risk. </w:t>
        </w:r>
        <w:r w:rsidRPr="00CC6415">
          <w:rPr>
            <w:rFonts w:ascii="Times New Roman" w:hAnsi="Times New Roman" w:cs="Times New Roman"/>
            <w:sz w:val="24"/>
            <w:szCs w:val="24"/>
          </w:rPr>
          <w:t xml:space="preserve">A more detailed description of the water quality test can be found in the </w:t>
        </w:r>
        <w:r>
          <w:rPr>
            <w:rFonts w:ascii="Times New Roman" w:hAnsi="Times New Roman" w:cs="Times New Roman"/>
            <w:sz w:val="24"/>
            <w:szCs w:val="24"/>
          </w:rPr>
          <w:t>Bangladesh MICS reports</w:t>
        </w:r>
        <w:r w:rsidRPr="00CC6415">
          <w:rPr>
            <w:rFonts w:ascii="Times New Roman" w:hAnsi="Times New Roman" w:cs="Times New Roman"/>
            <w:sz w:val="24"/>
            <w:szCs w:val="24"/>
          </w:rPr>
          <w:t>. (Bangladesh Bureau of Statistics and UNICEF Bangladesh 2012 and 2019).</w:t>
        </w:r>
      </w:ins>
    </w:p>
    <w:p w14:paraId="3477D8A6" w14:textId="77777777" w:rsidR="00B11B84" w:rsidRDefault="00B11B84" w:rsidP="00B11B84">
      <w:pPr>
        <w:spacing w:line="360" w:lineRule="auto"/>
        <w:rPr>
          <w:ins w:id="50" w:author="DELL" w:date="2022-06-27T01:50:00Z"/>
          <w:rFonts w:ascii="Times New Roman" w:hAnsi="Times New Roman" w:cs="Times New Roman"/>
          <w:sz w:val="24"/>
          <w:szCs w:val="24"/>
        </w:rPr>
      </w:pPr>
    </w:p>
    <w:p w14:paraId="74BF3AE8" w14:textId="77777777" w:rsidR="00B11B84" w:rsidRPr="007F5A22" w:rsidRDefault="00B11B84" w:rsidP="00B11B84">
      <w:pPr>
        <w:spacing w:line="360" w:lineRule="auto"/>
        <w:rPr>
          <w:ins w:id="51" w:author="DELL" w:date="2022-06-27T01:50:00Z"/>
          <w:rFonts w:ascii="Times New Roman" w:hAnsi="Times New Roman" w:cs="Times New Roman"/>
          <w:i/>
          <w:sz w:val="24"/>
          <w:szCs w:val="24"/>
        </w:rPr>
      </w:pPr>
      <w:ins w:id="52" w:author="DELL" w:date="2022-06-27T01:50:00Z">
        <w:r w:rsidRPr="007F5A22">
          <w:rPr>
            <w:rFonts w:ascii="Times New Roman" w:hAnsi="Times New Roman" w:cs="Times New Roman"/>
            <w:i/>
            <w:sz w:val="24"/>
            <w:szCs w:val="24"/>
          </w:rPr>
          <w:t>Confounding variables</w:t>
        </w:r>
      </w:ins>
    </w:p>
    <w:p w14:paraId="6743D7FB" w14:textId="77777777" w:rsidR="00B11B84" w:rsidRDefault="00B11B84" w:rsidP="00B11B84">
      <w:pPr>
        <w:spacing w:line="360" w:lineRule="auto"/>
        <w:ind w:firstLine="720"/>
        <w:rPr>
          <w:ins w:id="53" w:author="DELL" w:date="2022-06-27T01:50:00Z"/>
          <w:rFonts w:ascii="Times New Roman" w:hAnsi="Times New Roman" w:cs="Times New Roman"/>
          <w:sz w:val="24"/>
          <w:szCs w:val="24"/>
        </w:rPr>
      </w:pPr>
      <w:ins w:id="54" w:author="DELL" w:date="2022-06-27T01:50:00Z">
        <w:r w:rsidRPr="00770104">
          <w:rPr>
            <w:rFonts w:ascii="Times New Roman" w:hAnsi="Times New Roman" w:cs="Times New Roman"/>
            <w:sz w:val="24"/>
            <w:szCs w:val="24"/>
          </w:rPr>
          <w:t xml:space="preserve">Based on the available data, the variables </w:t>
        </w:r>
        <w:r>
          <w:rPr>
            <w:rFonts w:ascii="Times New Roman" w:hAnsi="Times New Roman" w:cs="Times New Roman"/>
            <w:sz w:val="24"/>
            <w:szCs w:val="24"/>
          </w:rPr>
          <w:t>child age at months, gender</w:t>
        </w:r>
        <w:r w:rsidRPr="00770104">
          <w:rPr>
            <w:rFonts w:ascii="Times New Roman" w:hAnsi="Times New Roman" w:cs="Times New Roman"/>
            <w:sz w:val="24"/>
            <w:szCs w:val="24"/>
          </w:rPr>
          <w:t>, and mother's educational status</w:t>
        </w:r>
        <w:r>
          <w:rPr>
            <w:rFonts w:ascii="Times New Roman" w:hAnsi="Times New Roman" w:cs="Times New Roman"/>
            <w:sz w:val="24"/>
            <w:szCs w:val="24"/>
          </w:rPr>
          <w:t xml:space="preserve"> (None/primary incomplete, primary complete, secondary incomplete, secondary complete or higher) </w:t>
        </w:r>
        <w:r w:rsidRPr="00770104">
          <w:rPr>
            <w:rFonts w:ascii="Times New Roman" w:hAnsi="Times New Roman" w:cs="Times New Roman"/>
            <w:sz w:val="24"/>
            <w:szCs w:val="24"/>
          </w:rPr>
          <w:t xml:space="preserve">were included to the study. </w:t>
        </w:r>
        <w:r>
          <w:rPr>
            <w:rFonts w:ascii="Times New Roman" w:hAnsi="Times New Roman" w:cs="Times New Roman"/>
            <w:sz w:val="24"/>
            <w:szCs w:val="24"/>
          </w:rPr>
          <w:t>Household size (&lt;5 or 5/5+), household wealth</w:t>
        </w:r>
        <w:r w:rsidRPr="00770104">
          <w:rPr>
            <w:rFonts w:ascii="Times New Roman" w:hAnsi="Times New Roman" w:cs="Times New Roman"/>
            <w:sz w:val="24"/>
            <w:szCs w:val="24"/>
          </w:rPr>
          <w:t xml:space="preserve"> status</w:t>
        </w:r>
        <w:r>
          <w:rPr>
            <w:rFonts w:ascii="Times New Roman" w:hAnsi="Times New Roman" w:cs="Times New Roman"/>
            <w:sz w:val="24"/>
            <w:szCs w:val="24"/>
          </w:rPr>
          <w:t xml:space="preserve"> (Poor, middle or rich)</w:t>
        </w:r>
        <w:r w:rsidRPr="00770104">
          <w:rPr>
            <w:rFonts w:ascii="Times New Roman" w:hAnsi="Times New Roman" w:cs="Times New Roman"/>
            <w:sz w:val="24"/>
            <w:szCs w:val="24"/>
          </w:rPr>
          <w:t xml:space="preserve">, and other factors </w:t>
        </w:r>
        <w:r>
          <w:rPr>
            <w:rFonts w:ascii="Times New Roman" w:hAnsi="Times New Roman" w:cs="Times New Roman"/>
            <w:sz w:val="24"/>
            <w:szCs w:val="24"/>
          </w:rPr>
          <w:t>were taken into account</w:t>
        </w:r>
        <w:r w:rsidRPr="00770104">
          <w:rPr>
            <w:rFonts w:ascii="Times New Roman" w:hAnsi="Times New Roman" w:cs="Times New Roman"/>
            <w:sz w:val="24"/>
            <w:szCs w:val="24"/>
          </w:rPr>
          <w:t>. Based on information from household asse</w:t>
        </w:r>
        <w:r>
          <w:rPr>
            <w:rFonts w:ascii="Times New Roman" w:hAnsi="Times New Roman" w:cs="Times New Roman"/>
            <w:sz w:val="24"/>
            <w:szCs w:val="24"/>
          </w:rPr>
          <w:t>ts and separated into three</w:t>
        </w:r>
        <w:r w:rsidRPr="00770104">
          <w:rPr>
            <w:rFonts w:ascii="Times New Roman" w:hAnsi="Times New Roman" w:cs="Times New Roman"/>
            <w:sz w:val="24"/>
            <w:szCs w:val="24"/>
          </w:rPr>
          <w:t xml:space="preserve"> groups based on quintile, the household wealth index was calculated using a principal component analysis (Bangladesh Bureau of Statistics and UNICEF Bangladesh 2019).</w:t>
        </w:r>
        <w:r w:rsidRPr="00F66C14">
          <w:rPr>
            <w:rFonts w:ascii="Times New Roman" w:hAnsi="Times New Roman" w:cs="Times New Roman"/>
            <w:sz w:val="24"/>
            <w:szCs w:val="24"/>
          </w:rPr>
          <w:t xml:space="preserve"> </w:t>
        </w:r>
        <w:r>
          <w:rPr>
            <w:rFonts w:ascii="Times New Roman" w:hAnsi="Times New Roman" w:cs="Times New Roman"/>
            <w:sz w:val="24"/>
            <w:szCs w:val="24"/>
          </w:rPr>
          <w:t>Place of residence</w:t>
        </w:r>
        <w:r w:rsidRPr="00F66C14">
          <w:rPr>
            <w:rFonts w:ascii="Times New Roman" w:hAnsi="Times New Roman" w:cs="Times New Roman"/>
            <w:sz w:val="24"/>
            <w:szCs w:val="24"/>
          </w:rPr>
          <w:t xml:space="preserve"> (rural vs. urban) and administrative division were two variables at the community level (Barisal, Chattogram, Dhaka, Khulna, Mymensingh, Rajshahi, Rangpur and Sylhet).</w:t>
        </w:r>
      </w:ins>
    </w:p>
    <w:p w14:paraId="30C1A235" w14:textId="77777777" w:rsidR="00B11B84" w:rsidRPr="007F5A22" w:rsidRDefault="00B11B84" w:rsidP="00B11B84">
      <w:pPr>
        <w:spacing w:line="360" w:lineRule="auto"/>
        <w:ind w:firstLine="720"/>
        <w:rPr>
          <w:ins w:id="55" w:author="DELL" w:date="2022-06-27T01:50:00Z"/>
          <w:rFonts w:ascii="Times New Roman" w:hAnsi="Times New Roman" w:cs="Times New Roman"/>
          <w:sz w:val="24"/>
          <w:szCs w:val="24"/>
        </w:rPr>
      </w:pPr>
      <w:ins w:id="56" w:author="DELL" w:date="2022-06-27T01:50:00Z">
        <w:r w:rsidRPr="00F66C14">
          <w:rPr>
            <w:rFonts w:ascii="Times New Roman" w:hAnsi="Times New Roman" w:cs="Times New Roman"/>
            <w:sz w:val="24"/>
            <w:szCs w:val="24"/>
          </w:rPr>
          <w:lastRenderedPageBreak/>
          <w:t>In addition, toi</w:t>
        </w:r>
        <w:r>
          <w:rPr>
            <w:rFonts w:ascii="Times New Roman" w:hAnsi="Times New Roman" w:cs="Times New Roman"/>
            <w:sz w:val="24"/>
            <w:szCs w:val="24"/>
          </w:rPr>
          <w:t>let facility types (improved or</w:t>
        </w:r>
        <w:r w:rsidRPr="00F66C14">
          <w:rPr>
            <w:rFonts w:ascii="Times New Roman" w:hAnsi="Times New Roman" w:cs="Times New Roman"/>
            <w:sz w:val="24"/>
            <w:szCs w:val="24"/>
          </w:rPr>
          <w:t xml:space="preserve"> non-improved), shared toilet facilities, and source water quality (low, moderate, and high)</w:t>
        </w:r>
        <w:r>
          <w:rPr>
            <w:rFonts w:ascii="Times New Roman" w:hAnsi="Times New Roman" w:cs="Times New Roman"/>
            <w:sz w:val="24"/>
            <w:szCs w:val="24"/>
          </w:rPr>
          <w:t xml:space="preserve"> </w:t>
        </w:r>
        <w:r w:rsidRPr="00F66C14">
          <w:rPr>
            <w:rFonts w:ascii="Times New Roman" w:hAnsi="Times New Roman" w:cs="Times New Roman"/>
            <w:sz w:val="24"/>
            <w:szCs w:val="24"/>
          </w:rPr>
          <w:t>should all be considered. A source water sample E. coli test, similar to an exposure sample test, was used to assess the risk of E. coli contamination in the s</w:t>
        </w:r>
        <w:r>
          <w:rPr>
            <w:rFonts w:ascii="Times New Roman" w:hAnsi="Times New Roman" w:cs="Times New Roman"/>
            <w:sz w:val="24"/>
            <w:szCs w:val="24"/>
          </w:rPr>
          <w:t xml:space="preserve">ource water. </w:t>
        </w:r>
      </w:ins>
    </w:p>
    <w:p w14:paraId="755A93F5" w14:textId="0D788B22" w:rsidR="006431BB" w:rsidRPr="007F5A22" w:rsidDel="00B11B84" w:rsidRDefault="006431BB" w:rsidP="00F533F1">
      <w:pPr>
        <w:jc w:val="center"/>
        <w:rPr>
          <w:del w:id="57" w:author="DELL" w:date="2022-06-27T01:50:00Z"/>
          <w:rFonts w:ascii="Times New Roman" w:hAnsi="Times New Roman" w:cs="Times New Roman"/>
          <w:sz w:val="28"/>
          <w:szCs w:val="24"/>
        </w:rPr>
      </w:pPr>
      <w:del w:id="58" w:author="DELL" w:date="2022-06-27T01:50:00Z">
        <w:r w:rsidRPr="007F5A22" w:rsidDel="00B11B84">
          <w:rPr>
            <w:rFonts w:ascii="Times New Roman" w:hAnsi="Times New Roman" w:cs="Times New Roman"/>
            <w:sz w:val="28"/>
            <w:szCs w:val="24"/>
          </w:rPr>
          <w:delText>Association between Escherichia coli (E. coli) contamination in household drinking water and risk of childhood diarrheal disease in Bangladesh.</w:delText>
        </w:r>
      </w:del>
    </w:p>
    <w:p w14:paraId="2EEB1A29" w14:textId="647E60EE" w:rsidR="006431BB" w:rsidRPr="007F5A22" w:rsidDel="00B11B84" w:rsidRDefault="006431BB" w:rsidP="00F533F1">
      <w:pPr>
        <w:jc w:val="center"/>
        <w:rPr>
          <w:del w:id="59" w:author="DELL" w:date="2022-06-27T01:50:00Z"/>
          <w:rFonts w:ascii="Times New Roman" w:hAnsi="Times New Roman" w:cs="Times New Roman"/>
          <w:sz w:val="28"/>
          <w:szCs w:val="24"/>
        </w:rPr>
      </w:pPr>
    </w:p>
    <w:p w14:paraId="0C576FFD" w14:textId="5F597289" w:rsidR="006431BB" w:rsidRPr="00F533F1" w:rsidDel="00B11B84" w:rsidRDefault="006431BB" w:rsidP="00F533F1">
      <w:pPr>
        <w:jc w:val="center"/>
        <w:rPr>
          <w:del w:id="60" w:author="DELL" w:date="2022-06-27T01:50:00Z"/>
          <w:rFonts w:ascii="Times New Roman" w:hAnsi="Times New Roman" w:cs="Times New Roman"/>
          <w:sz w:val="24"/>
          <w:szCs w:val="24"/>
        </w:rPr>
      </w:pPr>
      <w:del w:id="61" w:author="DELL" w:date="2022-06-27T01:50:00Z">
        <w:r w:rsidRPr="00F533F1" w:rsidDel="00B11B84">
          <w:rPr>
            <w:rFonts w:ascii="Times New Roman" w:hAnsi="Times New Roman" w:cs="Times New Roman"/>
            <w:sz w:val="24"/>
            <w:szCs w:val="24"/>
          </w:rPr>
          <w:delText>Biostatistics</w:delText>
        </w:r>
      </w:del>
    </w:p>
    <w:p w14:paraId="116FEF44" w14:textId="058BD714" w:rsidR="006431BB" w:rsidRPr="00F533F1" w:rsidDel="00B11B84" w:rsidRDefault="006431BB" w:rsidP="00F533F1">
      <w:pPr>
        <w:jc w:val="center"/>
        <w:rPr>
          <w:del w:id="62" w:author="DELL" w:date="2022-06-27T01:50:00Z"/>
          <w:rFonts w:ascii="Times New Roman" w:hAnsi="Times New Roman" w:cs="Times New Roman"/>
          <w:sz w:val="24"/>
          <w:szCs w:val="24"/>
        </w:rPr>
      </w:pPr>
    </w:p>
    <w:p w14:paraId="354A927E" w14:textId="189B5E97" w:rsidR="006431BB" w:rsidRPr="00F533F1" w:rsidDel="00B11B84" w:rsidRDefault="006431BB" w:rsidP="00F533F1">
      <w:pPr>
        <w:jc w:val="center"/>
        <w:rPr>
          <w:del w:id="63" w:author="DELL" w:date="2022-06-27T01:50:00Z"/>
          <w:rFonts w:ascii="Times New Roman" w:hAnsi="Times New Roman" w:cs="Times New Roman"/>
          <w:sz w:val="24"/>
          <w:szCs w:val="24"/>
        </w:rPr>
      </w:pPr>
      <w:del w:id="64" w:author="DELL" w:date="2022-06-27T01:50:00Z">
        <w:r w:rsidRPr="00F533F1" w:rsidDel="00B11B84">
          <w:rPr>
            <w:rFonts w:ascii="Times New Roman" w:hAnsi="Times New Roman" w:cs="Times New Roman"/>
            <w:sz w:val="24"/>
            <w:szCs w:val="24"/>
          </w:rPr>
          <w:delText xml:space="preserve">Mohammad Nayeem Hasan1, </w:delText>
        </w:r>
        <w:bookmarkStart w:id="65" w:name="_Hlk103058223"/>
        <w:r w:rsidRPr="00F533F1" w:rsidDel="00B11B84">
          <w:rPr>
            <w:rFonts w:ascii="Times New Roman" w:hAnsi="Times New Roman" w:cs="Times New Roman"/>
            <w:sz w:val="24"/>
            <w:szCs w:val="24"/>
          </w:rPr>
          <w:delText xml:space="preserve">Muhammad Abdul Baker Chowdhury2, Md Jamal Uddin1*, </w:delText>
        </w:r>
        <w:bookmarkEnd w:id="65"/>
        <w:r w:rsidRPr="00F533F1" w:rsidDel="00B11B84">
          <w:rPr>
            <w:rFonts w:ascii="Times New Roman" w:hAnsi="Times New Roman" w:cs="Times New Roman"/>
            <w:sz w:val="24"/>
            <w:szCs w:val="24"/>
          </w:rPr>
          <w:delText>Maya Biswas1, Moumita Paul1</w:delText>
        </w:r>
        <w:r w:rsidR="00E41FC9" w:rsidDel="00B11B84">
          <w:rPr>
            <w:rFonts w:ascii="Times New Roman" w:hAnsi="Times New Roman" w:cs="Times New Roman"/>
            <w:sz w:val="24"/>
            <w:szCs w:val="24"/>
          </w:rPr>
          <w:delText>, Tanvir Aha</w:delText>
        </w:r>
        <w:r w:rsidR="00E41FC9" w:rsidRPr="00F533F1" w:rsidDel="00B11B84">
          <w:rPr>
            <w:rFonts w:ascii="Times New Roman" w:hAnsi="Times New Roman" w:cs="Times New Roman"/>
            <w:sz w:val="24"/>
            <w:szCs w:val="24"/>
          </w:rPr>
          <w:delText>m</w:delText>
        </w:r>
        <w:r w:rsidR="00E41FC9" w:rsidDel="00B11B84">
          <w:rPr>
            <w:rFonts w:ascii="Times New Roman" w:hAnsi="Times New Roman" w:cs="Times New Roman"/>
            <w:sz w:val="24"/>
            <w:szCs w:val="24"/>
          </w:rPr>
          <w:delText>ed</w:delText>
        </w:r>
      </w:del>
    </w:p>
    <w:p w14:paraId="08E2C611" w14:textId="1B88886C" w:rsidR="006431BB" w:rsidRPr="00F533F1" w:rsidDel="00B11B84" w:rsidRDefault="006431BB" w:rsidP="00F533F1">
      <w:pPr>
        <w:jc w:val="both"/>
        <w:rPr>
          <w:del w:id="66" w:author="DELL" w:date="2022-06-27T01:50:00Z"/>
          <w:rFonts w:ascii="Times New Roman" w:hAnsi="Times New Roman" w:cs="Times New Roman"/>
          <w:sz w:val="24"/>
          <w:szCs w:val="24"/>
        </w:rPr>
      </w:pPr>
      <w:del w:id="67" w:author="DELL" w:date="2022-06-27T01:50:00Z">
        <w:r w:rsidRPr="00F533F1" w:rsidDel="00B11B84">
          <w:rPr>
            <w:rFonts w:ascii="Times New Roman" w:hAnsi="Times New Roman" w:cs="Times New Roman"/>
            <w:sz w:val="24"/>
            <w:szCs w:val="24"/>
          </w:rPr>
          <w:delText>1.  Department of Statistics, Shahjalal University of Science &amp; Technology, Sylhet-3114, Bangladesh</w:delText>
        </w:r>
      </w:del>
    </w:p>
    <w:p w14:paraId="7D2EA0F4" w14:textId="5FE6483C" w:rsidR="006431BB" w:rsidRPr="00F533F1" w:rsidDel="00B11B84" w:rsidRDefault="006431BB" w:rsidP="00F533F1">
      <w:pPr>
        <w:jc w:val="both"/>
        <w:rPr>
          <w:del w:id="68" w:author="DELL" w:date="2022-06-27T01:50:00Z"/>
          <w:rFonts w:ascii="Times New Roman" w:hAnsi="Times New Roman" w:cs="Times New Roman"/>
          <w:sz w:val="24"/>
          <w:szCs w:val="24"/>
        </w:rPr>
      </w:pPr>
      <w:del w:id="69" w:author="DELL" w:date="2022-06-27T01:50:00Z">
        <w:r w:rsidRPr="00F533F1" w:rsidDel="00B11B84">
          <w:rPr>
            <w:rFonts w:ascii="Times New Roman" w:hAnsi="Times New Roman" w:cs="Times New Roman"/>
            <w:sz w:val="24"/>
            <w:szCs w:val="24"/>
          </w:rPr>
          <w:delText xml:space="preserve">2. Department of Emergency Medicine, University of Florida College of Medicine, Gainesville, FL, USA. </w:delText>
        </w:r>
        <w:bookmarkStart w:id="70" w:name="_Hlk103054247"/>
      </w:del>
    </w:p>
    <w:p w14:paraId="00E1BAF6" w14:textId="206E1E0F" w:rsidR="006431BB" w:rsidRPr="00F533F1" w:rsidDel="00B11B84" w:rsidRDefault="006431BB" w:rsidP="00F533F1">
      <w:pPr>
        <w:jc w:val="both"/>
        <w:rPr>
          <w:del w:id="71" w:author="DELL" w:date="2022-06-27T01:50:00Z"/>
          <w:rFonts w:ascii="Times New Roman" w:hAnsi="Times New Roman" w:cs="Times New Roman"/>
          <w:sz w:val="24"/>
          <w:szCs w:val="24"/>
        </w:rPr>
      </w:pPr>
    </w:p>
    <w:p w14:paraId="67966D51" w14:textId="3B83ED62" w:rsidR="007F5A22" w:rsidDel="00B11B84" w:rsidRDefault="007F5A22">
      <w:pPr>
        <w:spacing w:after="160" w:line="259" w:lineRule="auto"/>
        <w:rPr>
          <w:del w:id="72" w:author="DELL" w:date="2022-06-27T01:50:00Z"/>
          <w:rFonts w:ascii="Times New Roman" w:hAnsi="Times New Roman" w:cs="Times New Roman"/>
          <w:b/>
          <w:bCs/>
          <w:sz w:val="32"/>
          <w:szCs w:val="32"/>
        </w:rPr>
      </w:pPr>
      <w:del w:id="73" w:author="DELL" w:date="2022-06-27T01:50:00Z">
        <w:r w:rsidDel="00B11B84">
          <w:rPr>
            <w:rFonts w:ascii="Times New Roman" w:hAnsi="Times New Roman" w:cs="Times New Roman"/>
            <w:b/>
            <w:bCs/>
            <w:sz w:val="32"/>
            <w:szCs w:val="32"/>
          </w:rPr>
          <w:br w:type="page"/>
        </w:r>
      </w:del>
    </w:p>
    <w:p w14:paraId="6ECE2ED4" w14:textId="4F368A77" w:rsidR="006431BB" w:rsidRPr="007F5A22" w:rsidDel="00B11B84" w:rsidRDefault="006431BB" w:rsidP="007F5A22">
      <w:pPr>
        <w:rPr>
          <w:del w:id="74" w:author="DELL" w:date="2022-06-27T01:50:00Z"/>
          <w:rFonts w:ascii="Times New Roman" w:hAnsi="Times New Roman" w:cs="Times New Roman"/>
          <w:b/>
          <w:bCs/>
          <w:sz w:val="24"/>
          <w:szCs w:val="24"/>
        </w:rPr>
      </w:pPr>
      <w:del w:id="75" w:author="DELL" w:date="2022-06-27T01:50:00Z">
        <w:r w:rsidRPr="007F5A22" w:rsidDel="00B11B84">
          <w:rPr>
            <w:rFonts w:ascii="Times New Roman" w:hAnsi="Times New Roman" w:cs="Times New Roman"/>
            <w:b/>
            <w:bCs/>
            <w:sz w:val="24"/>
            <w:szCs w:val="24"/>
          </w:rPr>
          <w:delText>Abstract</w:delText>
        </w:r>
      </w:del>
    </w:p>
    <w:bookmarkEnd w:id="70"/>
    <w:p w14:paraId="725F9308" w14:textId="29EF68BD" w:rsidR="007D46BF" w:rsidRPr="00092776" w:rsidDel="00092776" w:rsidRDefault="007D46BF" w:rsidP="00092776">
      <w:pPr>
        <w:shd w:val="clear" w:color="auto" w:fill="FCFCFC"/>
        <w:spacing w:after="240" w:line="360" w:lineRule="auto"/>
        <w:outlineLvl w:val="0"/>
        <w:rPr>
          <w:del w:id="76" w:author="DELL" w:date="2022-06-26T23:33:00Z"/>
          <w:rFonts w:ascii="Times New Roman" w:hAnsi="Times New Roman" w:cs="Times New Roman"/>
          <w:sz w:val="24"/>
          <w:szCs w:val="24"/>
          <w:rPrChange w:id="77" w:author="DELL" w:date="2022-06-26T23:33:00Z">
            <w:rPr>
              <w:del w:id="78" w:author="DELL" w:date="2022-06-26T23:33:00Z"/>
              <w:rFonts w:ascii="Times New Roman" w:eastAsia="Times New Roman" w:hAnsi="Times New Roman" w:cs="Times New Roman"/>
              <w:color w:val="333333"/>
              <w:kern w:val="36"/>
              <w:sz w:val="24"/>
              <w:szCs w:val="24"/>
            </w:rPr>
          </w:rPrChange>
        </w:rPr>
        <w:pPrChange w:id="79" w:author="DELL" w:date="2022-06-26T23:34:00Z">
          <w:pPr>
            <w:shd w:val="clear" w:color="auto" w:fill="FCFCFC"/>
            <w:spacing w:after="240" w:line="360" w:lineRule="auto"/>
            <w:outlineLvl w:val="0"/>
          </w:pPr>
        </w:pPrChange>
      </w:pPr>
      <w:del w:id="80" w:author="DELL" w:date="2022-06-25T16:48:00Z">
        <w:r w:rsidRPr="007F5A22" w:rsidDel="00861F3A">
          <w:rPr>
            <w:rFonts w:ascii="Times New Roman" w:hAnsi="Times New Roman" w:cs="Times New Roman"/>
            <w:bCs/>
            <w:color w:val="000000"/>
            <w:sz w:val="24"/>
            <w:szCs w:val="24"/>
          </w:rPr>
          <w:delText>Escherichia coli (E. coli) is one of the most common etiological agents of mediocre-to-severe diarrhea in low-</w:delText>
        </w:r>
      </w:del>
      <w:ins w:id="81" w:author="Chowdhury,Muhammad Abdul Baker" w:date="2022-06-15T17:17:00Z">
        <w:del w:id="82" w:author="DELL" w:date="2022-06-25T16:48:00Z">
          <w:r w:rsidR="002244C3" w:rsidDel="00861F3A">
            <w:rPr>
              <w:rFonts w:ascii="Times New Roman" w:hAnsi="Times New Roman" w:cs="Times New Roman"/>
              <w:bCs/>
              <w:color w:val="000000"/>
              <w:sz w:val="24"/>
              <w:szCs w:val="24"/>
            </w:rPr>
            <w:delText xml:space="preserve"> and middle income</w:delText>
          </w:r>
        </w:del>
      </w:ins>
      <w:del w:id="83" w:author="DELL" w:date="2022-06-25T16:48:00Z">
        <w:r w:rsidRPr="007F5A22" w:rsidDel="00861F3A">
          <w:rPr>
            <w:rFonts w:ascii="Times New Roman" w:hAnsi="Times New Roman" w:cs="Times New Roman"/>
            <w:bCs/>
            <w:color w:val="000000"/>
            <w:sz w:val="24"/>
            <w:szCs w:val="24"/>
          </w:rPr>
          <w:delText>development countries.</w:delText>
        </w:r>
        <w:r w:rsidRPr="007F5A22" w:rsidDel="00861F3A">
          <w:rPr>
            <w:rFonts w:ascii="Times New Roman" w:hAnsi="Times New Roman" w:cs="Times New Roman"/>
            <w:color w:val="333333"/>
            <w:sz w:val="24"/>
            <w:szCs w:val="24"/>
            <w:shd w:val="clear" w:color="auto" w:fill="FCFCFC"/>
          </w:rPr>
          <w:delText xml:space="preserve"> </w:delText>
        </w:r>
      </w:del>
      <w:commentRangeStart w:id="84"/>
      <w:del w:id="85" w:author="DELL" w:date="2022-06-25T16:47:00Z">
        <w:r w:rsidRPr="007F5A22" w:rsidDel="00861F3A">
          <w:rPr>
            <w:rFonts w:ascii="Times New Roman" w:hAnsi="Times New Roman" w:cs="Times New Roman"/>
            <w:color w:val="333333"/>
            <w:sz w:val="24"/>
            <w:szCs w:val="24"/>
            <w:shd w:val="clear" w:color="auto" w:fill="FCFCFC"/>
          </w:rPr>
          <w:delText>Although in Bangladesh the proof is insufficient.</w:delText>
        </w:r>
        <w:commentRangeEnd w:id="84"/>
        <w:r w:rsidR="002244C3" w:rsidDel="00861F3A">
          <w:rPr>
            <w:rStyle w:val="CommentReference"/>
          </w:rPr>
          <w:commentReference w:id="84"/>
        </w:r>
        <w:r w:rsidRPr="007F5A22" w:rsidDel="00861F3A">
          <w:rPr>
            <w:rFonts w:ascii="Times New Roman" w:hAnsi="Times New Roman" w:cs="Times New Roman"/>
            <w:color w:val="333333"/>
            <w:sz w:val="24"/>
            <w:szCs w:val="24"/>
            <w:shd w:val="clear" w:color="auto" w:fill="FCFCFC"/>
          </w:rPr>
          <w:delText xml:space="preserve"> </w:delText>
        </w:r>
      </w:del>
      <w:del w:id="86" w:author="DELL" w:date="2022-06-25T16:49:00Z">
        <w:r w:rsidRPr="007F5A22" w:rsidDel="00861F3A">
          <w:rPr>
            <w:rFonts w:ascii="Times New Roman" w:hAnsi="Times New Roman" w:cs="Times New Roman"/>
            <w:color w:val="333333"/>
            <w:sz w:val="24"/>
            <w:szCs w:val="24"/>
            <w:shd w:val="clear" w:color="auto" w:fill="FCFCFC"/>
          </w:rPr>
          <w:delText xml:space="preserve">For this research </w:delText>
        </w:r>
        <w:r w:rsidRPr="007F5A22" w:rsidDel="00861F3A">
          <w:rPr>
            <w:rFonts w:ascii="Times New Roman" w:hAnsi="Times New Roman" w:cs="Times New Roman"/>
            <w:bCs/>
            <w:color w:val="000000"/>
            <w:sz w:val="24"/>
            <w:szCs w:val="24"/>
          </w:rPr>
          <w:delText xml:space="preserve">data were used </w:delText>
        </w:r>
      </w:del>
      <w:ins w:id="87" w:author="Chowdhury,Muhammad Abdul Baker" w:date="2022-06-15T17:18:00Z">
        <w:del w:id="88" w:author="DELL" w:date="2022-06-25T16:49:00Z">
          <w:r w:rsidR="000C3145" w:rsidDel="00861F3A">
            <w:rPr>
              <w:rFonts w:ascii="Times New Roman" w:hAnsi="Times New Roman" w:cs="Times New Roman"/>
              <w:bCs/>
              <w:color w:val="000000"/>
              <w:sz w:val="24"/>
              <w:szCs w:val="24"/>
            </w:rPr>
            <w:delText xml:space="preserve">two iterations of </w:delText>
          </w:r>
        </w:del>
      </w:ins>
      <w:del w:id="89" w:author="DELL" w:date="2022-06-25T16:49:00Z">
        <w:r w:rsidRPr="007F5A22" w:rsidDel="00861F3A">
          <w:rPr>
            <w:rFonts w:ascii="Times New Roman" w:hAnsi="Times New Roman" w:cs="Times New Roman"/>
            <w:bCs/>
            <w:color w:val="000000"/>
            <w:sz w:val="24"/>
            <w:szCs w:val="24"/>
          </w:rPr>
          <w:delText xml:space="preserve">from the Multiple Indicator Cluster Survey, </w:delText>
        </w:r>
      </w:del>
      <w:ins w:id="90" w:author="Chowdhury,Muhammad Abdul Baker" w:date="2022-06-15T17:18:00Z">
        <w:del w:id="91" w:author="DELL" w:date="2022-06-25T16:49:00Z">
          <w:r w:rsidR="000C3145" w:rsidDel="00861F3A">
            <w:rPr>
              <w:rFonts w:ascii="Times New Roman" w:hAnsi="Times New Roman" w:cs="Times New Roman"/>
              <w:bCs/>
              <w:color w:val="000000"/>
              <w:sz w:val="24"/>
              <w:szCs w:val="24"/>
            </w:rPr>
            <w:delText xml:space="preserve">in 2012 and </w:delText>
          </w:r>
        </w:del>
      </w:ins>
      <w:del w:id="92" w:author="DELL" w:date="2022-06-25T16:49:00Z">
        <w:r w:rsidRPr="007F5A22" w:rsidDel="00861F3A">
          <w:rPr>
            <w:rFonts w:ascii="Times New Roman" w:hAnsi="Times New Roman" w:cs="Times New Roman"/>
            <w:bCs/>
            <w:color w:val="000000"/>
            <w:sz w:val="24"/>
            <w:szCs w:val="24"/>
          </w:rPr>
          <w:delText>2019 and Multiple Indicator Cluster Survey, 2012</w:delText>
        </w:r>
        <w:r w:rsidRPr="007F5A22" w:rsidDel="00861F3A">
          <w:rPr>
            <w:rFonts w:ascii="Times New Roman" w:hAnsi="Times New Roman" w:cs="Times New Roman"/>
            <w:color w:val="333333"/>
            <w:sz w:val="24"/>
            <w:szCs w:val="24"/>
            <w:shd w:val="clear" w:color="auto" w:fill="FCFCFC"/>
          </w:rPr>
          <w:delText xml:space="preserve"> to </w:delText>
        </w:r>
      </w:del>
      <w:del w:id="93" w:author="DELL" w:date="2022-06-26T20:35:00Z">
        <w:r w:rsidRPr="007F5A22" w:rsidDel="008D621F">
          <w:rPr>
            <w:rFonts w:ascii="Times New Roman" w:hAnsi="Times New Roman" w:cs="Times New Roman"/>
            <w:color w:val="333333"/>
            <w:sz w:val="24"/>
            <w:szCs w:val="24"/>
            <w:shd w:val="clear" w:color="auto" w:fill="FCFCFC"/>
          </w:rPr>
          <w:delText xml:space="preserve">examine </w:delText>
        </w:r>
      </w:del>
      <w:del w:id="94" w:author="DELL" w:date="2022-06-26T23:15:00Z">
        <w:r w:rsidRPr="007F5A22" w:rsidDel="00443DAA">
          <w:rPr>
            <w:rFonts w:ascii="Times New Roman" w:hAnsi="Times New Roman" w:cs="Times New Roman"/>
            <w:color w:val="333333"/>
            <w:sz w:val="24"/>
            <w:szCs w:val="24"/>
            <w:shd w:val="clear" w:color="auto" w:fill="FCFCFC"/>
          </w:rPr>
          <w:delText>the association between </w:delText>
        </w:r>
        <w:r w:rsidRPr="008D621F" w:rsidDel="00443DAA">
          <w:rPr>
            <w:rFonts w:ascii="Times New Roman" w:hAnsi="Times New Roman" w:cs="Times New Roman"/>
            <w:iCs/>
            <w:color w:val="333333"/>
            <w:sz w:val="24"/>
            <w:szCs w:val="24"/>
            <w:shd w:val="clear" w:color="auto" w:fill="FCFCFC"/>
            <w:rPrChange w:id="95" w:author="DELL" w:date="2022-06-26T20:37:00Z">
              <w:rPr>
                <w:rFonts w:ascii="Times New Roman" w:hAnsi="Times New Roman" w:cs="Times New Roman"/>
                <w:i/>
                <w:iCs/>
                <w:color w:val="333333"/>
                <w:sz w:val="24"/>
                <w:szCs w:val="24"/>
                <w:shd w:val="clear" w:color="auto" w:fill="FCFCFC"/>
              </w:rPr>
            </w:rPrChange>
          </w:rPr>
          <w:delText>E. coli</w:delText>
        </w:r>
        <w:r w:rsidRPr="008D621F" w:rsidDel="00443DAA">
          <w:rPr>
            <w:rFonts w:ascii="Times New Roman" w:hAnsi="Times New Roman" w:cs="Times New Roman"/>
            <w:color w:val="333333"/>
            <w:sz w:val="24"/>
            <w:szCs w:val="24"/>
            <w:shd w:val="clear" w:color="auto" w:fill="FCFCFC"/>
          </w:rPr>
          <w:delText> </w:delText>
        </w:r>
        <w:r w:rsidRPr="007F5A22" w:rsidDel="00443DAA">
          <w:rPr>
            <w:rFonts w:ascii="Times New Roman" w:hAnsi="Times New Roman" w:cs="Times New Roman"/>
            <w:color w:val="333333"/>
            <w:sz w:val="24"/>
            <w:szCs w:val="24"/>
            <w:shd w:val="clear" w:color="auto" w:fill="FCFCFC"/>
          </w:rPr>
          <w:delText>concentration in household drinking water and children</w:delText>
        </w:r>
        <w:r w:rsidRPr="008D621F" w:rsidDel="00443DAA">
          <w:rPr>
            <w:rFonts w:ascii="Times New Roman" w:hAnsi="Times New Roman" w:cs="Times New Roman"/>
            <w:color w:val="333333"/>
            <w:sz w:val="24"/>
            <w:szCs w:val="24"/>
            <w:shd w:val="clear" w:color="auto" w:fill="FCFCFC"/>
          </w:rPr>
          <w:delText xml:space="preserve"> </w:delText>
        </w:r>
        <w:r w:rsidRPr="007F5A22" w:rsidDel="00443DAA">
          <w:rPr>
            <w:rFonts w:ascii="Times New Roman" w:hAnsi="Times New Roman" w:cs="Times New Roman"/>
            <w:color w:val="333333"/>
            <w:sz w:val="24"/>
            <w:szCs w:val="24"/>
            <w:shd w:val="clear" w:color="auto" w:fill="FCFCFC"/>
          </w:rPr>
          <w:delText xml:space="preserve">who are aged under-5 years </w:delText>
        </w:r>
      </w:del>
      <w:del w:id="96" w:author="DELL" w:date="2022-06-26T20:37:00Z">
        <w:r w:rsidRPr="007F5A22" w:rsidDel="008D621F">
          <w:rPr>
            <w:rFonts w:ascii="Times New Roman" w:hAnsi="Times New Roman" w:cs="Times New Roman"/>
            <w:color w:val="333333"/>
            <w:sz w:val="24"/>
            <w:szCs w:val="24"/>
            <w:shd w:val="clear" w:color="auto" w:fill="FCFCFC"/>
          </w:rPr>
          <w:delText xml:space="preserve">have suffered from </w:delText>
        </w:r>
        <w:r w:rsidRPr="007F5A22" w:rsidDel="008D621F">
          <w:rPr>
            <w:rFonts w:ascii="Times New Roman" w:hAnsi="Times New Roman" w:cs="Times New Roman"/>
            <w:bCs/>
            <w:color w:val="000000"/>
            <w:sz w:val="24"/>
            <w:szCs w:val="24"/>
          </w:rPr>
          <w:delText>diarrhea</w:delText>
        </w:r>
        <w:r w:rsidRPr="007F5A22" w:rsidDel="008D621F">
          <w:rPr>
            <w:rFonts w:ascii="Times New Roman" w:hAnsi="Times New Roman" w:cs="Times New Roman"/>
            <w:color w:val="333333"/>
            <w:sz w:val="24"/>
            <w:szCs w:val="24"/>
            <w:shd w:val="clear" w:color="auto" w:fill="FCFCFC"/>
          </w:rPr>
          <w:delText xml:space="preserve"> </w:delText>
        </w:r>
      </w:del>
      <w:del w:id="97" w:author="DELL" w:date="2022-06-26T23:15:00Z">
        <w:r w:rsidRPr="007F5A22" w:rsidDel="00443DAA">
          <w:rPr>
            <w:rFonts w:ascii="Times New Roman" w:hAnsi="Times New Roman" w:cs="Times New Roman"/>
            <w:color w:val="333333"/>
            <w:sz w:val="24"/>
            <w:szCs w:val="24"/>
            <w:shd w:val="clear" w:color="auto" w:fill="FCFCFC"/>
          </w:rPr>
          <w:delText xml:space="preserve">in Bangladesh. </w:delText>
        </w:r>
      </w:del>
      <w:del w:id="98" w:author="DELL" w:date="2022-06-25T16:57:00Z">
        <w:r w:rsidRPr="00014151" w:rsidDel="00BF10AD">
          <w:rPr>
            <w:rFonts w:ascii="Times New Roman" w:hAnsi="Times New Roman" w:cs="Times New Roman"/>
            <w:color w:val="333333"/>
            <w:sz w:val="24"/>
            <w:szCs w:val="24"/>
            <w:shd w:val="clear" w:color="auto" w:fill="FCFCFC"/>
          </w:rPr>
          <w:delText>Target individual</w:delText>
        </w:r>
      </w:del>
      <w:ins w:id="99" w:author="Chowdhury,Muhammad Abdul Baker" w:date="2022-06-15T17:19:00Z">
        <w:del w:id="100" w:author="DELL" w:date="2022-06-25T16:57:00Z">
          <w:r w:rsidR="00DE5BA4" w:rsidRPr="00014151" w:rsidDel="00BF10AD">
            <w:rPr>
              <w:rFonts w:ascii="Times New Roman" w:hAnsi="Times New Roman" w:cs="Times New Roman"/>
              <w:color w:val="333333"/>
              <w:sz w:val="24"/>
              <w:szCs w:val="24"/>
              <w:shd w:val="clear" w:color="auto" w:fill="FCFCFC"/>
            </w:rPr>
            <w:delText>s</w:delText>
          </w:r>
        </w:del>
      </w:ins>
      <w:del w:id="101" w:author="DELL" w:date="2022-06-25T16:57:00Z">
        <w:r w:rsidRPr="00014151" w:rsidDel="00BF10AD">
          <w:rPr>
            <w:rFonts w:ascii="Times New Roman" w:hAnsi="Times New Roman" w:cs="Times New Roman"/>
            <w:color w:val="333333"/>
            <w:sz w:val="24"/>
            <w:szCs w:val="24"/>
            <w:shd w:val="clear" w:color="auto" w:fill="FCFCFC"/>
          </w:rPr>
          <w:delText xml:space="preserve"> w</w:delText>
        </w:r>
      </w:del>
      <w:ins w:id="102" w:author="Chowdhury,Muhammad Abdul Baker" w:date="2022-06-15T17:19:00Z">
        <w:del w:id="103" w:author="DELL" w:date="2022-06-25T16:57:00Z">
          <w:r w:rsidR="00DE5BA4" w:rsidRPr="00014151" w:rsidDel="00BF10AD">
            <w:rPr>
              <w:rFonts w:ascii="Times New Roman" w:hAnsi="Times New Roman" w:cs="Times New Roman"/>
              <w:color w:val="333333"/>
              <w:sz w:val="24"/>
              <w:szCs w:val="24"/>
              <w:shd w:val="clear" w:color="auto" w:fill="FCFCFC"/>
            </w:rPr>
            <w:delText>ere</w:delText>
          </w:r>
        </w:del>
      </w:ins>
      <w:del w:id="104" w:author="DELL" w:date="2022-06-25T16:57:00Z">
        <w:r w:rsidRPr="00014151" w:rsidDel="00BF10AD">
          <w:rPr>
            <w:rFonts w:ascii="Times New Roman" w:hAnsi="Times New Roman" w:cs="Times New Roman"/>
            <w:color w:val="333333"/>
            <w:sz w:val="24"/>
            <w:szCs w:val="24"/>
            <w:shd w:val="clear" w:color="auto" w:fill="FCFCFC"/>
          </w:rPr>
          <w:delText xml:space="preserve">as recognized </w:delText>
        </w:r>
      </w:del>
      <w:ins w:id="105" w:author="Chowdhury,Muhammad Abdul Baker" w:date="2022-06-15T17:19:00Z">
        <w:del w:id="106" w:author="DELL" w:date="2022-06-25T16:57:00Z">
          <w:r w:rsidR="00DE5BA4" w:rsidRPr="00014151" w:rsidDel="00BF10AD">
            <w:rPr>
              <w:rFonts w:ascii="Times New Roman" w:hAnsi="Times New Roman" w:cs="Times New Roman"/>
              <w:color w:val="333333"/>
              <w:sz w:val="24"/>
              <w:szCs w:val="24"/>
              <w:shd w:val="clear" w:color="auto" w:fill="FCFCFC"/>
            </w:rPr>
            <w:delText xml:space="preserve">identified </w:delText>
          </w:r>
        </w:del>
      </w:ins>
      <w:del w:id="107" w:author="DELL" w:date="2022-06-25T16:57:00Z">
        <w:r w:rsidRPr="00014151" w:rsidDel="00BF10AD">
          <w:rPr>
            <w:rFonts w:ascii="Times New Roman" w:hAnsi="Times New Roman" w:cs="Times New Roman"/>
            <w:color w:val="333333"/>
            <w:sz w:val="24"/>
            <w:szCs w:val="24"/>
            <w:shd w:val="clear" w:color="auto" w:fill="FCFCFC"/>
          </w:rPr>
          <w:delText>by interviewing the mothers of the children’s or caregivers if they had a diarrheal episode in the 2</w:delText>
        </w:r>
      </w:del>
      <w:ins w:id="108" w:author="Chowdhury,Muhammad Abdul Baker" w:date="2022-06-15T17:19:00Z">
        <w:del w:id="109" w:author="DELL" w:date="2022-06-25T16:57:00Z">
          <w:r w:rsidR="00DE5BA4" w:rsidRPr="00014151" w:rsidDel="00BF10AD">
            <w:rPr>
              <w:rFonts w:ascii="Times New Roman" w:hAnsi="Times New Roman" w:cs="Times New Roman"/>
              <w:color w:val="333333"/>
              <w:sz w:val="24"/>
              <w:szCs w:val="24"/>
              <w:shd w:val="clear" w:color="auto" w:fill="FCFCFC"/>
            </w:rPr>
            <w:delText>-</w:delText>
          </w:r>
        </w:del>
      </w:ins>
      <w:del w:id="110" w:author="DELL" w:date="2022-06-25T16:57:00Z">
        <w:r w:rsidRPr="00014151" w:rsidDel="00BF10AD">
          <w:rPr>
            <w:rFonts w:ascii="Times New Roman" w:hAnsi="Times New Roman" w:cs="Times New Roman"/>
            <w:color w:val="333333"/>
            <w:sz w:val="24"/>
            <w:szCs w:val="24"/>
            <w:shd w:val="clear" w:color="auto" w:fill="FCFCFC"/>
          </w:rPr>
          <w:delText> weeks preceding conducting the survey.</w:delText>
        </w:r>
        <w:r w:rsidRPr="00014151" w:rsidDel="00BF10AD">
          <w:rPr>
            <w:rFonts w:ascii="Times New Roman" w:hAnsi="Times New Roman" w:cs="Times New Roman"/>
            <w:bCs/>
            <w:color w:val="000000"/>
            <w:sz w:val="24"/>
            <w:szCs w:val="24"/>
          </w:rPr>
          <w:delText xml:space="preserve"> </w:delText>
        </w:r>
      </w:del>
      <w:commentRangeStart w:id="111"/>
      <w:del w:id="112" w:author="DELL" w:date="2022-06-25T17:06:00Z">
        <w:r w:rsidRPr="00014151" w:rsidDel="009502CF">
          <w:rPr>
            <w:rFonts w:ascii="Times New Roman" w:hAnsi="Times New Roman" w:cs="Times New Roman"/>
            <w:bCs/>
            <w:color w:val="000000"/>
            <w:sz w:val="24"/>
            <w:szCs w:val="24"/>
          </w:rPr>
          <w:delText xml:space="preserve">To follow a propensity score weighted population, we applied propensity score weighting to reweight both </w:delText>
        </w:r>
      </w:del>
      <w:moveFromRangeStart w:id="113" w:author="DELL" w:date="2022-06-25T17:07:00Z" w:name="move107069244"/>
      <w:moveFrom w:id="114" w:author="DELL" w:date="2022-06-25T17:07:00Z">
        <w:del w:id="115" w:author="DELL" w:date="2022-06-26T23:15:00Z">
          <w:r w:rsidRPr="00014151" w:rsidDel="00443DAA">
            <w:rPr>
              <w:rFonts w:ascii="Times New Roman" w:hAnsi="Times New Roman" w:cs="Times New Roman"/>
              <w:bCs/>
              <w:color w:val="000000"/>
              <w:sz w:val="24"/>
              <w:szCs w:val="24"/>
            </w:rPr>
            <w:delText xml:space="preserve">unexposed (E. coli contamination level &lt;1 CFU/100 ml) and exposed (E. coli contamination level 1–10 and &gt; 10 CFU/100 ml) groups. </w:delText>
          </w:r>
        </w:del>
      </w:moveFrom>
      <w:moveFromRangeEnd w:id="113"/>
      <w:commentRangeEnd w:id="111"/>
      <w:del w:id="116" w:author="DELL" w:date="2022-06-26T23:15:00Z">
        <w:r w:rsidR="00DE5BA4" w:rsidRPr="00014151" w:rsidDel="00443DAA">
          <w:rPr>
            <w:rStyle w:val="CommentReference"/>
          </w:rPr>
          <w:commentReference w:id="111"/>
        </w:r>
      </w:del>
      <w:del w:id="117" w:author="DELL" w:date="2022-06-25T17:07:00Z">
        <w:r w:rsidRPr="00014151" w:rsidDel="009502CF">
          <w:rPr>
            <w:rFonts w:ascii="Times New Roman" w:hAnsi="Times New Roman" w:cs="Times New Roman"/>
            <w:bCs/>
            <w:color w:val="000000"/>
            <w:sz w:val="24"/>
            <w:szCs w:val="24"/>
          </w:rPr>
          <w:delText>The propensity scores for E. coli contamination were formulated using 14 covariates.</w:delText>
        </w:r>
        <w:r w:rsidRPr="00014151" w:rsidDel="00054F60">
          <w:rPr>
            <w:rFonts w:ascii="Times New Roman" w:hAnsi="Times New Roman" w:cs="Times New Roman"/>
            <w:color w:val="333333"/>
            <w:sz w:val="24"/>
            <w:szCs w:val="24"/>
            <w:shd w:val="clear" w:color="auto" w:fill="FCFCFC"/>
          </w:rPr>
          <w:delText xml:space="preserve"> </w:delText>
        </w:r>
        <w:r w:rsidRPr="00014151" w:rsidDel="00054F60">
          <w:rPr>
            <w:rFonts w:ascii="Times New Roman" w:hAnsi="Times New Roman" w:cs="Times New Roman"/>
            <w:color w:val="333333"/>
            <w:sz w:val="24"/>
            <w:szCs w:val="24"/>
            <w:shd w:val="clear" w:color="auto" w:fill="FCFCFC"/>
            <w:rPrChange w:id="118" w:author="DELL" w:date="2022-06-25T17:22:00Z">
              <w:rPr>
                <w:rFonts w:ascii="Times New Roman" w:hAnsi="Times New Roman" w:cs="Times New Roman"/>
                <w:color w:val="333333"/>
                <w:sz w:val="24"/>
                <w:szCs w:val="24"/>
                <w:highlight w:val="yellow"/>
                <w:shd w:val="clear" w:color="auto" w:fill="FCFCFC"/>
              </w:rPr>
            </w:rPrChange>
          </w:rPr>
          <w:delText>L</w:delText>
        </w:r>
      </w:del>
      <w:del w:id="119" w:author="DELL" w:date="2022-06-26T23:15:00Z">
        <w:r w:rsidRPr="00014151" w:rsidDel="00443DAA">
          <w:rPr>
            <w:rFonts w:ascii="Times New Roman" w:hAnsi="Times New Roman" w:cs="Times New Roman"/>
            <w:color w:val="333333"/>
            <w:sz w:val="24"/>
            <w:szCs w:val="24"/>
            <w:shd w:val="clear" w:color="auto" w:fill="FCFCFC"/>
            <w:rPrChange w:id="120" w:author="DELL" w:date="2022-06-25T17:22:00Z">
              <w:rPr>
                <w:rFonts w:ascii="Times New Roman" w:hAnsi="Times New Roman" w:cs="Times New Roman"/>
                <w:color w:val="333333"/>
                <w:sz w:val="24"/>
                <w:szCs w:val="24"/>
                <w:highlight w:val="yellow"/>
                <w:shd w:val="clear" w:color="auto" w:fill="FCFCFC"/>
              </w:rPr>
            </w:rPrChange>
          </w:rPr>
          <w:delText xml:space="preserve">ogistic regression was utilized to estimate the association between </w:delText>
        </w:r>
      </w:del>
      <w:del w:id="121" w:author="DELL" w:date="2022-06-25T16:58:00Z">
        <w:r w:rsidRPr="00014151" w:rsidDel="009502CF">
          <w:rPr>
            <w:rFonts w:ascii="Times New Roman" w:hAnsi="Times New Roman" w:cs="Times New Roman"/>
            <w:sz w:val="24"/>
            <w:szCs w:val="24"/>
            <w:rPrChange w:id="122" w:author="DELL" w:date="2022-06-25T17:22:00Z">
              <w:rPr>
                <w:rFonts w:ascii="Times New Roman" w:hAnsi="Times New Roman" w:cs="Times New Roman"/>
                <w:sz w:val="24"/>
                <w:szCs w:val="24"/>
                <w:highlight w:val="yellow"/>
              </w:rPr>
            </w:rPrChange>
          </w:rPr>
          <w:delText>Escherichia coli (</w:delText>
        </w:r>
      </w:del>
      <w:del w:id="123" w:author="DELL" w:date="2022-06-26T23:15:00Z">
        <w:r w:rsidRPr="00014151" w:rsidDel="00443DAA">
          <w:rPr>
            <w:rFonts w:ascii="Times New Roman" w:hAnsi="Times New Roman" w:cs="Times New Roman"/>
            <w:sz w:val="24"/>
            <w:szCs w:val="24"/>
            <w:rPrChange w:id="124" w:author="DELL" w:date="2022-06-25T17:22:00Z">
              <w:rPr>
                <w:rFonts w:ascii="Times New Roman" w:hAnsi="Times New Roman" w:cs="Times New Roman"/>
                <w:sz w:val="24"/>
                <w:szCs w:val="24"/>
                <w:highlight w:val="yellow"/>
              </w:rPr>
            </w:rPrChange>
          </w:rPr>
          <w:delText>E. coli</w:delText>
        </w:r>
      </w:del>
      <w:del w:id="125" w:author="DELL" w:date="2022-06-25T16:58:00Z">
        <w:r w:rsidRPr="00014151" w:rsidDel="009502CF">
          <w:rPr>
            <w:rFonts w:ascii="Times New Roman" w:hAnsi="Times New Roman" w:cs="Times New Roman"/>
            <w:sz w:val="24"/>
            <w:szCs w:val="24"/>
            <w:rPrChange w:id="126" w:author="DELL" w:date="2022-06-25T17:22:00Z">
              <w:rPr>
                <w:rFonts w:ascii="Times New Roman" w:hAnsi="Times New Roman" w:cs="Times New Roman"/>
                <w:sz w:val="24"/>
                <w:szCs w:val="24"/>
                <w:highlight w:val="yellow"/>
              </w:rPr>
            </w:rPrChange>
          </w:rPr>
          <w:delText>)</w:delText>
        </w:r>
      </w:del>
      <w:del w:id="127" w:author="DELL" w:date="2022-06-25T16:59:00Z">
        <w:r w:rsidRPr="00014151" w:rsidDel="009502CF">
          <w:rPr>
            <w:rFonts w:ascii="Times New Roman" w:hAnsi="Times New Roman" w:cs="Times New Roman"/>
            <w:sz w:val="24"/>
            <w:szCs w:val="24"/>
            <w:rPrChange w:id="128" w:author="DELL" w:date="2022-06-25T17:22:00Z">
              <w:rPr>
                <w:rFonts w:ascii="Times New Roman" w:hAnsi="Times New Roman" w:cs="Times New Roman"/>
                <w:sz w:val="24"/>
                <w:szCs w:val="24"/>
                <w:highlight w:val="yellow"/>
              </w:rPr>
            </w:rPrChange>
          </w:rPr>
          <w:delText xml:space="preserve"> </w:delText>
        </w:r>
      </w:del>
      <w:del w:id="129" w:author="DELL" w:date="2022-06-25T17:07:00Z">
        <w:r w:rsidRPr="00014151" w:rsidDel="00054F60">
          <w:rPr>
            <w:rFonts w:ascii="Times New Roman" w:hAnsi="Times New Roman" w:cs="Times New Roman"/>
            <w:sz w:val="24"/>
            <w:szCs w:val="24"/>
            <w:rPrChange w:id="130" w:author="DELL" w:date="2022-06-25T17:22:00Z">
              <w:rPr>
                <w:rFonts w:ascii="Times New Roman" w:hAnsi="Times New Roman" w:cs="Times New Roman"/>
                <w:sz w:val="24"/>
                <w:szCs w:val="24"/>
                <w:highlight w:val="yellow"/>
              </w:rPr>
            </w:rPrChange>
          </w:rPr>
          <w:delText>contamination</w:delText>
        </w:r>
      </w:del>
      <w:del w:id="131" w:author="DELL" w:date="2022-06-26T23:15:00Z">
        <w:r w:rsidRPr="00014151" w:rsidDel="00443DAA">
          <w:rPr>
            <w:rFonts w:ascii="Times New Roman" w:hAnsi="Times New Roman" w:cs="Times New Roman"/>
            <w:sz w:val="24"/>
            <w:szCs w:val="24"/>
            <w:rPrChange w:id="132" w:author="DELL" w:date="2022-06-25T17:22:00Z">
              <w:rPr>
                <w:rFonts w:ascii="Times New Roman" w:hAnsi="Times New Roman" w:cs="Times New Roman"/>
                <w:sz w:val="24"/>
                <w:szCs w:val="24"/>
                <w:highlight w:val="yellow"/>
              </w:rPr>
            </w:rPrChange>
          </w:rPr>
          <w:delText xml:space="preserve"> in household drinking water and risk of childhood diarrheal disease</w:delText>
        </w:r>
      </w:del>
      <w:del w:id="133" w:author="DELL" w:date="2022-06-26T20:41:00Z">
        <w:r w:rsidRPr="00014151" w:rsidDel="009F4908">
          <w:rPr>
            <w:rFonts w:ascii="Times New Roman" w:hAnsi="Times New Roman" w:cs="Times New Roman"/>
            <w:color w:val="333333"/>
            <w:sz w:val="24"/>
            <w:szCs w:val="24"/>
            <w:shd w:val="clear" w:color="auto" w:fill="FCFCFC"/>
            <w:rPrChange w:id="134" w:author="DELL" w:date="2022-06-25T17:22:00Z">
              <w:rPr>
                <w:rFonts w:ascii="Times New Roman" w:hAnsi="Times New Roman" w:cs="Times New Roman"/>
                <w:color w:val="333333"/>
                <w:sz w:val="24"/>
                <w:szCs w:val="24"/>
                <w:highlight w:val="yellow"/>
                <w:shd w:val="clear" w:color="auto" w:fill="FCFCFC"/>
              </w:rPr>
            </w:rPrChange>
          </w:rPr>
          <w:delText xml:space="preserve">, </w:delText>
        </w:r>
      </w:del>
      <w:del w:id="135" w:author="DELL" w:date="2022-06-26T23:15:00Z">
        <w:r w:rsidRPr="00014151" w:rsidDel="00443DAA">
          <w:rPr>
            <w:rFonts w:ascii="Times New Roman" w:hAnsi="Times New Roman" w:cs="Times New Roman"/>
            <w:color w:val="333333"/>
            <w:sz w:val="24"/>
            <w:szCs w:val="24"/>
            <w:shd w:val="clear" w:color="auto" w:fill="FCFCFC"/>
            <w:rPrChange w:id="136" w:author="DELL" w:date="2022-06-25T17:22:00Z">
              <w:rPr>
                <w:rFonts w:ascii="Times New Roman" w:hAnsi="Times New Roman" w:cs="Times New Roman"/>
                <w:color w:val="333333"/>
                <w:sz w:val="24"/>
                <w:szCs w:val="24"/>
                <w:highlight w:val="yellow"/>
                <w:shd w:val="clear" w:color="auto" w:fill="FCFCFC"/>
              </w:rPr>
            </w:rPrChange>
          </w:rPr>
          <w:delText>adjusting for potential confounders</w:delText>
        </w:r>
        <w:r w:rsidRPr="00014151" w:rsidDel="00443DAA">
          <w:rPr>
            <w:rFonts w:ascii="Times New Roman" w:hAnsi="Times New Roman" w:cs="Times New Roman"/>
            <w:color w:val="333333"/>
            <w:sz w:val="24"/>
            <w:szCs w:val="24"/>
            <w:shd w:val="clear" w:color="auto" w:fill="FCFCFC"/>
          </w:rPr>
          <w:delText>.</w:delText>
        </w:r>
        <w:r w:rsidRPr="007F5A22" w:rsidDel="00443DAA">
          <w:rPr>
            <w:rFonts w:ascii="Times New Roman" w:hAnsi="Times New Roman" w:cs="Times New Roman"/>
            <w:color w:val="333333"/>
            <w:sz w:val="24"/>
            <w:szCs w:val="24"/>
            <w:shd w:val="clear" w:color="auto" w:fill="FCFCFC"/>
          </w:rPr>
          <w:delText xml:space="preserve"> </w:delText>
        </w:r>
      </w:del>
      <w:moveToRangeStart w:id="137" w:author="DELL" w:date="2022-06-25T17:07:00Z" w:name="move107069244"/>
      <w:moveTo w:id="138" w:author="DELL" w:date="2022-06-25T17:07:00Z">
        <w:del w:id="139" w:author="DELL" w:date="2022-06-25T17:17:00Z">
          <w:r w:rsidR="009502CF" w:rsidRPr="007F5A22" w:rsidDel="00054F60">
            <w:rPr>
              <w:rFonts w:ascii="Times New Roman" w:hAnsi="Times New Roman" w:cs="Times New Roman"/>
              <w:bCs/>
              <w:color w:val="000000"/>
              <w:sz w:val="24"/>
              <w:szCs w:val="24"/>
            </w:rPr>
            <w:delText xml:space="preserve">unexposed </w:delText>
          </w:r>
          <w:r w:rsidR="009502CF" w:rsidRPr="007F5A22" w:rsidDel="00014151">
            <w:rPr>
              <w:rFonts w:ascii="Times New Roman" w:hAnsi="Times New Roman" w:cs="Times New Roman"/>
              <w:bCs/>
              <w:color w:val="000000"/>
              <w:sz w:val="24"/>
              <w:szCs w:val="24"/>
            </w:rPr>
            <w:delText>(</w:delText>
          </w:r>
        </w:del>
        <w:del w:id="140" w:author="DELL" w:date="2022-06-26T23:23:00Z">
          <w:r w:rsidR="009502CF" w:rsidRPr="007F5A22" w:rsidDel="005F4F78">
            <w:rPr>
              <w:rFonts w:ascii="Times New Roman" w:hAnsi="Times New Roman" w:cs="Times New Roman"/>
              <w:bCs/>
              <w:color w:val="000000"/>
              <w:sz w:val="24"/>
              <w:szCs w:val="24"/>
            </w:rPr>
            <w:delText>E. coli contamination level &lt;1 CFU/100 ml</w:delText>
          </w:r>
        </w:del>
        <w:del w:id="141" w:author="DELL" w:date="2022-06-25T17:17:00Z">
          <w:r w:rsidR="009502CF" w:rsidRPr="007F5A22" w:rsidDel="00014151">
            <w:rPr>
              <w:rFonts w:ascii="Times New Roman" w:hAnsi="Times New Roman" w:cs="Times New Roman"/>
              <w:bCs/>
              <w:color w:val="000000"/>
              <w:sz w:val="24"/>
              <w:szCs w:val="24"/>
            </w:rPr>
            <w:delText xml:space="preserve">) and exposed (E. coli contamination level </w:delText>
          </w:r>
        </w:del>
        <w:del w:id="142" w:author="DELL" w:date="2022-06-26T23:23:00Z">
          <w:r w:rsidR="009502CF" w:rsidRPr="007F5A22" w:rsidDel="005F4F78">
            <w:rPr>
              <w:rFonts w:ascii="Times New Roman" w:hAnsi="Times New Roman" w:cs="Times New Roman"/>
              <w:bCs/>
              <w:color w:val="000000"/>
              <w:sz w:val="24"/>
              <w:szCs w:val="24"/>
            </w:rPr>
            <w:delText>1–10 and &gt; 10 CFU/100 ml</w:delText>
          </w:r>
        </w:del>
        <w:del w:id="143" w:author="DELL" w:date="2022-06-25T17:19:00Z">
          <w:r w:rsidR="009502CF" w:rsidRPr="007F5A22" w:rsidDel="00014151">
            <w:rPr>
              <w:rFonts w:ascii="Times New Roman" w:hAnsi="Times New Roman" w:cs="Times New Roman"/>
              <w:bCs/>
              <w:color w:val="000000"/>
              <w:sz w:val="24"/>
              <w:szCs w:val="24"/>
            </w:rPr>
            <w:delText>) groups</w:delText>
          </w:r>
        </w:del>
        <w:del w:id="144" w:author="DELL" w:date="2022-06-26T23:23:00Z">
          <w:r w:rsidR="009502CF" w:rsidRPr="007F5A22" w:rsidDel="005F4F78">
            <w:rPr>
              <w:rFonts w:ascii="Times New Roman" w:hAnsi="Times New Roman" w:cs="Times New Roman"/>
              <w:bCs/>
              <w:color w:val="000000"/>
              <w:sz w:val="24"/>
              <w:szCs w:val="24"/>
            </w:rPr>
            <w:delText xml:space="preserve">. </w:delText>
          </w:r>
        </w:del>
      </w:moveTo>
      <w:moveToRangeEnd w:id="137"/>
      <w:commentRangeStart w:id="145"/>
      <w:del w:id="146" w:author="DELL" w:date="2022-06-26T23:23:00Z">
        <w:r w:rsidRPr="007F5A22" w:rsidDel="005F4F78">
          <w:rPr>
            <w:rFonts w:ascii="Times New Roman" w:hAnsi="Times New Roman" w:cs="Times New Roman"/>
            <w:color w:val="333333"/>
            <w:sz w:val="24"/>
            <w:szCs w:val="24"/>
            <w:shd w:val="clear" w:color="auto" w:fill="FCFCFC"/>
          </w:rPr>
          <w:delText>We found a significant association between household drinking water </w:delText>
        </w:r>
        <w:r w:rsidRPr="007F5A22" w:rsidDel="005F4F78">
          <w:rPr>
            <w:rFonts w:ascii="Times New Roman" w:hAnsi="Times New Roman" w:cs="Times New Roman"/>
            <w:i/>
            <w:iCs/>
            <w:color w:val="333333"/>
            <w:sz w:val="24"/>
            <w:szCs w:val="24"/>
            <w:shd w:val="clear" w:color="auto" w:fill="FCFCFC"/>
          </w:rPr>
          <w:delText>E. coli</w:delText>
        </w:r>
        <w:r w:rsidRPr="007F5A22" w:rsidDel="005F4F78">
          <w:rPr>
            <w:rFonts w:ascii="Times New Roman" w:hAnsi="Times New Roman" w:cs="Times New Roman"/>
            <w:color w:val="333333"/>
            <w:sz w:val="24"/>
            <w:szCs w:val="24"/>
            <w:shd w:val="clear" w:color="auto" w:fill="FCFCFC"/>
          </w:rPr>
          <w:delText> </w:delText>
        </w:r>
      </w:del>
      <w:del w:id="147" w:author="DELL" w:date="2022-06-26T20:44:00Z">
        <w:r w:rsidRPr="007F5A22" w:rsidDel="009F4908">
          <w:rPr>
            <w:rFonts w:ascii="Times New Roman" w:hAnsi="Times New Roman" w:cs="Times New Roman"/>
            <w:color w:val="333333"/>
            <w:sz w:val="24"/>
            <w:szCs w:val="24"/>
            <w:shd w:val="clear" w:color="auto" w:fill="FCFCFC"/>
          </w:rPr>
          <w:delText xml:space="preserve">contamination </w:delText>
        </w:r>
      </w:del>
      <w:del w:id="148" w:author="DELL" w:date="2022-06-26T23:23:00Z">
        <w:r w:rsidRPr="007F5A22" w:rsidDel="005F4F78">
          <w:rPr>
            <w:rFonts w:ascii="Times New Roman" w:hAnsi="Times New Roman" w:cs="Times New Roman"/>
            <w:color w:val="333333"/>
            <w:sz w:val="24"/>
            <w:szCs w:val="24"/>
            <w:shd w:val="clear" w:color="auto" w:fill="FCFCFC"/>
          </w:rPr>
          <w:delText xml:space="preserve">and </w:delText>
        </w:r>
      </w:del>
      <w:del w:id="149" w:author="DELL" w:date="2022-06-26T20:43:00Z">
        <w:r w:rsidRPr="007F5A22" w:rsidDel="009F4908">
          <w:rPr>
            <w:rFonts w:ascii="Times New Roman" w:hAnsi="Times New Roman" w:cs="Times New Roman"/>
            <w:color w:val="333333"/>
            <w:sz w:val="24"/>
            <w:szCs w:val="24"/>
            <w:shd w:val="clear" w:color="auto" w:fill="FCFCFC"/>
          </w:rPr>
          <w:delText xml:space="preserve">under-5 </w:delText>
        </w:r>
      </w:del>
      <w:del w:id="150" w:author="DELL" w:date="2022-06-26T23:23:00Z">
        <w:r w:rsidRPr="007F5A22" w:rsidDel="005F4F78">
          <w:rPr>
            <w:rFonts w:ascii="Times New Roman" w:hAnsi="Times New Roman" w:cs="Times New Roman"/>
            <w:color w:val="333333"/>
            <w:sz w:val="24"/>
            <w:szCs w:val="24"/>
            <w:shd w:val="clear" w:color="auto" w:fill="FCFCFC"/>
          </w:rPr>
          <w:delText xml:space="preserve">children </w:delText>
        </w:r>
      </w:del>
      <w:del w:id="151" w:author="DELL" w:date="2022-06-26T20:43:00Z">
        <w:r w:rsidRPr="007F5A22" w:rsidDel="009F4908">
          <w:rPr>
            <w:rFonts w:ascii="Times New Roman" w:hAnsi="Times New Roman" w:cs="Times New Roman"/>
            <w:color w:val="333333"/>
            <w:sz w:val="24"/>
            <w:szCs w:val="24"/>
            <w:shd w:val="clear" w:color="auto" w:fill="FCFCFC"/>
          </w:rPr>
          <w:delText xml:space="preserve">who have suffered from </w:delText>
        </w:r>
      </w:del>
      <w:del w:id="152" w:author="DELL" w:date="2022-06-26T23:23:00Z">
        <w:r w:rsidRPr="007F5A22" w:rsidDel="005F4F78">
          <w:rPr>
            <w:rFonts w:ascii="Times New Roman" w:hAnsi="Times New Roman" w:cs="Times New Roman"/>
            <w:color w:val="333333"/>
            <w:sz w:val="24"/>
            <w:szCs w:val="24"/>
            <w:shd w:val="clear" w:color="auto" w:fill="FCFCFC"/>
          </w:rPr>
          <w:delText>diarrhea</w:delText>
        </w:r>
        <w:commentRangeEnd w:id="145"/>
        <w:r w:rsidR="00956C86" w:rsidDel="005F4F78">
          <w:rPr>
            <w:rStyle w:val="CommentReference"/>
          </w:rPr>
          <w:commentReference w:id="145"/>
        </w:r>
        <w:r w:rsidRPr="007F5A22" w:rsidDel="005F4F78">
          <w:rPr>
            <w:rFonts w:ascii="Times New Roman" w:hAnsi="Times New Roman" w:cs="Times New Roman"/>
            <w:color w:val="333333"/>
            <w:sz w:val="24"/>
            <w:szCs w:val="24"/>
            <w:shd w:val="clear" w:color="auto" w:fill="FCFCFC"/>
          </w:rPr>
          <w:delText>.</w:delText>
        </w:r>
        <w:r w:rsidRPr="007F5A22" w:rsidDel="005F4F78">
          <w:rPr>
            <w:rFonts w:ascii="Times New Roman" w:hAnsi="Times New Roman" w:cs="Times New Roman"/>
            <w:bCs/>
            <w:sz w:val="24"/>
            <w:szCs w:val="24"/>
          </w:rPr>
          <w:delText xml:space="preserve"> </w:delText>
        </w:r>
      </w:del>
      <w:del w:id="153" w:author="DELL" w:date="2022-06-26T23:27:00Z">
        <w:r w:rsidRPr="005F4F78" w:rsidDel="005F4F78">
          <w:rPr>
            <w:rFonts w:ascii="Times New Roman" w:hAnsi="Times New Roman" w:cs="Times New Roman"/>
            <w:sz w:val="24"/>
            <w:szCs w:val="24"/>
            <w:rPrChange w:id="154" w:author="DELL" w:date="2022-06-26T23:27:00Z">
              <w:rPr/>
            </w:rPrChange>
          </w:rPr>
          <w:delText>With comparison to the children from households with a lower risk of E. coli contamination in drinking water, children from households with a moderate risk of E. coli contamination were 1.</w:delText>
        </w:r>
      </w:del>
      <w:del w:id="155" w:author="DELL" w:date="2022-06-25T17:29:00Z">
        <w:r w:rsidRPr="005F4F78" w:rsidDel="00A40500">
          <w:rPr>
            <w:rFonts w:ascii="Times New Roman" w:hAnsi="Times New Roman" w:cs="Times New Roman"/>
            <w:sz w:val="24"/>
            <w:szCs w:val="24"/>
            <w:rPrChange w:id="156" w:author="DELL" w:date="2022-06-26T23:27:00Z">
              <w:rPr/>
            </w:rPrChange>
          </w:rPr>
          <w:delText>60</w:delText>
        </w:r>
      </w:del>
      <w:del w:id="157" w:author="DELL" w:date="2022-06-26T23:27:00Z">
        <w:r w:rsidRPr="005F4F78" w:rsidDel="005F4F78">
          <w:rPr>
            <w:rFonts w:ascii="Times New Roman" w:hAnsi="Times New Roman" w:cs="Times New Roman"/>
            <w:sz w:val="24"/>
            <w:szCs w:val="24"/>
            <w:rPrChange w:id="158" w:author="DELL" w:date="2022-06-26T23:27:00Z">
              <w:rPr/>
            </w:rPrChange>
          </w:rPr>
          <w:delText xml:space="preserve"> times (</w:delText>
        </w:r>
      </w:del>
      <w:del w:id="159" w:author="DELL" w:date="2022-06-25T17:28:00Z">
        <w:r w:rsidRPr="005F4F78" w:rsidDel="00A40500">
          <w:rPr>
            <w:rFonts w:ascii="Times New Roman" w:hAnsi="Times New Roman" w:cs="Times New Roman"/>
            <w:sz w:val="24"/>
            <w:szCs w:val="24"/>
            <w:rPrChange w:id="160" w:author="DELL" w:date="2022-06-26T23:27:00Z">
              <w:rPr/>
            </w:rPrChange>
          </w:rPr>
          <w:delText>P=0.19</w:delText>
        </w:r>
      </w:del>
      <w:del w:id="161" w:author="DELL" w:date="2022-06-26T23:27:00Z">
        <w:r w:rsidRPr="005F4F78" w:rsidDel="005F4F78">
          <w:rPr>
            <w:rFonts w:ascii="Times New Roman" w:hAnsi="Times New Roman" w:cs="Times New Roman"/>
            <w:sz w:val="24"/>
            <w:szCs w:val="24"/>
            <w:rPrChange w:id="162" w:author="DELL" w:date="2022-06-26T23:27:00Z">
              <w:rPr/>
            </w:rPrChange>
          </w:rPr>
          <w:delText>) more likely to have diarrhea</w:delText>
        </w:r>
      </w:del>
      <w:del w:id="163" w:author="DELL" w:date="2022-06-25T17:32:00Z">
        <w:r w:rsidRPr="005F4F78" w:rsidDel="00A40500">
          <w:rPr>
            <w:rFonts w:ascii="Times New Roman" w:hAnsi="Times New Roman" w:cs="Times New Roman"/>
            <w:sz w:val="24"/>
            <w:szCs w:val="24"/>
            <w:rPrChange w:id="164" w:author="DELL" w:date="2022-06-26T23:27:00Z">
              <w:rPr/>
            </w:rPrChange>
          </w:rPr>
          <w:delText>,</w:delText>
        </w:r>
      </w:del>
      <w:del w:id="165" w:author="DELL" w:date="2022-06-26T23:27:00Z">
        <w:r w:rsidRPr="005F4F78" w:rsidDel="005F4F78">
          <w:rPr>
            <w:rFonts w:ascii="Times New Roman" w:hAnsi="Times New Roman" w:cs="Times New Roman"/>
            <w:sz w:val="24"/>
            <w:szCs w:val="24"/>
            <w:rPrChange w:id="166" w:author="DELL" w:date="2022-06-26T23:27:00Z">
              <w:rPr/>
            </w:rPrChange>
          </w:rPr>
          <w:delText xml:space="preserve"> </w:delText>
        </w:r>
      </w:del>
      <w:del w:id="167" w:author="DELL" w:date="2022-06-25T17:34:00Z">
        <w:r w:rsidRPr="005F4F78" w:rsidDel="00A40500">
          <w:rPr>
            <w:rFonts w:ascii="Times New Roman" w:hAnsi="Times New Roman" w:cs="Times New Roman"/>
            <w:sz w:val="24"/>
            <w:szCs w:val="24"/>
            <w:rPrChange w:id="168" w:author="DELL" w:date="2022-06-26T23:27:00Z">
              <w:rPr/>
            </w:rPrChange>
          </w:rPr>
          <w:delText xml:space="preserve">which was </w:delText>
        </w:r>
      </w:del>
      <w:del w:id="169" w:author="DELL" w:date="2022-06-25T17:35:00Z">
        <w:r w:rsidRPr="005F4F78" w:rsidDel="00A40500">
          <w:rPr>
            <w:rFonts w:ascii="Times New Roman" w:hAnsi="Times New Roman" w:cs="Times New Roman"/>
            <w:sz w:val="24"/>
            <w:szCs w:val="24"/>
            <w:rPrChange w:id="170" w:author="DELL" w:date="2022-06-26T23:27:00Z">
              <w:rPr/>
            </w:rPrChange>
          </w:rPr>
          <w:delText>2.09</w:delText>
        </w:r>
      </w:del>
      <w:del w:id="171" w:author="DELL" w:date="2022-06-26T23:27:00Z">
        <w:r w:rsidRPr="005F4F78" w:rsidDel="005F4F78">
          <w:rPr>
            <w:rFonts w:ascii="Times New Roman" w:hAnsi="Times New Roman" w:cs="Times New Roman"/>
            <w:sz w:val="24"/>
            <w:szCs w:val="24"/>
            <w:rPrChange w:id="172" w:author="DELL" w:date="2022-06-26T23:27:00Z">
              <w:rPr/>
            </w:rPrChange>
          </w:rPr>
          <w:delText xml:space="preserve"> times </w:delText>
        </w:r>
      </w:del>
      <w:del w:id="173" w:author="DELL" w:date="2022-06-25T17:35:00Z">
        <w:r w:rsidRPr="005F4F78" w:rsidDel="00A40500">
          <w:rPr>
            <w:rFonts w:ascii="Times New Roman" w:hAnsi="Times New Roman" w:cs="Times New Roman"/>
            <w:sz w:val="24"/>
            <w:szCs w:val="24"/>
            <w:rPrChange w:id="174" w:author="DELL" w:date="2022-06-26T23:27:00Z">
              <w:rPr/>
            </w:rPrChange>
          </w:rPr>
          <w:delText xml:space="preserve">(P=0.01) </w:delText>
        </w:r>
      </w:del>
      <w:del w:id="175" w:author="DELL" w:date="2022-06-25T17:36:00Z">
        <w:r w:rsidRPr="005F4F78" w:rsidDel="00A40500">
          <w:rPr>
            <w:rFonts w:ascii="Times New Roman" w:hAnsi="Times New Roman" w:cs="Times New Roman"/>
            <w:sz w:val="24"/>
            <w:szCs w:val="24"/>
            <w:rPrChange w:id="176" w:author="DELL" w:date="2022-06-26T23:27:00Z">
              <w:rPr/>
            </w:rPrChange>
          </w:rPr>
          <w:delText>among children from households with a high risk of E. coli contamination</w:delText>
        </w:r>
      </w:del>
      <w:del w:id="177" w:author="DELL" w:date="2022-06-26T23:27:00Z">
        <w:r w:rsidRPr="005F4F78" w:rsidDel="005F4F78">
          <w:rPr>
            <w:rFonts w:ascii="Times New Roman" w:hAnsi="Times New Roman" w:cs="Times New Roman"/>
            <w:sz w:val="24"/>
            <w:szCs w:val="24"/>
            <w:rPrChange w:id="178" w:author="DELL" w:date="2022-06-26T23:27:00Z">
              <w:rPr/>
            </w:rPrChange>
          </w:rPr>
          <w:delText>.</w:delText>
        </w:r>
      </w:del>
      <w:del w:id="179" w:author="DELL" w:date="2022-06-26T23:33:00Z">
        <w:r w:rsidRPr="007F5A22" w:rsidDel="00092776">
          <w:delText xml:space="preserve"> </w:delText>
        </w:r>
        <w:r w:rsidRPr="005F4F78" w:rsidDel="00092776">
          <w:rPr>
            <w:rPrChange w:id="180" w:author="DELL" w:date="2022-06-26T23:28:00Z">
              <w:rPr/>
            </w:rPrChange>
          </w:rPr>
          <w:delText xml:space="preserve">However, after applying </w:delText>
        </w:r>
      </w:del>
      <w:del w:id="181" w:author="DELL" w:date="2022-06-25T17:38:00Z">
        <w:r w:rsidRPr="005F4F78" w:rsidDel="00EF4FBF">
          <w:rPr>
            <w:rPrChange w:id="182" w:author="DELL" w:date="2022-06-26T23:28:00Z">
              <w:rPr/>
            </w:rPrChange>
          </w:rPr>
          <w:delText xml:space="preserve">the </w:delText>
        </w:r>
      </w:del>
      <w:del w:id="183" w:author="DELL" w:date="2022-06-26T23:33:00Z">
        <w:r w:rsidRPr="005F4F78" w:rsidDel="00092776">
          <w:rPr>
            <w:rPrChange w:id="184" w:author="DELL" w:date="2022-06-26T23:28:00Z">
              <w:rPr/>
            </w:rPrChange>
          </w:rPr>
          <w:delText>propensity score weighting approach</w:delText>
        </w:r>
      </w:del>
      <w:del w:id="185" w:author="DELL" w:date="2022-06-25T17:38:00Z">
        <w:r w:rsidRPr="005F4F78" w:rsidDel="00EF4FBF">
          <w:rPr>
            <w:rPrChange w:id="186" w:author="DELL" w:date="2022-06-26T23:28:00Z">
              <w:rPr/>
            </w:rPrChange>
          </w:rPr>
          <w:delText xml:space="preserve">, like the primary research, </w:delText>
        </w:r>
      </w:del>
      <w:del w:id="187" w:author="DELL" w:date="2022-06-26T23:33:00Z">
        <w:r w:rsidRPr="005F4F78" w:rsidDel="00092776">
          <w:rPr>
            <w:rPrChange w:id="188" w:author="DELL" w:date="2022-06-26T23:28:00Z">
              <w:rPr/>
            </w:rPrChange>
          </w:rPr>
          <w:delText xml:space="preserve">we found </w:delText>
        </w:r>
      </w:del>
      <w:del w:id="189" w:author="DELL" w:date="2022-06-25T17:38:00Z">
        <w:r w:rsidRPr="005F4F78" w:rsidDel="00EF4FBF">
          <w:rPr>
            <w:rPrChange w:id="190" w:author="DELL" w:date="2022-06-26T23:28:00Z">
              <w:rPr/>
            </w:rPrChange>
          </w:rPr>
          <w:delText xml:space="preserve">1.36 times (P=0.38) </w:delText>
        </w:r>
      </w:del>
      <w:del w:id="191" w:author="DELL" w:date="2022-06-26T23:33:00Z">
        <w:r w:rsidRPr="005F4F78" w:rsidDel="00092776">
          <w:rPr>
            <w:rPrChange w:id="192" w:author="DELL" w:date="2022-06-26T23:28:00Z">
              <w:rPr/>
            </w:rPrChange>
          </w:rPr>
          <w:delText>more likely to have diarrhea</w:delText>
        </w:r>
      </w:del>
      <w:del w:id="193" w:author="DELL" w:date="2022-06-25T17:40:00Z">
        <w:r w:rsidRPr="005F4F78" w:rsidDel="00EF4FBF">
          <w:rPr>
            <w:rPrChange w:id="194" w:author="DELL" w:date="2022-06-26T23:28:00Z">
              <w:rPr/>
            </w:rPrChange>
          </w:rPr>
          <w:delText>, which was 1.93 times (P=0.04) among children from households with a high risk of E. coli contamination</w:delText>
        </w:r>
      </w:del>
      <w:del w:id="195" w:author="DELL" w:date="2022-06-26T23:33:00Z">
        <w:r w:rsidRPr="005F4F78" w:rsidDel="00092776">
          <w:rPr>
            <w:rPrChange w:id="196" w:author="DELL" w:date="2022-06-26T23:28:00Z">
              <w:rPr/>
            </w:rPrChange>
          </w:rPr>
          <w:delText xml:space="preserve">. </w:delText>
        </w:r>
        <w:r w:rsidRPr="005F4F78" w:rsidDel="00092776">
          <w:rPr>
            <w:rPrChange w:id="197" w:author="DELL" w:date="2022-06-26T23:28:00Z">
              <w:rPr>
                <w:color w:val="333333"/>
                <w:shd w:val="clear" w:color="auto" w:fill="FCFCFC"/>
              </w:rPr>
            </w:rPrChange>
          </w:rPr>
          <w:delText>The research's verdict has notable policy insinuation and suggests ensuring pure water supplies, ameliorate the drinking water system, and developing hygiene habits to decrease childhood diarrhea.</w:delText>
        </w:r>
      </w:del>
    </w:p>
    <w:p w14:paraId="04B15146" w14:textId="6091D9E6" w:rsidR="006431BB" w:rsidRPr="007F5A22" w:rsidDel="00B11B84" w:rsidRDefault="006431BB" w:rsidP="00092776">
      <w:pPr>
        <w:spacing w:line="360" w:lineRule="auto"/>
        <w:rPr>
          <w:del w:id="198" w:author="DELL" w:date="2022-06-27T01:50:00Z"/>
          <w:rFonts w:ascii="Times New Roman" w:hAnsi="Times New Roman" w:cs="Times New Roman"/>
          <w:sz w:val="24"/>
          <w:szCs w:val="24"/>
        </w:rPr>
        <w:pPrChange w:id="199" w:author="DELL" w:date="2022-06-26T23:34:00Z">
          <w:pPr/>
        </w:pPrChange>
      </w:pPr>
    </w:p>
    <w:p w14:paraId="2187A6D3" w14:textId="69CB2E30" w:rsidR="006431BB" w:rsidRPr="007F5A22" w:rsidDel="00B11B84" w:rsidRDefault="006431BB" w:rsidP="007F5A22">
      <w:pPr>
        <w:rPr>
          <w:del w:id="200" w:author="DELL" w:date="2022-06-27T01:50:00Z"/>
          <w:rFonts w:ascii="Times New Roman" w:hAnsi="Times New Roman" w:cs="Times New Roman"/>
          <w:sz w:val="24"/>
          <w:szCs w:val="24"/>
        </w:rPr>
      </w:pPr>
      <w:del w:id="201" w:author="DELL" w:date="2022-06-27T01:50:00Z">
        <w:r w:rsidRPr="00956C86" w:rsidDel="00B11B84">
          <w:rPr>
            <w:rFonts w:ascii="Times New Roman" w:hAnsi="Times New Roman" w:cs="Times New Roman"/>
            <w:b/>
            <w:sz w:val="24"/>
            <w:szCs w:val="24"/>
          </w:rPr>
          <w:delText>Key Words:</w:delText>
        </w:r>
        <w:r w:rsidRPr="007F5A22" w:rsidDel="00B11B84">
          <w:rPr>
            <w:rFonts w:ascii="Times New Roman" w:hAnsi="Times New Roman" w:cs="Times New Roman"/>
            <w:sz w:val="24"/>
            <w:szCs w:val="24"/>
          </w:rPr>
          <w:delText xml:space="preserve"> Escherichia coli, Drinking water contamination, Diarrhea, Under-5 children, propensity score approach</w:delText>
        </w:r>
      </w:del>
    </w:p>
    <w:p w14:paraId="6BCEAE42" w14:textId="32B7CA1F" w:rsidR="007F5A22" w:rsidDel="00B11B84" w:rsidRDefault="007F5A22">
      <w:pPr>
        <w:spacing w:after="160" w:line="259" w:lineRule="auto"/>
        <w:rPr>
          <w:del w:id="202" w:author="DELL" w:date="2022-06-27T01:50:00Z"/>
          <w:rFonts w:ascii="Times New Roman" w:hAnsi="Times New Roman" w:cs="Times New Roman"/>
          <w:sz w:val="24"/>
          <w:szCs w:val="24"/>
        </w:rPr>
      </w:pPr>
      <w:del w:id="203" w:author="DELL" w:date="2022-06-27T01:50:00Z">
        <w:r w:rsidDel="00B11B84">
          <w:rPr>
            <w:rFonts w:ascii="Times New Roman" w:hAnsi="Times New Roman" w:cs="Times New Roman"/>
            <w:sz w:val="24"/>
            <w:szCs w:val="24"/>
          </w:rPr>
          <w:br w:type="page"/>
        </w:r>
      </w:del>
    </w:p>
    <w:p w14:paraId="3355D279" w14:textId="097571EB" w:rsidR="006431BB" w:rsidRPr="007F5A22" w:rsidDel="00B11B84" w:rsidRDefault="006431BB" w:rsidP="007F5A22">
      <w:pPr>
        <w:spacing w:line="360" w:lineRule="auto"/>
        <w:rPr>
          <w:del w:id="204" w:author="DELL" w:date="2022-06-27T01:50:00Z"/>
          <w:rFonts w:ascii="Times New Roman" w:hAnsi="Times New Roman" w:cs="Times New Roman"/>
          <w:b/>
          <w:sz w:val="24"/>
          <w:szCs w:val="24"/>
        </w:rPr>
      </w:pPr>
      <w:commentRangeStart w:id="205"/>
      <w:del w:id="206" w:author="DELL" w:date="2022-06-27T01:50:00Z">
        <w:r w:rsidRPr="007F5A22" w:rsidDel="00B11B84">
          <w:rPr>
            <w:rFonts w:ascii="Times New Roman" w:hAnsi="Times New Roman" w:cs="Times New Roman"/>
            <w:b/>
            <w:sz w:val="24"/>
            <w:szCs w:val="24"/>
          </w:rPr>
          <w:delText>Introduction</w:delText>
        </w:r>
        <w:commentRangeEnd w:id="205"/>
        <w:r w:rsidR="00421C16" w:rsidDel="00B11B84">
          <w:rPr>
            <w:rStyle w:val="CommentReference"/>
          </w:rPr>
          <w:commentReference w:id="205"/>
        </w:r>
      </w:del>
    </w:p>
    <w:p w14:paraId="2640C165" w14:textId="5A505C29" w:rsidR="00756D26" w:rsidRPr="007F5A22" w:rsidDel="008919C2" w:rsidRDefault="00756D26" w:rsidP="007F5A22">
      <w:pPr>
        <w:spacing w:line="360" w:lineRule="auto"/>
        <w:ind w:firstLine="720"/>
        <w:rPr>
          <w:del w:id="207" w:author="DELL" w:date="2022-06-25T20:12:00Z"/>
          <w:rFonts w:ascii="Times New Roman" w:hAnsi="Times New Roman" w:cs="Times New Roman"/>
          <w:sz w:val="24"/>
          <w:szCs w:val="24"/>
        </w:rPr>
      </w:pPr>
      <w:del w:id="208" w:author="DELL" w:date="2022-06-27T00:04:00Z">
        <w:r w:rsidRPr="007F5A22" w:rsidDel="00AD5F46">
          <w:rPr>
            <w:rFonts w:ascii="Times New Roman" w:hAnsi="Times New Roman" w:cs="Times New Roman"/>
            <w:sz w:val="24"/>
            <w:szCs w:val="24"/>
          </w:rPr>
          <w:delText xml:space="preserve">Diarrhea is a symptom of infections caused by a host of bacterial, viral, and parasitic organisms, most of which are spread by, faces contaminated water </w:delText>
        </w:r>
        <w:r w:rsidRPr="007F5A22" w:rsidDel="00AD5F46">
          <w:rPr>
            <w:rFonts w:ascii="Times New Roman" w:hAnsi="Times New Roman" w:cs="Times New Roman"/>
            <w:sz w:val="24"/>
            <w:szCs w:val="24"/>
          </w:rPr>
          <w:fldChar w:fldCharType="begin" w:fldLock="1"/>
        </w:r>
        <w:r w:rsidRPr="007F5A22" w:rsidDel="00AD5F46">
          <w:rPr>
            <w:rFonts w:ascii="Times New Roman" w:hAnsi="Times New Roman" w:cs="Times New Roman"/>
            <w:sz w:val="24"/>
            <w:szCs w:val="24"/>
          </w:rPr>
          <w:delInstrText>ADDIN CSL_CITATION {"citationItems":[{"id":"ITEM-1","itemData":{"URL":"https://www.who.int/news-room/fact-sheets/detail/diarrhoeal-disease","accessed":{"date-parts":[["2021","4","20"]]},"author":[{"dropping-particle":"","family":"WHO","given":"","non-dropping-particle":"","parse-names":false,"suffix":""}],"id":"ITEM-1","issued":{"date-parts":[["2017"]]},"title":"Diarrhoeal disease","type":"webpage"},"uris":["http://www.mendeley.com/documents/?uuid=e19f6711-d477-3c82-9b22-70031517a212"]}],"mendeley":{"formattedCitation":"(WHO, 2017)","plainTextFormattedCitation":"(WHO, 2017)","previouslyFormattedCitation":"(WHO, 2017)"},"properties":{"noteIndex":0},"schema":"https://github.com/citation-style-language/schema/raw/master/csl-citation.json"}</w:delInstrText>
        </w:r>
        <w:r w:rsidRPr="007F5A22" w:rsidDel="00AD5F46">
          <w:rPr>
            <w:rFonts w:ascii="Times New Roman" w:hAnsi="Times New Roman" w:cs="Times New Roman"/>
            <w:sz w:val="24"/>
            <w:szCs w:val="24"/>
          </w:rPr>
          <w:fldChar w:fldCharType="separate"/>
        </w:r>
        <w:r w:rsidRPr="007F5A22" w:rsidDel="00AD5F46">
          <w:rPr>
            <w:rFonts w:ascii="Times New Roman" w:hAnsi="Times New Roman" w:cs="Times New Roman"/>
            <w:sz w:val="24"/>
            <w:szCs w:val="24"/>
          </w:rPr>
          <w:delText>(WHO, 2017)</w:delText>
        </w:r>
        <w:r w:rsidRPr="007F5A22" w:rsidDel="00AD5F46">
          <w:rPr>
            <w:rFonts w:ascii="Times New Roman" w:hAnsi="Times New Roman" w:cs="Times New Roman"/>
            <w:sz w:val="24"/>
            <w:szCs w:val="24"/>
          </w:rPr>
          <w:fldChar w:fldCharType="end"/>
        </w:r>
        <w:r w:rsidRPr="007F5A22" w:rsidDel="00AD5F46">
          <w:rPr>
            <w:rFonts w:ascii="Times New Roman" w:hAnsi="Times New Roman" w:cs="Times New Roman"/>
            <w:sz w:val="24"/>
            <w:szCs w:val="24"/>
          </w:rPr>
          <w:delText xml:space="preserve">. It is the condition of having at least three loose, liquid, or watery bowel movements each day. It often lasts for a few days and can result in dehydration due to fluid loss. Diarrhea may be acute, persistent, or chronic </w:delText>
        </w:r>
        <w:r w:rsidRPr="007F5A22" w:rsidDel="00AD5F46">
          <w:rPr>
            <w:rFonts w:ascii="Times New Roman" w:hAnsi="Times New Roman" w:cs="Times New Roman"/>
            <w:sz w:val="24"/>
            <w:szCs w:val="24"/>
          </w:rPr>
          <w:fldChar w:fldCharType="begin" w:fldLock="1"/>
        </w:r>
        <w:r w:rsidRPr="007F5A22" w:rsidDel="00AD5F46">
          <w:rPr>
            <w:rFonts w:ascii="Times New Roman" w:hAnsi="Times New Roman" w:cs="Times New Roman"/>
            <w:sz w:val="24"/>
            <w:szCs w:val="24"/>
          </w:rPr>
          <w:delInstrText>ADDIN CSL_CITATION {"citationItems":[{"id":"ITEM-1","itemData":{"DOI":"10.1016/B978-0-444-63951-6.00689-6","ISBN":"9780444639523","abstract":"Diarrhea is a very frequent symptom. A great variety of chemical agents, microorganisms, and biotoxins can cause diarrhea, acute or persistent, slight or serious. From the epidemiological point of view, the cases can be sporadic or epidemic, and identification of the infection source and transmission mechanism is important for prevention and control. Knowledge of the etiology is a great help. The entrance route to the human body is usually through the digestive system. From some source in an individual’s surroundings, the causal agent somehow reaches the mouth of the susceptible person. The hands play a fundamental role in many situations. This article revises the most important epidemiological characteristics of the agents that produce diarrhea as a main symptom, placing an emphasis on epidemiological point of view and environmental transmission mechanisms. Some aspects regarding individual susceptibility (genetic or other types) are also mentioned. Because the long-term consequences of infectious gastroenteritis are less well known, a small section dedicated to the long-term consequences of infectious gastroenteritis has been included. With suitable prevention, not only the acute consequences but also the aftereffects of these diseases can be avoided.","author":[{"dropping-particle":"","family":"Bellido-Blasco","given":"J. B.","non-dropping-particle":"","parse-names":false,"suffix":""},{"dropping-particle":"","family":"Arnedo-Pena","given":"A.","non-dropping-particle":"","parse-names":false,"suffix":""}],"container-title":"Encyclopedia of Environmental Health","id":"ITEM-1","issued":{"date-parts":[["2011","1","1"]]},"page":"659","publisher":"Elsevier","title":"Epidemiology of Infectious Diarrhea","type":"article-journal"},"uris":["http://www.mendeley.com/documents/?uuid=8bab41c2-bdfb-371b-a9da-1693763132cb"]}],"mendeley":{"formattedCitation":"(Bellido-Blasco &amp; Arnedo-Pena, 2011)","plainTextFormattedCitation":"(Bellido-Blasco &amp; Arnedo-Pena, 2011)","previouslyFormattedCitation":"(Bellido-Blasco &amp; Arnedo-Pena, 2011)"},"properties":{"noteIndex":0},"schema":"https://github.com/citation-style-language/schema/raw/master/csl-citation.json"}</w:delInstrText>
        </w:r>
        <w:r w:rsidRPr="007F5A22" w:rsidDel="00AD5F46">
          <w:rPr>
            <w:rFonts w:ascii="Times New Roman" w:hAnsi="Times New Roman" w:cs="Times New Roman"/>
            <w:sz w:val="24"/>
            <w:szCs w:val="24"/>
          </w:rPr>
          <w:fldChar w:fldCharType="separate"/>
        </w:r>
        <w:r w:rsidRPr="007F5A22" w:rsidDel="00AD5F46">
          <w:rPr>
            <w:rFonts w:ascii="Times New Roman" w:hAnsi="Times New Roman" w:cs="Times New Roman"/>
            <w:sz w:val="24"/>
            <w:szCs w:val="24"/>
          </w:rPr>
          <w:delText>(Bellido-Blasco &amp; Arnedo-Pena, 2011)</w:delText>
        </w:r>
        <w:r w:rsidRPr="007F5A22" w:rsidDel="00AD5F46">
          <w:rPr>
            <w:rFonts w:ascii="Times New Roman" w:hAnsi="Times New Roman" w:cs="Times New Roman"/>
            <w:sz w:val="24"/>
            <w:szCs w:val="24"/>
          </w:rPr>
          <w:fldChar w:fldCharType="end"/>
        </w:r>
        <w:r w:rsidRPr="007F5A22" w:rsidDel="00AD5F46">
          <w:rPr>
            <w:rFonts w:ascii="Times New Roman" w:hAnsi="Times New Roman" w:cs="Times New Roman"/>
            <w:sz w:val="24"/>
            <w:szCs w:val="24"/>
          </w:rPr>
          <w:delText xml:space="preserve">. </w:delText>
        </w:r>
      </w:del>
    </w:p>
    <w:p w14:paraId="3DC9B1B8" w14:textId="210077DA" w:rsidR="00AD5F46" w:rsidRPr="007F5A22" w:rsidDel="00B11B84" w:rsidRDefault="006431BB" w:rsidP="00AD5F46">
      <w:pPr>
        <w:spacing w:line="360" w:lineRule="auto"/>
        <w:ind w:firstLine="720"/>
        <w:rPr>
          <w:del w:id="209" w:author="DELL" w:date="2022-06-27T01:50:00Z"/>
          <w:rFonts w:ascii="Times New Roman" w:hAnsi="Times New Roman" w:cs="Times New Roman"/>
          <w:sz w:val="24"/>
          <w:szCs w:val="24"/>
        </w:rPr>
        <w:pPrChange w:id="210" w:author="DELL" w:date="2022-06-27T00:13:00Z">
          <w:pPr>
            <w:spacing w:line="360" w:lineRule="auto"/>
            <w:ind w:firstLine="720"/>
          </w:pPr>
        </w:pPrChange>
      </w:pPr>
      <w:del w:id="211" w:author="DELL" w:date="2022-06-27T00:04:00Z">
        <w:r w:rsidRPr="007F5A22" w:rsidDel="00AD5F46">
          <w:rPr>
            <w:rFonts w:ascii="Times New Roman" w:hAnsi="Times New Roman" w:cs="Times New Roman"/>
            <w:sz w:val="24"/>
            <w:szCs w:val="24"/>
          </w:rPr>
          <w:delText xml:space="preserve">Diarrheal disease has been </w:delText>
        </w:r>
        <w:r w:rsidR="005505A7" w:rsidRPr="007F5A22" w:rsidDel="00AD5F46">
          <w:rPr>
            <w:rFonts w:ascii="Times New Roman" w:hAnsi="Times New Roman" w:cs="Times New Roman"/>
            <w:sz w:val="24"/>
            <w:szCs w:val="24"/>
          </w:rPr>
          <w:delText xml:space="preserve">founded </w:delText>
        </w:r>
        <w:r w:rsidRPr="007F5A22" w:rsidDel="00AD5F46">
          <w:rPr>
            <w:rFonts w:ascii="Times New Roman" w:hAnsi="Times New Roman" w:cs="Times New Roman"/>
            <w:sz w:val="24"/>
            <w:szCs w:val="24"/>
          </w:rPr>
          <w:delText xml:space="preserve">as one of the </w:delText>
        </w:r>
        <w:r w:rsidR="005505A7" w:rsidRPr="007F5A22" w:rsidDel="00AD5F46">
          <w:rPr>
            <w:rFonts w:ascii="Times New Roman" w:hAnsi="Times New Roman" w:cs="Times New Roman"/>
            <w:sz w:val="24"/>
            <w:szCs w:val="24"/>
          </w:rPr>
          <w:delText xml:space="preserve">main </w:delText>
        </w:r>
        <w:r w:rsidR="008F3DF4" w:rsidRPr="007F5A22" w:rsidDel="00AD5F46">
          <w:rPr>
            <w:rFonts w:ascii="Times New Roman" w:hAnsi="Times New Roman" w:cs="Times New Roman"/>
            <w:sz w:val="24"/>
            <w:szCs w:val="24"/>
          </w:rPr>
          <w:delText>reasons</w:delText>
        </w:r>
        <w:r w:rsidRPr="007F5A22" w:rsidDel="00AD5F46">
          <w:rPr>
            <w:rFonts w:ascii="Times New Roman" w:hAnsi="Times New Roman" w:cs="Times New Roman"/>
            <w:sz w:val="24"/>
            <w:szCs w:val="24"/>
          </w:rPr>
          <w:delText xml:space="preserve"> of childhood illness and mortality (Liu et al. 2012; Kotloff et al. 2013). </w:delText>
        </w:r>
        <w:r w:rsidR="005505A7" w:rsidRPr="007F5A22" w:rsidDel="00AD5F46">
          <w:rPr>
            <w:rFonts w:ascii="Times New Roman" w:hAnsi="Times New Roman" w:cs="Times New Roman"/>
            <w:sz w:val="24"/>
            <w:szCs w:val="24"/>
          </w:rPr>
          <w:delText>Globally, there are nearly 1.7 billion cases of childhood diarrheal disease every year</w:delText>
        </w:r>
        <w:r w:rsidR="005505A7" w:rsidRPr="007F5A22" w:rsidDel="00AD5F46">
          <w:rPr>
            <w:rFonts w:ascii="Times New Roman" w:hAnsi="Times New Roman" w:cs="Times New Roman"/>
            <w:sz w:val="24"/>
            <w:szCs w:val="24"/>
          </w:rPr>
          <w:fldChar w:fldCharType="begin" w:fldLock="1"/>
        </w:r>
        <w:r w:rsidR="005505A7" w:rsidRPr="007F5A22" w:rsidDel="00AD5F46">
          <w:rPr>
            <w:rFonts w:ascii="Times New Roman" w:hAnsi="Times New Roman" w:cs="Times New Roman"/>
            <w:sz w:val="24"/>
            <w:szCs w:val="24"/>
          </w:rPr>
          <w:delInstrText>ADDIN CSL_CITATION {"citationItems":[{"id":"ITEM-1","itemData":{"DOI":"10.1177/2333794X16680901","ISSN":"2333-794X","PMID":"28229092","abstract":"In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diarrhoea.","author":[{"dropping-particle":"","family":"Sarker","given":"Abdur Razzaque","non-dropping-particle":"","parse-names":false,"suffix":""},{"dropping-particle":"","family":"Sultana","given":"Marufa","non-dropping-particle":"","parse-names":false,"suffix":""},{"dropping-particle":"","family":"Mahumud","given":"Rashidul Alam","non-dropping-particle":"","parse-names":false,"suffix":""},{"dropping-particle":"","family":"Sheikh","given":"Nurnabi","non-dropping-particle":"","parse-names":false,"suffix":""},{"dropping-particle":"Van Der","family":"Meer","given":"Robert","non-dropping-particle":"","parse-names":false,"suffix":""},{"dropping-particle":"","family":"Morton","given":"Alec","non-dropping-particle":"","parse-names":false,"suffix":""}],"container-title":"Global Pediatric Health","id":"ITEM-1","issued":{"date-parts":[["2016","1","1"]]},"page":"2333794X1668090","publisher":"SAGE Publications","title":"Prevalence and Health Care–Seeking Behavior for Childhood Diarrheal Disease in Bangladesh","type":"article-journal","volume":"3"},"uris":["http://www.mendeley.com/documents/?uuid=35f233dc-a07d-378f-a327-d570bee26d44"]}],"mendeley":{"formattedCitation":"(A. R. Sarker et al., 2016)","plainTextFormattedCitation":"(A. R. Sarker et al., 2016)","previouslyFormattedCitation":"(A. R. Sarker et al., 2016)"},"properties":{"noteIndex":0},"schema":"https://github.com/citation-style-language/schema/raw/master/csl-citation.json"}</w:delInstrText>
        </w:r>
        <w:r w:rsidR="005505A7" w:rsidRPr="007F5A22" w:rsidDel="00AD5F46">
          <w:rPr>
            <w:rFonts w:ascii="Times New Roman" w:hAnsi="Times New Roman" w:cs="Times New Roman"/>
            <w:sz w:val="24"/>
            <w:szCs w:val="24"/>
          </w:rPr>
          <w:fldChar w:fldCharType="separate"/>
        </w:r>
        <w:r w:rsidR="005505A7" w:rsidRPr="007F5A22" w:rsidDel="00AD5F46">
          <w:rPr>
            <w:rFonts w:ascii="Times New Roman" w:hAnsi="Times New Roman" w:cs="Times New Roman"/>
            <w:sz w:val="24"/>
            <w:szCs w:val="24"/>
          </w:rPr>
          <w:delText>(A. R. Sarker et al., 2016)</w:delText>
        </w:r>
        <w:r w:rsidR="005505A7" w:rsidRPr="007F5A22" w:rsidDel="00AD5F46">
          <w:rPr>
            <w:rFonts w:ascii="Times New Roman" w:hAnsi="Times New Roman" w:cs="Times New Roman"/>
            <w:sz w:val="24"/>
            <w:szCs w:val="24"/>
          </w:rPr>
          <w:fldChar w:fldCharType="end"/>
        </w:r>
        <w:r w:rsidR="005505A7" w:rsidRPr="007F5A22" w:rsidDel="00AD5F46">
          <w:rPr>
            <w:rFonts w:ascii="Times New Roman" w:hAnsi="Times New Roman" w:cs="Times New Roman"/>
            <w:sz w:val="24"/>
            <w:szCs w:val="24"/>
          </w:rPr>
          <w:delText xml:space="preserve">. </w:delText>
        </w:r>
      </w:del>
      <w:del w:id="212" w:author="DELL" w:date="2022-06-27T00:13:00Z">
        <w:r w:rsidR="005505A7" w:rsidRPr="007F5A22" w:rsidDel="00AD5F46">
          <w:rPr>
            <w:rFonts w:ascii="Times New Roman" w:hAnsi="Times New Roman" w:cs="Times New Roman"/>
            <w:sz w:val="24"/>
            <w:szCs w:val="24"/>
          </w:rPr>
          <w:delText>Diarrhea is a leading cause of malnutrition in children under five years old. Diarrhea is also a leading killer of children, accounting for approximately 8</w:delText>
        </w:r>
      </w:del>
      <w:ins w:id="213" w:author="Chowdhury,Muhammad Abdul Baker" w:date="2022-06-15T17:26:00Z">
        <w:del w:id="214" w:author="DELL" w:date="2022-06-27T00:13:00Z">
          <w:r w:rsidR="00DE403E" w:rsidDel="00AD5F46">
            <w:rPr>
              <w:rFonts w:ascii="Times New Roman" w:hAnsi="Times New Roman" w:cs="Times New Roman"/>
              <w:sz w:val="24"/>
              <w:szCs w:val="24"/>
            </w:rPr>
            <w:delText>%</w:delText>
          </w:r>
        </w:del>
      </w:ins>
      <w:del w:id="215" w:author="DELL" w:date="2022-06-27T00:13:00Z">
        <w:r w:rsidR="005505A7" w:rsidRPr="007F5A22" w:rsidDel="00AD5F46">
          <w:rPr>
            <w:rFonts w:ascii="Times New Roman" w:hAnsi="Times New Roman" w:cs="Times New Roman"/>
            <w:sz w:val="24"/>
            <w:szCs w:val="24"/>
          </w:rPr>
          <w:delText xml:space="preserve"> percent of all deaths among children under age 5 worldwide in 2017. This </w:delText>
        </w:r>
        <w:r w:rsidR="008F3DF4" w:rsidRPr="007F5A22" w:rsidDel="00AD5F46">
          <w:rPr>
            <w:rFonts w:ascii="Times New Roman" w:hAnsi="Times New Roman" w:cs="Times New Roman"/>
            <w:sz w:val="24"/>
            <w:szCs w:val="24"/>
          </w:rPr>
          <w:delText xml:space="preserve">means </w:delText>
        </w:r>
        <w:r w:rsidR="005505A7" w:rsidRPr="007F5A22" w:rsidDel="00AD5F46">
          <w:rPr>
            <w:rFonts w:ascii="Times New Roman" w:hAnsi="Times New Roman" w:cs="Times New Roman"/>
            <w:sz w:val="24"/>
            <w:szCs w:val="24"/>
          </w:rPr>
          <w:delText xml:space="preserve">to over 1,400 young children dying </w:delText>
        </w:r>
        <w:r w:rsidR="008F3DF4" w:rsidRPr="007F5A22" w:rsidDel="00AD5F46">
          <w:rPr>
            <w:rFonts w:ascii="Times New Roman" w:hAnsi="Times New Roman" w:cs="Times New Roman"/>
            <w:sz w:val="24"/>
            <w:szCs w:val="24"/>
          </w:rPr>
          <w:delText xml:space="preserve">per </w:delText>
        </w:r>
        <w:r w:rsidR="005505A7" w:rsidRPr="007F5A22" w:rsidDel="00AD5F46">
          <w:rPr>
            <w:rFonts w:ascii="Times New Roman" w:hAnsi="Times New Roman" w:cs="Times New Roman"/>
            <w:sz w:val="24"/>
            <w:szCs w:val="24"/>
          </w:rPr>
          <w:delText>day, or about 525,000 children a year</w:delText>
        </w:r>
        <w:r w:rsidR="00332426" w:rsidRPr="007F5A22" w:rsidDel="00AD5F46">
          <w:rPr>
            <w:rFonts w:ascii="Times New Roman" w:hAnsi="Times New Roman" w:cs="Times New Roman"/>
            <w:sz w:val="24"/>
            <w:szCs w:val="24"/>
          </w:rPr>
          <w:delText xml:space="preserve"> </w:delText>
        </w:r>
        <w:r w:rsidR="005505A7" w:rsidRPr="007F5A22" w:rsidDel="00AD5F46">
          <w:rPr>
            <w:rFonts w:ascii="Times New Roman" w:hAnsi="Times New Roman" w:cs="Times New Roman"/>
            <w:sz w:val="24"/>
            <w:szCs w:val="24"/>
          </w:rPr>
          <w:fldChar w:fldCharType="begin" w:fldLock="1"/>
        </w:r>
        <w:r w:rsidR="005505A7" w:rsidRPr="007F5A22" w:rsidDel="00AD5F46">
          <w:rPr>
            <w:rFonts w:ascii="Times New Roman" w:hAnsi="Times New Roman" w:cs="Times New Roman"/>
            <w:sz w:val="24"/>
            <w:szCs w:val="24"/>
          </w:rPr>
          <w:delInstrText>ADDIN CSL_CITATION {"citationItems":[{"id":"ITEM-1","itemData":{"URL":"https://data.unicef.org/topic/child-health/diarrhoeal-disease/","accessed":{"date-parts":[["2022","1","8"]]},"author":[{"dropping-particle":"","family":"UNICEF","given":"","non-dropping-particle":"","parse-names":false,"suffix":""}],"id":"ITEM-1","issued":{"date-parts":[["2021","4"]]},"title":"Diarrhoea","type":"webpage"},"uris":["http://www.mendeley.com/documents/?uuid=5a73f508-9566-33ac-b417-98f586278614"]}],"mendeley":{"formattedCitation":"(UNICEF, 2021)","plainTextFormattedCitation":"(UNICEF, 2021)","previouslyFormattedCitation":"(UNICEF, 2021)"},"properties":{"noteIndex":0},"schema":"https://github.com/citation-style-language/schema/raw/master/csl-citation.json"}</w:delInstrText>
        </w:r>
        <w:r w:rsidR="005505A7" w:rsidRPr="007F5A22" w:rsidDel="00AD5F46">
          <w:rPr>
            <w:rFonts w:ascii="Times New Roman" w:hAnsi="Times New Roman" w:cs="Times New Roman"/>
            <w:sz w:val="24"/>
            <w:szCs w:val="24"/>
          </w:rPr>
          <w:fldChar w:fldCharType="separate"/>
        </w:r>
        <w:r w:rsidR="005505A7" w:rsidRPr="007F5A22" w:rsidDel="00AD5F46">
          <w:rPr>
            <w:rFonts w:ascii="Times New Roman" w:hAnsi="Times New Roman" w:cs="Times New Roman"/>
            <w:sz w:val="24"/>
            <w:szCs w:val="24"/>
          </w:rPr>
          <w:delText>(UNICEF, 2021)</w:delText>
        </w:r>
        <w:r w:rsidR="005505A7" w:rsidRPr="007F5A22" w:rsidDel="00AD5F46">
          <w:rPr>
            <w:rFonts w:ascii="Times New Roman" w:hAnsi="Times New Roman" w:cs="Times New Roman"/>
            <w:sz w:val="24"/>
            <w:szCs w:val="24"/>
          </w:rPr>
          <w:fldChar w:fldCharType="end"/>
        </w:r>
        <w:r w:rsidR="005505A7" w:rsidRPr="007F5A22" w:rsidDel="00AD5F46">
          <w:rPr>
            <w:rFonts w:ascii="Times New Roman" w:hAnsi="Times New Roman" w:cs="Times New Roman"/>
            <w:sz w:val="24"/>
            <w:szCs w:val="24"/>
          </w:rPr>
          <w:delText xml:space="preserve">.  According to </w:delText>
        </w:r>
      </w:del>
      <w:ins w:id="216" w:author="Chowdhury,Muhammad Abdul Baker" w:date="2022-06-15T17:27:00Z">
        <w:del w:id="217" w:author="DELL" w:date="2022-06-27T00:13:00Z">
          <w:r w:rsidR="00DE403E" w:rsidDel="00AD5F46">
            <w:rPr>
              <w:rFonts w:ascii="Times New Roman" w:hAnsi="Times New Roman" w:cs="Times New Roman"/>
              <w:sz w:val="24"/>
              <w:szCs w:val="24"/>
            </w:rPr>
            <w:delText>the World Health Organization (</w:delText>
          </w:r>
        </w:del>
      </w:ins>
      <w:del w:id="218" w:author="DELL" w:date="2022-06-27T00:13:00Z">
        <w:r w:rsidR="005505A7" w:rsidRPr="007F5A22" w:rsidDel="00AD5F46">
          <w:rPr>
            <w:rFonts w:ascii="Times New Roman" w:hAnsi="Times New Roman" w:cs="Times New Roman"/>
            <w:sz w:val="24"/>
            <w:szCs w:val="24"/>
          </w:rPr>
          <w:delText>WHO</w:delText>
        </w:r>
      </w:del>
      <w:ins w:id="219" w:author="Chowdhury,Muhammad Abdul Baker" w:date="2022-06-15T17:27:00Z">
        <w:del w:id="220" w:author="DELL" w:date="2022-06-27T00:13:00Z">
          <w:r w:rsidR="00DE403E" w:rsidDel="00AD5F46">
            <w:rPr>
              <w:rFonts w:ascii="Times New Roman" w:hAnsi="Times New Roman" w:cs="Times New Roman"/>
              <w:sz w:val="24"/>
              <w:szCs w:val="24"/>
            </w:rPr>
            <w:delText>)</w:delText>
          </w:r>
        </w:del>
      </w:ins>
      <w:del w:id="221" w:author="DELL" w:date="2022-06-27T00:13:00Z">
        <w:r w:rsidR="005505A7" w:rsidRPr="007F5A22" w:rsidDel="00AD5F46">
          <w:rPr>
            <w:rFonts w:ascii="Times New Roman" w:hAnsi="Times New Roman" w:cs="Times New Roman"/>
            <w:sz w:val="24"/>
            <w:szCs w:val="24"/>
          </w:rPr>
          <w:delText xml:space="preserve">, diarrheal disease is the second leading cause of death in children under five years old. However, it is both preventable and treatable. </w:delText>
        </w:r>
      </w:del>
      <w:del w:id="222" w:author="DELL" w:date="2022-06-26T21:02:00Z">
        <w:r w:rsidR="008F3DF4" w:rsidRPr="007F5A22" w:rsidDel="00962523">
          <w:rPr>
            <w:rFonts w:ascii="Times New Roman" w:hAnsi="Times New Roman" w:cs="Times New Roman"/>
            <w:sz w:val="24"/>
            <w:szCs w:val="24"/>
          </w:rPr>
          <w:delText>D</w:delText>
        </w:r>
        <w:r w:rsidR="005505A7" w:rsidRPr="007F5A22" w:rsidDel="00962523">
          <w:rPr>
            <w:rFonts w:ascii="Times New Roman" w:hAnsi="Times New Roman" w:cs="Times New Roman"/>
            <w:sz w:val="24"/>
            <w:szCs w:val="24"/>
          </w:rPr>
          <w:delText xml:space="preserve">iarrheal disease can be prevented through safe drinking water and </w:delText>
        </w:r>
        <w:r w:rsidR="008F3DF4" w:rsidRPr="007F5A22" w:rsidDel="00962523">
          <w:rPr>
            <w:rFonts w:ascii="Times New Roman" w:hAnsi="Times New Roman" w:cs="Times New Roman"/>
            <w:sz w:val="24"/>
            <w:szCs w:val="24"/>
          </w:rPr>
          <w:delText>enough</w:delText>
        </w:r>
        <w:r w:rsidR="005505A7" w:rsidRPr="007F5A22" w:rsidDel="00962523">
          <w:rPr>
            <w:rFonts w:ascii="Times New Roman" w:hAnsi="Times New Roman" w:cs="Times New Roman"/>
            <w:sz w:val="24"/>
            <w:szCs w:val="24"/>
          </w:rPr>
          <w:delText xml:space="preserve"> sanitation and </w:delText>
        </w:r>
        <w:r w:rsidR="008F3DF4" w:rsidRPr="007F5A22" w:rsidDel="00962523">
          <w:rPr>
            <w:rFonts w:ascii="Times New Roman" w:hAnsi="Times New Roman" w:cs="Times New Roman"/>
            <w:sz w:val="24"/>
            <w:szCs w:val="24"/>
          </w:rPr>
          <w:delText xml:space="preserve">maintaining </w:delText>
        </w:r>
        <w:r w:rsidR="005505A7" w:rsidRPr="007F5A22" w:rsidDel="00962523">
          <w:rPr>
            <w:rFonts w:ascii="Times New Roman" w:hAnsi="Times New Roman" w:cs="Times New Roman"/>
            <w:sz w:val="24"/>
            <w:szCs w:val="24"/>
          </w:rPr>
          <w:delText xml:space="preserve">hygiene </w:delText>
        </w:r>
      </w:del>
      <w:del w:id="223" w:author="DELL" w:date="2022-06-27T00:13:00Z">
        <w:r w:rsidR="005505A7" w:rsidRPr="007F5A22" w:rsidDel="00AD5F46">
          <w:rPr>
            <w:rFonts w:ascii="Times New Roman" w:hAnsi="Times New Roman" w:cs="Times New Roman"/>
            <w:sz w:val="24"/>
            <w:szCs w:val="24"/>
          </w:rPr>
          <w:fldChar w:fldCharType="begin" w:fldLock="1"/>
        </w:r>
        <w:r w:rsidR="005505A7" w:rsidRPr="007F5A22" w:rsidDel="00AD5F46">
          <w:rPr>
            <w:rFonts w:ascii="Times New Roman" w:hAnsi="Times New Roman" w:cs="Times New Roman"/>
            <w:sz w:val="24"/>
            <w:szCs w:val="24"/>
          </w:rPr>
          <w:delInstrText>ADDIN CSL_CITATION {"citationItems":[{"id":"ITEM-1","itemData":{"DOI":"10.3402/GHA.V7.24895","ISSN":"16549880","PMID":"25150028","abstract":"Background: Diarrhoea is the second leading cause of child mortality worldwide. Low- and middle-income countries are particularly burdened with this both preventable and treatable condition. Targeted interventions include the provision of safe water, the use of sanitation facilities and hygiene education, but are implemented with varying local success. Objective: To determine the prevalence of and factors associated with diarrhoea in children under five years of age in rural Burundi. Design: A cross-sectional survey was conducted among 551 rural households in northwestern Burundi. Areas of inquiry included 1) socio-demographic information, 2) diarrhoea period prevalence and treatment, 3) behaviour and knowledge, 4) socio-economic indicators, 5) access to water and water chain as well as 6) sanitation and personal/children's hygiene. Results: A total of 903 children were enrolled. The overall diarrhoea prevalence was 32.6%. Forty-six per cent (n=255) of households collected drinking water from improved water sources and only 3% (n=17) had access to improved sanitation. We found a lower prevalence of diarrhoea in children whose primary caretakers received hygiene education (17.9%), boiled water prior to its utilisation (19.4%) and were aged 40 or older (17.9%). Diarrhoea was associated with factors such as the mother's age being less than 25 and the conviction that diarrhoea could not be prevented. No gender differences were detected regarding diarrhoea prevalence or the caretaker's decision to treat. Conclusions: Diarrhoea prevalence can be reduced through hygiene education and point-of use household water treatment such as boiling. In order to maximise the impact on children's health in the given rural setting, future interventions must assure systematic and regular hygiene education at the household and community level.","author":[{"dropping-particle":"","family":"Diouf","given":"Katharina","non-dropping-particle":"","parse-names":false,"suffix":""},{"dropping-particle":"","family":"Tabatabai","given":"Patrik","non-dropping-particle":"","parse-names":false,"suffix":""},{"dropping-particle":"","family":"Rudolph","given":"Jochen","non-dropping-particle":"","parse-names":false,"suffix":""},{"dropping-particle":"","family":"Marx","given":"Michael","non-dropping-particle":"","parse-names":false,"suffix":""}],"container-title":"Global Health Action","id":"ITEM-1","issue":"1","issued":{"date-parts":[["2014"]]},"publisher":"Taylor &amp; Francis","title":"Diarrhoea prevalence in children under five years of age in rural Burundi: an assessment of social and behavioural factors at the household level","type":"article-journal","volume":"7"},"uris":["http://www.mendeley.com/documents/?uuid=11088b18-1ff1-35a1-97b2-d752272e6029"]}],"mendeley":{"formattedCitation":"(Diouf et al., 2014)","plainTextFormattedCitation":"(Diouf et al., 2014)","previouslyFormattedCitation":"(Diouf et al., 2014)"},"properties":{"noteIndex":0},"schema":"https://github.com/citation-style-language/schema/raw/master/csl-citation.json"}</w:delInstrText>
        </w:r>
        <w:r w:rsidR="005505A7" w:rsidRPr="007F5A22" w:rsidDel="00AD5F46">
          <w:rPr>
            <w:rFonts w:ascii="Times New Roman" w:hAnsi="Times New Roman" w:cs="Times New Roman"/>
            <w:sz w:val="24"/>
            <w:szCs w:val="24"/>
          </w:rPr>
          <w:fldChar w:fldCharType="separate"/>
        </w:r>
        <w:r w:rsidR="005505A7" w:rsidRPr="007F5A22" w:rsidDel="00AD5F46">
          <w:rPr>
            <w:rFonts w:ascii="Times New Roman" w:hAnsi="Times New Roman" w:cs="Times New Roman"/>
            <w:sz w:val="24"/>
            <w:szCs w:val="24"/>
          </w:rPr>
          <w:delText>(Diouf et al., 2014)</w:delText>
        </w:r>
        <w:r w:rsidR="005505A7" w:rsidRPr="007F5A22" w:rsidDel="00AD5F46">
          <w:rPr>
            <w:rFonts w:ascii="Times New Roman" w:hAnsi="Times New Roman" w:cs="Times New Roman"/>
            <w:sz w:val="24"/>
            <w:szCs w:val="24"/>
          </w:rPr>
          <w:fldChar w:fldCharType="end"/>
        </w:r>
        <w:r w:rsidR="005505A7" w:rsidRPr="007F5A22" w:rsidDel="00AD5F46">
          <w:rPr>
            <w:rFonts w:ascii="Times New Roman" w:hAnsi="Times New Roman" w:cs="Times New Roman"/>
            <w:sz w:val="24"/>
            <w:szCs w:val="24"/>
          </w:rPr>
          <w:delText xml:space="preserve">. </w:delText>
        </w:r>
      </w:del>
    </w:p>
    <w:p w14:paraId="06FB12F4" w14:textId="7974005F" w:rsidR="008A1AF4" w:rsidRPr="007F5A22" w:rsidDel="00574D16" w:rsidRDefault="00332426" w:rsidP="007F5A22">
      <w:pPr>
        <w:spacing w:line="360" w:lineRule="auto"/>
        <w:ind w:firstLine="720"/>
        <w:rPr>
          <w:del w:id="224" w:author="DELL" w:date="2022-06-25T17:59:00Z"/>
          <w:rFonts w:ascii="Times New Roman" w:hAnsi="Times New Roman" w:cs="Times New Roman"/>
          <w:sz w:val="24"/>
          <w:szCs w:val="24"/>
        </w:rPr>
      </w:pPr>
      <w:del w:id="225" w:author="DELL" w:date="2022-06-25T17:58:00Z">
        <w:r w:rsidRPr="007F5A22" w:rsidDel="00574D16">
          <w:rPr>
            <w:rFonts w:ascii="Times New Roman" w:hAnsi="Times New Roman" w:cs="Times New Roman"/>
            <w:sz w:val="24"/>
            <w:szCs w:val="24"/>
          </w:rPr>
          <w:delText>However, from diarrhea,</w:delText>
        </w:r>
        <w:r w:rsidR="006431BB" w:rsidRPr="007F5A22" w:rsidDel="00574D16">
          <w:rPr>
            <w:rFonts w:ascii="Times New Roman" w:hAnsi="Times New Roman" w:cs="Times New Roman"/>
            <w:sz w:val="24"/>
            <w:szCs w:val="24"/>
          </w:rPr>
          <w:delText xml:space="preserve"> a </w:delText>
        </w:r>
        <w:r w:rsidR="00154971" w:rsidRPr="007F5A22" w:rsidDel="00574D16">
          <w:rPr>
            <w:rFonts w:ascii="Times New Roman" w:hAnsi="Times New Roman" w:cs="Times New Roman"/>
            <w:sz w:val="24"/>
            <w:szCs w:val="24"/>
          </w:rPr>
          <w:delText>descending trend</w:delText>
        </w:r>
        <w:r w:rsidR="006431BB" w:rsidRPr="007F5A22" w:rsidDel="00574D16">
          <w:rPr>
            <w:rFonts w:ascii="Times New Roman" w:hAnsi="Times New Roman" w:cs="Times New Roman"/>
            <w:sz w:val="24"/>
            <w:szCs w:val="24"/>
          </w:rPr>
          <w:delText xml:space="preserve"> </w:delText>
        </w:r>
        <w:r w:rsidRPr="007F5A22" w:rsidDel="00574D16">
          <w:rPr>
            <w:rFonts w:ascii="Times New Roman" w:hAnsi="Times New Roman" w:cs="Times New Roman"/>
            <w:sz w:val="24"/>
            <w:szCs w:val="24"/>
          </w:rPr>
          <w:delText xml:space="preserve">has been identified </w:delText>
        </w:r>
        <w:r w:rsidR="006431BB" w:rsidRPr="007F5A22" w:rsidDel="00574D16">
          <w:rPr>
            <w:rFonts w:ascii="Times New Roman" w:hAnsi="Times New Roman" w:cs="Times New Roman"/>
            <w:sz w:val="24"/>
            <w:szCs w:val="24"/>
          </w:rPr>
          <w:delText xml:space="preserve">in under-5 children </w:delText>
        </w:r>
        <w:r w:rsidRPr="007F5A22" w:rsidDel="00574D16">
          <w:rPr>
            <w:rFonts w:ascii="Times New Roman" w:hAnsi="Times New Roman" w:cs="Times New Roman"/>
            <w:sz w:val="24"/>
            <w:szCs w:val="24"/>
          </w:rPr>
          <w:delText>death</w:delText>
        </w:r>
        <w:r w:rsidR="006431BB" w:rsidRPr="007F5A22" w:rsidDel="00574D16">
          <w:rPr>
            <w:rFonts w:ascii="Times New Roman" w:hAnsi="Times New Roman" w:cs="Times New Roman"/>
            <w:sz w:val="24"/>
            <w:szCs w:val="24"/>
          </w:rPr>
          <w:delText xml:space="preserve"> diarrhea (Liu et al. 2016; Paulson et al. 2021)</w:delText>
        </w:r>
        <w:r w:rsidR="00154971" w:rsidRPr="007F5A22" w:rsidDel="00574D16">
          <w:rPr>
            <w:rFonts w:ascii="Times New Roman" w:hAnsi="Times New Roman" w:cs="Times New Roman"/>
            <w:sz w:val="24"/>
            <w:szCs w:val="24"/>
          </w:rPr>
          <w:delText>.</w:delText>
        </w:r>
        <w:r w:rsidR="006431BB" w:rsidRPr="007F5A22" w:rsidDel="00574D16">
          <w:rPr>
            <w:rFonts w:ascii="Times New Roman" w:hAnsi="Times New Roman" w:cs="Times New Roman"/>
            <w:sz w:val="24"/>
            <w:szCs w:val="24"/>
          </w:rPr>
          <w:delText xml:space="preserve"> </w:delText>
        </w:r>
        <w:r w:rsidR="00154971" w:rsidRPr="007F5A22" w:rsidDel="00574D16">
          <w:rPr>
            <w:rFonts w:ascii="Times New Roman" w:hAnsi="Times New Roman" w:cs="Times New Roman"/>
            <w:sz w:val="24"/>
            <w:szCs w:val="24"/>
          </w:rPr>
          <w:delText>But still a long way to go</w:delText>
        </w:r>
        <w:r w:rsidR="004A3E60" w:rsidRPr="007F5A22" w:rsidDel="00574D16">
          <w:rPr>
            <w:rFonts w:ascii="Times New Roman" w:hAnsi="Times New Roman" w:cs="Times New Roman"/>
            <w:sz w:val="24"/>
            <w:szCs w:val="24"/>
          </w:rPr>
          <w:delText>,</w:delText>
        </w:r>
        <w:r w:rsidR="00154971" w:rsidRPr="007F5A22" w:rsidDel="00574D16">
          <w:rPr>
            <w:rFonts w:ascii="Times New Roman" w:hAnsi="Times New Roman" w:cs="Times New Roman"/>
            <w:sz w:val="24"/>
            <w:szCs w:val="24"/>
          </w:rPr>
          <w:delText xml:space="preserve"> a</w:delText>
        </w:r>
        <w:r w:rsidR="006431BB" w:rsidRPr="007F5A22" w:rsidDel="00574D16">
          <w:rPr>
            <w:rFonts w:ascii="Times New Roman" w:hAnsi="Times New Roman" w:cs="Times New Roman"/>
            <w:sz w:val="24"/>
            <w:szCs w:val="24"/>
          </w:rPr>
          <w:delText xml:space="preserve">s stated in the SDG </w:delText>
        </w:r>
        <w:commentRangeStart w:id="226"/>
        <w:r w:rsidR="006431BB" w:rsidRPr="007F5A22" w:rsidDel="00574D16">
          <w:rPr>
            <w:rFonts w:ascii="Times New Roman" w:hAnsi="Times New Roman" w:cs="Times New Roman"/>
            <w:sz w:val="24"/>
            <w:szCs w:val="24"/>
          </w:rPr>
          <w:delText xml:space="preserve">(3.2) </w:delText>
        </w:r>
        <w:commentRangeEnd w:id="226"/>
        <w:r w:rsidR="00DE403E" w:rsidDel="00574D16">
          <w:rPr>
            <w:rStyle w:val="CommentReference"/>
          </w:rPr>
          <w:commentReference w:id="226"/>
        </w:r>
        <w:r w:rsidR="006431BB" w:rsidRPr="007F5A22" w:rsidDel="00574D16">
          <w:rPr>
            <w:rFonts w:ascii="Times New Roman" w:hAnsi="Times New Roman" w:cs="Times New Roman"/>
            <w:sz w:val="24"/>
            <w:szCs w:val="24"/>
          </w:rPr>
          <w:delText xml:space="preserve">(Paulson et al. 2021). To </w:delText>
        </w:r>
        <w:r w:rsidR="00154971" w:rsidRPr="007F5A22" w:rsidDel="00574D16">
          <w:rPr>
            <w:rFonts w:ascii="Times New Roman" w:hAnsi="Times New Roman" w:cs="Times New Roman"/>
            <w:sz w:val="24"/>
            <w:szCs w:val="24"/>
          </w:rPr>
          <w:delText>decrease the mortality rate from diarrhea</w:delText>
        </w:r>
        <w:r w:rsidR="00DC3972" w:rsidRPr="007F5A22" w:rsidDel="00574D16">
          <w:rPr>
            <w:rFonts w:ascii="Times New Roman" w:hAnsi="Times New Roman" w:cs="Times New Roman"/>
            <w:sz w:val="24"/>
            <w:szCs w:val="24"/>
          </w:rPr>
          <w:delText xml:space="preserve">, availability of </w:delText>
        </w:r>
        <w:r w:rsidR="006431BB" w:rsidRPr="007F5A22" w:rsidDel="00574D16">
          <w:rPr>
            <w:rFonts w:ascii="Times New Roman" w:hAnsi="Times New Roman" w:cs="Times New Roman"/>
            <w:sz w:val="24"/>
            <w:szCs w:val="24"/>
          </w:rPr>
          <w:delText xml:space="preserve">diarrheal disease treatment and </w:delText>
        </w:r>
        <w:r w:rsidR="00DC3972" w:rsidRPr="007F5A22" w:rsidDel="00574D16">
          <w:rPr>
            <w:rFonts w:ascii="Times New Roman" w:hAnsi="Times New Roman" w:cs="Times New Roman"/>
            <w:sz w:val="24"/>
            <w:szCs w:val="24"/>
          </w:rPr>
          <w:delText>sufficient</w:delText>
        </w:r>
        <w:r w:rsidR="006431BB" w:rsidRPr="007F5A22" w:rsidDel="00574D16">
          <w:rPr>
            <w:rFonts w:ascii="Times New Roman" w:hAnsi="Times New Roman" w:cs="Times New Roman"/>
            <w:sz w:val="24"/>
            <w:szCs w:val="24"/>
          </w:rPr>
          <w:delText xml:space="preserve"> water and facilities</w:delText>
        </w:r>
        <w:r w:rsidR="00DC3972" w:rsidRPr="007F5A22" w:rsidDel="00574D16">
          <w:rPr>
            <w:rFonts w:ascii="Times New Roman" w:hAnsi="Times New Roman" w:cs="Times New Roman"/>
            <w:sz w:val="24"/>
            <w:szCs w:val="24"/>
          </w:rPr>
          <w:delText xml:space="preserve"> of sanitation </w:delText>
        </w:r>
        <w:r w:rsidR="008F3DF4" w:rsidRPr="007F5A22" w:rsidDel="00574D16">
          <w:rPr>
            <w:rFonts w:ascii="Times New Roman" w:hAnsi="Times New Roman" w:cs="Times New Roman"/>
            <w:sz w:val="24"/>
            <w:szCs w:val="24"/>
          </w:rPr>
          <w:delText>should be increased</w:delText>
        </w:r>
        <w:r w:rsidR="006431BB" w:rsidRPr="007F5A22" w:rsidDel="00574D16">
          <w:rPr>
            <w:rFonts w:ascii="Times New Roman" w:hAnsi="Times New Roman" w:cs="Times New Roman"/>
            <w:sz w:val="24"/>
            <w:szCs w:val="24"/>
          </w:rPr>
          <w:delText xml:space="preserve">. </w:delText>
        </w:r>
      </w:del>
      <w:del w:id="227" w:author="DELL" w:date="2022-06-25T20:13:00Z">
        <w:r w:rsidR="006431BB" w:rsidRPr="007F5A22" w:rsidDel="008919C2">
          <w:rPr>
            <w:rFonts w:ascii="Times New Roman" w:hAnsi="Times New Roman" w:cs="Times New Roman"/>
            <w:sz w:val="24"/>
            <w:szCs w:val="24"/>
          </w:rPr>
          <w:delText>Banglades</w:delText>
        </w:r>
      </w:del>
      <w:del w:id="228" w:author="DELL" w:date="2022-06-25T17:59:00Z">
        <w:r w:rsidR="006431BB" w:rsidRPr="007F5A22" w:rsidDel="00574D16">
          <w:rPr>
            <w:rFonts w:ascii="Times New Roman" w:hAnsi="Times New Roman" w:cs="Times New Roman"/>
            <w:sz w:val="24"/>
            <w:szCs w:val="24"/>
          </w:rPr>
          <w:delText xml:space="preserve">h Multiple Indicators Cluster Survey (MICS) 2019, </w:delText>
        </w:r>
        <w:r w:rsidR="004A3E60" w:rsidRPr="007F5A22" w:rsidDel="00574D16">
          <w:rPr>
            <w:rFonts w:ascii="Times New Roman" w:hAnsi="Times New Roman" w:cs="Times New Roman"/>
            <w:sz w:val="24"/>
            <w:szCs w:val="24"/>
          </w:rPr>
          <w:delText>stated that</w:delText>
        </w:r>
      </w:del>
      <w:del w:id="229" w:author="DELL" w:date="2022-06-25T20:13:00Z">
        <w:r w:rsidR="004A3E60" w:rsidRPr="007F5A22" w:rsidDel="008919C2">
          <w:rPr>
            <w:rFonts w:ascii="Times New Roman" w:hAnsi="Times New Roman" w:cs="Times New Roman"/>
            <w:sz w:val="24"/>
            <w:szCs w:val="24"/>
          </w:rPr>
          <w:delText xml:space="preserve"> </w:delText>
        </w:r>
        <w:r w:rsidR="00864BFD" w:rsidRPr="007F5A22" w:rsidDel="008919C2">
          <w:rPr>
            <w:rFonts w:ascii="Times New Roman" w:hAnsi="Times New Roman" w:cs="Times New Roman"/>
            <w:sz w:val="24"/>
            <w:szCs w:val="24"/>
          </w:rPr>
          <w:delText xml:space="preserve">about 7% </w:delText>
        </w:r>
        <w:r w:rsidR="006431BB" w:rsidRPr="007F5A22" w:rsidDel="008919C2">
          <w:rPr>
            <w:rFonts w:ascii="Times New Roman" w:hAnsi="Times New Roman" w:cs="Times New Roman"/>
            <w:sz w:val="24"/>
            <w:szCs w:val="24"/>
          </w:rPr>
          <w:delText xml:space="preserve">of the under-5 children </w:delText>
        </w:r>
        <w:r w:rsidR="00864BFD" w:rsidRPr="007F5A22" w:rsidDel="008919C2">
          <w:rPr>
            <w:rFonts w:ascii="Times New Roman" w:hAnsi="Times New Roman" w:cs="Times New Roman"/>
            <w:sz w:val="24"/>
            <w:szCs w:val="24"/>
          </w:rPr>
          <w:delText xml:space="preserve">affected by </w:delText>
        </w:r>
        <w:r w:rsidR="006431BB" w:rsidRPr="007F5A22" w:rsidDel="008919C2">
          <w:rPr>
            <w:rFonts w:ascii="Times New Roman" w:hAnsi="Times New Roman" w:cs="Times New Roman"/>
            <w:sz w:val="24"/>
            <w:szCs w:val="24"/>
          </w:rPr>
          <w:delText>diarrhea</w:delText>
        </w:r>
      </w:del>
      <w:del w:id="230" w:author="DELL" w:date="2022-06-25T17:59:00Z">
        <w:r w:rsidR="006431BB" w:rsidRPr="007F5A22" w:rsidDel="00574D16">
          <w:rPr>
            <w:rFonts w:ascii="Times New Roman" w:hAnsi="Times New Roman" w:cs="Times New Roman"/>
            <w:sz w:val="24"/>
            <w:szCs w:val="24"/>
          </w:rPr>
          <w:delText xml:space="preserve"> in Bangladesh</w:delText>
        </w:r>
      </w:del>
      <w:del w:id="231" w:author="DELL" w:date="2022-06-25T20:13:00Z">
        <w:r w:rsidR="006431BB" w:rsidRPr="007F5A22" w:rsidDel="008919C2">
          <w:rPr>
            <w:rFonts w:ascii="Times New Roman" w:hAnsi="Times New Roman" w:cs="Times New Roman"/>
            <w:sz w:val="24"/>
            <w:szCs w:val="24"/>
          </w:rPr>
          <w:delText xml:space="preserve"> (Bangladesh Bureau of Statistics and UNICEF Bangladesh 2019). </w:delText>
        </w:r>
      </w:del>
      <w:del w:id="232" w:author="DELL" w:date="2022-06-25T17:59:00Z">
        <w:r w:rsidR="00864BFD" w:rsidRPr="007F5A22" w:rsidDel="00574D16">
          <w:rPr>
            <w:rFonts w:ascii="Times New Roman" w:hAnsi="Times New Roman" w:cs="Times New Roman"/>
            <w:sz w:val="24"/>
            <w:szCs w:val="24"/>
          </w:rPr>
          <w:delText>So</w:delText>
        </w:r>
        <w:r w:rsidR="006431BB" w:rsidRPr="007F5A22" w:rsidDel="00574D16">
          <w:rPr>
            <w:rFonts w:ascii="Times New Roman" w:hAnsi="Times New Roman" w:cs="Times New Roman"/>
            <w:sz w:val="24"/>
            <w:szCs w:val="24"/>
          </w:rPr>
          <w:delText xml:space="preserve">, the </w:delText>
        </w:r>
        <w:r w:rsidR="00864BFD" w:rsidRPr="007F5A22" w:rsidDel="00574D16">
          <w:rPr>
            <w:rFonts w:ascii="Times New Roman" w:hAnsi="Times New Roman" w:cs="Times New Roman"/>
            <w:sz w:val="24"/>
            <w:szCs w:val="24"/>
          </w:rPr>
          <w:delText>total</w:delText>
        </w:r>
        <w:r w:rsidR="006431BB" w:rsidRPr="007F5A22" w:rsidDel="00574D16">
          <w:rPr>
            <w:rFonts w:ascii="Times New Roman" w:hAnsi="Times New Roman" w:cs="Times New Roman"/>
            <w:sz w:val="24"/>
            <w:szCs w:val="24"/>
          </w:rPr>
          <w:delText xml:space="preserve"> number of children</w:delText>
        </w:r>
        <w:r w:rsidR="00864BFD" w:rsidRPr="007F5A22" w:rsidDel="00574D16">
          <w:rPr>
            <w:rFonts w:ascii="Times New Roman" w:hAnsi="Times New Roman" w:cs="Times New Roman"/>
            <w:sz w:val="24"/>
            <w:szCs w:val="24"/>
          </w:rPr>
          <w:delText xml:space="preserve"> affected by</w:delText>
        </w:r>
        <w:r w:rsidR="006431BB" w:rsidRPr="007F5A22" w:rsidDel="00574D16">
          <w:rPr>
            <w:rFonts w:ascii="Times New Roman" w:hAnsi="Times New Roman" w:cs="Times New Roman"/>
            <w:sz w:val="24"/>
            <w:szCs w:val="24"/>
          </w:rPr>
          <w:delText xml:space="preserve"> diarrhea is </w:delText>
        </w:r>
        <w:r w:rsidR="00864BFD" w:rsidRPr="007F5A22" w:rsidDel="00574D16">
          <w:rPr>
            <w:rFonts w:ascii="Times New Roman" w:hAnsi="Times New Roman" w:cs="Times New Roman"/>
            <w:sz w:val="24"/>
            <w:szCs w:val="24"/>
          </w:rPr>
          <w:delText>large</w:delText>
        </w:r>
        <w:r w:rsidR="006431BB" w:rsidRPr="007F5A22" w:rsidDel="00574D16">
          <w:rPr>
            <w:rFonts w:ascii="Times New Roman" w:hAnsi="Times New Roman" w:cs="Times New Roman"/>
            <w:sz w:val="24"/>
            <w:szCs w:val="24"/>
          </w:rPr>
          <w:delText xml:space="preserve">, </w:delText>
        </w:r>
        <w:r w:rsidR="00864BFD" w:rsidRPr="007F5A22" w:rsidDel="00574D16">
          <w:rPr>
            <w:rFonts w:ascii="Times New Roman" w:hAnsi="Times New Roman" w:cs="Times New Roman"/>
            <w:sz w:val="24"/>
            <w:szCs w:val="24"/>
          </w:rPr>
          <w:delText xml:space="preserve">because of the </w:delText>
        </w:r>
        <w:r w:rsidR="006431BB" w:rsidRPr="007F5A22" w:rsidDel="00574D16">
          <w:rPr>
            <w:rFonts w:ascii="Times New Roman" w:hAnsi="Times New Roman" w:cs="Times New Roman"/>
            <w:sz w:val="24"/>
            <w:szCs w:val="24"/>
          </w:rPr>
          <w:delText xml:space="preserve">large population of </w:delText>
        </w:r>
        <w:r w:rsidR="00864BFD" w:rsidRPr="007F5A22" w:rsidDel="00574D16">
          <w:rPr>
            <w:rFonts w:ascii="Times New Roman" w:hAnsi="Times New Roman" w:cs="Times New Roman"/>
            <w:sz w:val="24"/>
            <w:szCs w:val="24"/>
          </w:rPr>
          <w:delText>the country</w:delText>
        </w:r>
        <w:r w:rsidR="006431BB" w:rsidRPr="007F5A22" w:rsidDel="00574D16">
          <w:rPr>
            <w:rFonts w:ascii="Times New Roman" w:hAnsi="Times New Roman" w:cs="Times New Roman"/>
            <w:sz w:val="24"/>
            <w:szCs w:val="24"/>
          </w:rPr>
          <w:delText xml:space="preserve">. </w:delText>
        </w:r>
      </w:del>
    </w:p>
    <w:p w14:paraId="087862DF" w14:textId="4DB5448A" w:rsidR="008919C2" w:rsidRPr="007F5A22" w:rsidDel="008919C2" w:rsidRDefault="006431BB" w:rsidP="000312BA">
      <w:pPr>
        <w:spacing w:line="360" w:lineRule="auto"/>
        <w:ind w:firstLine="720"/>
        <w:rPr>
          <w:del w:id="233" w:author="DELL" w:date="2022-06-25T20:13:00Z"/>
          <w:rFonts w:ascii="Times New Roman" w:hAnsi="Times New Roman" w:cs="Times New Roman"/>
          <w:sz w:val="24"/>
          <w:szCs w:val="24"/>
        </w:rPr>
        <w:pPrChange w:id="234" w:author="DELL" w:date="2022-06-27T00:30:00Z">
          <w:pPr>
            <w:spacing w:line="360" w:lineRule="auto"/>
            <w:ind w:firstLine="720"/>
          </w:pPr>
        </w:pPrChange>
      </w:pPr>
      <w:del w:id="235" w:author="DELL" w:date="2022-06-25T20:13:00Z">
        <w:r w:rsidRPr="007F5A22" w:rsidDel="008919C2">
          <w:rPr>
            <w:rFonts w:ascii="Times New Roman" w:hAnsi="Times New Roman" w:cs="Times New Roman"/>
            <w:sz w:val="24"/>
            <w:szCs w:val="24"/>
          </w:rPr>
          <w:delText xml:space="preserve">A prior study conducted in Bangladesh reported that an estimated $79 million was spent on treating diarrheal diseases in 2018 (Hasan et al. 2021). Furthermore, over 46% of households interviewed in that study had to expend a lot to treat diarrheal diseases (Hasan et al. 2021). </w:delText>
        </w:r>
      </w:del>
      <w:del w:id="236" w:author="DELL" w:date="2022-06-25T18:02:00Z">
        <w:r w:rsidRPr="007F5A22" w:rsidDel="00574D16">
          <w:rPr>
            <w:rFonts w:ascii="Times New Roman" w:hAnsi="Times New Roman" w:cs="Times New Roman"/>
            <w:sz w:val="24"/>
            <w:szCs w:val="24"/>
          </w:rPr>
          <w:delText xml:space="preserve">One of the major causes of diarrhea is infection with Escherichia coli (E. coli)—this phenomenon was </w:delText>
        </w:r>
        <w:r w:rsidR="007D5943" w:rsidRPr="007F5A22" w:rsidDel="00574D16">
          <w:rPr>
            <w:rFonts w:ascii="Times New Roman" w:hAnsi="Times New Roman" w:cs="Times New Roman"/>
            <w:sz w:val="24"/>
            <w:szCs w:val="24"/>
          </w:rPr>
          <w:delText>first</w:delText>
        </w:r>
        <w:r w:rsidRPr="007F5A22" w:rsidDel="00574D16">
          <w:rPr>
            <w:rFonts w:ascii="Times New Roman" w:hAnsi="Times New Roman" w:cs="Times New Roman"/>
            <w:sz w:val="24"/>
            <w:szCs w:val="24"/>
          </w:rPr>
          <w:delText xml:space="preserve"> </w:delText>
        </w:r>
        <w:r w:rsidR="007D5943" w:rsidRPr="007F5A22" w:rsidDel="00574D16">
          <w:rPr>
            <w:rFonts w:ascii="Times New Roman" w:hAnsi="Times New Roman" w:cs="Times New Roman"/>
            <w:sz w:val="24"/>
            <w:szCs w:val="24"/>
          </w:rPr>
          <w:delText>recognized</w:delText>
        </w:r>
        <w:r w:rsidRPr="007F5A22" w:rsidDel="00574D16">
          <w:rPr>
            <w:rFonts w:ascii="Times New Roman" w:hAnsi="Times New Roman" w:cs="Times New Roman"/>
            <w:sz w:val="24"/>
            <w:szCs w:val="24"/>
          </w:rPr>
          <w:delText xml:space="preserve"> in the mid-1940s (Hart et al. 1993).</w:delText>
        </w:r>
        <w:r w:rsidR="00771F62" w:rsidRPr="007F5A22" w:rsidDel="00574D16">
          <w:rPr>
            <w:rFonts w:ascii="Times New Roman" w:hAnsi="Times New Roman" w:cs="Times New Roman"/>
            <w:sz w:val="24"/>
            <w:szCs w:val="24"/>
          </w:rPr>
          <w:delText xml:space="preserve"> </w:delText>
        </w:r>
      </w:del>
      <w:del w:id="237" w:author="DELL" w:date="2022-06-27T00:23:00Z">
        <w:r w:rsidR="00771F62" w:rsidRPr="007F5A22" w:rsidDel="000312BA">
          <w:rPr>
            <w:rFonts w:ascii="Times New Roman" w:hAnsi="Times New Roman" w:cs="Times New Roman"/>
            <w:sz w:val="24"/>
            <w:szCs w:val="24"/>
          </w:rPr>
          <w:delText xml:space="preserve">Escherichia coli (E. coli) is the one of most common etiological agents of moderate-to-severe diarrhea in low-income countries </w:delText>
        </w:r>
        <w:r w:rsidR="00771F62" w:rsidRPr="007F5A22" w:rsidDel="000312BA">
          <w:rPr>
            <w:rFonts w:ascii="Times New Roman" w:hAnsi="Times New Roman" w:cs="Times New Roman"/>
            <w:sz w:val="24"/>
            <w:szCs w:val="24"/>
          </w:rPr>
          <w:fldChar w:fldCharType="begin" w:fldLock="1"/>
        </w:r>
        <w:r w:rsidR="00771F62" w:rsidRPr="007F5A22" w:rsidDel="000312BA">
          <w:rPr>
            <w:rFonts w:ascii="Times New Roman" w:hAnsi="Times New Roman" w:cs="Times New Roman"/>
            <w:sz w:val="24"/>
            <w:szCs w:val="24"/>
          </w:rPr>
          <w:delInstrText>ADDIN CSL_CITATION {"citationItems":[{"id":"ITEM-1","itemData":{"URL":"https://www.who.int/news-room/fact-sheets/detail/diarrhoeal-disease","accessed":{"date-parts":[["2021","4","20"]]},"author":[{"dropping-particle":"","family":"WHO","given":"","non-dropping-particle":"","parse-names":false,"suffix":""}],"id":"ITEM-1","issued":{"date-parts":[["2017"]]},"title":"Diarrhoeal disease","type":"webpage"},"uris":["http://www.mendeley.com/documents/?uuid=e19f6711-d477-3c82-9b22-70031517a212"]}],"mendeley":{"formattedCitation":"(WHO, 2017)","plainTextFormattedCitation":"(WHO, 2017)","previouslyFormattedCitation":"(WHO, 2017)"},"properties":{"noteIndex":0},"schema":"https://github.com/citation-style-language/schema/raw/master/csl-citation.json"}</w:delInstrText>
        </w:r>
        <w:r w:rsidR="00771F62" w:rsidRPr="007F5A22" w:rsidDel="000312BA">
          <w:rPr>
            <w:rFonts w:ascii="Times New Roman" w:hAnsi="Times New Roman" w:cs="Times New Roman"/>
            <w:sz w:val="24"/>
            <w:szCs w:val="24"/>
          </w:rPr>
          <w:fldChar w:fldCharType="separate"/>
        </w:r>
        <w:r w:rsidR="00771F62" w:rsidRPr="007F5A22" w:rsidDel="000312BA">
          <w:rPr>
            <w:rFonts w:ascii="Times New Roman" w:hAnsi="Times New Roman" w:cs="Times New Roman"/>
            <w:sz w:val="24"/>
            <w:szCs w:val="24"/>
          </w:rPr>
          <w:delText>(WHO, 2017)</w:delText>
        </w:r>
        <w:r w:rsidR="00771F62" w:rsidRPr="007F5A22" w:rsidDel="000312BA">
          <w:rPr>
            <w:rFonts w:ascii="Times New Roman" w:hAnsi="Times New Roman" w:cs="Times New Roman"/>
            <w:sz w:val="24"/>
            <w:szCs w:val="24"/>
          </w:rPr>
          <w:fldChar w:fldCharType="end"/>
        </w:r>
        <w:r w:rsidR="00771F62" w:rsidRPr="007F5A22" w:rsidDel="000312BA">
          <w:rPr>
            <w:rFonts w:ascii="Times New Roman" w:hAnsi="Times New Roman" w:cs="Times New Roman"/>
            <w:sz w:val="24"/>
            <w:szCs w:val="24"/>
          </w:rPr>
          <w:delText xml:space="preserve">. </w:delText>
        </w:r>
      </w:del>
      <w:del w:id="238" w:author="DELL" w:date="2022-06-25T20:07:00Z">
        <w:r w:rsidR="00771F62" w:rsidRPr="007F5A22" w:rsidDel="008919C2">
          <w:rPr>
            <w:rFonts w:ascii="Times New Roman" w:hAnsi="Times New Roman" w:cs="Times New Roman"/>
            <w:sz w:val="24"/>
            <w:szCs w:val="24"/>
          </w:rPr>
          <w:delText xml:space="preserve">E. coli is a rod-shaped bacterium of the Enterobacteriaceae family. </w:delText>
        </w:r>
      </w:del>
      <w:del w:id="239" w:author="DELL" w:date="2022-06-26T21:07:00Z">
        <w:r w:rsidR="00771F62" w:rsidRPr="007F5A22" w:rsidDel="00962523">
          <w:rPr>
            <w:rFonts w:ascii="Times New Roman" w:hAnsi="Times New Roman" w:cs="Times New Roman"/>
            <w:sz w:val="24"/>
            <w:szCs w:val="24"/>
          </w:rPr>
          <w:delText>E. coli was first suspected as being a cause of children's diarrhea in the 1940s when nursery epidemics of severe diarrhea were found to be associated with particular serotypes of E. coli</w:delText>
        </w:r>
      </w:del>
      <w:del w:id="240" w:author="DELL" w:date="2022-06-27T00:23:00Z">
        <w:r w:rsidR="00771F62" w:rsidRPr="007F5A22" w:rsidDel="000312BA">
          <w:rPr>
            <w:rFonts w:ascii="Times New Roman" w:hAnsi="Times New Roman" w:cs="Times New Roman"/>
            <w:sz w:val="24"/>
            <w:szCs w:val="24"/>
          </w:rPr>
          <w:delText xml:space="preserve"> </w:delText>
        </w:r>
        <w:r w:rsidR="00771F62" w:rsidRPr="007F5A22" w:rsidDel="000312BA">
          <w:rPr>
            <w:rFonts w:ascii="Times New Roman" w:hAnsi="Times New Roman" w:cs="Times New Roman"/>
            <w:sz w:val="24"/>
            <w:szCs w:val="24"/>
          </w:rPr>
          <w:fldChar w:fldCharType="begin" w:fldLock="1"/>
        </w:r>
        <w:r w:rsidR="00771F62" w:rsidRPr="007F5A22" w:rsidDel="000312BA">
          <w:rPr>
            <w:rFonts w:ascii="Times New Roman" w:hAnsi="Times New Roman" w:cs="Times New Roman"/>
            <w:sz w:val="24"/>
            <w:szCs w:val="24"/>
          </w:rPr>
          <w:delInstrText>ADDIN CSL_CITATION {"citationItems":[{"id":"ITEM-1","itemData":{"DOI":"10.1128/CMR.18.3.465-483.2005","ISSN":"08938512","PMID":"16020685","abstract":"ETEC is an underrecognized but extremely important cause of diarrhea in the developing world where there is inadequate clean water and poor sanitation. It is the most frequent bacterial cause of diarrhea in children and adults living in these areas and also the most common cause of traveler's diarrhea. ETEC diarrhea is most frequently seen in children, suggesting that a protective immune response occurs with age. The pathogenesis of ETEC-induced diarrhea is similar to that of cholera and includes the production of enterotoxins and colonization factors. The clinical symptoms of ETEC infection can range from mild diarrhea to a severe cholera-like syndrome. The effective treatment of ETEC diarrhea by rehydration is similar to treatment for cholera, but antibiotics are not used routinely for treatment except in traveler's diarrhea. The frequency and characterization of ETEC on a worldwide scale are inadequate because of the difficulty in recognizing the organisms; no simple diagnostic tests are presently available. Protection strategies, as for other enteric infections, include improvements in hygiene and development of effective vaccines. Increases in antimicrobial resistance will dictate the drugs used for the treatment of traveler's diarrhea. Efforts need to be made to improve our understanding of the worldwide importance of ETEC. Copyright © 2005, American Society for Microbiology. All Rights Reserved.","author":[{"dropping-particle":"","family":"Qadri","given":"Firdausi","non-dropping-particle":"","parse-names":false,"suffix":""},{"dropping-particle":"","family":"Svennerholm","given":"Ann Mari","non-dropping-particle":"","parse-names":false,"suffix":""},{"dropping-particle":"","family":"Faruque","given":"A. S.G.","non-dropping-particle":"","parse-names":false,"suffix":""},{"dropping-particle":"","family":"Sack","given":"R. Bradley","non-dropping-particle":"","parse-names":false,"suffix":""}],"container-title":"Clinical Microbiology Reviews","id":"ITEM-1","issue":"3","issued":{"date-parts":[["2005","7"]]},"page":"465","publisher":"American Society for Microbiology (ASM)","title":"Enterotoxigenic Escherichia coli in Developing Countries: Epidemiology, Microbiology, Clinical Features, Treatment, and Prevention","type":"article-journal","volume":"18"},"uris":["http://www.mendeley.com/documents/?uuid=38baae5f-c72f-3b71-ba5c-cccc0a32d10c"]}],"mendeley":{"formattedCitation":"(Qadri et al., 2005)","plainTextFormattedCitation":"(Qadri et al., 2005)","previouslyFormattedCitation":"(Qadri et al., 2005)"},"properties":{"noteIndex":0},"schema":"https://github.com/citation-style-language/schema/raw/master/csl-citation.json"}</w:delInstrText>
        </w:r>
        <w:r w:rsidR="00771F62" w:rsidRPr="007F5A22" w:rsidDel="000312BA">
          <w:rPr>
            <w:rFonts w:ascii="Times New Roman" w:hAnsi="Times New Roman" w:cs="Times New Roman"/>
            <w:sz w:val="24"/>
            <w:szCs w:val="24"/>
          </w:rPr>
          <w:fldChar w:fldCharType="separate"/>
        </w:r>
        <w:r w:rsidR="00771F62" w:rsidRPr="007F5A22" w:rsidDel="000312BA">
          <w:rPr>
            <w:rFonts w:ascii="Times New Roman" w:hAnsi="Times New Roman" w:cs="Times New Roman"/>
            <w:sz w:val="24"/>
            <w:szCs w:val="24"/>
          </w:rPr>
          <w:delText>(Qadri et al., 2005)</w:delText>
        </w:r>
        <w:r w:rsidR="00771F62" w:rsidRPr="007F5A22" w:rsidDel="000312BA">
          <w:rPr>
            <w:rFonts w:ascii="Times New Roman" w:hAnsi="Times New Roman" w:cs="Times New Roman"/>
            <w:sz w:val="24"/>
            <w:szCs w:val="24"/>
          </w:rPr>
          <w:fldChar w:fldCharType="end"/>
        </w:r>
        <w:r w:rsidR="00771F62" w:rsidRPr="007F5A22" w:rsidDel="000312BA">
          <w:rPr>
            <w:rFonts w:ascii="Times New Roman" w:hAnsi="Times New Roman" w:cs="Times New Roman"/>
            <w:sz w:val="24"/>
            <w:szCs w:val="24"/>
          </w:rPr>
          <w:delText>. I</w:delText>
        </w:r>
        <w:r w:rsidRPr="007F5A22" w:rsidDel="000312BA">
          <w:rPr>
            <w:rFonts w:ascii="Times New Roman" w:hAnsi="Times New Roman" w:cs="Times New Roman"/>
            <w:sz w:val="24"/>
            <w:szCs w:val="24"/>
          </w:rPr>
          <w:delText>t exists in the intestine of humans and other</w:delText>
        </w:r>
        <w:r w:rsidR="00771F62" w:rsidRPr="007F5A22" w:rsidDel="000312BA">
          <w:rPr>
            <w:rFonts w:ascii="Times New Roman" w:hAnsi="Times New Roman" w:cs="Times New Roman"/>
            <w:sz w:val="24"/>
            <w:szCs w:val="24"/>
          </w:rPr>
          <w:delText xml:space="preserve"> animal of </w:delText>
        </w:r>
        <w:r w:rsidRPr="007F5A22" w:rsidDel="000312BA">
          <w:rPr>
            <w:rFonts w:ascii="Times New Roman" w:hAnsi="Times New Roman" w:cs="Times New Roman"/>
            <w:sz w:val="24"/>
            <w:szCs w:val="24"/>
          </w:rPr>
          <w:delText xml:space="preserve">mammals </w:delText>
        </w:r>
        <w:r w:rsidR="00771F62" w:rsidRPr="007F5A22" w:rsidDel="000312BA">
          <w:rPr>
            <w:rFonts w:ascii="Times New Roman" w:hAnsi="Times New Roman" w:cs="Times New Roman"/>
            <w:sz w:val="24"/>
            <w:szCs w:val="24"/>
          </w:rPr>
          <w:delText>group (</w:delText>
        </w:r>
        <w:r w:rsidRPr="007F5A22" w:rsidDel="000312BA">
          <w:rPr>
            <w:rFonts w:ascii="Times New Roman" w:hAnsi="Times New Roman" w:cs="Times New Roman"/>
            <w:sz w:val="24"/>
            <w:szCs w:val="24"/>
          </w:rPr>
          <w:delText>Kaper et al. 2004; Alam et al. 2006</w:delText>
        </w:r>
      </w:del>
      <w:del w:id="241" w:author="DELL" w:date="2022-06-25T20:07:00Z">
        <w:r w:rsidRPr="007F5A22" w:rsidDel="008919C2">
          <w:rPr>
            <w:rFonts w:ascii="Times New Roman" w:hAnsi="Times New Roman" w:cs="Times New Roman"/>
            <w:sz w:val="24"/>
            <w:szCs w:val="24"/>
          </w:rPr>
          <w:delText xml:space="preserve">). </w:delText>
        </w:r>
        <w:r w:rsidR="00CA746F" w:rsidRPr="007F5A22" w:rsidDel="008919C2">
          <w:rPr>
            <w:rFonts w:ascii="Times New Roman" w:hAnsi="Times New Roman" w:cs="Times New Roman"/>
            <w:sz w:val="24"/>
            <w:szCs w:val="24"/>
          </w:rPr>
          <w:delText>A</w:delText>
        </w:r>
        <w:r w:rsidRPr="007F5A22" w:rsidDel="008919C2">
          <w:rPr>
            <w:rFonts w:ascii="Times New Roman" w:hAnsi="Times New Roman" w:cs="Times New Roman"/>
            <w:sz w:val="24"/>
            <w:szCs w:val="24"/>
          </w:rPr>
          <w:delText xml:space="preserve">t least six </w:delText>
        </w:r>
        <w:r w:rsidR="00CA746F" w:rsidRPr="007F5A22" w:rsidDel="008919C2">
          <w:rPr>
            <w:rFonts w:ascii="Times New Roman" w:hAnsi="Times New Roman" w:cs="Times New Roman"/>
            <w:sz w:val="24"/>
            <w:szCs w:val="24"/>
          </w:rPr>
          <w:delText xml:space="preserve">types </w:delText>
        </w:r>
        <w:r w:rsidRPr="007F5A22" w:rsidDel="008919C2">
          <w:rPr>
            <w:rFonts w:ascii="Times New Roman" w:hAnsi="Times New Roman" w:cs="Times New Roman"/>
            <w:sz w:val="24"/>
            <w:szCs w:val="24"/>
          </w:rPr>
          <w:delText xml:space="preserve">of E. coli have been </w:delText>
        </w:r>
        <w:r w:rsidR="00CA746F" w:rsidRPr="007F5A22" w:rsidDel="008919C2">
          <w:rPr>
            <w:rFonts w:ascii="Times New Roman" w:hAnsi="Times New Roman" w:cs="Times New Roman"/>
            <w:sz w:val="24"/>
            <w:szCs w:val="24"/>
          </w:rPr>
          <w:delText>pointed out as the reason for</w:delText>
        </w:r>
        <w:r w:rsidRPr="007F5A22" w:rsidDel="008919C2">
          <w:rPr>
            <w:rFonts w:ascii="Times New Roman" w:hAnsi="Times New Roman" w:cs="Times New Roman"/>
            <w:sz w:val="24"/>
            <w:szCs w:val="24"/>
          </w:rPr>
          <w:delText xml:space="preserve"> diarrhea, dysentery and urinary tract infections (UTIs) (Kaper et al. 2004; Alam et al. 2006).</w:delText>
        </w:r>
        <w:r w:rsidR="005B3FC5" w:rsidRPr="007F5A22" w:rsidDel="008919C2">
          <w:rPr>
            <w:rFonts w:ascii="Times New Roman" w:hAnsi="Times New Roman" w:cs="Times New Roman"/>
            <w:sz w:val="24"/>
            <w:szCs w:val="24"/>
          </w:rPr>
          <w:delText xml:space="preserve"> Franzolin et al researched and reported the frequency of the different diarrheagenic Escherichia coli (DEC) categories isolated from children with acute endemic diarrhea in Salvador, Bahiawith. </w:delText>
        </w:r>
      </w:del>
      <w:del w:id="242" w:author="DELL" w:date="2022-06-25T20:09:00Z">
        <w:r w:rsidR="005B3FC5" w:rsidRPr="007F5A22" w:rsidDel="008919C2">
          <w:rPr>
            <w:rFonts w:ascii="Times New Roman" w:hAnsi="Times New Roman" w:cs="Times New Roman"/>
            <w:sz w:val="24"/>
            <w:szCs w:val="24"/>
          </w:rPr>
          <w:delText xml:space="preserve">The E. coli isolates were investigated by colony blot hybridization. </w:delText>
        </w:r>
      </w:del>
      <w:del w:id="243" w:author="DELL" w:date="2022-06-26T21:08:00Z">
        <w:r w:rsidR="005B3FC5" w:rsidRPr="007F5A22" w:rsidDel="00962523">
          <w:rPr>
            <w:rFonts w:ascii="Times New Roman" w:hAnsi="Times New Roman" w:cs="Times New Roman"/>
            <w:sz w:val="24"/>
            <w:szCs w:val="24"/>
          </w:rPr>
          <w:delText xml:space="preserve">E. coli was suspected in 138 samples and 30 were found to contain diarrheagenic strains (i.e. 17.1% of all samples received, 21.7% of all samples tested for) </w:delText>
        </w:r>
      </w:del>
      <w:del w:id="244" w:author="DELL" w:date="2022-06-27T00:23:00Z">
        <w:r w:rsidR="005B3FC5" w:rsidRPr="007F5A22" w:rsidDel="000312BA">
          <w:rPr>
            <w:rFonts w:ascii="Times New Roman" w:hAnsi="Times New Roman" w:cs="Times New Roman"/>
            <w:sz w:val="24"/>
            <w:szCs w:val="24"/>
          </w:rPr>
          <w:fldChar w:fldCharType="begin" w:fldLock="1"/>
        </w:r>
        <w:r w:rsidR="005B3FC5" w:rsidRPr="007F5A22" w:rsidDel="000312BA">
          <w:rPr>
            <w:rFonts w:ascii="Times New Roman" w:hAnsi="Times New Roman" w:cs="Times New Roman"/>
            <w:sz w:val="24"/>
            <w:szCs w:val="24"/>
          </w:rPr>
          <w:delInstrText>ADDIN CSL_CITATION {"citationItems":[{"id":"ITEM-1","itemData":{"DOI":"10.1590/S0074-02762005000400004","ISSN":"0074-0276","PMID":"16113883","abstract":"We report the frequency of the different diarrheagenic Escherichia coli (DEC) categories isolated from children with acute endemic diarrhea in Salvador, Bahia. The E. coli isolates were investigated by colony blot hibridization whit the following genes probes: eae, EAF, bfpA, Stx1, Stx2, ST-Ih, ST-Ip, LT-I, LT-II, INV, and EAEC, as virulence markers to distinguish typical and atypical EPEC, EHEC/STEC, ETEC, EIEC, and EAEC. Seven of the eight categories of DEC were detected. The most frequently isolated was atypical EPEC (10.1%) followed by ETEC (7.5%), and EAEC (4.2%). EHEC, STEC, EIEC, and typical EPEC were each detected once. The strains of ETEC, EAEC, and atypical EPEC belonged to a wide variety of serotypes. The serotypes of the others categories were O26:H11 (EHEC), O21:H21 (STEC), O142:H34 (typical EPEC), and O?H55 (EIEC). We also present the clinical manifestations and other pathogenic species observed in children with DEC. This is the first report of EHEC and STEC in Salvador, and one of the first in Brazil.","author":[{"dropping-particle":"","family":"Franzolin","given":"Marcia Regina","non-dropping-particle":"","parse-names":false,"suffix":""},{"dropping-particle":"","family":"Alves","given":"Rosely Cabette Barbosa","non-dropping-particle":"","parse-names":false,"suffix":""},{"dropping-particle":"","family":"Keller","given":"Rogéria","non-dropping-particle":"","parse-names":false,"suffix":""},{"dropping-particle":"","family":"Gomes","given":"Tânia Aparecida Tardelli","non-dropping-particle":"","parse-names":false,"suffix":""},{"dropping-particle":"","family":"Beutin","given":"Lothar","non-dropping-particle":"","parse-names":false,"suffix":""},{"dropping-particle":"","family":"Barreto","given":"Mauricio Lima","non-dropping-particle":"","parse-names":false,"suffix":""},{"dropping-particle":"","family":"Milroy","given":"Craig","non-dropping-particle":"","parse-names":false,"suffix":""},{"dropping-particle":"","family":"Strina","given":"Agostino","non-dropping-particle":"","parse-names":false,"suffix":""},{"dropping-particle":"","family":"Ribeiro","given":"Hugo","non-dropping-particle":"","parse-names":false,"suffix":""},{"dropping-particle":"","family":"Trabulsi","given":"Luiz Rachid","non-dropping-particle":"","parse-names":false,"suffix":""}],"container-title":"Memórias do Instituto Oswaldo Cruz","id":"ITEM-1","issue":"4","issued":{"date-parts":[["2005"]]},"page":"359-363","publisher":"Instituto Oswaldo Cruz, Ministério da Saúde","title":"Prevalence of diarrheagenic Escherichia coli in children with diarrhea in Salvador, Bahia, Brazil","type":"article-journal","volume":"100"},"uris":["http://www.mendeley.com/documents/?uuid=ebf2b2f7-ddc9-32ba-a399-2f4c8d4f896c"]}],"mendeley":{"formattedCitation":"(Franzolin et al., 2005)","plainTextFormattedCitation":"(Franzolin et al., 2005)","previouslyFormattedCitation":"(Franzolin et al., 2005)"},"properties":{"noteIndex":0},"schema":"https://github.com/citation-style-language/schema/raw/master/csl-citation.json"}</w:delInstrText>
        </w:r>
        <w:r w:rsidR="005B3FC5" w:rsidRPr="007F5A22" w:rsidDel="000312BA">
          <w:rPr>
            <w:rFonts w:ascii="Times New Roman" w:hAnsi="Times New Roman" w:cs="Times New Roman"/>
            <w:sz w:val="24"/>
            <w:szCs w:val="24"/>
          </w:rPr>
          <w:fldChar w:fldCharType="separate"/>
        </w:r>
        <w:r w:rsidR="005B3FC5" w:rsidRPr="007F5A22" w:rsidDel="000312BA">
          <w:rPr>
            <w:rFonts w:ascii="Times New Roman" w:hAnsi="Times New Roman" w:cs="Times New Roman"/>
            <w:sz w:val="24"/>
            <w:szCs w:val="24"/>
          </w:rPr>
          <w:delText>(Franzolin et al., 2005)</w:delText>
        </w:r>
        <w:r w:rsidR="005B3FC5" w:rsidRPr="007F5A22" w:rsidDel="000312BA">
          <w:rPr>
            <w:rFonts w:ascii="Times New Roman" w:hAnsi="Times New Roman" w:cs="Times New Roman"/>
            <w:sz w:val="24"/>
            <w:szCs w:val="24"/>
          </w:rPr>
          <w:fldChar w:fldCharType="end"/>
        </w:r>
        <w:r w:rsidR="005B3FC5" w:rsidRPr="007F5A22" w:rsidDel="000312BA">
          <w:rPr>
            <w:rFonts w:ascii="Times New Roman" w:hAnsi="Times New Roman" w:cs="Times New Roman"/>
            <w:sz w:val="24"/>
            <w:szCs w:val="24"/>
          </w:rPr>
          <w:delText>.</w:delText>
        </w:r>
      </w:del>
      <w:del w:id="245" w:author="DELL" w:date="2022-06-27T00:30:00Z">
        <w:r w:rsidR="005B3FC5" w:rsidRPr="007F5A22" w:rsidDel="000312BA">
          <w:rPr>
            <w:rFonts w:ascii="Times New Roman" w:hAnsi="Times New Roman" w:cs="Times New Roman"/>
            <w:sz w:val="24"/>
            <w:szCs w:val="24"/>
          </w:rPr>
          <w:delText xml:space="preserve"> In another research in 2003 Ahrabi et al investigated E.coli with acute diarrhea in Tehranian children. </w:delText>
        </w:r>
      </w:del>
      <w:commentRangeStart w:id="246"/>
      <w:del w:id="247" w:author="DELL" w:date="2022-06-25T20:10:00Z">
        <w:r w:rsidR="005B3FC5" w:rsidRPr="007F5A22" w:rsidDel="008919C2">
          <w:rPr>
            <w:rFonts w:ascii="Times New Roman" w:hAnsi="Times New Roman" w:cs="Times New Roman"/>
            <w:sz w:val="24"/>
            <w:szCs w:val="24"/>
          </w:rPr>
          <w:delText xml:space="preserve">Stool specimens of children with diarrhea (n=200) </w:delText>
        </w:r>
        <w:r w:rsidR="005B3FC5" w:rsidRPr="007F5A22" w:rsidDel="008919C2">
          <w:rPr>
            <w:rFonts w:ascii="Times New Roman" w:hAnsi="Times New Roman" w:cs="Times New Roman"/>
            <w:sz w:val="24"/>
            <w:szCs w:val="24"/>
          </w:rPr>
          <w:fldChar w:fldCharType="begin" w:fldLock="1"/>
        </w:r>
        <w:r w:rsidR="005B3FC5" w:rsidRPr="007F5A22" w:rsidDel="008919C2">
          <w:rPr>
            <w:rFonts w:ascii="Times New Roman" w:hAnsi="Times New Roman" w:cs="Times New Roman"/>
            <w:sz w:val="24"/>
            <w:szCs w:val="24"/>
          </w:rPr>
          <w:delInstrText>ADDIN CSL_CITATION {"citationItems":[{"id":"ITEM-1","itemData":{"DOI":"10.1179/146532805X23335","ISSN":"0272-4936","PMID":"15814047","abstract":"From July to December 2003, four categories of diarrhoeagenic Escherichia coli were investigated in Tehranian children with acute diarrhoea. Stool specimens of children under 5 years of age with diarrhoea (n=200) and matched controls (n=200) without diarrhoea were studied for the presence of entero-aggregative (EAEC), enteropathogenic (EPEC), enterotoxigenic (ETEC) and Shiga toxin-producing (STEC) E. coli by PCR identification of six different genes of diarrhoeagenic E. coli. STEC isolates were typed by O157 and H7 antisera. EAEC was the most prevalent category and was found in 24% of patients with diarrhoea and 8% of controls (p&lt;0.0001). ETEC was isolated in 15.5% of patients with diarrhoea but not in any controls (p&lt;0.0001), STEC in 15% of patients and 2% of controls (p&lt;0.0001) and EPEC in 6% of patients and 5% of controls. Of 30 STEC isolates from patients with diarrhoea, seven were O157:H7 and 23 were non-O157:H7. © 2005 The Liverpool School of Tropical Medicine.","author":[{"dropping-particle":"","family":"Salmanzadeh-Ahrabi","given":"Siavosh","non-dropping-particle":"","parse-names":false,"suffix":""},{"dropping-particle":"","family":"Habibi","given":"Effat","non-dropping-particle":"","parse-names":false,"suffix":""},{"dropping-particle":"","family":"Jaafari","given":"Fereshteh","non-dropping-particle":"","parse-names":false,"suffix":""},{"dropping-particle":"","family":"Zali","given":"Mohammad Reza","non-dropping-particle":"","parse-names":false,"suffix":""}],"container-title":"Annals of tropical paediatrics","id":"ITEM-1","issue":"1","issued":{"date-parts":[["2005","3"]]},"page":"35-39","publisher":"Ann Trop Paediatr","title":"Molecular epidemiology of Escherichia coli diarrhoea in children in Tehran","type":"article-journal","volume":"25"},"uris":["http://www.mendeley.com/documents/?uuid=10cfb90d-88dd-3fea-9eef-17c78f8ac438"]}],"mendeley":{"formattedCitation":"(Salmanzadeh-Ahrabi et al., 2005)","plainTextFormattedCitation":"(Salmanzadeh-Ahrabi et al., 2005)","previouslyFormattedCitation":"(Salmanzadeh-Ahrabi et al., 2005)"},"properties":{"noteIndex":0},"schema":"https://github.com/citation-style-language/schema/raw/master/csl-citation.json"}</w:delInstrText>
        </w:r>
        <w:r w:rsidR="005B3FC5" w:rsidRPr="007F5A22" w:rsidDel="008919C2">
          <w:rPr>
            <w:rFonts w:ascii="Times New Roman" w:hAnsi="Times New Roman" w:cs="Times New Roman"/>
            <w:sz w:val="24"/>
            <w:szCs w:val="24"/>
          </w:rPr>
          <w:fldChar w:fldCharType="separate"/>
        </w:r>
        <w:r w:rsidR="005B3FC5" w:rsidRPr="007F5A22" w:rsidDel="008919C2">
          <w:rPr>
            <w:rFonts w:ascii="Times New Roman" w:hAnsi="Times New Roman" w:cs="Times New Roman"/>
            <w:sz w:val="24"/>
            <w:szCs w:val="24"/>
          </w:rPr>
          <w:delText>(Salmanzadeh-Ahrabi et al., 2005)</w:delText>
        </w:r>
        <w:r w:rsidR="005B3FC5" w:rsidRPr="007F5A22" w:rsidDel="008919C2">
          <w:rPr>
            <w:rFonts w:ascii="Times New Roman" w:hAnsi="Times New Roman" w:cs="Times New Roman"/>
            <w:sz w:val="24"/>
            <w:szCs w:val="24"/>
          </w:rPr>
          <w:fldChar w:fldCharType="end"/>
        </w:r>
        <w:commentRangeEnd w:id="246"/>
        <w:r w:rsidR="00A964F7" w:rsidDel="008919C2">
          <w:rPr>
            <w:rStyle w:val="CommentReference"/>
          </w:rPr>
          <w:commentReference w:id="246"/>
        </w:r>
        <w:r w:rsidR="005B3FC5" w:rsidRPr="007F5A22" w:rsidDel="008919C2">
          <w:rPr>
            <w:rFonts w:ascii="Times New Roman" w:hAnsi="Times New Roman" w:cs="Times New Roman"/>
            <w:sz w:val="24"/>
            <w:szCs w:val="24"/>
          </w:rPr>
          <w:delText xml:space="preserve">. </w:delText>
        </w:r>
      </w:del>
      <w:del w:id="248" w:author="DELL" w:date="2022-06-26T21:10:00Z">
        <w:r w:rsidR="005B3FC5" w:rsidRPr="007F5A22" w:rsidDel="00962523">
          <w:rPr>
            <w:rFonts w:ascii="Times New Roman" w:hAnsi="Times New Roman" w:cs="Times New Roman"/>
            <w:sz w:val="24"/>
            <w:szCs w:val="24"/>
          </w:rPr>
          <w:delText>Getaneh et al found that the prevalence of E. coli related diarrhea among under-five children is relatively high in Eastern Ethiopia</w:delText>
        </w:r>
        <w:r w:rsidR="005B3FC5" w:rsidRPr="007F5A22" w:rsidDel="0020601D">
          <w:rPr>
            <w:rFonts w:ascii="Times New Roman" w:hAnsi="Times New Roman" w:cs="Times New Roman"/>
            <w:sz w:val="24"/>
            <w:szCs w:val="24"/>
          </w:rPr>
          <w:delText xml:space="preserve"> </w:delText>
        </w:r>
      </w:del>
      <w:del w:id="249" w:author="DELL" w:date="2022-06-27T00:30:00Z">
        <w:r w:rsidR="005B3FC5" w:rsidRPr="007F5A22" w:rsidDel="000312BA">
          <w:rPr>
            <w:rFonts w:ascii="Times New Roman" w:hAnsi="Times New Roman" w:cs="Times New Roman"/>
            <w:sz w:val="24"/>
            <w:szCs w:val="24"/>
          </w:rPr>
          <w:fldChar w:fldCharType="begin" w:fldLock="1"/>
        </w:r>
        <w:r w:rsidR="005B3FC5" w:rsidRPr="007F5A22" w:rsidDel="000312BA">
          <w:rPr>
            <w:rFonts w:ascii="Times New Roman" w:hAnsi="Times New Roman" w:cs="Times New Roman"/>
            <w:sz w:val="24"/>
            <w:szCs w:val="24"/>
          </w:rPr>
          <w:delInstrText>ADDIN CSL_CITATION {"citationItems":[{"id":"ITEM-1","itemData":{"DOI":"10.1371/JOURNAL.PONE.0246024","ISBN":"1111111111","ISSN":"1932-6203","PMID":"33508023","abstract":"Background Escherichia coli O157:H7 (E. coli O157:H7) is one of the most potent zoonotic pathogens that causes mild diarrhea and leads to hemolytic uremic syndrome or death. This study was aimed to assess the prevalence and determinants of E. coli O157:H7 related to diarrhea among under-five children with acute diarrhea.   Methods A cross-sectional study design was carried out in 2018 on 378 under-five-year children recruited randomly from hospitals in Eastern Ethiopia. Stool specimens were collected and processed using enrichment, differential and selective medium. Among isolates, E. coli O157:H7 was confirmed using latex test (Oxoid, Basingstoke, Hants, England). Factors associated with E. coli O157:H7 infection were identified using binary and multivariable logistic regression. Associations were reported by odds ratio with 95% confidence interval.   Results The prevalence of E. coli O157:H7 related diarrhea was 15.3% (95%CI: 11.8–19.5). The E. coli O157:H7 infection was positively associated with rural residence (AOR;3.75, 95%CI:1.26–11.20), consumption of undercooked meat (AOR;3.95, 95%CI: 1.23–12.67), raw vegetables and/or fruit juice (AOR;3.37, 95%CI:1.32–8.62), presence of bloody diarrhea (AOR;4.42, 95% CI:1.78–10.94), number of under-five children in a household (AOR;7.16, 95%CI: 2.90–17.70), presence of person with diarrhea in a household (AOR;4.22, 95% CI: 1.84–12.69), owning domestic animal (AOR;3.87, 95% CI: 1.48–10.12) and uneducated mother (AOR;3.14, 95%CI: 1.05–9.42).   Conclusion The Prevalence of E. coli O157:H7 related diarrhea among under-five children is relatively high in Eastern Ethiopia. The E. coli infection was associated with sanitation and hygiene in a household. Thus, education focused on food cooking and handling, child care, and household sanitation associated with animal manure in rural resident children are helpful in.","author":[{"dropping-particle":"","family":"Getaneh","given":"Dawit Kassaye","non-dropping-particle":"","parse-names":false,"suffix":""},{"dropping-particle":"","family":"Hordofa","given":"Lemessa Oljira","non-dropping-particle":"","parse-names":false,"suffix":""},{"dropping-particle":"","family":"Ayana","given":"Desalegn Admassu","non-dropping-particle":"","parse-names":false,"suffix":""},{"dropping-particle":"","family":"Tessema","given":"Tesfaye Sisay","non-dropping-particle":"","parse-names":false,"suffix":""},{"dropping-particle":"","family":"Regassa","given":"Lemma Demissie","non-dropping-particle":"","parse-names":false,"suffix":""}],"container-title":"PLOS ONE","id":"ITEM-1","issue":"1","issued":{"date-parts":[["2021","1","1"]]},"page":"e0246024","publisher":"Public Library of Science","title":"Prevalence of Escherichia coli O157:H7 and associated factors in under-five children in Eastern Ethiopia","type":"article-journal","volume":"16"},"uris":["http://www.mendeley.com/documents/?uuid=2b3f840b-dc04-367c-8d83-645c9068800f"]}],"mendeley":{"formattedCitation":"(Getaneh et al., 2021)","plainTextFormattedCitation":"(Getaneh et al., 2021)","previouslyFormattedCitation":"(Getaneh et al., 2021)"},"properties":{"noteIndex":0},"schema":"https://github.com/citation-style-language/schema/raw/master/csl-citation.json"}</w:delInstrText>
        </w:r>
        <w:r w:rsidR="005B3FC5" w:rsidRPr="007F5A22" w:rsidDel="000312BA">
          <w:rPr>
            <w:rFonts w:ascii="Times New Roman" w:hAnsi="Times New Roman" w:cs="Times New Roman"/>
            <w:sz w:val="24"/>
            <w:szCs w:val="24"/>
          </w:rPr>
          <w:fldChar w:fldCharType="separate"/>
        </w:r>
        <w:r w:rsidR="005B3FC5" w:rsidRPr="007F5A22" w:rsidDel="000312BA">
          <w:rPr>
            <w:rFonts w:ascii="Times New Roman" w:hAnsi="Times New Roman" w:cs="Times New Roman"/>
            <w:sz w:val="24"/>
            <w:szCs w:val="24"/>
          </w:rPr>
          <w:delText>(Getaneh et al., 2021)</w:delText>
        </w:r>
        <w:r w:rsidR="005B3FC5" w:rsidRPr="007F5A22" w:rsidDel="000312BA">
          <w:rPr>
            <w:rFonts w:ascii="Times New Roman" w:hAnsi="Times New Roman" w:cs="Times New Roman"/>
            <w:sz w:val="24"/>
            <w:szCs w:val="24"/>
          </w:rPr>
          <w:fldChar w:fldCharType="end"/>
        </w:r>
        <w:r w:rsidR="005B3FC5" w:rsidRPr="007F5A22" w:rsidDel="000312BA">
          <w:rPr>
            <w:rFonts w:ascii="Times New Roman" w:hAnsi="Times New Roman" w:cs="Times New Roman"/>
            <w:sz w:val="24"/>
            <w:szCs w:val="24"/>
          </w:rPr>
          <w:delText xml:space="preserve">. In another research researchers Qu et al screened 2524 patients, they identified the causes of 269 cases (10.7 %) as follows: diarrheagenic E.coli (4.6 %) </w:delText>
        </w:r>
        <w:r w:rsidR="005B3FC5" w:rsidRPr="007F5A22" w:rsidDel="000312BA">
          <w:rPr>
            <w:rFonts w:ascii="Times New Roman" w:hAnsi="Times New Roman" w:cs="Times New Roman"/>
            <w:sz w:val="24"/>
            <w:szCs w:val="24"/>
          </w:rPr>
          <w:fldChar w:fldCharType="begin" w:fldLock="1"/>
        </w:r>
        <w:r w:rsidR="005B3FC5" w:rsidRPr="007F5A22" w:rsidDel="000312BA">
          <w:rPr>
            <w:rFonts w:ascii="Times New Roman" w:hAnsi="Times New Roman" w:cs="Times New Roman"/>
            <w:sz w:val="24"/>
            <w:szCs w:val="24"/>
          </w:rPr>
          <w:delInstrText>ADDIN CSL_CITATION {"citationItems":[{"id":"ITEM-1","itemData":{"DOI":"10.1186/S13099-016-0116-2","ISSN":"1757-4749","PMID":"27303446","abstract":"Background: Diarrhea is one of the main causes of morbidity and mortality among children less than 5 years of age worldwide, and its causes vary by region. This study aimed to determine the etiologic spectrum, prevalent characteristics and antimicrobial resistance patterns of common enteropathogenic bacteria from diarrheagenic children in Beijing, the capital of China. Methods: Stool samples were collected from 2524 outpatients who were aged 0-5 years in Beijing, China during 2010-2014. Microbiological methods, real-time PCR and antimicrobial susceptibility test were used to identify the bacterial causes and antimicrobial resistance patterns in the isolates. Results: Of the 2524 patients screened, we identified the causes of 269 cases (10.7 %) as follows: diarrheagenic Escherichia coli (4.6 %), Salmonella (4.3 %), Shigella (1.4 %) and Vibrio parahaemolyticus (0.4 %). Atypical EPEC, Salmonella enteritidis, Shigella sonnei and serotype O3:K6 were the most common serogroups or serotypes of the four etiological bacteria. The prevalence of pathogens was correlated with age, season and clinical symptoms. The highest proportion of all causative bacteria was found in children aged 3-5 years and in summer. The clinical symptoms associated with specific bacterial infection, such as fever; abdominal pain; vomiting; and watery, mucus, and bloody stool, were observed frequently in diarrheal patients. Salmonella showed moderate rates of resistance (40-60 %) to ampicillin, nalidixic acid, streptomycin and sulfisoxazole. Resistance to at least three antimicrobials was found in 50 % of isolates. Of the top three serotypes in Salmonella, high-level antimicrobial resistance to single and multiple antibiotics was more common among Salmonella typhimurium and Salmonella 1, 4, [5], 12:i:- than among S. enteritidis. More than 90 % of Shigella isolates showed more alarming resistance to most antibiotics, with a widened spectrum compared to Salmonella. Conclusion: Constant antibiotic surveillance is warranted because the bacteria were highly resistant to various antimicrobials. Our study contributes to the strengthening of the existing surveillance system and provides aid for effective prevention and control strategies for childhood diarrhea.","author":[{"dropping-particle":"","family":"Qu","given":"Mei","non-dropping-particle":"","parse-names":false,"suffix":""},{"dropping-particle":"","family":"Lv","given":"Bing","non-dropping-particle":"","parse-names":false,"suffix":""},{"dropping-particle":"","family":"Zhang","given":"Xin","non-dropping-particle":"","parse-names":false,"suffix":""},{"dropping-particle":"","family":"Yan","given":"Hanqiu","non-dropping-particle":"","parse-names":false,"suffix":""},{"dropping-particle":"","family":"Huang","given":"Ying","non-dropping-particle":"","parse-names":false,"suffix":""},{"dropping-particle":"","family":"Qian","given":"Haikun","non-dropping-particle":"","parse-names":false,"suffix":""},{"dropping-particle":"","family":"Pang","given":"Bo","non-dropping-particle":"","parse-names":false,"suffix":""},{"dropping-particle":"","family":"Jia","given":"Lei","non-dropping-particle":"","parse-names":false,"suffix":""},{"dropping-particle":"","family":"Kan","given":"Biao","non-dropping-particle":"","parse-names":false,"suffix":""},{"dropping-particle":"","family":"Wang","given":"Quanyi","non-dropping-particle":"","parse-names":false,"suffix":""}],"container-title":"Gut pathogens","id":"ITEM-1","issue":"1","issued":{"date-parts":[["2016","6","13"]]},"publisher":"Gut Pathog","title":"Prevalence and antibiotic resistance of bacterial pathogens isolated from childhood diarrhea in Beijing, China (2010-2014)","type":"article-journal","volume":"8"},"uris":["http://www.mendeley.com/documents/?uuid=ecdde2e3-25fb-3b27-af86-7531bdcd180c"]}],"mendeley":{"formattedCitation":"(Qu et al., 2016)","plainTextFormattedCitation":"(Qu et al., 2016)","previouslyFormattedCitation":"(Qu et al., 2016)"},"properties":{"noteIndex":0},"schema":"https://github.com/citation-style-language/schema/raw/master/csl-citation.json"}</w:delInstrText>
        </w:r>
        <w:r w:rsidR="005B3FC5" w:rsidRPr="007F5A22" w:rsidDel="000312BA">
          <w:rPr>
            <w:rFonts w:ascii="Times New Roman" w:hAnsi="Times New Roman" w:cs="Times New Roman"/>
            <w:sz w:val="24"/>
            <w:szCs w:val="24"/>
          </w:rPr>
          <w:fldChar w:fldCharType="separate"/>
        </w:r>
        <w:r w:rsidR="005B3FC5" w:rsidRPr="007F5A22" w:rsidDel="000312BA">
          <w:rPr>
            <w:rFonts w:ascii="Times New Roman" w:hAnsi="Times New Roman" w:cs="Times New Roman"/>
            <w:sz w:val="24"/>
            <w:szCs w:val="24"/>
          </w:rPr>
          <w:delText>(Qu et al., 2016)</w:delText>
        </w:r>
        <w:r w:rsidR="005B3FC5" w:rsidRPr="007F5A22" w:rsidDel="000312BA">
          <w:rPr>
            <w:rFonts w:ascii="Times New Roman" w:hAnsi="Times New Roman" w:cs="Times New Roman"/>
            <w:sz w:val="24"/>
            <w:szCs w:val="24"/>
          </w:rPr>
          <w:fldChar w:fldCharType="end"/>
        </w:r>
        <w:r w:rsidR="005B3FC5" w:rsidRPr="007F5A22" w:rsidDel="000312BA">
          <w:rPr>
            <w:rFonts w:ascii="Times New Roman" w:hAnsi="Times New Roman" w:cs="Times New Roman"/>
            <w:sz w:val="24"/>
            <w:szCs w:val="24"/>
          </w:rPr>
          <w:delText xml:space="preserve">. </w:delText>
        </w:r>
      </w:del>
    </w:p>
    <w:p w14:paraId="1BC52A28" w14:textId="06D07B24" w:rsidR="00A85187" w:rsidRPr="007F5A22" w:rsidDel="000312BA" w:rsidRDefault="00A85187" w:rsidP="00A302E1">
      <w:pPr>
        <w:spacing w:line="360" w:lineRule="auto"/>
        <w:ind w:firstLine="720"/>
        <w:rPr>
          <w:del w:id="250" w:author="DELL" w:date="2022-06-27T00:30:00Z"/>
          <w:rFonts w:ascii="Times New Roman" w:hAnsi="Times New Roman" w:cs="Times New Roman"/>
          <w:sz w:val="24"/>
          <w:szCs w:val="24"/>
        </w:rPr>
        <w:pPrChange w:id="251" w:author="DELL" w:date="2022-06-27T00:44:00Z">
          <w:pPr>
            <w:spacing w:line="360" w:lineRule="auto"/>
            <w:ind w:firstLine="720"/>
          </w:pPr>
        </w:pPrChange>
      </w:pPr>
      <w:del w:id="252" w:author="DELL" w:date="2022-06-25T20:11:00Z">
        <w:r w:rsidRPr="007F5A22" w:rsidDel="008919C2">
          <w:rPr>
            <w:rFonts w:ascii="Times New Roman" w:hAnsi="Times New Roman" w:cs="Times New Roman"/>
            <w:sz w:val="24"/>
            <w:szCs w:val="24"/>
          </w:rPr>
          <w:delText xml:space="preserve">Pathogens in contaminated water are harmful for human consumption. By consuming contaminated water, many water-borne diseases like diarrhea, typhoid, and dysentery can happen (Mead et al. 1999; Pande et al. 2018). </w:delText>
        </w:r>
      </w:del>
      <w:del w:id="253" w:author="DELL" w:date="2022-06-27T00:40:00Z">
        <w:r w:rsidRPr="007F5A22" w:rsidDel="00CD5CC0">
          <w:rPr>
            <w:rFonts w:ascii="Times New Roman" w:hAnsi="Times New Roman" w:cs="Times New Roman"/>
            <w:sz w:val="24"/>
            <w:szCs w:val="24"/>
          </w:rPr>
          <w:delText xml:space="preserve">In Bangladesh, Fecal contamination of water is very common. MICS 2012 and MICS 2019 reported respectably that 61.7% and 81.9% of the household population had drinking water at households polluted with germs such as E. coli (Bangladesh Bureau of Statistics and UNICEF Bangladesh 2014 and 2019). </w:delText>
        </w:r>
      </w:del>
      <w:del w:id="254" w:author="DELL" w:date="2022-06-27T00:44:00Z">
        <w:r w:rsidRPr="007F5A22" w:rsidDel="00A302E1">
          <w:rPr>
            <w:rFonts w:ascii="Times New Roman" w:hAnsi="Times New Roman" w:cs="Times New Roman"/>
            <w:sz w:val="24"/>
            <w:szCs w:val="24"/>
          </w:rPr>
          <w:delText xml:space="preserve">In a recent study in Bangladesh have identified the spatial risk distribution and determinates of household drinking water E. coli contamination (Khan and Bakar 2020). </w:delText>
        </w:r>
      </w:del>
      <w:del w:id="255" w:author="DELL" w:date="2022-06-25T20:15:00Z">
        <w:r w:rsidRPr="007F5A22" w:rsidDel="008919C2">
          <w:rPr>
            <w:rFonts w:ascii="Times New Roman" w:hAnsi="Times New Roman" w:cs="Times New Roman"/>
            <w:sz w:val="24"/>
            <w:szCs w:val="24"/>
          </w:rPr>
          <w:delText>There are a few studies that have examined the relationship between E. coli in drinking water and diarrhea in under age five</w:delText>
        </w:r>
        <w:r w:rsidR="00B91723" w:rsidRPr="007F5A22" w:rsidDel="008919C2">
          <w:rPr>
            <w:rFonts w:ascii="Times New Roman" w:hAnsi="Times New Roman" w:cs="Times New Roman"/>
            <w:sz w:val="24"/>
            <w:szCs w:val="24"/>
          </w:rPr>
          <w:delText xml:space="preserve"> Bangladeshi children.</w:delText>
        </w:r>
        <w:r w:rsidR="00465F08" w:rsidRPr="007F5A22" w:rsidDel="008919C2">
          <w:rPr>
            <w:rFonts w:ascii="Times New Roman" w:hAnsi="Times New Roman" w:cs="Times New Roman"/>
            <w:sz w:val="24"/>
            <w:szCs w:val="24"/>
          </w:rPr>
          <w:delText xml:space="preserve"> </w:delText>
        </w:r>
      </w:del>
      <w:del w:id="256" w:author="DELL" w:date="2022-06-27T00:44:00Z">
        <w:r w:rsidR="00465F08" w:rsidRPr="007F5A22" w:rsidDel="00A302E1">
          <w:rPr>
            <w:rFonts w:ascii="Times New Roman" w:hAnsi="Times New Roman" w:cs="Times New Roman"/>
            <w:sz w:val="24"/>
            <w:szCs w:val="24"/>
          </w:rPr>
          <w:delText xml:space="preserve">Luby et al. (2015) found that E. coli polluted drinking water was associated with the severity of childhood diarrhea in Bangladesh, analyzing data of fifty villages in rural areas of Bangladesh (Luby et al. 2015). </w:delText>
        </w:r>
      </w:del>
    </w:p>
    <w:p w14:paraId="3557E20F" w14:textId="7B2FE0AA" w:rsidR="005E40A4" w:rsidDel="00B11B84" w:rsidRDefault="00940A78" w:rsidP="005E40A4">
      <w:pPr>
        <w:spacing w:line="360" w:lineRule="auto"/>
        <w:ind w:firstLine="720"/>
        <w:rPr>
          <w:del w:id="257" w:author="DELL" w:date="2022-06-27T01:50:00Z"/>
          <w:moveTo w:id="258" w:author="DELL" w:date="2022-06-27T01:08:00Z"/>
          <w:rFonts w:ascii="Times New Roman" w:hAnsi="Times New Roman" w:cs="Times New Roman"/>
          <w:sz w:val="24"/>
          <w:szCs w:val="24"/>
        </w:rPr>
      </w:pPr>
      <w:del w:id="259" w:author="DELL" w:date="2022-06-27T00:44:00Z">
        <w:r w:rsidRPr="007F5A22" w:rsidDel="00A302E1">
          <w:rPr>
            <w:rFonts w:ascii="Times New Roman" w:hAnsi="Times New Roman" w:cs="Times New Roman"/>
            <w:sz w:val="24"/>
            <w:szCs w:val="24"/>
          </w:rPr>
          <w:delText xml:space="preserve">Another study in Bangladesh found a link between E. coli-contaminated drinking water and childhood diarrhea (Ercumen et al. 2017). </w:delText>
        </w:r>
      </w:del>
      <w:del w:id="260" w:author="DELL" w:date="2022-06-26T21:18:00Z">
        <w:r w:rsidRPr="007F5A22" w:rsidDel="005D202D">
          <w:rPr>
            <w:rFonts w:ascii="Times New Roman" w:hAnsi="Times New Roman" w:cs="Times New Roman"/>
            <w:sz w:val="24"/>
            <w:szCs w:val="24"/>
          </w:rPr>
          <w:delText xml:space="preserve">Children living in households with very high-risk levels of E. coli in their source drinking water were more likely to suffer diarrhea, according to a study done in Dhaka, Bangladesh's urban slums </w:delText>
        </w:r>
      </w:del>
      <w:del w:id="261" w:author="DELL" w:date="2022-06-27T00:44:00Z">
        <w:r w:rsidRPr="007F5A22" w:rsidDel="00A302E1">
          <w:rPr>
            <w:rFonts w:ascii="Times New Roman" w:hAnsi="Times New Roman" w:cs="Times New Roman"/>
            <w:sz w:val="24"/>
            <w:szCs w:val="24"/>
          </w:rPr>
          <w:delText xml:space="preserve">(Parvin et al. 2021).  </w:delText>
        </w:r>
      </w:del>
      <w:del w:id="262" w:author="DELL" w:date="2022-06-27T01:08:00Z">
        <w:r w:rsidR="006E45CC" w:rsidRPr="007F5A22" w:rsidDel="005E40A4">
          <w:rPr>
            <w:rFonts w:ascii="Times New Roman" w:hAnsi="Times New Roman" w:cs="Times New Roman"/>
            <w:sz w:val="24"/>
            <w:szCs w:val="24"/>
          </w:rPr>
          <w:delText xml:space="preserve">In Bangladesh, however, empirical research on association between E.coli and acute diarrhea in children under five with the comparison of different survey data is lacking. </w:delText>
        </w:r>
        <w:r w:rsidRPr="007F5A22" w:rsidDel="005E40A4">
          <w:rPr>
            <w:rFonts w:ascii="Times New Roman" w:hAnsi="Times New Roman" w:cs="Times New Roman"/>
            <w:sz w:val="24"/>
            <w:szCs w:val="24"/>
          </w:rPr>
          <w:delText>As a result, in order to fill this knowledge vacuum, the current study seeks to dissect the existing condition of E. coli contamination in household drinking water in Bangladesh and its link to childhood diarrhea.</w:delText>
        </w:r>
        <w:r w:rsidR="006E45CC" w:rsidRPr="007F5A22" w:rsidDel="005E40A4">
          <w:rPr>
            <w:rFonts w:ascii="Times New Roman" w:hAnsi="Times New Roman" w:cs="Times New Roman"/>
            <w:sz w:val="24"/>
            <w:szCs w:val="24"/>
          </w:rPr>
          <w:delText xml:space="preserve"> </w:delText>
        </w:r>
      </w:del>
      <w:moveFromRangeStart w:id="263" w:author="DELL" w:date="2022-06-27T01:08:00Z" w:name="move107184524"/>
      <w:moveFrom w:id="264" w:author="DELL" w:date="2022-06-27T01:08:00Z">
        <w:del w:id="265" w:author="DELL" w:date="2022-06-27T01:08:00Z">
          <w:r w:rsidR="006E45CC" w:rsidRPr="007F5A22" w:rsidDel="005E40A4">
            <w:rPr>
              <w:rFonts w:ascii="Times New Roman" w:hAnsi="Times New Roman" w:cs="Times New Roman"/>
              <w:sz w:val="24"/>
              <w:szCs w:val="24"/>
            </w:rPr>
            <w:delText xml:space="preserve">We sought to determine whether the E.coli, acute diarrhea and its associated factors changed in two consecutive Multiple Indicator Cluster Surveys (MICS) in Bangladesh. </w:delText>
          </w:r>
          <w:r w:rsidR="000A3B8A" w:rsidRPr="007F5A22" w:rsidDel="005E40A4">
            <w:rPr>
              <w:rFonts w:ascii="Times New Roman" w:hAnsi="Times New Roman" w:cs="Times New Roman"/>
              <w:sz w:val="24"/>
              <w:szCs w:val="24"/>
            </w:rPr>
            <w:delText>The results of this study will provide information that can help policymakers make decisions about how to manage Escherichia coli in drinking water and how frequently childhood diarrhea is seen in Bangladesh.</w:delText>
          </w:r>
        </w:del>
      </w:moveFrom>
      <w:moveFromRangeEnd w:id="263"/>
      <w:moveToRangeStart w:id="266" w:author="DELL" w:date="2022-06-27T01:08:00Z" w:name="move107184524"/>
      <w:moveTo w:id="267" w:author="DELL" w:date="2022-06-27T01:08:00Z">
        <w:del w:id="268" w:author="DELL" w:date="2022-06-27T01:50:00Z">
          <w:r w:rsidR="005E40A4" w:rsidRPr="007F5A22" w:rsidDel="00B11B84">
            <w:rPr>
              <w:rFonts w:ascii="Times New Roman" w:hAnsi="Times New Roman" w:cs="Times New Roman"/>
              <w:sz w:val="24"/>
              <w:szCs w:val="24"/>
            </w:rPr>
            <w:delText>We sought to determine whether the E.</w:delText>
          </w:r>
          <w:r w:rsidR="005E40A4" w:rsidDel="00B11B84">
            <w:rPr>
              <w:rFonts w:ascii="Times New Roman" w:hAnsi="Times New Roman" w:cs="Times New Roman"/>
              <w:sz w:val="24"/>
              <w:szCs w:val="24"/>
            </w:rPr>
            <w:delText xml:space="preserve"> </w:delText>
          </w:r>
          <w:r w:rsidR="005E40A4" w:rsidRPr="007F5A22" w:rsidDel="00B11B84">
            <w:rPr>
              <w:rFonts w:ascii="Times New Roman" w:hAnsi="Times New Roman" w:cs="Times New Roman"/>
              <w:sz w:val="24"/>
              <w:szCs w:val="24"/>
            </w:rPr>
            <w:delText>coli,</w:delText>
          </w:r>
        </w:del>
        <w:del w:id="269" w:author="DELL" w:date="2022-06-27T01:09:00Z">
          <w:r w:rsidR="005E40A4" w:rsidRPr="007F5A22" w:rsidDel="005E40A4">
            <w:rPr>
              <w:rFonts w:ascii="Times New Roman" w:hAnsi="Times New Roman" w:cs="Times New Roman"/>
              <w:sz w:val="24"/>
              <w:szCs w:val="24"/>
            </w:rPr>
            <w:delText xml:space="preserve"> acute</w:delText>
          </w:r>
        </w:del>
        <w:del w:id="270" w:author="DELL" w:date="2022-06-27T01:50:00Z">
          <w:r w:rsidR="005E40A4" w:rsidRPr="007F5A22" w:rsidDel="00B11B84">
            <w:rPr>
              <w:rFonts w:ascii="Times New Roman" w:hAnsi="Times New Roman" w:cs="Times New Roman"/>
              <w:sz w:val="24"/>
              <w:szCs w:val="24"/>
            </w:rPr>
            <w:delText xml:space="preserve"> diarrhea and its associated factors changed in two consecutive Multiple Indicator Cluster Surveys (MICS) in Bangladesh. The results of this study will provide information that can help policymakers make decisions about how to manage E</w:delText>
          </w:r>
        </w:del>
        <w:del w:id="271" w:author="DELL" w:date="2022-06-27T01:08:00Z">
          <w:r w:rsidR="005E40A4" w:rsidRPr="007F5A22" w:rsidDel="005E40A4">
            <w:rPr>
              <w:rFonts w:ascii="Times New Roman" w:hAnsi="Times New Roman" w:cs="Times New Roman"/>
              <w:sz w:val="24"/>
              <w:szCs w:val="24"/>
            </w:rPr>
            <w:delText>scherichia</w:delText>
          </w:r>
        </w:del>
        <w:del w:id="272" w:author="DELL" w:date="2022-06-27T01:50:00Z">
          <w:r w:rsidR="005E40A4" w:rsidRPr="007F5A22" w:rsidDel="00B11B84">
            <w:rPr>
              <w:rFonts w:ascii="Times New Roman" w:hAnsi="Times New Roman" w:cs="Times New Roman"/>
              <w:sz w:val="24"/>
              <w:szCs w:val="24"/>
            </w:rPr>
            <w:delText xml:space="preserve"> coli in drinking water and how frequently childhood diarrhea is seen in Bangladesh.</w:delText>
          </w:r>
        </w:del>
      </w:moveTo>
    </w:p>
    <w:moveToRangeEnd w:id="266"/>
    <w:p w14:paraId="55E5F277" w14:textId="76CAE1AD" w:rsidR="00A302E1" w:rsidRPr="007F5A22" w:rsidDel="00B11B84" w:rsidRDefault="00A302E1" w:rsidP="007F5A22">
      <w:pPr>
        <w:spacing w:line="360" w:lineRule="auto"/>
        <w:ind w:firstLine="720"/>
        <w:rPr>
          <w:del w:id="273" w:author="DELL" w:date="2022-06-27T01:50:00Z"/>
          <w:rFonts w:ascii="Times New Roman" w:hAnsi="Times New Roman" w:cs="Times New Roman"/>
          <w:sz w:val="24"/>
          <w:szCs w:val="24"/>
        </w:rPr>
      </w:pPr>
    </w:p>
    <w:p w14:paraId="084E4613" w14:textId="604096DE" w:rsidR="005A44C5" w:rsidRPr="007F5A22" w:rsidDel="00B11B84" w:rsidRDefault="005A44C5" w:rsidP="007F5A22">
      <w:pPr>
        <w:spacing w:line="360" w:lineRule="auto"/>
        <w:rPr>
          <w:del w:id="274" w:author="DELL" w:date="2022-06-27T01:50:00Z"/>
          <w:rFonts w:ascii="Times New Roman" w:hAnsi="Times New Roman" w:cs="Times New Roman"/>
          <w:b/>
          <w:sz w:val="24"/>
          <w:szCs w:val="24"/>
        </w:rPr>
      </w:pPr>
      <w:del w:id="275" w:author="DELL" w:date="2022-06-27T01:50:00Z">
        <w:r w:rsidRPr="007F5A22" w:rsidDel="00B11B84">
          <w:rPr>
            <w:rFonts w:ascii="Times New Roman" w:hAnsi="Times New Roman" w:cs="Times New Roman"/>
            <w:b/>
            <w:sz w:val="24"/>
            <w:szCs w:val="24"/>
          </w:rPr>
          <w:delText>Material and methods</w:delText>
        </w:r>
      </w:del>
    </w:p>
    <w:p w14:paraId="3DE3028C" w14:textId="549522C2" w:rsidR="005A44C5" w:rsidRPr="007F5A22" w:rsidDel="005E40A4" w:rsidRDefault="005A44C5" w:rsidP="007F5A22">
      <w:pPr>
        <w:spacing w:line="360" w:lineRule="auto"/>
        <w:ind w:firstLine="720"/>
        <w:rPr>
          <w:del w:id="276" w:author="DELL" w:date="2022-06-27T01:10:00Z"/>
          <w:rFonts w:ascii="Times New Roman" w:hAnsi="Times New Roman" w:cs="Times New Roman"/>
          <w:sz w:val="24"/>
          <w:szCs w:val="24"/>
        </w:rPr>
      </w:pPr>
      <w:del w:id="277" w:author="DELL" w:date="2022-06-27T01:10:00Z">
        <w:r w:rsidRPr="007F5A22" w:rsidDel="005E40A4">
          <w:rPr>
            <w:rFonts w:ascii="Times New Roman" w:hAnsi="Times New Roman" w:cs="Times New Roman"/>
            <w:sz w:val="24"/>
            <w:szCs w:val="24"/>
          </w:rPr>
          <w:delText>We followed the STROBE guideline for strengthening the reporting of observational cross-sectional studies in epidemiology (see Supplementary Materials for more details).</w:delText>
        </w:r>
      </w:del>
    </w:p>
    <w:p w14:paraId="48E57ED0" w14:textId="784EE9DC" w:rsidR="005A44C5" w:rsidRPr="007F5A22" w:rsidDel="00B11B84" w:rsidRDefault="005A44C5" w:rsidP="007F5A22">
      <w:pPr>
        <w:spacing w:line="360" w:lineRule="auto"/>
        <w:rPr>
          <w:del w:id="278" w:author="DELL" w:date="2022-06-27T01:50:00Z"/>
          <w:rFonts w:ascii="Times New Roman" w:hAnsi="Times New Roman" w:cs="Times New Roman"/>
          <w:i/>
          <w:sz w:val="24"/>
          <w:szCs w:val="24"/>
        </w:rPr>
      </w:pPr>
      <w:del w:id="279" w:author="DELL" w:date="2022-06-27T01:50:00Z">
        <w:r w:rsidRPr="007F5A22" w:rsidDel="00B11B84">
          <w:rPr>
            <w:rFonts w:ascii="Times New Roman" w:hAnsi="Times New Roman" w:cs="Times New Roman"/>
            <w:i/>
            <w:sz w:val="24"/>
            <w:szCs w:val="24"/>
          </w:rPr>
          <w:delText xml:space="preserve">Data source </w:delText>
        </w:r>
      </w:del>
    </w:p>
    <w:p w14:paraId="618B4D01" w14:textId="03DB6551" w:rsidR="005A44C5" w:rsidRPr="007F5A22" w:rsidDel="00B11B84" w:rsidRDefault="005A44C5" w:rsidP="00A86ED5">
      <w:pPr>
        <w:spacing w:line="360" w:lineRule="auto"/>
        <w:ind w:firstLine="720"/>
        <w:rPr>
          <w:del w:id="280" w:author="DELL" w:date="2022-06-27T01:50:00Z"/>
          <w:rFonts w:ascii="Times New Roman" w:hAnsi="Times New Roman" w:cs="Times New Roman"/>
          <w:sz w:val="24"/>
          <w:szCs w:val="24"/>
        </w:rPr>
      </w:pPr>
      <w:del w:id="281" w:author="DELL" w:date="2022-06-27T01:13:00Z">
        <w:r w:rsidRPr="007F5A22" w:rsidDel="00770104">
          <w:rPr>
            <w:rFonts w:ascii="Times New Roman" w:hAnsi="Times New Roman" w:cs="Times New Roman"/>
            <w:sz w:val="24"/>
            <w:szCs w:val="24"/>
          </w:rPr>
          <w:delText xml:space="preserve">We used two reports from Bangladesh's Multiple Indicator Cluster Surveys (MICS), 2012 and 2019 </w:delText>
        </w:r>
        <w:commentRangeStart w:id="282"/>
        <w:r w:rsidRPr="007F5A22" w:rsidDel="00770104">
          <w:rPr>
            <w:rFonts w:ascii="Times New Roman" w:hAnsi="Times New Roman" w:cs="Times New Roman"/>
            <w:sz w:val="24"/>
            <w:szCs w:val="24"/>
          </w:rPr>
          <w:delText xml:space="preserve">(https://www.unicef.org/). </w:delText>
        </w:r>
        <w:commentRangeEnd w:id="282"/>
        <w:r w:rsidR="00C22FC4" w:rsidDel="00770104">
          <w:rPr>
            <w:rStyle w:val="CommentReference"/>
          </w:rPr>
          <w:commentReference w:id="282"/>
        </w:r>
        <w:r w:rsidRPr="007F5A22" w:rsidDel="00770104">
          <w:rPr>
            <w:rFonts w:ascii="Times New Roman" w:hAnsi="Times New Roman" w:cs="Times New Roman"/>
            <w:sz w:val="24"/>
            <w:szCs w:val="24"/>
          </w:rPr>
          <w:delText xml:space="preserve">This national survey followed a </w:delText>
        </w:r>
      </w:del>
      <w:del w:id="283" w:author="DELL" w:date="2022-06-25T20:36:00Z">
        <w:r w:rsidRPr="007F5A22" w:rsidDel="00A86ED5">
          <w:rPr>
            <w:rFonts w:ascii="Times New Roman" w:hAnsi="Times New Roman" w:cs="Times New Roman"/>
            <w:sz w:val="24"/>
            <w:szCs w:val="24"/>
          </w:rPr>
          <w:delText>two-stage sampling procedure</w:delText>
        </w:r>
      </w:del>
      <w:del w:id="284" w:author="DELL" w:date="2022-06-25T20:37:00Z">
        <w:r w:rsidRPr="007F5A22" w:rsidDel="00A86ED5">
          <w:rPr>
            <w:rFonts w:ascii="Times New Roman" w:hAnsi="Times New Roman" w:cs="Times New Roman"/>
            <w:sz w:val="24"/>
            <w:szCs w:val="24"/>
          </w:rPr>
          <w:delText xml:space="preserve">. First, a stratified random sampling procedure was used to select individuals. Then, the individuals were </w:delText>
        </w:r>
        <w:commentRangeStart w:id="285"/>
        <w:r w:rsidRPr="007F5A22" w:rsidDel="00A86ED5">
          <w:rPr>
            <w:rFonts w:ascii="Times New Roman" w:hAnsi="Times New Roman" w:cs="Times New Roman"/>
            <w:sz w:val="24"/>
            <w:szCs w:val="24"/>
          </w:rPr>
          <w:delText xml:space="preserve">followed up </w:delText>
        </w:r>
        <w:commentRangeEnd w:id="285"/>
        <w:r w:rsidR="005F7C0E" w:rsidDel="00A86ED5">
          <w:rPr>
            <w:rStyle w:val="CommentReference"/>
          </w:rPr>
          <w:commentReference w:id="285"/>
        </w:r>
        <w:r w:rsidRPr="007F5A22" w:rsidDel="00A86ED5">
          <w:rPr>
            <w:rFonts w:ascii="Times New Roman" w:hAnsi="Times New Roman" w:cs="Times New Roman"/>
            <w:sz w:val="24"/>
            <w:szCs w:val="24"/>
          </w:rPr>
          <w:delText xml:space="preserve">to measure their opinions and experiences. Children are the final sampling unit in this study. </w:delText>
        </w:r>
      </w:del>
      <w:del w:id="286" w:author="DELL" w:date="2022-06-27T01:13:00Z">
        <w:r w:rsidRPr="007F5A22" w:rsidDel="00770104">
          <w:rPr>
            <w:rFonts w:ascii="Times New Roman" w:hAnsi="Times New Roman" w:cs="Times New Roman"/>
            <w:sz w:val="24"/>
            <w:szCs w:val="24"/>
          </w:rPr>
          <w:delText xml:space="preserve">The detailed survey technique is available in the final report of the 2012 and 2019 Bangladesh MICS survey. The 2012 dataset includes 51,895 households that participated in the survey, while the 2019 dataset includes 64,400 households. </w:delText>
        </w:r>
      </w:del>
      <w:del w:id="287" w:author="DELL" w:date="2022-06-25T20:49:00Z">
        <w:r w:rsidRPr="007F5A22" w:rsidDel="00476154">
          <w:rPr>
            <w:rFonts w:ascii="Times New Roman" w:hAnsi="Times New Roman" w:cs="Times New Roman"/>
            <w:sz w:val="24"/>
            <w:szCs w:val="24"/>
          </w:rPr>
          <w:delText>A</w:delText>
        </w:r>
      </w:del>
      <w:del w:id="288" w:author="DELL" w:date="2022-06-27T01:13:00Z">
        <w:r w:rsidRPr="007F5A22" w:rsidDel="00770104">
          <w:rPr>
            <w:rFonts w:ascii="Times New Roman" w:hAnsi="Times New Roman" w:cs="Times New Roman"/>
            <w:sz w:val="24"/>
            <w:szCs w:val="24"/>
          </w:rPr>
          <w:delText xml:space="preserve"> randomly selected subset of </w:delText>
        </w:r>
      </w:del>
      <w:del w:id="289" w:author="DELL" w:date="2022-06-25T20:49:00Z">
        <w:r w:rsidRPr="007F5A22" w:rsidDel="00476154">
          <w:rPr>
            <w:rFonts w:ascii="Times New Roman" w:hAnsi="Times New Roman" w:cs="Times New Roman"/>
            <w:sz w:val="24"/>
            <w:szCs w:val="24"/>
          </w:rPr>
          <w:delText>these</w:delText>
        </w:r>
      </w:del>
      <w:del w:id="290" w:author="DELL" w:date="2022-06-27T01:13:00Z">
        <w:r w:rsidRPr="007F5A22" w:rsidDel="00770104">
          <w:rPr>
            <w:rFonts w:ascii="Times New Roman" w:hAnsi="Times New Roman" w:cs="Times New Roman"/>
            <w:sz w:val="24"/>
            <w:szCs w:val="24"/>
          </w:rPr>
          <w:delText xml:space="preserve"> households </w:delText>
        </w:r>
      </w:del>
      <w:ins w:id="291" w:author="Chowdhury,Muhammad Abdul Baker" w:date="2022-06-15T17:47:00Z">
        <w:del w:id="292" w:author="DELL" w:date="2022-06-25T20:49:00Z">
          <w:r w:rsidR="00D30D53" w:rsidDel="00476154">
            <w:rPr>
              <w:rFonts w:ascii="Times New Roman" w:hAnsi="Times New Roman" w:cs="Times New Roman"/>
              <w:sz w:val="24"/>
              <w:szCs w:val="24"/>
            </w:rPr>
            <w:delText>(n=?)</w:delText>
          </w:r>
        </w:del>
        <w:del w:id="293" w:author="DELL" w:date="2022-06-27T01:13:00Z">
          <w:r w:rsidR="00D30D53" w:rsidDel="00770104">
            <w:rPr>
              <w:rFonts w:ascii="Times New Roman" w:hAnsi="Times New Roman" w:cs="Times New Roman"/>
              <w:sz w:val="24"/>
              <w:szCs w:val="24"/>
            </w:rPr>
            <w:delText xml:space="preserve"> </w:delText>
          </w:r>
        </w:del>
      </w:ins>
      <w:del w:id="294" w:author="DELL" w:date="2022-06-27T01:13:00Z">
        <w:r w:rsidRPr="007F5A22" w:rsidDel="00770104">
          <w:rPr>
            <w:rFonts w:ascii="Times New Roman" w:hAnsi="Times New Roman" w:cs="Times New Roman"/>
            <w:sz w:val="24"/>
            <w:szCs w:val="24"/>
          </w:rPr>
          <w:delText>was chosen for water quality testing. A questionnaire was designed to collect a variety of information, including sociodemographic characteristics and health conditions.</w:delText>
        </w:r>
      </w:del>
      <w:del w:id="295" w:author="DELL" w:date="2022-06-25T21:06:00Z">
        <w:r w:rsidRPr="007F5A22" w:rsidDel="00993B47">
          <w:rPr>
            <w:rFonts w:ascii="Times New Roman" w:hAnsi="Times New Roman" w:cs="Times New Roman"/>
            <w:sz w:val="24"/>
            <w:szCs w:val="24"/>
          </w:rPr>
          <w:delText xml:space="preserve"> We obtained data on environmental science and pollution research from sources that are internationally recognized. We also gathered information on household water quality using reliable methods. </w:delText>
        </w:r>
        <w:r w:rsidR="007E4CB3" w:rsidRPr="007F5A22" w:rsidDel="00993B47">
          <w:rPr>
            <w:rFonts w:ascii="Times New Roman" w:hAnsi="Times New Roman" w:cs="Times New Roman"/>
            <w:sz w:val="24"/>
            <w:szCs w:val="24"/>
          </w:rPr>
          <w:delText>Altogether total individual (children under age 5) was 4,405.</w:delText>
        </w:r>
      </w:del>
    </w:p>
    <w:p w14:paraId="0FCC6872" w14:textId="12CA7E3D" w:rsidR="007F5A22" w:rsidRPr="007F5A22" w:rsidDel="00B11B84" w:rsidRDefault="007F5A22" w:rsidP="007F5A22">
      <w:pPr>
        <w:spacing w:line="360" w:lineRule="auto"/>
        <w:rPr>
          <w:del w:id="296" w:author="DELL" w:date="2022-06-27T01:50:00Z"/>
          <w:rFonts w:ascii="Times New Roman" w:hAnsi="Times New Roman" w:cs="Times New Roman"/>
          <w:sz w:val="24"/>
          <w:szCs w:val="24"/>
        </w:rPr>
      </w:pPr>
    </w:p>
    <w:p w14:paraId="38160ABD" w14:textId="7D59AB45" w:rsidR="005A44C5" w:rsidRPr="007F5A22" w:rsidDel="00B11B84" w:rsidRDefault="005A44C5" w:rsidP="007F5A22">
      <w:pPr>
        <w:spacing w:line="360" w:lineRule="auto"/>
        <w:rPr>
          <w:del w:id="297" w:author="DELL" w:date="2022-06-27T01:50:00Z"/>
          <w:rFonts w:ascii="Times New Roman" w:hAnsi="Times New Roman" w:cs="Times New Roman"/>
          <w:i/>
          <w:sz w:val="24"/>
          <w:szCs w:val="24"/>
        </w:rPr>
      </w:pPr>
      <w:del w:id="298" w:author="DELL" w:date="2022-06-27T01:50:00Z">
        <w:r w:rsidRPr="007F5A22" w:rsidDel="00B11B84">
          <w:rPr>
            <w:rFonts w:ascii="Times New Roman" w:hAnsi="Times New Roman" w:cs="Times New Roman"/>
            <w:i/>
            <w:sz w:val="24"/>
            <w:szCs w:val="24"/>
          </w:rPr>
          <w:delText>Outcome variables</w:delText>
        </w:r>
      </w:del>
    </w:p>
    <w:p w14:paraId="6F28FEF2" w14:textId="2CDFFCC9" w:rsidR="005A44C5" w:rsidRPr="007F5A22" w:rsidDel="00770104" w:rsidRDefault="005A44C5" w:rsidP="007F5A22">
      <w:pPr>
        <w:spacing w:line="360" w:lineRule="auto"/>
        <w:ind w:firstLine="720"/>
        <w:rPr>
          <w:del w:id="299" w:author="DELL" w:date="2022-06-27T01:17:00Z"/>
          <w:rFonts w:ascii="Times New Roman" w:hAnsi="Times New Roman" w:cs="Times New Roman"/>
          <w:sz w:val="24"/>
          <w:szCs w:val="24"/>
        </w:rPr>
      </w:pPr>
      <w:del w:id="300" w:author="DELL" w:date="2022-06-27T01:17:00Z">
        <w:r w:rsidRPr="007F5A22" w:rsidDel="00770104">
          <w:rPr>
            <w:rFonts w:ascii="Times New Roman" w:hAnsi="Times New Roman" w:cs="Times New Roman"/>
            <w:sz w:val="24"/>
            <w:szCs w:val="24"/>
          </w:rPr>
          <w:delText xml:space="preserve">Diarrhea among children </w:delText>
        </w:r>
      </w:del>
      <w:del w:id="301" w:author="DELL" w:date="2022-06-26T21:21:00Z">
        <w:r w:rsidRPr="007F5A22" w:rsidDel="003A1CE7">
          <w:rPr>
            <w:rFonts w:ascii="Times New Roman" w:hAnsi="Times New Roman" w:cs="Times New Roman"/>
            <w:sz w:val="24"/>
            <w:szCs w:val="24"/>
          </w:rPr>
          <w:delText xml:space="preserve">beneath </w:delText>
        </w:r>
      </w:del>
      <w:del w:id="302" w:author="DELL" w:date="2022-06-27T01:17:00Z">
        <w:r w:rsidRPr="007F5A22" w:rsidDel="00770104">
          <w:rPr>
            <w:rFonts w:ascii="Times New Roman" w:hAnsi="Times New Roman" w:cs="Times New Roman"/>
            <w:sz w:val="24"/>
            <w:szCs w:val="24"/>
          </w:rPr>
          <w:delText xml:space="preserve">the age of 5 </w:delText>
        </w:r>
      </w:del>
      <w:del w:id="303" w:author="DELL" w:date="2022-06-26T21:21:00Z">
        <w:r w:rsidRPr="007F5A22" w:rsidDel="003A1CE7">
          <w:rPr>
            <w:rFonts w:ascii="Times New Roman" w:hAnsi="Times New Roman" w:cs="Times New Roman"/>
            <w:sz w:val="24"/>
            <w:szCs w:val="24"/>
          </w:rPr>
          <w:delText xml:space="preserve">a long time </w:delText>
        </w:r>
      </w:del>
      <w:del w:id="304" w:author="DELL" w:date="2022-06-27T01:17:00Z">
        <w:r w:rsidRPr="007F5A22" w:rsidDel="00770104">
          <w:rPr>
            <w:rFonts w:ascii="Times New Roman" w:hAnsi="Times New Roman" w:cs="Times New Roman"/>
            <w:sz w:val="24"/>
            <w:szCs w:val="24"/>
          </w:rPr>
          <w:delText>was the outcome variable</w:delText>
        </w:r>
      </w:del>
      <w:del w:id="305" w:author="DELL" w:date="2022-06-26T21:22:00Z">
        <w:r w:rsidRPr="007F5A22" w:rsidDel="003A1CE7">
          <w:rPr>
            <w:rFonts w:ascii="Times New Roman" w:hAnsi="Times New Roman" w:cs="Times New Roman"/>
            <w:sz w:val="24"/>
            <w:szCs w:val="24"/>
          </w:rPr>
          <w:delText xml:space="preserve"> of intrigue</w:delText>
        </w:r>
      </w:del>
      <w:del w:id="306" w:author="DELL" w:date="2022-06-27T01:17:00Z">
        <w:r w:rsidRPr="007F5A22" w:rsidDel="00770104">
          <w:rPr>
            <w:rFonts w:ascii="Times New Roman" w:hAnsi="Times New Roman" w:cs="Times New Roman"/>
            <w:sz w:val="24"/>
            <w:szCs w:val="24"/>
          </w:rPr>
          <w:delText xml:space="preserve">. In </w:delText>
        </w:r>
      </w:del>
      <w:del w:id="307" w:author="DELL" w:date="2022-06-26T21:22:00Z">
        <w:r w:rsidRPr="007F5A22" w:rsidDel="003A1CE7">
          <w:rPr>
            <w:rFonts w:ascii="Times New Roman" w:hAnsi="Times New Roman" w:cs="Times New Roman"/>
            <w:sz w:val="24"/>
            <w:szCs w:val="24"/>
          </w:rPr>
          <w:delText>this overview</w:delText>
        </w:r>
      </w:del>
      <w:del w:id="308" w:author="DELL" w:date="2022-06-27T01:17:00Z">
        <w:r w:rsidRPr="007F5A22" w:rsidDel="00770104">
          <w:rPr>
            <w:rFonts w:ascii="Times New Roman" w:hAnsi="Times New Roman" w:cs="Times New Roman"/>
            <w:sz w:val="24"/>
            <w:szCs w:val="24"/>
          </w:rPr>
          <w:delText>, diarrhea is defned</w:delText>
        </w:r>
      </w:del>
      <w:ins w:id="309" w:author="Chowdhury,Muhammad Abdul Baker" w:date="2022-06-15T17:48:00Z">
        <w:del w:id="310" w:author="DELL" w:date="2022-06-27T01:17:00Z">
          <w:r w:rsidR="00D30D53" w:rsidRPr="007F5A22" w:rsidDel="00770104">
            <w:rPr>
              <w:rFonts w:ascii="Times New Roman" w:hAnsi="Times New Roman" w:cs="Times New Roman"/>
              <w:sz w:val="24"/>
              <w:szCs w:val="24"/>
            </w:rPr>
            <w:delText>defined</w:delText>
          </w:r>
        </w:del>
      </w:ins>
      <w:del w:id="311" w:author="DELL" w:date="2022-06-27T01:17:00Z">
        <w:r w:rsidRPr="007F5A22" w:rsidDel="00770104">
          <w:rPr>
            <w:rFonts w:ascii="Times New Roman" w:hAnsi="Times New Roman" w:cs="Times New Roman"/>
            <w:sz w:val="24"/>
            <w:szCs w:val="24"/>
          </w:rPr>
          <w:delText xml:space="preserve"> as the mother’s or caregiver’s recognition</w:delText>
        </w:r>
      </w:del>
      <w:ins w:id="312" w:author="Chowdhury,Muhammad Abdul Baker" w:date="2022-06-15T17:48:00Z">
        <w:del w:id="313" w:author="DELL" w:date="2022-06-26T21:23:00Z">
          <w:r w:rsidR="00D30D53" w:rsidRPr="007F5A22" w:rsidDel="003A1CE7">
            <w:rPr>
              <w:rFonts w:ascii="Times New Roman" w:hAnsi="Times New Roman" w:cs="Times New Roman"/>
              <w:sz w:val="24"/>
              <w:szCs w:val="24"/>
            </w:rPr>
            <w:delText>acknowledgement</w:delText>
          </w:r>
        </w:del>
      </w:ins>
      <w:del w:id="314" w:author="DELL" w:date="2022-06-27T01:17:00Z">
        <w:r w:rsidRPr="007F5A22" w:rsidDel="00770104">
          <w:rPr>
            <w:rFonts w:ascii="Times New Roman" w:hAnsi="Times New Roman" w:cs="Times New Roman"/>
            <w:sz w:val="24"/>
            <w:szCs w:val="24"/>
          </w:rPr>
          <w:delText xml:space="preserve"> of whether their child had a diarrheal </w:delText>
        </w:r>
      </w:del>
      <w:del w:id="315" w:author="DELL" w:date="2022-06-26T21:23:00Z">
        <w:r w:rsidRPr="007F5A22" w:rsidDel="003A1CE7">
          <w:rPr>
            <w:rFonts w:ascii="Times New Roman" w:hAnsi="Times New Roman" w:cs="Times New Roman"/>
            <w:sz w:val="24"/>
            <w:szCs w:val="24"/>
          </w:rPr>
          <w:delText>scene</w:delText>
        </w:r>
      </w:del>
      <w:del w:id="316" w:author="DELL" w:date="2022-06-27T01:17:00Z">
        <w:r w:rsidRPr="007F5A22" w:rsidDel="00770104">
          <w:rPr>
            <w:rFonts w:ascii="Times New Roman" w:hAnsi="Times New Roman" w:cs="Times New Roman"/>
            <w:sz w:val="24"/>
            <w:szCs w:val="24"/>
          </w:rPr>
          <w:delText xml:space="preserve"> within the 2 weeks </w:delText>
        </w:r>
      </w:del>
      <w:del w:id="317" w:author="DELL" w:date="2022-06-26T21:23:00Z">
        <w:r w:rsidRPr="007F5A22" w:rsidDel="003A1CE7">
          <w:rPr>
            <w:rFonts w:ascii="Times New Roman" w:hAnsi="Times New Roman" w:cs="Times New Roman"/>
            <w:sz w:val="24"/>
            <w:szCs w:val="24"/>
          </w:rPr>
          <w:delText>going before the overview</w:delText>
        </w:r>
      </w:del>
      <w:del w:id="318" w:author="DELL" w:date="2022-06-27T01:17:00Z">
        <w:r w:rsidRPr="007F5A22" w:rsidDel="00770104">
          <w:rPr>
            <w:rFonts w:ascii="Times New Roman" w:hAnsi="Times New Roman" w:cs="Times New Roman"/>
            <w:sz w:val="24"/>
            <w:szCs w:val="24"/>
          </w:rPr>
          <w:delText xml:space="preserve"> (Bangladesh MICS 2012 and 2019). The r</w:delText>
        </w:r>
      </w:del>
      <w:del w:id="319" w:author="DELL" w:date="2022-06-26T21:23:00Z">
        <w:r w:rsidRPr="007F5A22" w:rsidDel="003A1CE7">
          <w:rPr>
            <w:rFonts w:ascii="Times New Roman" w:hAnsi="Times New Roman" w:cs="Times New Roman"/>
            <w:sz w:val="24"/>
            <w:szCs w:val="24"/>
          </w:rPr>
          <w:delText>uns</w:delText>
        </w:r>
      </w:del>
      <w:del w:id="320" w:author="DELL" w:date="2022-06-27T01:17:00Z">
        <w:r w:rsidRPr="007F5A22" w:rsidDel="00770104">
          <w:rPr>
            <w:rFonts w:ascii="Times New Roman" w:hAnsi="Times New Roman" w:cs="Times New Roman"/>
            <w:sz w:val="24"/>
            <w:szCs w:val="24"/>
          </w:rPr>
          <w:delText xml:space="preserve"> variable was coded as 1 when respondents answered ‘yes’, and ‘0’ </w:delText>
        </w:r>
      </w:del>
      <w:del w:id="321" w:author="DELL" w:date="2022-06-26T21:23:00Z">
        <w:r w:rsidRPr="007F5A22" w:rsidDel="003A1CE7">
          <w:rPr>
            <w:rFonts w:ascii="Times New Roman" w:hAnsi="Times New Roman" w:cs="Times New Roman"/>
            <w:sz w:val="24"/>
            <w:szCs w:val="24"/>
          </w:rPr>
          <w:delText>something else</w:delText>
        </w:r>
      </w:del>
      <w:del w:id="322" w:author="DELL" w:date="2022-06-27T01:17:00Z">
        <w:r w:rsidRPr="007F5A22" w:rsidDel="00770104">
          <w:rPr>
            <w:rFonts w:ascii="Times New Roman" w:hAnsi="Times New Roman" w:cs="Times New Roman"/>
            <w:sz w:val="24"/>
            <w:szCs w:val="24"/>
          </w:rPr>
          <w:delText>.</w:delText>
        </w:r>
      </w:del>
    </w:p>
    <w:p w14:paraId="74ACA712" w14:textId="0DA82CAC" w:rsidR="005A44C5" w:rsidRPr="007F5A22" w:rsidDel="00B11B84" w:rsidRDefault="005A44C5" w:rsidP="007F5A22">
      <w:pPr>
        <w:spacing w:line="360" w:lineRule="auto"/>
        <w:rPr>
          <w:del w:id="323" w:author="DELL" w:date="2022-06-27T01:50:00Z"/>
          <w:rFonts w:ascii="Times New Roman" w:hAnsi="Times New Roman" w:cs="Times New Roman"/>
          <w:i/>
          <w:sz w:val="24"/>
          <w:szCs w:val="24"/>
        </w:rPr>
      </w:pPr>
      <w:del w:id="324" w:author="DELL" w:date="2022-06-27T01:50:00Z">
        <w:r w:rsidRPr="007F5A22" w:rsidDel="00B11B84">
          <w:rPr>
            <w:rFonts w:ascii="Times New Roman" w:hAnsi="Times New Roman" w:cs="Times New Roman"/>
            <w:i/>
            <w:sz w:val="24"/>
            <w:szCs w:val="24"/>
          </w:rPr>
          <w:delText>Confounding variables</w:delText>
        </w:r>
      </w:del>
    </w:p>
    <w:p w14:paraId="6E7426E6" w14:textId="6E4EE2BD" w:rsidR="00F66C14" w:rsidRPr="007F5A22" w:rsidDel="00B11B84" w:rsidRDefault="005A44C5" w:rsidP="007F5A22">
      <w:pPr>
        <w:spacing w:line="360" w:lineRule="auto"/>
        <w:ind w:firstLine="720"/>
        <w:rPr>
          <w:del w:id="325" w:author="DELL" w:date="2022-06-27T01:50:00Z"/>
          <w:rFonts w:ascii="Times New Roman" w:hAnsi="Times New Roman" w:cs="Times New Roman"/>
          <w:sz w:val="24"/>
          <w:szCs w:val="24"/>
        </w:rPr>
      </w:pPr>
      <w:del w:id="326" w:author="DELL" w:date="2022-06-27T01:21:00Z">
        <w:r w:rsidRPr="007F5A22" w:rsidDel="00770104">
          <w:rPr>
            <w:rFonts w:ascii="Times New Roman" w:hAnsi="Times New Roman" w:cs="Times New Roman"/>
            <w:sz w:val="24"/>
            <w:szCs w:val="24"/>
          </w:rPr>
          <w:delText>This study considered a range of child, mother, household and community-level variables as covariates (Table 1). The following child and mother level variables were included in the analysis based on existing evidence: child age (months), gender (male or female) and mother’s educational status (</w:delText>
        </w:r>
      </w:del>
      <w:del w:id="327" w:author="DELL" w:date="2022-06-26T21:30:00Z">
        <w:r w:rsidRPr="007F5A22" w:rsidDel="003A1CE7">
          <w:rPr>
            <w:rFonts w:ascii="Times New Roman" w:hAnsi="Times New Roman" w:cs="Times New Roman"/>
            <w:sz w:val="24"/>
            <w:szCs w:val="24"/>
          </w:rPr>
          <w:delText>pre-</w:delText>
        </w:r>
      </w:del>
      <w:del w:id="328" w:author="DELL" w:date="2022-06-27T01:21:00Z">
        <w:r w:rsidRPr="007F5A22" w:rsidDel="00770104">
          <w:rPr>
            <w:rFonts w:ascii="Times New Roman" w:hAnsi="Times New Roman" w:cs="Times New Roman"/>
            <w:sz w:val="24"/>
            <w:szCs w:val="24"/>
          </w:rPr>
          <w:delText xml:space="preserve">primary </w:delText>
        </w:r>
        <w:r w:rsidR="00322F44" w:rsidRPr="007F5A22" w:rsidDel="00770104">
          <w:rPr>
            <w:rFonts w:ascii="Times New Roman" w:hAnsi="Times New Roman" w:cs="Times New Roman"/>
            <w:sz w:val="24"/>
            <w:szCs w:val="24"/>
          </w:rPr>
          <w:delText>incomplete</w:delText>
        </w:r>
      </w:del>
      <w:del w:id="329" w:author="DELL" w:date="2022-06-26T21:30:00Z">
        <w:r w:rsidR="00322F44" w:rsidRPr="007F5A22" w:rsidDel="003A1CE7">
          <w:rPr>
            <w:rFonts w:ascii="Times New Roman" w:hAnsi="Times New Roman" w:cs="Times New Roman"/>
            <w:sz w:val="24"/>
            <w:szCs w:val="24"/>
          </w:rPr>
          <w:delText xml:space="preserve"> or complete</w:delText>
        </w:r>
      </w:del>
      <w:del w:id="330" w:author="DELL" w:date="2022-06-27T01:21:00Z">
        <w:r w:rsidRPr="007F5A22" w:rsidDel="00770104">
          <w:rPr>
            <w:rFonts w:ascii="Times New Roman" w:hAnsi="Times New Roman" w:cs="Times New Roman"/>
            <w:sz w:val="24"/>
            <w:szCs w:val="24"/>
          </w:rPr>
          <w:delText>, primary</w:delText>
        </w:r>
        <w:r w:rsidR="00322F44" w:rsidRPr="007F5A22" w:rsidDel="00770104">
          <w:rPr>
            <w:rFonts w:ascii="Times New Roman" w:hAnsi="Times New Roman" w:cs="Times New Roman"/>
            <w:sz w:val="24"/>
            <w:szCs w:val="24"/>
          </w:rPr>
          <w:delText xml:space="preserve"> </w:delText>
        </w:r>
      </w:del>
      <w:del w:id="331" w:author="DELL" w:date="2022-06-26T21:30:00Z">
        <w:r w:rsidR="00322F44" w:rsidRPr="007F5A22" w:rsidDel="003A1CE7">
          <w:rPr>
            <w:rFonts w:ascii="Times New Roman" w:hAnsi="Times New Roman" w:cs="Times New Roman"/>
            <w:sz w:val="24"/>
            <w:szCs w:val="24"/>
          </w:rPr>
          <w:delText>in</w:delText>
        </w:r>
      </w:del>
      <w:del w:id="332" w:author="DELL" w:date="2022-06-27T01:21:00Z">
        <w:r w:rsidR="00322F44" w:rsidRPr="007F5A22" w:rsidDel="00770104">
          <w:rPr>
            <w:rFonts w:ascii="Times New Roman" w:hAnsi="Times New Roman" w:cs="Times New Roman"/>
            <w:sz w:val="24"/>
            <w:szCs w:val="24"/>
          </w:rPr>
          <w:delText>complete</w:delText>
        </w:r>
      </w:del>
      <w:del w:id="333" w:author="DELL" w:date="2022-06-26T21:31:00Z">
        <w:r w:rsidR="00322F44" w:rsidRPr="007F5A22" w:rsidDel="003A1CE7">
          <w:rPr>
            <w:rFonts w:ascii="Times New Roman" w:hAnsi="Times New Roman" w:cs="Times New Roman"/>
            <w:sz w:val="24"/>
            <w:szCs w:val="24"/>
          </w:rPr>
          <w:delText xml:space="preserve"> or complete</w:delText>
        </w:r>
      </w:del>
      <w:del w:id="334" w:author="DELL" w:date="2022-06-27T01:21:00Z">
        <w:r w:rsidRPr="007F5A22" w:rsidDel="00770104">
          <w:rPr>
            <w:rFonts w:ascii="Times New Roman" w:hAnsi="Times New Roman" w:cs="Times New Roman"/>
            <w:sz w:val="24"/>
            <w:szCs w:val="24"/>
          </w:rPr>
          <w:delText xml:space="preserve">, secondary and </w:delText>
        </w:r>
      </w:del>
      <w:del w:id="335" w:author="DELL" w:date="2022-06-26T21:31:00Z">
        <w:r w:rsidRPr="007F5A22" w:rsidDel="003A1CE7">
          <w:rPr>
            <w:rFonts w:ascii="Times New Roman" w:hAnsi="Times New Roman" w:cs="Times New Roman"/>
            <w:sz w:val="24"/>
            <w:szCs w:val="24"/>
          </w:rPr>
          <w:delText xml:space="preserve">higher </w:delText>
        </w:r>
      </w:del>
      <w:del w:id="336" w:author="DELL" w:date="2022-06-27T01:21:00Z">
        <w:r w:rsidRPr="007F5A22" w:rsidDel="00770104">
          <w:rPr>
            <w:rFonts w:ascii="Times New Roman" w:hAnsi="Times New Roman" w:cs="Times New Roman"/>
            <w:sz w:val="24"/>
            <w:szCs w:val="24"/>
          </w:rPr>
          <w:delText xml:space="preserve">secondary or </w:delText>
        </w:r>
      </w:del>
      <w:del w:id="337" w:author="DELL" w:date="2022-06-26T21:31:00Z">
        <w:r w:rsidRPr="007F5A22" w:rsidDel="003A1CE7">
          <w:rPr>
            <w:rFonts w:ascii="Times New Roman" w:hAnsi="Times New Roman" w:cs="Times New Roman"/>
            <w:sz w:val="24"/>
            <w:szCs w:val="24"/>
          </w:rPr>
          <w:delText>plus</w:delText>
        </w:r>
      </w:del>
      <w:del w:id="338" w:author="DELL" w:date="2022-06-27T01:21:00Z">
        <w:r w:rsidRPr="007F5A22" w:rsidDel="00770104">
          <w:rPr>
            <w:rFonts w:ascii="Times New Roman" w:hAnsi="Times New Roman" w:cs="Times New Roman"/>
            <w:sz w:val="24"/>
            <w:szCs w:val="24"/>
          </w:rPr>
          <w:delText>). Several variables pertaining to household characteristics were considered, including household size</w:delText>
        </w:r>
      </w:del>
      <w:del w:id="339" w:author="DELL" w:date="2022-06-26T21:33:00Z">
        <w:r w:rsidRPr="007F5A22" w:rsidDel="008C5F76">
          <w:rPr>
            <w:rFonts w:ascii="Times New Roman" w:hAnsi="Times New Roman" w:cs="Times New Roman"/>
            <w:sz w:val="24"/>
            <w:szCs w:val="24"/>
          </w:rPr>
          <w:delText xml:space="preserve">, </w:delText>
        </w:r>
        <w:r w:rsidR="00322F44" w:rsidRPr="007F5A22" w:rsidDel="008C5F76">
          <w:rPr>
            <w:rFonts w:ascii="Times New Roman" w:hAnsi="Times New Roman" w:cs="Times New Roman"/>
            <w:sz w:val="24"/>
            <w:szCs w:val="24"/>
          </w:rPr>
          <w:delText>household head’s sex</w:delText>
        </w:r>
      </w:del>
      <w:del w:id="340" w:author="DELL" w:date="2022-06-27T01:21:00Z">
        <w:r w:rsidR="00322F44" w:rsidRPr="007F5A22" w:rsidDel="00770104">
          <w:rPr>
            <w:rFonts w:ascii="Times New Roman" w:hAnsi="Times New Roman" w:cs="Times New Roman"/>
            <w:sz w:val="24"/>
            <w:szCs w:val="24"/>
          </w:rPr>
          <w:delText xml:space="preserve">, </w:delText>
        </w:r>
        <w:r w:rsidRPr="007F5A22" w:rsidDel="00770104">
          <w:rPr>
            <w:rFonts w:ascii="Times New Roman" w:hAnsi="Times New Roman" w:cs="Times New Roman"/>
            <w:sz w:val="24"/>
            <w:szCs w:val="24"/>
          </w:rPr>
          <w:delText>household wealth status (</w:delText>
        </w:r>
      </w:del>
      <w:del w:id="341" w:author="DELL" w:date="2022-06-26T21:34:00Z">
        <w:r w:rsidRPr="007F5A22" w:rsidDel="008C5F76">
          <w:rPr>
            <w:rFonts w:ascii="Times New Roman" w:hAnsi="Times New Roman" w:cs="Times New Roman"/>
            <w:sz w:val="24"/>
            <w:szCs w:val="24"/>
          </w:rPr>
          <w:delText xml:space="preserve">poorest, </w:delText>
        </w:r>
      </w:del>
      <w:del w:id="342" w:author="DELL" w:date="2022-06-27T01:21:00Z">
        <w:r w:rsidRPr="007F5A22" w:rsidDel="00770104">
          <w:rPr>
            <w:rFonts w:ascii="Times New Roman" w:hAnsi="Times New Roman" w:cs="Times New Roman"/>
            <w:sz w:val="24"/>
            <w:szCs w:val="24"/>
          </w:rPr>
          <w:delText>poor</w:delText>
        </w:r>
      </w:del>
      <w:del w:id="343" w:author="DELL" w:date="2022-06-26T21:34:00Z">
        <w:r w:rsidRPr="007F5A22" w:rsidDel="008C5F76">
          <w:rPr>
            <w:rFonts w:ascii="Times New Roman" w:hAnsi="Times New Roman" w:cs="Times New Roman"/>
            <w:sz w:val="24"/>
            <w:szCs w:val="24"/>
          </w:rPr>
          <w:delText>er</w:delText>
        </w:r>
      </w:del>
      <w:del w:id="344" w:author="DELL" w:date="2022-06-27T01:21:00Z">
        <w:r w:rsidRPr="007F5A22" w:rsidDel="00770104">
          <w:rPr>
            <w:rFonts w:ascii="Times New Roman" w:hAnsi="Times New Roman" w:cs="Times New Roman"/>
            <w:sz w:val="24"/>
            <w:szCs w:val="24"/>
          </w:rPr>
          <w:delText>, m</w:delText>
        </w:r>
      </w:del>
      <w:del w:id="345" w:author="DELL" w:date="2022-06-26T21:34:00Z">
        <w:r w:rsidRPr="007F5A22" w:rsidDel="008C5F76">
          <w:rPr>
            <w:rFonts w:ascii="Times New Roman" w:hAnsi="Times New Roman" w:cs="Times New Roman"/>
            <w:sz w:val="24"/>
            <w:szCs w:val="24"/>
          </w:rPr>
          <w:delText>iddle,</w:delText>
        </w:r>
      </w:del>
      <w:del w:id="346" w:author="DELL" w:date="2022-06-27T01:21:00Z">
        <w:r w:rsidRPr="007F5A22" w:rsidDel="00770104">
          <w:rPr>
            <w:rFonts w:ascii="Times New Roman" w:hAnsi="Times New Roman" w:cs="Times New Roman"/>
            <w:sz w:val="24"/>
            <w:szCs w:val="24"/>
          </w:rPr>
          <w:delText xml:space="preserve"> rich</w:delText>
        </w:r>
      </w:del>
      <w:del w:id="347" w:author="DELL" w:date="2022-06-26T21:34:00Z">
        <w:r w:rsidRPr="007F5A22" w:rsidDel="008C5F76">
          <w:rPr>
            <w:rFonts w:ascii="Times New Roman" w:hAnsi="Times New Roman" w:cs="Times New Roman"/>
            <w:sz w:val="24"/>
            <w:szCs w:val="24"/>
          </w:rPr>
          <w:delText>er, richest</w:delText>
        </w:r>
      </w:del>
      <w:del w:id="348" w:author="DELL" w:date="2022-06-27T01:21:00Z">
        <w:r w:rsidRPr="007F5A22" w:rsidDel="00770104">
          <w:rPr>
            <w:rFonts w:ascii="Times New Roman" w:hAnsi="Times New Roman" w:cs="Times New Roman"/>
            <w:sz w:val="24"/>
            <w:szCs w:val="24"/>
          </w:rPr>
          <w:delText>). A principal component analysis was employed to calculate the household wealth index based on data from household assets and divided into f</w:delText>
        </w:r>
        <w:r w:rsidR="00322F44" w:rsidRPr="007F5A22" w:rsidDel="00770104">
          <w:rPr>
            <w:rFonts w:ascii="Times New Roman" w:hAnsi="Times New Roman" w:cs="Times New Roman"/>
            <w:sz w:val="24"/>
            <w:szCs w:val="24"/>
          </w:rPr>
          <w:delText>i</w:delText>
        </w:r>
        <w:r w:rsidRPr="007F5A22" w:rsidDel="00770104">
          <w:rPr>
            <w:rFonts w:ascii="Times New Roman" w:hAnsi="Times New Roman" w:cs="Times New Roman"/>
            <w:sz w:val="24"/>
            <w:szCs w:val="24"/>
          </w:rPr>
          <w:delText>ve categories based on quintile (Bangladesh Bureau of Statistics and UNICEF Bangladesh 2019).</w:delText>
        </w:r>
        <w:r w:rsidR="00A96C5B" w:rsidRPr="007F5A22" w:rsidDel="00770104">
          <w:rPr>
            <w:rFonts w:ascii="Times New Roman" w:hAnsi="Times New Roman" w:cs="Times New Roman"/>
            <w:sz w:val="24"/>
            <w:szCs w:val="24"/>
          </w:rPr>
          <w:delText xml:space="preserve"> </w:delText>
        </w:r>
      </w:del>
      <w:del w:id="349" w:author="DELL" w:date="2022-06-26T21:34:00Z">
        <w:r w:rsidR="00A96C5B" w:rsidRPr="007F5A22" w:rsidDel="008C5F76">
          <w:rPr>
            <w:rFonts w:ascii="Times New Roman" w:hAnsi="Times New Roman" w:cs="Times New Roman"/>
            <w:sz w:val="24"/>
            <w:szCs w:val="24"/>
          </w:rPr>
          <w:delText>This study also considered division, ethnicity of the household head, salt iodization and</w:delText>
        </w:r>
        <w:r w:rsidR="00BB5404" w:rsidRPr="007F5A22" w:rsidDel="008C5F76">
          <w:rPr>
            <w:rFonts w:ascii="Times New Roman" w:hAnsi="Times New Roman" w:cs="Times New Roman"/>
            <w:sz w:val="24"/>
            <w:szCs w:val="24"/>
          </w:rPr>
          <w:delText xml:space="preserve"> mass media</w:delText>
        </w:r>
        <w:r w:rsidR="00A96C5B" w:rsidRPr="007F5A22" w:rsidDel="008C5F76">
          <w:rPr>
            <w:rFonts w:ascii="Times New Roman" w:hAnsi="Times New Roman" w:cs="Times New Roman"/>
            <w:sz w:val="24"/>
            <w:szCs w:val="24"/>
          </w:rPr>
          <w:delText>.</w:delText>
        </w:r>
        <w:r w:rsidR="00BB5404" w:rsidRPr="007F5A22" w:rsidDel="008C5F76">
          <w:rPr>
            <w:rFonts w:ascii="Times New Roman" w:hAnsi="Times New Roman" w:cs="Times New Roman"/>
            <w:sz w:val="24"/>
            <w:szCs w:val="24"/>
          </w:rPr>
          <w:delText xml:space="preserve"> </w:delText>
        </w:r>
      </w:del>
      <w:del w:id="350" w:author="DELL" w:date="2022-06-27T01:49:00Z">
        <w:r w:rsidRPr="007F5A22" w:rsidDel="00F66C14">
          <w:rPr>
            <w:rFonts w:ascii="Times New Roman" w:hAnsi="Times New Roman" w:cs="Times New Roman"/>
            <w:sz w:val="24"/>
            <w:szCs w:val="24"/>
          </w:rPr>
          <w:delText xml:space="preserve">In addition, </w:delText>
        </w:r>
      </w:del>
      <w:del w:id="351" w:author="DELL" w:date="2022-06-27T01:22:00Z">
        <w:r w:rsidRPr="007F5A22" w:rsidDel="00770104">
          <w:rPr>
            <w:rFonts w:ascii="Times New Roman" w:hAnsi="Times New Roman" w:cs="Times New Roman"/>
            <w:sz w:val="24"/>
            <w:szCs w:val="24"/>
          </w:rPr>
          <w:delText xml:space="preserve">a set of household-level water and sanitation-related variables were included as covariates in this study: </w:delText>
        </w:r>
      </w:del>
      <w:del w:id="352" w:author="DELL" w:date="2022-06-27T01:49:00Z">
        <w:r w:rsidRPr="007F5A22" w:rsidDel="00F66C14">
          <w:rPr>
            <w:rFonts w:ascii="Times New Roman" w:hAnsi="Times New Roman" w:cs="Times New Roman"/>
            <w:sz w:val="24"/>
            <w:szCs w:val="24"/>
          </w:rPr>
          <w:delText>water source type (</w:delText>
        </w:r>
      </w:del>
      <w:del w:id="353" w:author="DELL" w:date="2022-06-26T21:35:00Z">
        <w:r w:rsidRPr="007F5A22" w:rsidDel="008C5F76">
          <w:rPr>
            <w:rFonts w:ascii="Times New Roman" w:hAnsi="Times New Roman" w:cs="Times New Roman"/>
            <w:sz w:val="24"/>
            <w:szCs w:val="24"/>
          </w:rPr>
          <w:delText>non-piped, piped</w:delText>
        </w:r>
      </w:del>
      <w:del w:id="354" w:author="DELL" w:date="2022-06-27T01:49:00Z">
        <w:r w:rsidRPr="007F5A22" w:rsidDel="00F66C14">
          <w:rPr>
            <w:rFonts w:ascii="Times New Roman" w:hAnsi="Times New Roman" w:cs="Times New Roman"/>
            <w:sz w:val="24"/>
            <w:szCs w:val="24"/>
          </w:rPr>
          <w:delText>), toilet facility type (improved</w:delText>
        </w:r>
      </w:del>
      <w:del w:id="355" w:author="DELL" w:date="2022-06-26T21:36:00Z">
        <w:r w:rsidRPr="007F5A22" w:rsidDel="008C5F76">
          <w:rPr>
            <w:rFonts w:ascii="Times New Roman" w:hAnsi="Times New Roman" w:cs="Times New Roman"/>
            <w:sz w:val="24"/>
            <w:szCs w:val="24"/>
          </w:rPr>
          <w:delText xml:space="preserve">, </w:delText>
        </w:r>
      </w:del>
      <w:del w:id="356" w:author="DELL" w:date="2022-06-27T01:49:00Z">
        <w:r w:rsidRPr="007F5A22" w:rsidDel="00F66C14">
          <w:rPr>
            <w:rFonts w:ascii="Times New Roman" w:hAnsi="Times New Roman" w:cs="Times New Roman"/>
            <w:sz w:val="24"/>
            <w:szCs w:val="24"/>
          </w:rPr>
          <w:delText>non-improved), shared toilet facility</w:delText>
        </w:r>
      </w:del>
      <w:del w:id="357" w:author="DELL" w:date="2022-06-27T01:25:00Z">
        <w:r w:rsidRPr="007F5A22" w:rsidDel="00CC6415">
          <w:rPr>
            <w:rFonts w:ascii="Times New Roman" w:hAnsi="Times New Roman" w:cs="Times New Roman"/>
            <w:sz w:val="24"/>
            <w:szCs w:val="24"/>
          </w:rPr>
          <w:delText xml:space="preserve"> (</w:delText>
        </w:r>
      </w:del>
      <w:del w:id="358" w:author="DELL" w:date="2022-06-26T21:36:00Z">
        <w:r w:rsidRPr="007F5A22" w:rsidDel="008C5F76">
          <w:rPr>
            <w:rFonts w:ascii="Times New Roman" w:hAnsi="Times New Roman" w:cs="Times New Roman"/>
            <w:sz w:val="24"/>
            <w:szCs w:val="24"/>
          </w:rPr>
          <w:delText xml:space="preserve">no, </w:delText>
        </w:r>
      </w:del>
      <w:del w:id="359" w:author="DELL" w:date="2022-06-27T01:25:00Z">
        <w:r w:rsidRPr="007F5A22" w:rsidDel="00CC6415">
          <w:rPr>
            <w:rFonts w:ascii="Times New Roman" w:hAnsi="Times New Roman" w:cs="Times New Roman"/>
            <w:sz w:val="24"/>
            <w:szCs w:val="24"/>
          </w:rPr>
          <w:delText>yes)</w:delText>
        </w:r>
      </w:del>
      <w:del w:id="360" w:author="DELL" w:date="2022-06-27T01:49:00Z">
        <w:r w:rsidRPr="007F5A22" w:rsidDel="00F66C14">
          <w:rPr>
            <w:rFonts w:ascii="Times New Roman" w:hAnsi="Times New Roman" w:cs="Times New Roman"/>
            <w:sz w:val="24"/>
            <w:szCs w:val="24"/>
          </w:rPr>
          <w:delText xml:space="preserve">, </w:delText>
        </w:r>
        <w:r w:rsidR="00786D5F" w:rsidRPr="007F5A22" w:rsidDel="00F66C14">
          <w:rPr>
            <w:rFonts w:ascii="Times New Roman" w:hAnsi="Times New Roman" w:cs="Times New Roman"/>
            <w:sz w:val="24"/>
            <w:szCs w:val="24"/>
          </w:rPr>
          <w:delText>source water quality</w:delText>
        </w:r>
      </w:del>
      <w:del w:id="361" w:author="DELL" w:date="2022-06-26T21:36:00Z">
        <w:r w:rsidR="00786D5F" w:rsidRPr="007F5A22" w:rsidDel="008C5F76">
          <w:rPr>
            <w:rFonts w:ascii="Times New Roman" w:hAnsi="Times New Roman" w:cs="Times New Roman"/>
            <w:sz w:val="24"/>
            <w:szCs w:val="24"/>
          </w:rPr>
          <w:delText xml:space="preserve"> (100ml)</w:delText>
        </w:r>
      </w:del>
      <w:del w:id="362" w:author="DELL" w:date="2022-06-27T01:49:00Z">
        <w:r w:rsidR="00786D5F" w:rsidRPr="007F5A22" w:rsidDel="00F66C14">
          <w:rPr>
            <w:rFonts w:ascii="Times New Roman" w:hAnsi="Times New Roman" w:cs="Times New Roman"/>
            <w:sz w:val="24"/>
            <w:szCs w:val="24"/>
          </w:rPr>
          <w:delText xml:space="preserve"> </w:delText>
        </w:r>
        <w:r w:rsidRPr="007F5A22" w:rsidDel="00F66C14">
          <w:rPr>
            <w:rFonts w:ascii="Times New Roman" w:hAnsi="Times New Roman" w:cs="Times New Roman"/>
            <w:sz w:val="24"/>
            <w:szCs w:val="24"/>
          </w:rPr>
          <w:delText>(low, moderate, high)</w:delText>
        </w:r>
        <w:r w:rsidR="00A96C5B" w:rsidRPr="007F5A22" w:rsidDel="00F66C14">
          <w:rPr>
            <w:rFonts w:ascii="Times New Roman" w:hAnsi="Times New Roman" w:cs="Times New Roman"/>
            <w:sz w:val="24"/>
            <w:szCs w:val="24"/>
          </w:rPr>
          <w:delText>.</w:delText>
        </w:r>
        <w:r w:rsidRPr="007F5A22" w:rsidDel="00F66C14">
          <w:rPr>
            <w:rFonts w:ascii="Times New Roman" w:hAnsi="Times New Roman" w:cs="Times New Roman"/>
            <w:sz w:val="24"/>
            <w:szCs w:val="24"/>
          </w:rPr>
          <w:delText xml:space="preserve"> </w:delText>
        </w:r>
      </w:del>
      <w:del w:id="363" w:author="DELL" w:date="2022-06-27T01:27:00Z">
        <w:r w:rsidRPr="007F5A22" w:rsidDel="00CC6415">
          <w:rPr>
            <w:rFonts w:ascii="Times New Roman" w:hAnsi="Times New Roman" w:cs="Times New Roman"/>
            <w:sz w:val="24"/>
            <w:szCs w:val="24"/>
          </w:rPr>
          <w:delText xml:space="preserve">Identifying the water source type and toilet facility were created from the question about the main source of drinking water and toilet facility for household members, and multiple categories of responses were </w:delText>
        </w:r>
        <w:r w:rsidR="006F18A6" w:rsidRPr="007F5A22" w:rsidDel="00CC6415">
          <w:rPr>
            <w:rFonts w:ascii="Times New Roman" w:hAnsi="Times New Roman" w:cs="Times New Roman"/>
            <w:sz w:val="24"/>
            <w:szCs w:val="24"/>
          </w:rPr>
          <w:delText>categorized</w:delText>
        </w:r>
        <w:r w:rsidRPr="007F5A22" w:rsidDel="00CC6415">
          <w:rPr>
            <w:rFonts w:ascii="Times New Roman" w:hAnsi="Times New Roman" w:cs="Times New Roman"/>
            <w:sz w:val="24"/>
            <w:szCs w:val="24"/>
          </w:rPr>
          <w:delText xml:space="preserve"> into</w:delText>
        </w:r>
      </w:del>
      <w:del w:id="364" w:author="DELL" w:date="2022-06-26T21:37:00Z">
        <w:r w:rsidRPr="007F5A22" w:rsidDel="008C5F76">
          <w:rPr>
            <w:rFonts w:ascii="Times New Roman" w:hAnsi="Times New Roman" w:cs="Times New Roman"/>
            <w:sz w:val="24"/>
            <w:szCs w:val="24"/>
          </w:rPr>
          <w:delText xml:space="preserve"> two</w:delText>
        </w:r>
      </w:del>
      <w:del w:id="365" w:author="DELL" w:date="2022-06-27T01:27:00Z">
        <w:r w:rsidRPr="007F5A22" w:rsidDel="00CC6415">
          <w:rPr>
            <w:rFonts w:ascii="Times New Roman" w:hAnsi="Times New Roman" w:cs="Times New Roman"/>
            <w:sz w:val="24"/>
            <w:szCs w:val="24"/>
          </w:rPr>
          <w:delText xml:space="preserve"> groups. </w:delText>
        </w:r>
      </w:del>
      <w:del w:id="366" w:author="DELL" w:date="2022-06-27T01:49:00Z">
        <w:r w:rsidRPr="007F5A22" w:rsidDel="00F66C14">
          <w:rPr>
            <w:rFonts w:ascii="Times New Roman" w:hAnsi="Times New Roman" w:cs="Times New Roman"/>
            <w:sz w:val="24"/>
            <w:szCs w:val="24"/>
          </w:rPr>
          <w:delText xml:space="preserve">The risk of E. coli contamination in source water was determined using a source water sample E. coli test, similar to </w:delText>
        </w:r>
      </w:del>
      <w:del w:id="367" w:author="DELL" w:date="2022-06-27T01:45:00Z">
        <w:r w:rsidRPr="007F5A22" w:rsidDel="00F66C14">
          <w:rPr>
            <w:rFonts w:ascii="Times New Roman" w:hAnsi="Times New Roman" w:cs="Times New Roman"/>
            <w:sz w:val="24"/>
            <w:szCs w:val="24"/>
          </w:rPr>
          <w:delText xml:space="preserve">a household water sample test (Bangladesh Bureau of Statistics and UNICEF Bangladesh 2019). Source water E. coli CFU data were divided into three risk groups: low (1 CFU/100 ml), moderate (1–10 CFU/100 ml) and high (&gt;10 CFU/100 ml). </w:delText>
        </w:r>
      </w:del>
      <w:del w:id="368" w:author="DELL" w:date="2022-06-27T01:49:00Z">
        <w:r w:rsidRPr="007F5A22" w:rsidDel="00F66C14">
          <w:rPr>
            <w:rFonts w:ascii="Times New Roman" w:hAnsi="Times New Roman" w:cs="Times New Roman"/>
            <w:sz w:val="24"/>
            <w:szCs w:val="24"/>
          </w:rPr>
          <w:delText>There were two community</w:delText>
        </w:r>
        <w:r w:rsidR="00BB5404" w:rsidRPr="007F5A22" w:rsidDel="00F66C14">
          <w:rPr>
            <w:rFonts w:ascii="Times New Roman" w:hAnsi="Times New Roman" w:cs="Times New Roman"/>
            <w:sz w:val="24"/>
            <w:szCs w:val="24"/>
          </w:rPr>
          <w:delText xml:space="preserve"> </w:delText>
        </w:r>
        <w:r w:rsidRPr="007F5A22" w:rsidDel="00F66C14">
          <w:rPr>
            <w:rFonts w:ascii="Times New Roman" w:hAnsi="Times New Roman" w:cs="Times New Roman"/>
            <w:sz w:val="24"/>
            <w:szCs w:val="24"/>
          </w:rPr>
          <w:delText>level variables: place of residence (rural, urban) and administrative division (</w:delText>
        </w:r>
        <w:r w:rsidR="006F18A6" w:rsidRPr="007F5A22" w:rsidDel="00F66C14">
          <w:rPr>
            <w:rFonts w:ascii="Times New Roman" w:hAnsi="Times New Roman" w:cs="Times New Roman"/>
            <w:sz w:val="24"/>
            <w:szCs w:val="24"/>
          </w:rPr>
          <w:delText>Barisal</w:delText>
        </w:r>
        <w:r w:rsidRPr="007F5A22" w:rsidDel="00F66C14">
          <w:rPr>
            <w:rFonts w:ascii="Times New Roman" w:hAnsi="Times New Roman" w:cs="Times New Roman"/>
            <w:sz w:val="24"/>
            <w:szCs w:val="24"/>
          </w:rPr>
          <w:delText>, Chattogram, Dhaka, Khulna, Mymensingh, Rajshahi, Rangpur and Sylhet)</w:delText>
        </w:r>
        <w:r w:rsidR="00035A21" w:rsidRPr="007F5A22" w:rsidDel="00F66C14">
          <w:rPr>
            <w:rFonts w:ascii="Times New Roman" w:hAnsi="Times New Roman" w:cs="Times New Roman"/>
            <w:sz w:val="24"/>
            <w:szCs w:val="24"/>
          </w:rPr>
          <w:delText>.</w:delText>
        </w:r>
      </w:del>
    </w:p>
    <w:p w14:paraId="6775A381" w14:textId="28D70B4C" w:rsidR="006F18A6" w:rsidRPr="007F5A22" w:rsidDel="00CC6415" w:rsidRDefault="006F18A6" w:rsidP="007F5A22">
      <w:pPr>
        <w:spacing w:line="360" w:lineRule="auto"/>
        <w:rPr>
          <w:del w:id="369" w:author="DELL" w:date="2022-06-27T01:28:00Z"/>
          <w:rFonts w:ascii="Times New Roman" w:hAnsi="Times New Roman" w:cs="Times New Roman"/>
          <w:i/>
          <w:sz w:val="24"/>
          <w:szCs w:val="24"/>
        </w:rPr>
      </w:pPr>
      <w:del w:id="370" w:author="DELL" w:date="2022-06-27T01:28:00Z">
        <w:r w:rsidRPr="007F5A22" w:rsidDel="00CC6415">
          <w:rPr>
            <w:rFonts w:ascii="Times New Roman" w:hAnsi="Times New Roman" w:cs="Times New Roman"/>
            <w:i/>
            <w:sz w:val="24"/>
            <w:szCs w:val="24"/>
          </w:rPr>
          <w:delText>Exposure</w:delText>
        </w:r>
      </w:del>
    </w:p>
    <w:p w14:paraId="08AFFC3B" w14:textId="12583243" w:rsidR="008B7B78" w:rsidRPr="007F5A22" w:rsidDel="00CC6415" w:rsidRDefault="008610DF" w:rsidP="007F5A22">
      <w:pPr>
        <w:spacing w:line="360" w:lineRule="auto"/>
        <w:ind w:firstLine="720"/>
        <w:rPr>
          <w:del w:id="371" w:author="DELL" w:date="2022-06-27T01:28:00Z"/>
          <w:rFonts w:ascii="Times New Roman" w:hAnsi="Times New Roman" w:cs="Times New Roman"/>
          <w:sz w:val="24"/>
          <w:szCs w:val="24"/>
        </w:rPr>
      </w:pPr>
      <w:del w:id="372" w:author="DELL" w:date="2022-06-27T01:28:00Z">
        <w:r w:rsidRPr="007F5A22" w:rsidDel="00CC6415">
          <w:rPr>
            <w:rFonts w:ascii="Times New Roman" w:hAnsi="Times New Roman" w:cs="Times New Roman"/>
            <w:sz w:val="24"/>
            <w:szCs w:val="24"/>
          </w:rPr>
          <w:delText xml:space="preserve">The concentration of E. coli in </w:delText>
        </w:r>
      </w:del>
      <w:del w:id="373" w:author="DELL" w:date="2022-06-25T21:22:00Z">
        <w:r w:rsidRPr="007F5A22" w:rsidDel="004851E8">
          <w:rPr>
            <w:rFonts w:ascii="Times New Roman" w:hAnsi="Times New Roman" w:cs="Times New Roman"/>
            <w:sz w:val="24"/>
            <w:szCs w:val="24"/>
          </w:rPr>
          <w:delText xml:space="preserve">family </w:delText>
        </w:r>
      </w:del>
      <w:del w:id="374" w:author="DELL" w:date="2022-06-27T01:28:00Z">
        <w:r w:rsidRPr="007F5A22" w:rsidDel="00CC6415">
          <w:rPr>
            <w:rFonts w:ascii="Times New Roman" w:hAnsi="Times New Roman" w:cs="Times New Roman"/>
            <w:sz w:val="24"/>
            <w:szCs w:val="24"/>
          </w:rPr>
          <w:delText>water was the exposure variabl</w:delText>
        </w:r>
      </w:del>
      <w:del w:id="375" w:author="DELL" w:date="2022-06-25T21:22:00Z">
        <w:r w:rsidRPr="007F5A22" w:rsidDel="004851E8">
          <w:rPr>
            <w:rFonts w:ascii="Times New Roman" w:hAnsi="Times New Roman" w:cs="Times New Roman"/>
            <w:sz w:val="24"/>
            <w:szCs w:val="24"/>
          </w:rPr>
          <w:delText>e of intrigue</w:delText>
        </w:r>
      </w:del>
      <w:del w:id="376" w:author="DELL" w:date="2022-06-27T01:28:00Z">
        <w:r w:rsidRPr="007F5A22" w:rsidDel="00CC6415">
          <w:rPr>
            <w:rFonts w:ascii="Times New Roman" w:hAnsi="Times New Roman" w:cs="Times New Roman"/>
            <w:sz w:val="24"/>
            <w:szCs w:val="24"/>
          </w:rPr>
          <w:delText>. Respondents were asked to serve a glass of water which they usually drink (Bangladesh Bureau of Statistics and UNICEF Bangladesh 2012 and 2019). It was tried for E. coli by brooding 100 ml of the test. Within the water quality test, look at was performed inside 30 min of collecting test and incubating was done for 24–48 h. E. coli colonies were numbered as colony-forming units (CFUs) per 100 ml of water (Bangladesh Bureau of Statistics and UNICEF Bangladesh 2012 and 2019). The 2019 Bangladesh MICS report contains a more descriptive depiction of the water quality test (Bangladesh Bureau of Statistics and UNICEF Bangladesh 2012 and 2019). The E. coli CFU information from family drinking water were gathered into different hazard segment concurring to the WHO criteria (World Wellbeing Organization, 1997):10 CFU/100 ml. Since of little number of perceptions.</w:delText>
        </w:r>
        <w:r w:rsidR="00890E8A" w:rsidRPr="007F5A22" w:rsidDel="00CC6415">
          <w:rPr>
            <w:rFonts w:ascii="Times New Roman" w:hAnsi="Times New Roman" w:cs="Times New Roman"/>
            <w:sz w:val="24"/>
            <w:szCs w:val="24"/>
          </w:rPr>
          <w:delText xml:space="preserve"> This </w:delText>
        </w:r>
        <w:r w:rsidR="00EA16AE" w:rsidRPr="007F5A22" w:rsidDel="00CC6415">
          <w:rPr>
            <w:rFonts w:ascii="Times New Roman" w:hAnsi="Times New Roman" w:cs="Times New Roman"/>
            <w:sz w:val="24"/>
            <w:szCs w:val="24"/>
          </w:rPr>
          <w:delText xml:space="preserve">research </w:delText>
        </w:r>
        <w:r w:rsidR="00890E8A" w:rsidRPr="007F5A22" w:rsidDel="00CC6415">
          <w:rPr>
            <w:rFonts w:ascii="Times New Roman" w:hAnsi="Times New Roman" w:cs="Times New Roman"/>
            <w:sz w:val="24"/>
            <w:szCs w:val="24"/>
          </w:rPr>
          <w:delText>merged 11–100 CFU/100 ml and&gt;100 CFU/100 ml risk groups into&gt;10 CFU/100 ml group</w:delText>
        </w:r>
        <w:r w:rsidR="00143960" w:rsidRPr="007F5A22" w:rsidDel="00CC6415">
          <w:rPr>
            <w:rFonts w:ascii="Times New Roman" w:hAnsi="Times New Roman" w:cs="Times New Roman"/>
            <w:sz w:val="24"/>
            <w:szCs w:val="24"/>
          </w:rPr>
          <w:delText>.</w:delText>
        </w:r>
      </w:del>
    </w:p>
    <w:p w14:paraId="70716233" w14:textId="635D4F57" w:rsidR="008B7B78" w:rsidRPr="007F5A22" w:rsidDel="00B11B84" w:rsidRDefault="008B7B78" w:rsidP="007F5A22">
      <w:pPr>
        <w:spacing w:line="360" w:lineRule="auto"/>
        <w:rPr>
          <w:del w:id="377" w:author="DELL" w:date="2022-06-27T01:50:00Z"/>
          <w:rFonts w:ascii="Times New Roman" w:hAnsi="Times New Roman" w:cs="Times New Roman"/>
          <w:i/>
          <w:sz w:val="24"/>
          <w:szCs w:val="24"/>
        </w:rPr>
      </w:pPr>
      <w:del w:id="378" w:author="DELL" w:date="2022-06-27T01:50:00Z">
        <w:r w:rsidRPr="007F5A22" w:rsidDel="00B11B84">
          <w:rPr>
            <w:rFonts w:ascii="Times New Roman" w:hAnsi="Times New Roman" w:cs="Times New Roman"/>
            <w:i/>
            <w:sz w:val="24"/>
            <w:szCs w:val="24"/>
          </w:rPr>
          <w:delText xml:space="preserve">Statistical analysis </w:delText>
        </w:r>
      </w:del>
    </w:p>
    <w:p w14:paraId="61C61AF7" w14:textId="3E6C87AB" w:rsidR="008610DF" w:rsidRPr="007F5A22" w:rsidDel="00B11B84" w:rsidRDefault="00960330" w:rsidP="007F5A22">
      <w:pPr>
        <w:spacing w:line="360" w:lineRule="auto"/>
        <w:ind w:firstLine="720"/>
        <w:rPr>
          <w:ins w:id="379" w:author="Chowdhury,Muhammad Abdul Baker" w:date="2022-06-15T17:12:00Z"/>
          <w:del w:id="380" w:author="DELL" w:date="2022-06-27T01:50:00Z"/>
          <w:rFonts w:ascii="Times New Roman" w:hAnsi="Times New Roman" w:cs="Times New Roman"/>
          <w:sz w:val="24"/>
          <w:szCs w:val="24"/>
        </w:rPr>
      </w:pPr>
      <w:del w:id="381" w:author="DELL" w:date="2022-06-26T21:47:00Z">
        <w:r w:rsidRPr="007F5A22" w:rsidDel="009516A1">
          <w:rPr>
            <w:rFonts w:ascii="Times New Roman" w:hAnsi="Times New Roman" w:cs="Times New Roman"/>
            <w:sz w:val="24"/>
            <w:szCs w:val="24"/>
          </w:rPr>
          <w:delText xml:space="preserve">Graphic insights were performed to appear the dissemination of variables. The mean and standard deviation (SD) were utilized for persistent factors, whereas number and rate were utilized for categorical variables. </w:delText>
        </w:r>
      </w:del>
      <w:del w:id="382" w:author="DELL" w:date="2022-06-26T21:52:00Z">
        <w:r w:rsidRPr="007F5A22" w:rsidDel="00066D88">
          <w:rPr>
            <w:rFonts w:ascii="Times New Roman" w:hAnsi="Times New Roman" w:cs="Times New Roman"/>
            <w:sz w:val="24"/>
            <w:szCs w:val="24"/>
          </w:rPr>
          <w:delText>W</w:delText>
        </w:r>
      </w:del>
      <w:del w:id="383" w:author="DELL" w:date="2022-06-27T01:50:00Z">
        <w:r w:rsidRPr="007F5A22" w:rsidDel="00B11B84">
          <w:rPr>
            <w:rFonts w:ascii="Times New Roman" w:hAnsi="Times New Roman" w:cs="Times New Roman"/>
            <w:sz w:val="24"/>
            <w:szCs w:val="24"/>
          </w:rPr>
          <w:delText xml:space="preserve">e fitted the design-based logistic regression </w:delText>
        </w:r>
      </w:del>
      <w:del w:id="384" w:author="DELL" w:date="2022-06-26T21:58:00Z">
        <w:r w:rsidRPr="007F5A22" w:rsidDel="00066D88">
          <w:rPr>
            <w:rFonts w:ascii="Times New Roman" w:hAnsi="Times New Roman" w:cs="Times New Roman"/>
            <w:sz w:val="24"/>
            <w:szCs w:val="24"/>
          </w:rPr>
          <w:delText xml:space="preserve">(Lumley and Scott 2017) </w:delText>
        </w:r>
      </w:del>
      <w:del w:id="385" w:author="DELL" w:date="2022-06-27T01:50:00Z">
        <w:r w:rsidRPr="007F5A22" w:rsidDel="00B11B84">
          <w:rPr>
            <w:rFonts w:ascii="Times New Roman" w:hAnsi="Times New Roman" w:cs="Times New Roman"/>
            <w:sz w:val="24"/>
            <w:szCs w:val="24"/>
          </w:rPr>
          <w:delText xml:space="preserve">to survey the </w:delText>
        </w:r>
      </w:del>
      <w:del w:id="386" w:author="DELL" w:date="2022-06-26T21:58:00Z">
        <w:r w:rsidRPr="007F5A22" w:rsidDel="00066D88">
          <w:rPr>
            <w:rFonts w:ascii="Times New Roman" w:hAnsi="Times New Roman" w:cs="Times New Roman"/>
            <w:sz w:val="24"/>
            <w:szCs w:val="24"/>
          </w:rPr>
          <w:delText>affiliation</w:delText>
        </w:r>
      </w:del>
      <w:del w:id="387" w:author="DELL" w:date="2022-06-27T01:50:00Z">
        <w:r w:rsidRPr="007F5A22" w:rsidDel="00B11B84">
          <w:rPr>
            <w:rFonts w:ascii="Times New Roman" w:hAnsi="Times New Roman" w:cs="Times New Roman"/>
            <w:sz w:val="24"/>
            <w:szCs w:val="24"/>
          </w:rPr>
          <w:delText xml:space="preserve"> between child diarrhea and E. coli </w:delText>
        </w:r>
      </w:del>
      <w:del w:id="388" w:author="DELL" w:date="2022-06-26T21:52:00Z">
        <w:r w:rsidRPr="007F5A22" w:rsidDel="00066D88">
          <w:rPr>
            <w:rFonts w:ascii="Times New Roman" w:hAnsi="Times New Roman" w:cs="Times New Roman"/>
            <w:sz w:val="24"/>
            <w:szCs w:val="24"/>
          </w:rPr>
          <w:delText xml:space="preserve">defilement </w:delText>
        </w:r>
      </w:del>
      <w:del w:id="389" w:author="DELL" w:date="2022-06-27T01:50:00Z">
        <w:r w:rsidRPr="007F5A22" w:rsidDel="00B11B84">
          <w:rPr>
            <w:rFonts w:ascii="Times New Roman" w:hAnsi="Times New Roman" w:cs="Times New Roman"/>
            <w:sz w:val="24"/>
            <w:szCs w:val="24"/>
          </w:rPr>
          <w:delText xml:space="preserve">in </w:delText>
        </w:r>
      </w:del>
      <w:del w:id="390" w:author="DELL" w:date="2022-06-26T22:01:00Z">
        <w:r w:rsidRPr="007F5A22" w:rsidDel="00066D88">
          <w:rPr>
            <w:rFonts w:ascii="Times New Roman" w:hAnsi="Times New Roman" w:cs="Times New Roman"/>
            <w:sz w:val="24"/>
            <w:szCs w:val="24"/>
          </w:rPr>
          <w:delText>family</w:delText>
        </w:r>
      </w:del>
      <w:del w:id="391" w:author="DELL" w:date="2022-06-27T01:50:00Z">
        <w:r w:rsidRPr="007F5A22" w:rsidDel="00B11B84">
          <w:rPr>
            <w:rFonts w:ascii="Times New Roman" w:hAnsi="Times New Roman" w:cs="Times New Roman"/>
            <w:sz w:val="24"/>
            <w:szCs w:val="24"/>
          </w:rPr>
          <w:delText xml:space="preserve"> drinking water. For the </w:delText>
        </w:r>
      </w:del>
      <w:del w:id="392" w:author="DELL" w:date="2022-06-26T22:01:00Z">
        <w:r w:rsidRPr="007F5A22" w:rsidDel="00602D15">
          <w:rPr>
            <w:rFonts w:ascii="Times New Roman" w:hAnsi="Times New Roman" w:cs="Times New Roman"/>
            <w:sz w:val="24"/>
            <w:szCs w:val="24"/>
          </w:rPr>
          <w:delText>balanced affiliation</w:delText>
        </w:r>
      </w:del>
      <w:del w:id="393" w:author="DELL" w:date="2022-06-27T01:50:00Z">
        <w:r w:rsidRPr="007F5A22" w:rsidDel="00B11B84">
          <w:rPr>
            <w:rFonts w:ascii="Times New Roman" w:hAnsi="Times New Roman" w:cs="Times New Roman"/>
            <w:sz w:val="24"/>
            <w:szCs w:val="24"/>
          </w:rPr>
          <w:delText>, the analysis was balanced for child age, sex, mother education status, household size, livestock ownership, household wealth status, water source type, toilet facility type, shared toilet facility, source water E. coli concentration</w:delText>
        </w:r>
      </w:del>
      <w:del w:id="394" w:author="DELL" w:date="2022-06-26T22:02:00Z">
        <w:r w:rsidRPr="007F5A22" w:rsidDel="00602D15">
          <w:rPr>
            <w:rFonts w:ascii="Times New Roman" w:hAnsi="Times New Roman" w:cs="Times New Roman"/>
            <w:sz w:val="24"/>
            <w:szCs w:val="24"/>
          </w:rPr>
          <w:delText xml:space="preserve"> risk</w:delText>
        </w:r>
      </w:del>
      <w:del w:id="395" w:author="DELL" w:date="2022-06-27T01:50:00Z">
        <w:r w:rsidRPr="007F5A22" w:rsidDel="00B11B84">
          <w:rPr>
            <w:rFonts w:ascii="Times New Roman" w:hAnsi="Times New Roman" w:cs="Times New Roman"/>
            <w:sz w:val="24"/>
            <w:szCs w:val="24"/>
          </w:rPr>
          <w:delText xml:space="preserve">, source of household water sample, water treatment, place of residence and division. The crude odds ratio(COR) and adjusted odds ratio (AOR) with the 95% confidence interval (CI) and p-values were </w:delText>
        </w:r>
      </w:del>
      <w:del w:id="396" w:author="DELL" w:date="2022-06-26T22:02:00Z">
        <w:r w:rsidRPr="007F5A22" w:rsidDel="00602D15">
          <w:rPr>
            <w:rFonts w:ascii="Times New Roman" w:hAnsi="Times New Roman" w:cs="Times New Roman"/>
            <w:sz w:val="24"/>
            <w:szCs w:val="24"/>
          </w:rPr>
          <w:delText>detailed</w:delText>
        </w:r>
      </w:del>
      <w:del w:id="397" w:author="DELL" w:date="2022-06-27T01:50:00Z">
        <w:r w:rsidRPr="007F5A22" w:rsidDel="00B11B84">
          <w:rPr>
            <w:rFonts w:ascii="Times New Roman" w:hAnsi="Times New Roman" w:cs="Times New Roman"/>
            <w:sz w:val="24"/>
            <w:szCs w:val="24"/>
          </w:rPr>
          <w:delText xml:space="preserve">. All investigations were performed utilizing R </w:delText>
        </w:r>
      </w:del>
      <w:del w:id="398" w:author="DELL" w:date="2022-06-25T21:31:00Z">
        <w:r w:rsidRPr="007F5A22" w:rsidDel="004851E8">
          <w:rPr>
            <w:rFonts w:ascii="Times New Roman" w:hAnsi="Times New Roman" w:cs="Times New Roman"/>
            <w:sz w:val="24"/>
            <w:szCs w:val="24"/>
          </w:rPr>
          <w:delText xml:space="preserve">adaptation </w:delText>
        </w:r>
      </w:del>
      <w:del w:id="399" w:author="DELL" w:date="2022-06-27T01:50:00Z">
        <w:r w:rsidRPr="007F5A22" w:rsidDel="00B11B84">
          <w:rPr>
            <w:rFonts w:ascii="Times New Roman" w:hAnsi="Times New Roman" w:cs="Times New Roman"/>
            <w:sz w:val="24"/>
            <w:szCs w:val="24"/>
          </w:rPr>
          <w:delText xml:space="preserve">4.0.3. </w:delText>
        </w:r>
      </w:del>
      <w:del w:id="400" w:author="DELL" w:date="2022-06-25T21:32:00Z">
        <w:r w:rsidRPr="007F5A22" w:rsidDel="004851E8">
          <w:rPr>
            <w:rFonts w:ascii="Times New Roman" w:hAnsi="Times New Roman" w:cs="Times New Roman"/>
            <w:sz w:val="24"/>
            <w:szCs w:val="24"/>
          </w:rPr>
          <w:delText>The strength of the discoveries from our fundamental examinations was surveyed utilizing the pr.</w:delText>
        </w:r>
      </w:del>
    </w:p>
    <w:p w14:paraId="45E7FF61" w14:textId="649D7F6A" w:rsidR="007F5A22" w:rsidRPr="007F5A22" w:rsidDel="00B11B84" w:rsidRDefault="007F5A22" w:rsidP="007F5A22">
      <w:pPr>
        <w:spacing w:line="360" w:lineRule="auto"/>
        <w:rPr>
          <w:del w:id="401" w:author="DELL" w:date="2022-06-27T01:50:00Z"/>
          <w:moveTo w:id="402" w:author="Chowdhury,Muhammad Abdul Baker" w:date="2022-06-15T17:12:00Z"/>
          <w:rFonts w:ascii="Times New Roman" w:hAnsi="Times New Roman" w:cs="Times New Roman"/>
          <w:b/>
          <w:bCs/>
          <w:sz w:val="24"/>
          <w:szCs w:val="24"/>
        </w:rPr>
      </w:pPr>
      <w:moveToRangeStart w:id="403" w:author="Chowdhury,Muhammad Abdul Baker" w:date="2022-06-15T17:12:00Z" w:name="move106205566"/>
      <w:moveTo w:id="404" w:author="Chowdhury,Muhammad Abdul Baker" w:date="2022-06-15T17:12:00Z">
        <w:del w:id="405" w:author="DELL" w:date="2022-06-27T01:50:00Z">
          <w:r w:rsidRPr="007F5A22" w:rsidDel="00B11B84">
            <w:rPr>
              <w:rFonts w:ascii="Times New Roman" w:hAnsi="Times New Roman" w:cs="Times New Roman"/>
              <w:b/>
              <w:bCs/>
              <w:sz w:val="24"/>
              <w:szCs w:val="24"/>
            </w:rPr>
            <w:delText>Results</w:delText>
          </w:r>
        </w:del>
      </w:moveTo>
    </w:p>
    <w:p w14:paraId="703D119D" w14:textId="41DAF41D" w:rsidR="007F5A22" w:rsidRPr="007F5A22" w:rsidDel="00B11B84" w:rsidRDefault="007F5A22" w:rsidP="007F5A22">
      <w:pPr>
        <w:spacing w:line="360" w:lineRule="auto"/>
        <w:rPr>
          <w:del w:id="406" w:author="DELL" w:date="2022-06-27T01:50:00Z"/>
          <w:moveTo w:id="407" w:author="Chowdhury,Muhammad Abdul Baker" w:date="2022-06-15T17:12:00Z"/>
          <w:rFonts w:ascii="Times New Roman" w:hAnsi="Times New Roman" w:cs="Times New Roman"/>
          <w:sz w:val="24"/>
          <w:szCs w:val="24"/>
        </w:rPr>
      </w:pPr>
      <w:moveTo w:id="408" w:author="Chowdhury,Muhammad Abdul Baker" w:date="2022-06-15T17:12:00Z">
        <w:del w:id="409" w:author="DELL" w:date="2022-06-27T01:50:00Z">
          <w:r w:rsidRPr="007F5A22" w:rsidDel="00B11B84">
            <w:rPr>
              <w:rFonts w:ascii="Times New Roman" w:hAnsi="Times New Roman" w:cs="Times New Roman"/>
              <w:b/>
              <w:bCs/>
              <w:sz w:val="24"/>
              <w:szCs w:val="24"/>
            </w:rPr>
            <w:delText>Study sample characteristics</w:delText>
          </w:r>
          <w:r w:rsidRPr="007F5A22" w:rsidDel="00B11B84">
            <w:rPr>
              <w:rFonts w:ascii="Times New Roman" w:hAnsi="Times New Roman" w:cs="Times New Roman"/>
              <w:sz w:val="24"/>
              <w:szCs w:val="24"/>
            </w:rPr>
            <w:delText xml:space="preserve"> </w:delText>
          </w:r>
        </w:del>
      </w:moveTo>
    </w:p>
    <w:p w14:paraId="0F839496" w14:textId="5CD3742D" w:rsidR="007F5A22" w:rsidRPr="007F5A22" w:rsidDel="00B11B84" w:rsidRDefault="007F5A22" w:rsidP="007F5A22">
      <w:pPr>
        <w:spacing w:line="360" w:lineRule="auto"/>
        <w:ind w:firstLine="720"/>
        <w:rPr>
          <w:del w:id="410" w:author="DELL" w:date="2022-06-27T01:50:00Z"/>
          <w:rFonts w:ascii="Times New Roman" w:hAnsi="Times New Roman" w:cs="Times New Roman"/>
          <w:sz w:val="24"/>
          <w:szCs w:val="24"/>
        </w:rPr>
      </w:pPr>
      <w:moveTo w:id="411" w:author="Chowdhury,Muhammad Abdul Baker" w:date="2022-06-15T17:12:00Z">
        <w:del w:id="412" w:author="DELL" w:date="2022-06-25T21:45:00Z">
          <w:r w:rsidRPr="007F5A22" w:rsidDel="00D3121D">
            <w:rPr>
              <w:rFonts w:ascii="Times New Roman" w:hAnsi="Times New Roman" w:cs="Times New Roman"/>
              <w:sz w:val="24"/>
              <w:szCs w:val="24"/>
            </w:rPr>
            <w:delText>Both i</w:delText>
          </w:r>
        </w:del>
        <w:del w:id="413" w:author="DELL" w:date="2022-06-27T01:50:00Z">
          <w:r w:rsidRPr="007F5A22" w:rsidDel="00B11B84">
            <w:rPr>
              <w:rFonts w:ascii="Times New Roman" w:hAnsi="Times New Roman" w:cs="Times New Roman"/>
              <w:sz w:val="24"/>
              <w:szCs w:val="24"/>
            </w:rPr>
            <w:delText>n the 201</w:delText>
          </w:r>
        </w:del>
        <w:del w:id="414" w:author="DELL" w:date="2022-06-25T23:55:00Z">
          <w:r w:rsidRPr="007F5A22" w:rsidDel="007731B5">
            <w:rPr>
              <w:rFonts w:ascii="Times New Roman" w:hAnsi="Times New Roman" w:cs="Times New Roman"/>
              <w:sz w:val="24"/>
              <w:szCs w:val="24"/>
            </w:rPr>
            <w:delText>2</w:delText>
          </w:r>
        </w:del>
        <w:del w:id="415" w:author="DELL" w:date="2022-06-27T01:50:00Z">
          <w:r w:rsidRPr="007F5A22" w:rsidDel="00B11B84">
            <w:rPr>
              <w:rFonts w:ascii="Times New Roman" w:hAnsi="Times New Roman" w:cs="Times New Roman"/>
              <w:sz w:val="24"/>
              <w:szCs w:val="24"/>
            </w:rPr>
            <w:delText xml:space="preserve"> </w:delText>
          </w:r>
        </w:del>
        <w:del w:id="416" w:author="DELL" w:date="2022-06-25T21:44:00Z">
          <w:r w:rsidRPr="007F5A22" w:rsidDel="00D3121D">
            <w:rPr>
              <w:rFonts w:ascii="Times New Roman" w:hAnsi="Times New Roman" w:cs="Times New Roman"/>
              <w:sz w:val="24"/>
              <w:szCs w:val="24"/>
            </w:rPr>
            <w:delText xml:space="preserve">&amp; 2019 </w:delText>
          </w:r>
        </w:del>
        <w:del w:id="417" w:author="DELL" w:date="2022-06-27T01:50:00Z">
          <w:r w:rsidRPr="007F5A22" w:rsidDel="00B11B84">
            <w:rPr>
              <w:rFonts w:ascii="Times New Roman" w:hAnsi="Times New Roman" w:cs="Times New Roman"/>
              <w:sz w:val="24"/>
              <w:szCs w:val="24"/>
            </w:rPr>
            <w:delText>MICS</w:delText>
          </w:r>
        </w:del>
        <w:del w:id="418" w:author="DELL" w:date="2022-06-25T21:43:00Z">
          <w:r w:rsidRPr="007F5A22" w:rsidDel="00D3121D">
            <w:rPr>
              <w:rFonts w:ascii="Times New Roman" w:hAnsi="Times New Roman" w:cs="Times New Roman"/>
              <w:sz w:val="24"/>
              <w:szCs w:val="24"/>
            </w:rPr>
            <w:delText xml:space="preserve"> reports</w:delText>
          </w:r>
        </w:del>
        <w:del w:id="419" w:author="DELL" w:date="2022-06-27T01:50:00Z">
          <w:r w:rsidRPr="007F5A22" w:rsidDel="00B11B84">
            <w:rPr>
              <w:rFonts w:ascii="Times New Roman" w:hAnsi="Times New Roman" w:cs="Times New Roman"/>
              <w:sz w:val="24"/>
              <w:szCs w:val="24"/>
            </w:rPr>
            <w:delText xml:space="preserve">, among </w:delText>
          </w:r>
        </w:del>
        <w:del w:id="420" w:author="DELL" w:date="2022-06-25T23:56:00Z">
          <w:r w:rsidRPr="007F5A22" w:rsidDel="007731B5">
            <w:rPr>
              <w:rFonts w:ascii="Times New Roman" w:hAnsi="Times New Roman" w:cs="Times New Roman"/>
              <w:sz w:val="24"/>
              <w:szCs w:val="24"/>
            </w:rPr>
            <w:delText>4</w:delText>
          </w:r>
        </w:del>
        <w:del w:id="421" w:author="DELL" w:date="2022-06-25T21:44:00Z">
          <w:r w:rsidRPr="007F5A22" w:rsidDel="00D3121D">
            <w:rPr>
              <w:rFonts w:ascii="Times New Roman" w:hAnsi="Times New Roman" w:cs="Times New Roman"/>
              <w:sz w:val="24"/>
              <w:szCs w:val="24"/>
            </w:rPr>
            <w:delText>,</w:delText>
          </w:r>
        </w:del>
        <w:del w:id="422" w:author="DELL" w:date="2022-06-25T23:56:00Z">
          <w:r w:rsidRPr="007F5A22" w:rsidDel="007731B5">
            <w:rPr>
              <w:rFonts w:ascii="Times New Roman" w:hAnsi="Times New Roman" w:cs="Times New Roman"/>
              <w:sz w:val="24"/>
              <w:szCs w:val="24"/>
            </w:rPr>
            <w:delText>405</w:delText>
          </w:r>
        </w:del>
        <w:del w:id="423" w:author="DELL" w:date="2022-06-27T01:50:00Z">
          <w:r w:rsidRPr="007F5A22" w:rsidDel="00B11B84">
            <w:rPr>
              <w:rFonts w:ascii="Times New Roman" w:hAnsi="Times New Roman" w:cs="Times New Roman"/>
              <w:sz w:val="24"/>
              <w:szCs w:val="24"/>
            </w:rPr>
            <w:delText xml:space="preserve"> children, </w:delText>
          </w:r>
        </w:del>
        <w:del w:id="424" w:author="DELL" w:date="2022-06-25T23:56:00Z">
          <w:r w:rsidRPr="007F5A22" w:rsidDel="007731B5">
            <w:rPr>
              <w:rFonts w:ascii="Times New Roman" w:hAnsi="Times New Roman" w:cs="Times New Roman"/>
              <w:sz w:val="24"/>
              <w:szCs w:val="24"/>
            </w:rPr>
            <w:delText>the arithmetic average age was 29.5 months. In the 2019 MICS report, among 2,332 children, 53</w:delText>
          </w:r>
        </w:del>
        <w:del w:id="425" w:author="DELL" w:date="2022-06-27T01:50:00Z">
          <w:r w:rsidRPr="007F5A22" w:rsidDel="00B11B84">
            <w:rPr>
              <w:rFonts w:ascii="Times New Roman" w:hAnsi="Times New Roman" w:cs="Times New Roman"/>
              <w:sz w:val="24"/>
              <w:szCs w:val="24"/>
            </w:rPr>
            <w:delText>.</w:delText>
          </w:r>
        </w:del>
        <w:del w:id="426" w:author="DELL" w:date="2022-06-25T23:56:00Z">
          <w:r w:rsidRPr="007F5A22" w:rsidDel="007731B5">
            <w:rPr>
              <w:rFonts w:ascii="Times New Roman" w:hAnsi="Times New Roman" w:cs="Times New Roman"/>
              <w:sz w:val="24"/>
              <w:szCs w:val="24"/>
            </w:rPr>
            <w:delText>3</w:delText>
          </w:r>
        </w:del>
        <w:del w:id="427" w:author="DELL" w:date="2022-06-27T01:50:00Z">
          <w:r w:rsidRPr="007F5A22" w:rsidDel="00B11B84">
            <w:rPr>
              <w:rFonts w:ascii="Times New Roman" w:hAnsi="Times New Roman" w:cs="Times New Roman"/>
              <w:sz w:val="24"/>
              <w:szCs w:val="24"/>
            </w:rPr>
            <w:delText>% were</w:delText>
          </w:r>
        </w:del>
        <w:del w:id="428" w:author="DELL" w:date="2022-06-25T23:56:00Z">
          <w:r w:rsidRPr="007F5A22" w:rsidDel="007731B5">
            <w:rPr>
              <w:rFonts w:ascii="Times New Roman" w:hAnsi="Times New Roman" w:cs="Times New Roman"/>
              <w:sz w:val="24"/>
              <w:szCs w:val="24"/>
            </w:rPr>
            <w:delText xml:space="preserve"> male</w:delText>
          </w:r>
        </w:del>
        <w:del w:id="429" w:author="DELL" w:date="2022-06-25T23:57:00Z">
          <w:r w:rsidRPr="007F5A22" w:rsidDel="007731B5">
            <w:rPr>
              <w:rFonts w:ascii="Times New Roman" w:hAnsi="Times New Roman" w:cs="Times New Roman"/>
              <w:sz w:val="24"/>
              <w:szCs w:val="24"/>
            </w:rPr>
            <w:delText>,</w:delText>
          </w:r>
        </w:del>
        <w:del w:id="430" w:author="DELL" w:date="2022-06-27T01:50:00Z">
          <w:r w:rsidRPr="007F5A22" w:rsidDel="00B11B84">
            <w:rPr>
              <w:rFonts w:ascii="Times New Roman" w:hAnsi="Times New Roman" w:cs="Times New Roman"/>
              <w:sz w:val="24"/>
              <w:szCs w:val="24"/>
            </w:rPr>
            <w:delText xml:space="preserve"> and</w:delText>
          </w:r>
        </w:del>
        <w:del w:id="431" w:author="DELL" w:date="2022-06-25T23:57:00Z">
          <w:r w:rsidRPr="007F5A22" w:rsidDel="007731B5">
            <w:rPr>
              <w:rFonts w:ascii="Times New Roman" w:hAnsi="Times New Roman" w:cs="Times New Roman"/>
              <w:sz w:val="24"/>
              <w:szCs w:val="24"/>
            </w:rPr>
            <w:delText xml:space="preserve"> among 2,073 children in 2012 MICS reported 51.2%</w:delText>
          </w:r>
        </w:del>
        <w:del w:id="432" w:author="DELL" w:date="2022-06-27T01:50:00Z">
          <w:r w:rsidRPr="007F5A22" w:rsidDel="00B11B84">
            <w:rPr>
              <w:rFonts w:ascii="Times New Roman" w:hAnsi="Times New Roman" w:cs="Times New Roman"/>
              <w:sz w:val="24"/>
              <w:szCs w:val="24"/>
            </w:rPr>
            <w:delText>. 1</w:delText>
          </w:r>
        </w:del>
        <w:del w:id="433" w:author="DELL" w:date="2022-06-26T00:08:00Z">
          <w:r w:rsidRPr="007F5A22" w:rsidDel="00B93464">
            <w:rPr>
              <w:rFonts w:ascii="Times New Roman" w:hAnsi="Times New Roman" w:cs="Times New Roman"/>
              <w:sz w:val="24"/>
              <w:szCs w:val="24"/>
            </w:rPr>
            <w:delText>1</w:delText>
          </w:r>
        </w:del>
        <w:del w:id="434" w:author="DELL" w:date="2022-06-27T01:50:00Z">
          <w:r w:rsidRPr="007F5A22" w:rsidDel="00B11B84">
            <w:rPr>
              <w:rFonts w:ascii="Times New Roman" w:hAnsi="Times New Roman" w:cs="Times New Roman"/>
              <w:sz w:val="24"/>
              <w:szCs w:val="24"/>
            </w:rPr>
            <w:delText>.</w:delText>
          </w:r>
        </w:del>
        <w:del w:id="435" w:author="DELL" w:date="2022-06-26T00:08:00Z">
          <w:r w:rsidRPr="007F5A22" w:rsidDel="00B93464">
            <w:rPr>
              <w:rFonts w:ascii="Times New Roman" w:hAnsi="Times New Roman" w:cs="Times New Roman"/>
              <w:sz w:val="24"/>
              <w:szCs w:val="24"/>
            </w:rPr>
            <w:delText>83</w:delText>
          </w:r>
        </w:del>
        <w:del w:id="436" w:author="DELL" w:date="2022-06-27T01:50:00Z">
          <w:r w:rsidRPr="007F5A22" w:rsidDel="00B11B84">
            <w:rPr>
              <w:rFonts w:ascii="Times New Roman" w:hAnsi="Times New Roman" w:cs="Times New Roman"/>
              <w:sz w:val="24"/>
              <w:szCs w:val="24"/>
            </w:rPr>
            <w:delText>% and 3</w:delText>
          </w:r>
        </w:del>
        <w:del w:id="437" w:author="DELL" w:date="2022-06-26T00:09:00Z">
          <w:r w:rsidRPr="007F5A22" w:rsidDel="00B93464">
            <w:rPr>
              <w:rFonts w:ascii="Times New Roman" w:hAnsi="Times New Roman" w:cs="Times New Roman"/>
              <w:sz w:val="24"/>
              <w:szCs w:val="24"/>
            </w:rPr>
            <w:delText>4</w:delText>
          </w:r>
        </w:del>
        <w:del w:id="438" w:author="DELL" w:date="2022-06-27T01:50:00Z">
          <w:r w:rsidRPr="007F5A22" w:rsidDel="00B11B84">
            <w:rPr>
              <w:rFonts w:ascii="Times New Roman" w:hAnsi="Times New Roman" w:cs="Times New Roman"/>
              <w:sz w:val="24"/>
              <w:szCs w:val="24"/>
            </w:rPr>
            <w:delText>.</w:delText>
          </w:r>
        </w:del>
        <w:del w:id="439" w:author="DELL" w:date="2022-06-26T00:09:00Z">
          <w:r w:rsidRPr="007F5A22" w:rsidDel="00B93464">
            <w:rPr>
              <w:rFonts w:ascii="Times New Roman" w:hAnsi="Times New Roman" w:cs="Times New Roman"/>
              <w:sz w:val="24"/>
              <w:szCs w:val="24"/>
            </w:rPr>
            <w:delText>4</w:delText>
          </w:r>
        </w:del>
        <w:del w:id="440" w:author="DELL" w:date="2022-06-27T01:50:00Z">
          <w:r w:rsidRPr="007F5A22" w:rsidDel="00B11B84">
            <w:rPr>
              <w:rFonts w:ascii="Times New Roman" w:hAnsi="Times New Roman" w:cs="Times New Roman"/>
              <w:sz w:val="24"/>
              <w:szCs w:val="24"/>
            </w:rPr>
            <w:delText xml:space="preserve">% of mothers </w:delText>
          </w:r>
        </w:del>
        <w:del w:id="441" w:author="DELL" w:date="2022-06-26T00:10:00Z">
          <w:r w:rsidRPr="007F5A22" w:rsidDel="00B93464">
            <w:rPr>
              <w:rFonts w:ascii="Times New Roman" w:hAnsi="Times New Roman" w:cs="Times New Roman"/>
              <w:sz w:val="24"/>
              <w:szCs w:val="24"/>
            </w:rPr>
            <w:delText xml:space="preserve">of children had </w:delText>
          </w:r>
        </w:del>
        <w:del w:id="442" w:author="DELL" w:date="2022-06-26T00:09:00Z">
          <w:r w:rsidRPr="007F5A22" w:rsidDel="00B93464">
            <w:rPr>
              <w:rFonts w:ascii="Times New Roman" w:hAnsi="Times New Roman" w:cs="Times New Roman"/>
              <w:sz w:val="24"/>
              <w:szCs w:val="24"/>
            </w:rPr>
            <w:delText xml:space="preserve">None/Primary incomplete </w:delText>
          </w:r>
        </w:del>
        <w:del w:id="443" w:author="DELL" w:date="2022-06-26T00:10:00Z">
          <w:r w:rsidRPr="007F5A22" w:rsidDel="00B93464">
            <w:rPr>
              <w:rFonts w:ascii="Times New Roman" w:hAnsi="Times New Roman" w:cs="Times New Roman"/>
              <w:sz w:val="24"/>
              <w:szCs w:val="24"/>
            </w:rPr>
            <w:delText>and 15% and 14.2% of mothers had secondary complete/higher education respectively in the 2012 and 2019 MICS reports</w:delText>
          </w:r>
        </w:del>
        <w:del w:id="444" w:author="DELL" w:date="2022-06-27T01:50:00Z">
          <w:r w:rsidRPr="007F5A22" w:rsidDel="00B11B84">
            <w:rPr>
              <w:rFonts w:ascii="Times New Roman" w:hAnsi="Times New Roman" w:cs="Times New Roman"/>
              <w:sz w:val="24"/>
              <w:szCs w:val="24"/>
            </w:rPr>
            <w:delText xml:space="preserve">. </w:delText>
          </w:r>
        </w:del>
        <w:del w:id="445" w:author="DELL" w:date="2022-06-26T00:18:00Z">
          <w:r w:rsidRPr="007F5A22" w:rsidDel="000B62F2">
            <w:rPr>
              <w:rFonts w:ascii="Times New Roman" w:hAnsi="Times New Roman" w:cs="Times New Roman"/>
              <w:sz w:val="24"/>
              <w:szCs w:val="24"/>
            </w:rPr>
            <w:delText xml:space="preserve">Around </w:delText>
          </w:r>
        </w:del>
        <w:del w:id="446" w:author="DELL" w:date="2022-06-26T00:14:00Z">
          <w:r w:rsidRPr="007F5A22" w:rsidDel="00B93464">
            <w:rPr>
              <w:rFonts w:ascii="Times New Roman" w:hAnsi="Times New Roman" w:cs="Times New Roman"/>
              <w:sz w:val="24"/>
              <w:szCs w:val="24"/>
            </w:rPr>
            <w:delText>57.2</w:delText>
          </w:r>
        </w:del>
        <w:del w:id="447" w:author="DELL" w:date="2022-06-27T01:50:00Z">
          <w:r w:rsidRPr="007F5A22" w:rsidDel="00B11B84">
            <w:rPr>
              <w:rFonts w:ascii="Times New Roman" w:hAnsi="Times New Roman" w:cs="Times New Roman"/>
              <w:sz w:val="24"/>
              <w:szCs w:val="24"/>
            </w:rPr>
            <w:delText xml:space="preserve">% </w:delText>
          </w:r>
        </w:del>
        <w:del w:id="448" w:author="DELL" w:date="2022-06-26T00:14:00Z">
          <w:r w:rsidRPr="007F5A22" w:rsidDel="00B93464">
            <w:rPr>
              <w:rFonts w:ascii="Times New Roman" w:hAnsi="Times New Roman" w:cs="Times New Roman"/>
              <w:sz w:val="24"/>
              <w:szCs w:val="24"/>
            </w:rPr>
            <w:delText xml:space="preserve">(2012 MICS report) </w:delText>
          </w:r>
        </w:del>
        <w:del w:id="449" w:author="DELL" w:date="2022-06-27T01:50:00Z">
          <w:r w:rsidRPr="007F5A22" w:rsidDel="00B11B84">
            <w:rPr>
              <w:rFonts w:ascii="Times New Roman" w:hAnsi="Times New Roman" w:cs="Times New Roman"/>
              <w:sz w:val="24"/>
              <w:szCs w:val="24"/>
            </w:rPr>
            <w:delText xml:space="preserve">and </w:delText>
          </w:r>
        </w:del>
        <w:del w:id="450" w:author="DELL" w:date="2022-06-26T00:14:00Z">
          <w:r w:rsidRPr="007F5A22" w:rsidDel="00B93464">
            <w:rPr>
              <w:rFonts w:ascii="Times New Roman" w:hAnsi="Times New Roman" w:cs="Times New Roman"/>
              <w:sz w:val="24"/>
              <w:szCs w:val="24"/>
            </w:rPr>
            <w:delText>59.09</w:delText>
          </w:r>
        </w:del>
        <w:del w:id="451" w:author="DELL" w:date="2022-06-27T01:50:00Z">
          <w:r w:rsidRPr="007F5A22" w:rsidDel="00B11B84">
            <w:rPr>
              <w:rFonts w:ascii="Times New Roman" w:hAnsi="Times New Roman" w:cs="Times New Roman"/>
              <w:sz w:val="24"/>
              <w:szCs w:val="24"/>
            </w:rPr>
            <w:delText xml:space="preserve">% </w:delText>
          </w:r>
        </w:del>
        <w:del w:id="452" w:author="DELL" w:date="2022-06-26T00:14:00Z">
          <w:r w:rsidRPr="007F5A22" w:rsidDel="00B93464">
            <w:rPr>
              <w:rFonts w:ascii="Times New Roman" w:hAnsi="Times New Roman" w:cs="Times New Roman"/>
              <w:sz w:val="24"/>
              <w:szCs w:val="24"/>
            </w:rPr>
            <w:delText xml:space="preserve">(2019 MICS report) </w:delText>
          </w:r>
        </w:del>
        <w:del w:id="453" w:author="DELL" w:date="2022-06-26T00:31:00Z">
          <w:r w:rsidRPr="007F5A22" w:rsidDel="00204BA2">
            <w:rPr>
              <w:rFonts w:ascii="Times New Roman" w:hAnsi="Times New Roman" w:cs="Times New Roman"/>
              <w:sz w:val="24"/>
              <w:szCs w:val="24"/>
            </w:rPr>
            <w:delText>of children lived in livestock-owning families</w:delText>
          </w:r>
        </w:del>
        <w:del w:id="454" w:author="DELL" w:date="2022-06-27T01:50:00Z">
          <w:r w:rsidRPr="007F5A22" w:rsidDel="00B11B84">
            <w:rPr>
              <w:rFonts w:ascii="Times New Roman" w:hAnsi="Times New Roman" w:cs="Times New Roman"/>
              <w:sz w:val="24"/>
              <w:szCs w:val="24"/>
            </w:rPr>
            <w:delText xml:space="preserve">. </w:delText>
          </w:r>
        </w:del>
        <w:del w:id="455" w:author="DELL" w:date="2022-06-26T00:32:00Z">
          <w:r w:rsidRPr="007F5A22" w:rsidDel="00204BA2">
            <w:rPr>
              <w:rFonts w:ascii="Times New Roman" w:hAnsi="Times New Roman" w:cs="Times New Roman"/>
              <w:sz w:val="24"/>
              <w:szCs w:val="24"/>
            </w:rPr>
            <w:delText xml:space="preserve">42.1% were from the poorest households and 38.59% were from rich in the 2012 and 45.29% were from the poorest households and 34.82% were from rich in the 2019 MICS reported. 97.29% (2012 MICS report) and 98.24% (2019 MICS report) from households with improved toilet facilities. </w:delText>
          </w:r>
        </w:del>
        <w:del w:id="456" w:author="DELL" w:date="2022-06-26T00:41:00Z">
          <w:r w:rsidRPr="007F5A22" w:rsidDel="009A074A">
            <w:rPr>
              <w:rFonts w:ascii="Times New Roman" w:hAnsi="Times New Roman" w:cs="Times New Roman"/>
              <w:sz w:val="24"/>
              <w:szCs w:val="24"/>
            </w:rPr>
            <w:delText>Only 3</w:delText>
          </w:r>
        </w:del>
        <w:del w:id="457" w:author="DELL" w:date="2022-06-26T00:32:00Z">
          <w:r w:rsidRPr="007F5A22" w:rsidDel="00204BA2">
            <w:rPr>
              <w:rFonts w:ascii="Times New Roman" w:hAnsi="Times New Roman" w:cs="Times New Roman"/>
              <w:sz w:val="24"/>
              <w:szCs w:val="24"/>
            </w:rPr>
            <w:delText>1</w:delText>
          </w:r>
        </w:del>
        <w:del w:id="458" w:author="DELL" w:date="2022-06-27T01:50:00Z">
          <w:r w:rsidRPr="007F5A22" w:rsidDel="00B11B84">
            <w:rPr>
              <w:rFonts w:ascii="Times New Roman" w:hAnsi="Times New Roman" w:cs="Times New Roman"/>
              <w:sz w:val="24"/>
              <w:szCs w:val="24"/>
            </w:rPr>
            <w:delText>.</w:delText>
          </w:r>
        </w:del>
        <w:del w:id="459" w:author="DELL" w:date="2022-06-26T00:32:00Z">
          <w:r w:rsidRPr="007F5A22" w:rsidDel="00204BA2">
            <w:rPr>
              <w:rFonts w:ascii="Times New Roman" w:hAnsi="Times New Roman" w:cs="Times New Roman"/>
              <w:sz w:val="24"/>
              <w:szCs w:val="24"/>
            </w:rPr>
            <w:delText>43</w:delText>
          </w:r>
        </w:del>
        <w:del w:id="460" w:author="DELL" w:date="2022-06-27T01:50:00Z">
          <w:r w:rsidRPr="007F5A22" w:rsidDel="00B11B84">
            <w:rPr>
              <w:rFonts w:ascii="Times New Roman" w:hAnsi="Times New Roman" w:cs="Times New Roman"/>
              <w:sz w:val="24"/>
              <w:szCs w:val="24"/>
            </w:rPr>
            <w:delText>%</w:delText>
          </w:r>
        </w:del>
        <w:del w:id="461" w:author="DELL" w:date="2022-06-26T01:17:00Z">
          <w:r w:rsidRPr="007F5A22" w:rsidDel="00902B79">
            <w:rPr>
              <w:rFonts w:ascii="Times New Roman" w:hAnsi="Times New Roman" w:cs="Times New Roman"/>
              <w:sz w:val="24"/>
              <w:szCs w:val="24"/>
            </w:rPr>
            <w:delText xml:space="preserve"> </w:delText>
          </w:r>
        </w:del>
        <w:del w:id="462" w:author="DELL" w:date="2022-06-26T00:32:00Z">
          <w:r w:rsidRPr="007F5A22" w:rsidDel="00204BA2">
            <w:rPr>
              <w:rFonts w:ascii="Times New Roman" w:hAnsi="Times New Roman" w:cs="Times New Roman"/>
              <w:sz w:val="24"/>
              <w:szCs w:val="24"/>
            </w:rPr>
            <w:delText xml:space="preserve">of </w:delText>
          </w:r>
        </w:del>
        <w:del w:id="463" w:author="DELL" w:date="2022-06-26T01:17:00Z">
          <w:r w:rsidRPr="007F5A22" w:rsidDel="00902B79">
            <w:rPr>
              <w:rFonts w:ascii="Times New Roman" w:hAnsi="Times New Roman" w:cs="Times New Roman"/>
              <w:sz w:val="24"/>
              <w:szCs w:val="24"/>
            </w:rPr>
            <w:delText>households with shared toilet facilities in the 2012 MICS report and 25.47% in the 2019 MICS report</w:delText>
          </w:r>
        </w:del>
        <w:del w:id="464" w:author="DELL" w:date="2022-06-27T01:50:00Z">
          <w:r w:rsidRPr="007F5A22" w:rsidDel="00B11B84">
            <w:rPr>
              <w:rFonts w:ascii="Times New Roman" w:hAnsi="Times New Roman" w:cs="Times New Roman"/>
              <w:sz w:val="24"/>
              <w:szCs w:val="24"/>
            </w:rPr>
            <w:delText>. In 201</w:delText>
          </w:r>
        </w:del>
        <w:del w:id="465" w:author="DELL" w:date="2022-06-26T01:19:00Z">
          <w:r w:rsidRPr="007F5A22" w:rsidDel="00902B79">
            <w:rPr>
              <w:rFonts w:ascii="Times New Roman" w:hAnsi="Times New Roman" w:cs="Times New Roman"/>
              <w:sz w:val="24"/>
              <w:szCs w:val="24"/>
            </w:rPr>
            <w:delText>2</w:delText>
          </w:r>
        </w:del>
        <w:del w:id="466" w:author="DELL" w:date="2022-06-27T01:50:00Z">
          <w:r w:rsidRPr="007F5A22" w:rsidDel="00B11B84">
            <w:rPr>
              <w:rFonts w:ascii="Times New Roman" w:hAnsi="Times New Roman" w:cs="Times New Roman"/>
              <w:sz w:val="24"/>
              <w:szCs w:val="24"/>
            </w:rPr>
            <w:delText xml:space="preserve"> MICS</w:delText>
          </w:r>
        </w:del>
        <w:del w:id="467" w:author="DELL" w:date="2022-06-26T01:19:00Z">
          <w:r w:rsidRPr="007F5A22" w:rsidDel="00902B79">
            <w:rPr>
              <w:rFonts w:ascii="Times New Roman" w:hAnsi="Times New Roman" w:cs="Times New Roman"/>
              <w:sz w:val="24"/>
              <w:szCs w:val="24"/>
            </w:rPr>
            <w:delText xml:space="preserve"> reported </w:delText>
          </w:r>
        </w:del>
        <w:del w:id="468" w:author="DELL" w:date="2022-06-27T01:50:00Z">
          <w:r w:rsidRPr="007F5A22" w:rsidDel="00B11B84">
            <w:rPr>
              <w:rFonts w:ascii="Times New Roman" w:hAnsi="Times New Roman" w:cs="Times New Roman"/>
              <w:sz w:val="24"/>
              <w:szCs w:val="24"/>
            </w:rPr>
            <w:delText xml:space="preserve">about </w:delText>
          </w:r>
        </w:del>
        <w:del w:id="469" w:author="DELL" w:date="2022-06-26T01:20:00Z">
          <w:r w:rsidRPr="007F5A22" w:rsidDel="00902B79">
            <w:rPr>
              <w:rFonts w:ascii="Times New Roman" w:hAnsi="Times New Roman" w:cs="Times New Roman"/>
              <w:sz w:val="24"/>
              <w:szCs w:val="24"/>
            </w:rPr>
            <w:delText>42.15</w:delText>
          </w:r>
        </w:del>
        <w:del w:id="470" w:author="DELL" w:date="2022-06-27T01:50:00Z">
          <w:r w:rsidRPr="007F5A22" w:rsidDel="00B11B84">
            <w:rPr>
              <w:rFonts w:ascii="Times New Roman" w:hAnsi="Times New Roman" w:cs="Times New Roman"/>
              <w:sz w:val="24"/>
              <w:szCs w:val="24"/>
            </w:rPr>
            <w:delText>% of children from those households with</w:delText>
          </w:r>
        </w:del>
        <w:del w:id="471" w:author="DELL" w:date="2022-06-26T01:25:00Z">
          <w:r w:rsidRPr="007F5A22" w:rsidDel="00902B79">
            <w:rPr>
              <w:rFonts w:ascii="Times New Roman" w:hAnsi="Times New Roman" w:cs="Times New Roman"/>
              <w:sz w:val="24"/>
              <w:szCs w:val="24"/>
            </w:rPr>
            <w:delText xml:space="preserve"> moderate to</w:delText>
          </w:r>
        </w:del>
        <w:del w:id="472" w:author="DELL" w:date="2022-06-27T01:50:00Z">
          <w:r w:rsidRPr="007F5A22" w:rsidDel="00B11B84">
            <w:rPr>
              <w:rFonts w:ascii="Times New Roman" w:hAnsi="Times New Roman" w:cs="Times New Roman"/>
              <w:sz w:val="24"/>
              <w:szCs w:val="24"/>
            </w:rPr>
            <w:delText xml:space="preserve"> high E.coli contamination in the </w:delText>
          </w:r>
        </w:del>
        <w:del w:id="473" w:author="DELL" w:date="2022-06-26T01:25:00Z">
          <w:r w:rsidRPr="007F5A22" w:rsidDel="00902B79">
            <w:rPr>
              <w:rFonts w:ascii="Times New Roman" w:hAnsi="Times New Roman" w:cs="Times New Roman"/>
              <w:sz w:val="24"/>
              <w:szCs w:val="24"/>
            </w:rPr>
            <w:delText>source</w:delText>
          </w:r>
        </w:del>
        <w:del w:id="474" w:author="DELL" w:date="2022-06-27T01:50:00Z">
          <w:r w:rsidRPr="007F5A22" w:rsidDel="00B11B84">
            <w:rPr>
              <w:rFonts w:ascii="Times New Roman" w:hAnsi="Times New Roman" w:cs="Times New Roman"/>
              <w:sz w:val="24"/>
              <w:szCs w:val="24"/>
            </w:rPr>
            <w:delText xml:space="preserve"> water and in 201</w:delText>
          </w:r>
        </w:del>
        <w:del w:id="475" w:author="DELL" w:date="2022-06-26T01:28:00Z">
          <w:r w:rsidRPr="007F5A22" w:rsidDel="00745321">
            <w:rPr>
              <w:rFonts w:ascii="Times New Roman" w:hAnsi="Times New Roman" w:cs="Times New Roman"/>
              <w:sz w:val="24"/>
              <w:szCs w:val="24"/>
            </w:rPr>
            <w:delText>9 MICS to report surprisingly it increases to 80.94%. 31.2% and 73.32%, respectively,</w:delText>
          </w:r>
        </w:del>
        <w:del w:id="476" w:author="DELL" w:date="2022-06-27T01:50:00Z">
          <w:r w:rsidRPr="007F5A22" w:rsidDel="00B11B84">
            <w:rPr>
              <w:rFonts w:ascii="Times New Roman" w:hAnsi="Times New Roman" w:cs="Times New Roman"/>
              <w:sz w:val="24"/>
              <w:szCs w:val="24"/>
            </w:rPr>
            <w:delText xml:space="preserve"> </w:delText>
          </w:r>
        </w:del>
        <w:del w:id="477" w:author="DELL" w:date="2022-06-26T01:29:00Z">
          <w:r w:rsidRPr="007F5A22" w:rsidDel="00745321">
            <w:rPr>
              <w:rFonts w:ascii="Times New Roman" w:hAnsi="Times New Roman" w:cs="Times New Roman"/>
              <w:sz w:val="24"/>
              <w:szCs w:val="24"/>
            </w:rPr>
            <w:delText xml:space="preserve">from households where water samples were collected from an uncovered container and not treated from the 2012 MICS report.  </w:delText>
          </w:r>
        </w:del>
        <w:del w:id="478" w:author="DELL" w:date="2022-06-27T01:50:00Z">
          <w:r w:rsidRPr="007F5A22" w:rsidDel="00B11B84">
            <w:rPr>
              <w:rFonts w:ascii="Times New Roman" w:hAnsi="Times New Roman" w:cs="Times New Roman"/>
              <w:sz w:val="24"/>
              <w:szCs w:val="24"/>
            </w:rPr>
            <w:delText xml:space="preserve">Also </w:delText>
          </w:r>
        </w:del>
        <w:del w:id="479" w:author="DELL" w:date="2022-06-26T01:29:00Z">
          <w:r w:rsidRPr="007F5A22" w:rsidDel="00745321">
            <w:rPr>
              <w:rFonts w:ascii="Times New Roman" w:hAnsi="Times New Roman" w:cs="Times New Roman"/>
              <w:sz w:val="24"/>
              <w:szCs w:val="24"/>
            </w:rPr>
            <w:delText>30.87</w:delText>
          </w:r>
        </w:del>
        <w:del w:id="480" w:author="DELL" w:date="2022-06-27T01:50:00Z">
          <w:r w:rsidRPr="007F5A22" w:rsidDel="00B11B84">
            <w:rPr>
              <w:rFonts w:ascii="Times New Roman" w:hAnsi="Times New Roman" w:cs="Times New Roman"/>
              <w:sz w:val="24"/>
              <w:szCs w:val="24"/>
            </w:rPr>
            <w:delText xml:space="preserve">% and </w:delText>
          </w:r>
        </w:del>
        <w:del w:id="481" w:author="DELL" w:date="2022-06-26T01:29:00Z">
          <w:r w:rsidRPr="007F5A22" w:rsidDel="00745321">
            <w:rPr>
              <w:rFonts w:ascii="Times New Roman" w:hAnsi="Times New Roman" w:cs="Times New Roman"/>
              <w:sz w:val="24"/>
              <w:szCs w:val="24"/>
            </w:rPr>
            <w:delText>67.36</w:delText>
          </w:r>
        </w:del>
        <w:del w:id="482" w:author="DELL" w:date="2022-06-27T01:50:00Z">
          <w:r w:rsidRPr="007F5A22" w:rsidDel="00B11B84">
            <w:rPr>
              <w:rFonts w:ascii="Times New Roman" w:hAnsi="Times New Roman" w:cs="Times New Roman"/>
              <w:sz w:val="24"/>
              <w:szCs w:val="24"/>
            </w:rPr>
            <w:delText xml:space="preserve">%, </w:delText>
          </w:r>
        </w:del>
        <w:del w:id="483" w:author="DELL" w:date="2022-06-26T01:29:00Z">
          <w:r w:rsidRPr="007F5A22" w:rsidDel="00745321">
            <w:rPr>
              <w:rFonts w:ascii="Times New Roman" w:hAnsi="Times New Roman" w:cs="Times New Roman"/>
              <w:sz w:val="24"/>
              <w:szCs w:val="24"/>
            </w:rPr>
            <w:delText>respectively,</w:delText>
          </w:r>
        </w:del>
        <w:del w:id="484" w:author="DELL" w:date="2022-06-27T01:50:00Z">
          <w:r w:rsidRPr="007F5A22" w:rsidDel="00B11B84">
            <w:rPr>
              <w:rFonts w:ascii="Times New Roman" w:hAnsi="Times New Roman" w:cs="Times New Roman"/>
              <w:sz w:val="24"/>
              <w:szCs w:val="24"/>
            </w:rPr>
            <w:delText xml:space="preserve"> from households where water </w:delText>
          </w:r>
        </w:del>
        <w:del w:id="485" w:author="DELL" w:date="2022-06-26T01:29:00Z">
          <w:r w:rsidRPr="007F5A22" w:rsidDel="00745321">
            <w:rPr>
              <w:rFonts w:ascii="Times New Roman" w:hAnsi="Times New Roman" w:cs="Times New Roman"/>
              <w:sz w:val="24"/>
              <w:szCs w:val="24"/>
            </w:rPr>
            <w:delText xml:space="preserve">samples were collected from an uncovered container and not treated from the 2019 MICS report. On the other hand, the number of children from the household with high water E. coli concentration was higher among children who had diarrhea. </w:delText>
          </w:r>
        </w:del>
      </w:moveTo>
      <w:moveToRangeEnd w:id="403"/>
    </w:p>
    <w:p w14:paraId="24757813" w14:textId="371CC21B" w:rsidR="007F5A22" w:rsidRPr="007F5A22" w:rsidDel="00B11B84" w:rsidRDefault="007F5A22" w:rsidP="007F5A22">
      <w:pPr>
        <w:spacing w:line="360" w:lineRule="auto"/>
        <w:rPr>
          <w:del w:id="486" w:author="DELL" w:date="2022-06-27T01:50:00Z"/>
          <w:moveTo w:id="487" w:author="Chowdhury,Muhammad Abdul Baker" w:date="2022-06-15T17:13:00Z"/>
          <w:rFonts w:ascii="Times New Roman" w:hAnsi="Times New Roman" w:cs="Times New Roman"/>
          <w:i/>
          <w:sz w:val="24"/>
          <w:szCs w:val="24"/>
        </w:rPr>
      </w:pPr>
      <w:moveToRangeStart w:id="488" w:author="Chowdhury,Muhammad Abdul Baker" w:date="2022-06-15T17:13:00Z" w:name="move106205600"/>
      <w:moveTo w:id="489" w:author="Chowdhury,Muhammad Abdul Baker" w:date="2022-06-15T17:13:00Z">
        <w:del w:id="490" w:author="DELL" w:date="2022-06-27T01:50:00Z">
          <w:r w:rsidRPr="007F5A22" w:rsidDel="00B11B84">
            <w:rPr>
              <w:rFonts w:ascii="Times New Roman" w:hAnsi="Times New Roman" w:cs="Times New Roman"/>
              <w:i/>
              <w:sz w:val="24"/>
              <w:szCs w:val="24"/>
            </w:rPr>
            <w:delText xml:space="preserve">Association between household water E. coli contamination and childhood diarrhea </w:delText>
          </w:r>
        </w:del>
      </w:moveTo>
    </w:p>
    <w:p w14:paraId="21FF5AC6" w14:textId="2742A7D3" w:rsidR="007F5A22" w:rsidRPr="007F5A22" w:rsidDel="00B11B84" w:rsidRDefault="007F5A22">
      <w:pPr>
        <w:spacing w:line="360" w:lineRule="auto"/>
        <w:rPr>
          <w:del w:id="491" w:author="DELL" w:date="2022-06-27T01:50:00Z"/>
          <w:moveTo w:id="492" w:author="Chowdhury,Muhammad Abdul Baker" w:date="2022-06-15T17:13:00Z"/>
          <w:rFonts w:ascii="Times New Roman" w:hAnsi="Times New Roman" w:cs="Times New Roman"/>
          <w:sz w:val="24"/>
          <w:szCs w:val="24"/>
        </w:rPr>
        <w:pPrChange w:id="493" w:author="DELL" w:date="2022-06-26T20:00:00Z">
          <w:pPr>
            <w:spacing w:line="360" w:lineRule="auto"/>
            <w:ind w:firstLine="720"/>
          </w:pPr>
        </w:pPrChange>
      </w:pPr>
      <w:moveTo w:id="494" w:author="Chowdhury,Muhammad Abdul Baker" w:date="2022-06-15T17:13:00Z">
        <w:del w:id="495" w:author="DELL" w:date="2022-06-27T01:50:00Z">
          <w:r w:rsidRPr="007F5A22" w:rsidDel="00B11B84">
            <w:rPr>
              <w:rFonts w:ascii="Times New Roman" w:hAnsi="Times New Roman" w:cs="Times New Roman"/>
              <w:sz w:val="24"/>
              <w:szCs w:val="24"/>
            </w:rPr>
            <w:delText xml:space="preserve">Table 2 represent the crude and adjusted odds ratio analysis between E. coli concentration in household water and children’s diarrhea in Bangladesh. In </w:delText>
          </w:r>
        </w:del>
        <w:del w:id="496" w:author="DELL" w:date="2022-06-26T01:31:00Z">
          <w:r w:rsidRPr="007F5A22" w:rsidDel="00C9651A">
            <w:rPr>
              <w:rFonts w:ascii="Times New Roman" w:hAnsi="Times New Roman" w:cs="Times New Roman"/>
              <w:sz w:val="24"/>
              <w:szCs w:val="24"/>
            </w:rPr>
            <w:delText>COR(</w:delText>
          </w:r>
        </w:del>
        <w:del w:id="497" w:author="DELL" w:date="2022-06-27T01:50:00Z">
          <w:r w:rsidRPr="007F5A22" w:rsidDel="00B11B84">
            <w:rPr>
              <w:rFonts w:ascii="Times New Roman" w:hAnsi="Times New Roman" w:cs="Times New Roman"/>
              <w:sz w:val="24"/>
              <w:szCs w:val="24"/>
            </w:rPr>
            <w:delText>crude odds ratio</w:delText>
          </w:r>
        </w:del>
        <w:del w:id="498" w:author="DELL" w:date="2022-06-26T01:31:00Z">
          <w:r w:rsidRPr="007F5A22" w:rsidDel="00C9651A">
            <w:rPr>
              <w:rFonts w:ascii="Times New Roman" w:hAnsi="Times New Roman" w:cs="Times New Roman"/>
              <w:sz w:val="24"/>
              <w:szCs w:val="24"/>
            </w:rPr>
            <w:delText>) analysis</w:delText>
          </w:r>
        </w:del>
        <w:del w:id="499" w:author="DELL" w:date="2022-06-27T01:50:00Z">
          <w:r w:rsidRPr="007F5A22" w:rsidDel="00B11B84">
            <w:rPr>
              <w:rFonts w:ascii="Times New Roman" w:hAnsi="Times New Roman" w:cs="Times New Roman"/>
              <w:sz w:val="24"/>
              <w:szCs w:val="24"/>
            </w:rPr>
            <w:delText xml:space="preserve">, </w:delText>
          </w:r>
        </w:del>
        <w:del w:id="500" w:author="DELL" w:date="2022-06-26T01:32:00Z">
          <w:r w:rsidRPr="007F5A22" w:rsidDel="00C9651A">
            <w:rPr>
              <w:rFonts w:ascii="Times New Roman" w:hAnsi="Times New Roman" w:cs="Times New Roman"/>
              <w:sz w:val="24"/>
              <w:szCs w:val="24"/>
            </w:rPr>
            <w:delText xml:space="preserve">&gt;10 CFU/100 ml </w:delText>
          </w:r>
        </w:del>
        <w:del w:id="501" w:author="DELL" w:date="2022-06-27T01:50:00Z">
          <w:r w:rsidRPr="007F5A22" w:rsidDel="00B11B84">
            <w:rPr>
              <w:rFonts w:ascii="Times New Roman" w:hAnsi="Times New Roman" w:cs="Times New Roman"/>
              <w:sz w:val="24"/>
              <w:szCs w:val="24"/>
            </w:rPr>
            <w:delText>risk group E. coli contamination in drinking water was associated with 2.09 times higher odds of diarrhea than</w:delText>
          </w:r>
        </w:del>
        <w:del w:id="502" w:author="DELL" w:date="2022-06-26T19:44:00Z">
          <w:r w:rsidRPr="007F5A22" w:rsidDel="00E45449">
            <w:rPr>
              <w:rFonts w:ascii="Times New Roman" w:hAnsi="Times New Roman" w:cs="Times New Roman"/>
              <w:sz w:val="24"/>
              <w:szCs w:val="24"/>
            </w:rPr>
            <w:delText xml:space="preserve"> n&lt;1 CFU/100 ml</w:delText>
          </w:r>
        </w:del>
        <w:del w:id="503" w:author="DELL" w:date="2022-06-27T01:50:00Z">
          <w:r w:rsidRPr="007F5A22" w:rsidDel="00B11B84">
            <w:rPr>
              <w:rFonts w:ascii="Times New Roman" w:hAnsi="Times New Roman" w:cs="Times New Roman"/>
              <w:sz w:val="24"/>
              <w:szCs w:val="24"/>
            </w:rPr>
            <w:delText xml:space="preserve"> risk group E. coli contamination in household drinking water (COR</w:delText>
          </w:r>
        </w:del>
        <w:del w:id="504" w:author="DELL" w:date="2022-06-26T19:44:00Z">
          <w:r w:rsidRPr="007F5A22" w:rsidDel="00E45449">
            <w:rPr>
              <w:rFonts w:ascii="Times New Roman" w:hAnsi="Times New Roman" w:cs="Times New Roman"/>
              <w:sz w:val="24"/>
              <w:szCs w:val="24"/>
            </w:rPr>
            <w:delText>:</w:delText>
          </w:r>
        </w:del>
        <w:del w:id="505" w:author="DELL" w:date="2022-06-27T01:50:00Z">
          <w:r w:rsidRPr="007F5A22" w:rsidDel="00B11B84">
            <w:rPr>
              <w:rFonts w:ascii="Times New Roman" w:hAnsi="Times New Roman" w:cs="Times New Roman"/>
              <w:sz w:val="24"/>
              <w:szCs w:val="24"/>
            </w:rPr>
            <w:delText xml:space="preserve"> 2.09; 95% CI: 1.17–3.72) in 2019 MICS report and 1.13 times higher odds of diarrhea than </w:delText>
          </w:r>
        </w:del>
        <w:del w:id="506" w:author="DELL" w:date="2022-06-26T19:45:00Z">
          <w:r w:rsidRPr="007F5A22" w:rsidDel="00E45449">
            <w:rPr>
              <w:rFonts w:ascii="Times New Roman" w:hAnsi="Times New Roman" w:cs="Times New Roman"/>
              <w:sz w:val="24"/>
              <w:szCs w:val="24"/>
            </w:rPr>
            <w:delText>n&lt;1 CFU/100 ml</w:delText>
          </w:r>
        </w:del>
        <w:del w:id="507" w:author="DELL" w:date="2022-06-27T01:50:00Z">
          <w:r w:rsidRPr="007F5A22" w:rsidDel="00B11B84">
            <w:rPr>
              <w:rFonts w:ascii="Times New Roman" w:hAnsi="Times New Roman" w:cs="Times New Roman"/>
              <w:sz w:val="24"/>
              <w:szCs w:val="24"/>
            </w:rPr>
            <w:delText xml:space="preserve"> risk group E. coli contamination in household drinking water (COR</w:delText>
          </w:r>
        </w:del>
        <w:del w:id="508" w:author="DELL" w:date="2022-06-26T19:47:00Z">
          <w:r w:rsidRPr="007F5A22" w:rsidDel="00E45449">
            <w:rPr>
              <w:rFonts w:ascii="Times New Roman" w:hAnsi="Times New Roman" w:cs="Times New Roman"/>
              <w:sz w:val="24"/>
              <w:szCs w:val="24"/>
            </w:rPr>
            <w:delText>:</w:delText>
          </w:r>
        </w:del>
        <w:del w:id="509" w:author="DELL" w:date="2022-06-27T01:50:00Z">
          <w:r w:rsidRPr="007F5A22" w:rsidDel="00B11B84">
            <w:rPr>
              <w:rFonts w:ascii="Times New Roman" w:hAnsi="Times New Roman" w:cs="Times New Roman"/>
              <w:sz w:val="24"/>
              <w:szCs w:val="24"/>
            </w:rPr>
            <w:delText xml:space="preserve"> 1.13; 95% CI: 0.57–2.24) in 2012 MICS report</w:delText>
          </w:r>
        </w:del>
        <w:del w:id="510" w:author="DELL" w:date="2022-06-26T19:47:00Z">
          <w:r w:rsidRPr="007F5A22" w:rsidDel="00E45449">
            <w:rPr>
              <w:rFonts w:ascii="Times New Roman" w:hAnsi="Times New Roman" w:cs="Times New Roman"/>
              <w:sz w:val="24"/>
              <w:szCs w:val="24"/>
            </w:rPr>
            <w:delText xml:space="preserve"> but it was not significant</w:delText>
          </w:r>
        </w:del>
        <w:del w:id="511" w:author="DELL" w:date="2022-06-27T01:50:00Z">
          <w:r w:rsidRPr="007F5A22" w:rsidDel="00B11B84">
            <w:rPr>
              <w:rFonts w:ascii="Times New Roman" w:hAnsi="Times New Roman" w:cs="Times New Roman"/>
              <w:sz w:val="24"/>
              <w:szCs w:val="24"/>
            </w:rPr>
            <w:delText xml:space="preserve">. After </w:delText>
          </w:r>
        </w:del>
        <w:del w:id="512" w:author="DELL" w:date="2022-06-26T19:47:00Z">
          <w:r w:rsidRPr="007F5A22" w:rsidDel="00E45449">
            <w:rPr>
              <w:rFonts w:ascii="Times New Roman" w:hAnsi="Times New Roman" w:cs="Times New Roman"/>
              <w:sz w:val="24"/>
              <w:szCs w:val="24"/>
            </w:rPr>
            <w:delText>AOR(adjusted odds ratio) analysis for covariates and risk</w:delText>
          </w:r>
        </w:del>
        <w:del w:id="513" w:author="DELL" w:date="2022-06-27T01:50:00Z">
          <w:r w:rsidRPr="007F5A22" w:rsidDel="00B11B84">
            <w:rPr>
              <w:rFonts w:ascii="Times New Roman" w:hAnsi="Times New Roman" w:cs="Times New Roman"/>
              <w:sz w:val="24"/>
              <w:szCs w:val="24"/>
            </w:rPr>
            <w:delText xml:space="preserve"> factors, we observed from 2019 MICS report 1.96 times the odds of diarrhea among </w:delText>
          </w:r>
        </w:del>
        <w:del w:id="514" w:author="DELL" w:date="2022-06-26T19:49:00Z">
          <w:r w:rsidRPr="007F5A22" w:rsidDel="00E45449">
            <w:rPr>
              <w:rFonts w:ascii="Times New Roman" w:hAnsi="Times New Roman" w:cs="Times New Roman"/>
              <w:sz w:val="24"/>
              <w:szCs w:val="24"/>
            </w:rPr>
            <w:delText xml:space="preserve">those </w:delText>
          </w:r>
        </w:del>
        <w:del w:id="515" w:author="DELL" w:date="2022-06-27T01:50:00Z">
          <w:r w:rsidRPr="007F5A22" w:rsidDel="00B11B84">
            <w:rPr>
              <w:rFonts w:ascii="Times New Roman" w:hAnsi="Times New Roman" w:cs="Times New Roman"/>
              <w:sz w:val="24"/>
              <w:szCs w:val="24"/>
            </w:rPr>
            <w:delText xml:space="preserve">children from </w:delText>
          </w:r>
        </w:del>
        <w:del w:id="516" w:author="DELL" w:date="2022-06-26T19:49:00Z">
          <w:r w:rsidRPr="007F5A22" w:rsidDel="00E45449">
            <w:rPr>
              <w:rFonts w:ascii="Times New Roman" w:hAnsi="Times New Roman" w:cs="Times New Roman"/>
              <w:sz w:val="24"/>
              <w:szCs w:val="24"/>
            </w:rPr>
            <w:delText xml:space="preserve">&gt;10 CFU/100 ml </w:delText>
          </w:r>
        </w:del>
        <w:del w:id="517" w:author="DELL" w:date="2022-06-27T01:50:00Z">
          <w:r w:rsidRPr="007F5A22" w:rsidDel="00B11B84">
            <w:rPr>
              <w:rFonts w:ascii="Times New Roman" w:hAnsi="Times New Roman" w:cs="Times New Roman"/>
              <w:sz w:val="24"/>
              <w:szCs w:val="24"/>
            </w:rPr>
            <w:delText>risk group E. coli contamination in water than those from</w:delText>
          </w:r>
        </w:del>
        <w:del w:id="518" w:author="DELL" w:date="2022-06-26T19:50:00Z">
          <w:r w:rsidRPr="007F5A22" w:rsidDel="00E45449">
            <w:rPr>
              <w:rFonts w:ascii="Times New Roman" w:hAnsi="Times New Roman" w:cs="Times New Roman"/>
              <w:sz w:val="24"/>
              <w:szCs w:val="24"/>
            </w:rPr>
            <w:delText>&lt;1 CFU/100 ml</w:delText>
          </w:r>
        </w:del>
        <w:del w:id="519" w:author="DELL" w:date="2022-06-27T01:50:00Z">
          <w:r w:rsidRPr="007F5A22" w:rsidDel="00B11B84">
            <w:rPr>
              <w:rFonts w:ascii="Times New Roman" w:hAnsi="Times New Roman" w:cs="Times New Roman"/>
              <w:sz w:val="24"/>
              <w:szCs w:val="24"/>
            </w:rPr>
            <w:delText xml:space="preserve"> (AOR: 1.96; 95% CI: 1.06–3.63) and 2012 MICS report 1.29 times the odds of diarrhea among </w:delText>
          </w:r>
        </w:del>
        <w:del w:id="520" w:author="DELL" w:date="2022-06-26T19:50:00Z">
          <w:r w:rsidRPr="007F5A22" w:rsidDel="00E45449">
            <w:rPr>
              <w:rFonts w:ascii="Times New Roman" w:hAnsi="Times New Roman" w:cs="Times New Roman"/>
              <w:sz w:val="24"/>
              <w:szCs w:val="24"/>
            </w:rPr>
            <w:delText xml:space="preserve">those </w:delText>
          </w:r>
        </w:del>
        <w:del w:id="521" w:author="DELL" w:date="2022-06-27T01:50:00Z">
          <w:r w:rsidRPr="007F5A22" w:rsidDel="00B11B84">
            <w:rPr>
              <w:rFonts w:ascii="Times New Roman" w:hAnsi="Times New Roman" w:cs="Times New Roman"/>
              <w:sz w:val="24"/>
              <w:szCs w:val="24"/>
            </w:rPr>
            <w:delText>children from</w:delText>
          </w:r>
        </w:del>
        <w:del w:id="522" w:author="DELL" w:date="2022-06-26T19:50:00Z">
          <w:r w:rsidRPr="007F5A22" w:rsidDel="00E45449">
            <w:rPr>
              <w:rFonts w:ascii="Times New Roman" w:hAnsi="Times New Roman" w:cs="Times New Roman"/>
              <w:sz w:val="24"/>
              <w:szCs w:val="24"/>
            </w:rPr>
            <w:delText xml:space="preserve">&gt;10 CFU/100 ml </w:delText>
          </w:r>
        </w:del>
        <w:del w:id="523" w:author="DELL" w:date="2022-06-27T01:50:00Z">
          <w:r w:rsidRPr="007F5A22" w:rsidDel="00B11B84">
            <w:rPr>
              <w:rFonts w:ascii="Times New Roman" w:hAnsi="Times New Roman" w:cs="Times New Roman"/>
              <w:sz w:val="24"/>
              <w:szCs w:val="24"/>
            </w:rPr>
            <w:delText>risk group E. coli contamination in water than those from</w:delText>
          </w:r>
        </w:del>
        <w:del w:id="524" w:author="DELL" w:date="2022-06-26T19:51:00Z">
          <w:r w:rsidRPr="007F5A22" w:rsidDel="00E45449">
            <w:rPr>
              <w:rFonts w:ascii="Times New Roman" w:hAnsi="Times New Roman" w:cs="Times New Roman"/>
              <w:sz w:val="24"/>
              <w:szCs w:val="24"/>
            </w:rPr>
            <w:delText xml:space="preserve">&lt;1 CFU/100 ml </w:delText>
          </w:r>
        </w:del>
        <w:del w:id="525" w:author="DELL" w:date="2022-06-27T01:50:00Z">
          <w:r w:rsidRPr="007F5A22" w:rsidDel="00B11B84">
            <w:rPr>
              <w:rFonts w:ascii="Times New Roman" w:hAnsi="Times New Roman" w:cs="Times New Roman"/>
              <w:sz w:val="24"/>
              <w:szCs w:val="24"/>
            </w:rPr>
            <w:delText>(AOR: 1.29; 95% CI: 0.62–2.24)</w:delText>
          </w:r>
        </w:del>
        <w:del w:id="526" w:author="DELL" w:date="2022-06-26T19:52:00Z">
          <w:r w:rsidRPr="007F5A22" w:rsidDel="00E45449">
            <w:rPr>
              <w:rFonts w:ascii="Times New Roman" w:hAnsi="Times New Roman" w:cs="Times New Roman"/>
              <w:sz w:val="24"/>
              <w:szCs w:val="24"/>
            </w:rPr>
            <w:delText xml:space="preserve"> but it was not significant in 2012’s report</w:delText>
          </w:r>
        </w:del>
        <w:del w:id="527" w:author="DELL" w:date="2022-06-27T01:50:00Z">
          <w:r w:rsidRPr="007F5A22" w:rsidDel="00B11B84">
            <w:rPr>
              <w:rFonts w:ascii="Times New Roman" w:hAnsi="Times New Roman" w:cs="Times New Roman"/>
              <w:sz w:val="24"/>
              <w:szCs w:val="24"/>
            </w:rPr>
            <w:delText xml:space="preserve">. The odds of diarrhea was higher </w:delText>
          </w:r>
        </w:del>
        <w:del w:id="528" w:author="DELL" w:date="2022-06-26T19:59:00Z">
          <w:r w:rsidRPr="007F5A22" w:rsidDel="003B03E5">
            <w:rPr>
              <w:rFonts w:ascii="Times New Roman" w:hAnsi="Times New Roman" w:cs="Times New Roman"/>
              <w:sz w:val="24"/>
              <w:szCs w:val="24"/>
            </w:rPr>
            <w:delText xml:space="preserve">among those children </w:delText>
          </w:r>
        </w:del>
        <w:del w:id="529" w:author="DELL" w:date="2022-06-27T01:50:00Z">
          <w:r w:rsidRPr="007F5A22" w:rsidDel="00B11B84">
            <w:rPr>
              <w:rFonts w:ascii="Times New Roman" w:hAnsi="Times New Roman" w:cs="Times New Roman"/>
              <w:sz w:val="24"/>
              <w:szCs w:val="24"/>
            </w:rPr>
            <w:delText xml:space="preserve">from </w:delText>
          </w:r>
        </w:del>
        <w:del w:id="530" w:author="DELL" w:date="2022-06-26T19:52:00Z">
          <w:r w:rsidRPr="007F5A22" w:rsidDel="00E45449">
            <w:rPr>
              <w:rFonts w:ascii="Times New Roman" w:hAnsi="Times New Roman" w:cs="Times New Roman"/>
              <w:sz w:val="24"/>
              <w:szCs w:val="24"/>
            </w:rPr>
            <w:delText>1 to 10 CFU/100 ml</w:delText>
          </w:r>
        </w:del>
        <w:del w:id="531" w:author="DELL" w:date="2022-06-27T01:50:00Z">
          <w:r w:rsidRPr="007F5A22" w:rsidDel="00B11B84">
            <w:rPr>
              <w:rFonts w:ascii="Times New Roman" w:hAnsi="Times New Roman" w:cs="Times New Roman"/>
              <w:sz w:val="24"/>
              <w:szCs w:val="24"/>
            </w:rPr>
            <w:delText xml:space="preserve"> </w:delText>
          </w:r>
        </w:del>
        <w:del w:id="532" w:author="DELL" w:date="2022-06-26T19:52:00Z">
          <w:r w:rsidRPr="007F5A22" w:rsidDel="00E45449">
            <w:rPr>
              <w:rFonts w:ascii="Times New Roman" w:hAnsi="Times New Roman" w:cs="Times New Roman"/>
              <w:sz w:val="24"/>
              <w:szCs w:val="24"/>
            </w:rPr>
            <w:delText xml:space="preserve">E.coli </w:delText>
          </w:r>
        </w:del>
        <w:del w:id="533" w:author="DELL" w:date="2022-06-27T01:50:00Z">
          <w:r w:rsidRPr="007F5A22" w:rsidDel="00B11B84">
            <w:rPr>
              <w:rFonts w:ascii="Times New Roman" w:hAnsi="Times New Roman" w:cs="Times New Roman"/>
              <w:sz w:val="24"/>
              <w:szCs w:val="24"/>
            </w:rPr>
            <w:delText xml:space="preserve">risk </w:delText>
          </w:r>
        </w:del>
        <w:del w:id="534" w:author="DELL" w:date="2022-06-26T19:53:00Z">
          <w:r w:rsidRPr="007F5A22" w:rsidDel="00E45449">
            <w:rPr>
              <w:rFonts w:ascii="Times New Roman" w:hAnsi="Times New Roman" w:cs="Times New Roman"/>
              <w:sz w:val="24"/>
              <w:szCs w:val="24"/>
            </w:rPr>
            <w:delText xml:space="preserve">in drinking water </w:delText>
          </w:r>
        </w:del>
        <w:del w:id="535" w:author="DELL" w:date="2022-06-27T01:50:00Z">
          <w:r w:rsidRPr="007F5A22" w:rsidDel="00B11B84">
            <w:rPr>
              <w:rFonts w:ascii="Times New Roman" w:hAnsi="Times New Roman" w:cs="Times New Roman"/>
              <w:sz w:val="24"/>
              <w:szCs w:val="24"/>
            </w:rPr>
            <w:delText>than</w:delText>
          </w:r>
        </w:del>
        <w:del w:id="536" w:author="DELL" w:date="2022-06-26T19:53:00Z">
          <w:r w:rsidRPr="007F5A22" w:rsidDel="00E45449">
            <w:rPr>
              <w:rFonts w:ascii="Times New Roman" w:hAnsi="Times New Roman" w:cs="Times New Roman"/>
              <w:sz w:val="24"/>
              <w:szCs w:val="24"/>
            </w:rPr>
            <w:delText xml:space="preserve">&lt;1 CFU/100 ml </w:delText>
          </w:r>
        </w:del>
        <w:del w:id="537" w:author="DELL" w:date="2022-06-27T01:50:00Z">
          <w:r w:rsidRPr="007F5A22" w:rsidDel="00B11B84">
            <w:rPr>
              <w:rFonts w:ascii="Times New Roman" w:hAnsi="Times New Roman" w:cs="Times New Roman"/>
              <w:sz w:val="24"/>
              <w:szCs w:val="24"/>
            </w:rPr>
            <w:delText xml:space="preserve">in both MICS report. </w:delText>
          </w:r>
        </w:del>
        <w:del w:id="538" w:author="DELL" w:date="2022-06-26T19:59:00Z">
          <w:r w:rsidRPr="007F5A22" w:rsidDel="003B03E5">
            <w:rPr>
              <w:rFonts w:ascii="Times New Roman" w:hAnsi="Times New Roman" w:cs="Times New Roman"/>
              <w:sz w:val="24"/>
              <w:szCs w:val="24"/>
            </w:rPr>
            <w:delText>Although, the association was not significant according to statistical criteria. Again, after performing sensitivity analysis using the propensity score weighting approach to explore the association between household drinking water E. coli contamination and diarrhea among children in Bangladesh, it was founded that high household water E. coli concentration was 1.96 times higher odds of diarrhea than low risk group E. coli contamination in household drinking water (COR: 1.96; 95% CI: 1.06 – 3.63) in 2019 MICS report and only it was significant.</w:delText>
          </w:r>
        </w:del>
      </w:moveTo>
    </w:p>
    <w:p w14:paraId="47E123DF" w14:textId="1E1CABBD" w:rsidR="007F5A22" w:rsidRPr="007F5A22" w:rsidDel="00602D15" w:rsidRDefault="007F5A22" w:rsidP="00602D15">
      <w:pPr>
        <w:spacing w:line="360" w:lineRule="auto"/>
        <w:rPr>
          <w:del w:id="539" w:author="DELL" w:date="2022-06-26T22:09:00Z"/>
          <w:moveTo w:id="540" w:author="Chowdhury,Muhammad Abdul Baker" w:date="2022-06-15T17:13:00Z"/>
          <w:rFonts w:ascii="Times New Roman" w:hAnsi="Times New Roman" w:cs="Times New Roman"/>
          <w:b/>
          <w:sz w:val="28"/>
          <w:szCs w:val="28"/>
        </w:rPr>
      </w:pPr>
      <w:moveTo w:id="541" w:author="Chowdhury,Muhammad Abdul Baker" w:date="2022-06-15T17:13:00Z">
        <w:del w:id="542" w:author="DELL" w:date="2022-06-26T22:09:00Z">
          <w:r w:rsidRPr="007F5A22" w:rsidDel="00602D15">
            <w:rPr>
              <w:rFonts w:ascii="Times New Roman" w:hAnsi="Times New Roman" w:cs="Times New Roman"/>
              <w:b/>
              <w:sz w:val="28"/>
              <w:szCs w:val="28"/>
            </w:rPr>
            <w:delText>Discussion</w:delText>
          </w:r>
        </w:del>
      </w:moveTo>
    </w:p>
    <w:p w14:paraId="2329F64F" w14:textId="510EF5EA" w:rsidR="007F5A22" w:rsidRPr="007F5A22" w:rsidDel="00602D15" w:rsidRDefault="007F5A22" w:rsidP="007F5A22">
      <w:pPr>
        <w:spacing w:line="360" w:lineRule="auto"/>
        <w:ind w:firstLine="720"/>
        <w:rPr>
          <w:del w:id="543" w:author="DELL" w:date="2022-06-26T22:09:00Z"/>
          <w:moveTo w:id="544" w:author="Chowdhury,Muhammad Abdul Baker" w:date="2022-06-15T17:13:00Z"/>
          <w:rFonts w:ascii="Times New Roman" w:hAnsi="Times New Roman" w:cs="Times New Roman"/>
          <w:sz w:val="24"/>
          <w:szCs w:val="24"/>
        </w:rPr>
      </w:pPr>
      <w:moveTo w:id="545" w:author="Chowdhury,Muhammad Abdul Baker" w:date="2022-06-15T17:13:00Z">
        <w:del w:id="546" w:author="DELL" w:date="2022-06-26T22:06:00Z">
          <w:r w:rsidRPr="007F5A22" w:rsidDel="00602D15">
            <w:rPr>
              <w:rFonts w:ascii="Times New Roman" w:hAnsi="Times New Roman" w:cs="Times New Roman"/>
              <w:sz w:val="24"/>
              <w:szCs w:val="24"/>
            </w:rPr>
            <w:delText>Using the nationwide data, the study explored the household water E-coli contamination and the risk of diarrhea among under 5 year children in Bangladesh</w:delText>
          </w:r>
        </w:del>
        <w:del w:id="547" w:author="DELL" w:date="2022-06-26T22:09:00Z">
          <w:r w:rsidRPr="007F5A22" w:rsidDel="00602D15">
            <w:rPr>
              <w:rFonts w:ascii="Times New Roman" w:hAnsi="Times New Roman" w:cs="Times New Roman"/>
              <w:sz w:val="24"/>
              <w:szCs w:val="24"/>
            </w:rPr>
            <w:delText xml:space="preserve">. This study </w:delText>
          </w:r>
        </w:del>
        <w:del w:id="548" w:author="DELL" w:date="2022-06-26T19:59:00Z">
          <w:r w:rsidRPr="007F5A22" w:rsidDel="003B03E5">
            <w:rPr>
              <w:rFonts w:ascii="Times New Roman" w:hAnsi="Times New Roman" w:cs="Times New Roman"/>
              <w:sz w:val="24"/>
              <w:szCs w:val="24"/>
            </w:rPr>
            <w:delText>disclose</w:delText>
          </w:r>
        </w:del>
        <w:del w:id="549" w:author="DELL" w:date="2022-06-26T22:09:00Z">
          <w:r w:rsidRPr="007F5A22" w:rsidDel="00602D15">
            <w:rPr>
              <w:rFonts w:ascii="Times New Roman" w:hAnsi="Times New Roman" w:cs="Times New Roman"/>
              <w:sz w:val="24"/>
              <w:szCs w:val="24"/>
            </w:rPr>
            <w:delText xml:space="preserve"> the E-coli contamination in household drinking water in Bangladesh, which could result from educational and wealth status of household, source water type, storage status (unsafe and safe), inadequate treatment. From recent study conducted in Bangladesh </w:delText>
          </w:r>
          <w:r w:rsidRPr="007F5A22" w:rsidDel="00602D15">
            <w:rPr>
              <w:rFonts w:ascii="Times New Roman" w:hAnsi="Times New Roman" w:cs="Times New Roman"/>
            </w:rPr>
            <w:delText>many water sources had faecal contamination with pathogens including E. coli (Bangladesh Bureau of Statistics and UNICEF Bangladesh 2019). Various environmental features (e.g. tube wells near latrines and ponds) may contribute to water source contamination. And results from different study evince that, the establishment of tube wells near the latrines can be the major cause of contamination of drinking water at the source. In this case, water treatment can meager the risk of water contamination from difference sources. However, water treatment is very uncommon in Bangladesh and tube wells water is often regarded as a safe water source.</w:delText>
          </w:r>
        </w:del>
      </w:moveTo>
    </w:p>
    <w:p w14:paraId="3A06A121" w14:textId="686C2AEE" w:rsidR="007F5A22" w:rsidRPr="007F5A22" w:rsidDel="00602D15" w:rsidRDefault="007F5A22" w:rsidP="007F5A22">
      <w:pPr>
        <w:spacing w:line="360" w:lineRule="auto"/>
        <w:ind w:firstLine="720"/>
        <w:rPr>
          <w:del w:id="550" w:author="DELL" w:date="2022-06-26T22:09:00Z"/>
          <w:rFonts w:ascii="Times New Roman" w:hAnsi="Times New Roman" w:cs="Times New Roman"/>
        </w:rPr>
      </w:pPr>
      <w:moveTo w:id="551" w:author="Chowdhury,Muhammad Abdul Baker" w:date="2022-06-15T17:13:00Z">
        <w:del w:id="552" w:author="DELL" w:date="2022-06-26T22:09:00Z">
          <w:r w:rsidRPr="007F5A22" w:rsidDel="00602D15">
            <w:rPr>
              <w:rFonts w:ascii="Times New Roman" w:hAnsi="Times New Roman" w:cs="Times New Roman"/>
              <w:sz w:val="24"/>
              <w:szCs w:val="24"/>
            </w:rPr>
            <w:delText>In Bangladesh, water is preserved for drinking and cooking purposes, particularly in rural areas where water source is far from their house. In the house, water can be contaminated by water storage containers (e.g. kolshi, bucket, jug) where water of storage pots is touched with dirty hands. This is even true for relatively good source water quality where contamination is low enough such as tube wells (</w:delText>
          </w:r>
          <w:r w:rsidRPr="007F5A22" w:rsidDel="00602D15">
            <w:rPr>
              <w:rFonts w:ascii="Times New Roman" w:hAnsi="Times New Roman" w:cs="Times New Roman"/>
            </w:rPr>
            <w:delText>Bangladesh Bureau of Statistics and UNICEF Bangladesh 2019). So, point of use of contamination water storage is the pivotal cause of water quality degradation. In addition, water contamination at the point of use can be caused by improper water handling, unhygienic activities like not washing hands with soaps before preparing, eating foods and after defacation. Finally, the high level of contamination of drinking water can affect the children with E-coli and other pathogenic lives causing diarrhea.</w:delText>
          </w:r>
        </w:del>
      </w:moveTo>
    </w:p>
    <w:p w14:paraId="27B1605F" w14:textId="18B7D391" w:rsidR="007F5A22" w:rsidRPr="007F5A22" w:rsidDel="00602D15" w:rsidRDefault="007F5A22" w:rsidP="007F5A22">
      <w:pPr>
        <w:spacing w:line="360" w:lineRule="auto"/>
        <w:rPr>
          <w:del w:id="553" w:author="DELL" w:date="2022-06-26T22:09:00Z"/>
          <w:moveTo w:id="554" w:author="Chowdhury,Muhammad Abdul Baker" w:date="2022-06-15T17:13:00Z"/>
          <w:rFonts w:ascii="Times New Roman" w:hAnsi="Times New Roman" w:cs="Times New Roman"/>
          <w:i/>
          <w:sz w:val="24"/>
          <w:szCs w:val="24"/>
        </w:rPr>
      </w:pPr>
      <w:moveTo w:id="555" w:author="Chowdhury,Muhammad Abdul Baker" w:date="2022-06-15T17:13:00Z">
        <w:del w:id="556" w:author="DELL" w:date="2022-06-26T22:09:00Z">
          <w:r w:rsidRPr="007F5A22" w:rsidDel="00602D15">
            <w:rPr>
              <w:rFonts w:ascii="Times New Roman" w:hAnsi="Times New Roman" w:cs="Times New Roman"/>
              <w:i/>
              <w:sz w:val="24"/>
              <w:szCs w:val="24"/>
            </w:rPr>
            <w:delText>Strengths and limitations</w:delText>
          </w:r>
        </w:del>
      </w:moveTo>
    </w:p>
    <w:p w14:paraId="5ACADEBF" w14:textId="39EAB6FF" w:rsidR="007F5A22" w:rsidRPr="007F5A22" w:rsidDel="00602D15" w:rsidRDefault="007F5A22" w:rsidP="007F5A22">
      <w:pPr>
        <w:spacing w:line="360" w:lineRule="auto"/>
        <w:ind w:firstLine="720"/>
        <w:rPr>
          <w:del w:id="557" w:author="DELL" w:date="2022-06-26T22:09:00Z"/>
          <w:moveTo w:id="558" w:author="Chowdhury,Muhammad Abdul Baker" w:date="2022-06-15T17:13:00Z"/>
          <w:rFonts w:ascii="Times New Roman" w:hAnsi="Times New Roman" w:cs="Times New Roman"/>
          <w:sz w:val="24"/>
          <w:szCs w:val="24"/>
        </w:rPr>
      </w:pPr>
      <w:moveTo w:id="559" w:author="Chowdhury,Muhammad Abdul Baker" w:date="2022-06-15T17:13:00Z">
        <w:del w:id="560" w:author="DELL" w:date="2022-06-26T22:09:00Z">
          <w:r w:rsidRPr="007F5A22" w:rsidDel="00602D15">
            <w:rPr>
              <w:rFonts w:ascii="Times New Roman" w:hAnsi="Times New Roman" w:cs="Times New Roman"/>
              <w:sz w:val="24"/>
              <w:szCs w:val="24"/>
            </w:rPr>
            <w:delText>This study basically based on recent MICS data in the context on developmental status of Bangladeshi children. We used a sufficiently large nationally representative dataset, which represents the respective children and women of Bangladesh. We considered a great variety of influential factors that affect the dependent variable.</w:delText>
          </w:r>
        </w:del>
      </w:moveTo>
    </w:p>
    <w:p w14:paraId="297CA2F1" w14:textId="5B1AF8BE" w:rsidR="007F5A22" w:rsidRPr="007F5A22" w:rsidDel="00602D15" w:rsidRDefault="007F5A22" w:rsidP="007F5A22">
      <w:pPr>
        <w:spacing w:line="360" w:lineRule="auto"/>
        <w:ind w:firstLine="720"/>
        <w:rPr>
          <w:del w:id="561" w:author="DELL" w:date="2022-06-26T22:09:00Z"/>
          <w:rFonts w:ascii="Times New Roman" w:hAnsi="Times New Roman" w:cs="Times New Roman"/>
          <w:sz w:val="24"/>
          <w:szCs w:val="24"/>
        </w:rPr>
      </w:pPr>
      <w:moveTo w:id="562" w:author="Chowdhury,Muhammad Abdul Baker" w:date="2022-06-15T17:13:00Z">
        <w:del w:id="563" w:author="DELL" w:date="2022-06-26T22:09:00Z">
          <w:r w:rsidRPr="007F5A22" w:rsidDel="00602D15">
            <w:rPr>
              <w:rFonts w:ascii="Times New Roman" w:hAnsi="Times New Roman" w:cs="Times New Roman"/>
              <w:sz w:val="24"/>
              <w:szCs w:val="24"/>
            </w:rPr>
            <w:delText>This study however is not devoid of some drawbacks. As the data was secondary data, the selection variables, quality of data, measurement of indicators were out of control. Moreover, the cross-sectional data makes it difficult to establish the relationship between the exposure and the outcome variable. Our E-coli definition is not enough to differentiate the pathogenic and non-pathogenic E-coli. Finally, diarrhea can be caused by a variety of factors including bacterial infections and viral infections, food intolerance and food allergies, malnutrition, parasites that enter the body through food or water, and drug reactions, among others. However, we don’t get any potential contaminants other than E-coli bacteria that result in childhood diarrhea.</w:delText>
          </w:r>
        </w:del>
      </w:moveTo>
      <w:del w:id="564" w:author="DELL" w:date="2022-06-26T22:09:00Z">
        <w:r w:rsidRPr="007F5A22" w:rsidDel="00602D15">
          <w:rPr>
            <w:rFonts w:ascii="Times New Roman" w:hAnsi="Times New Roman" w:cs="Times New Roman"/>
            <w:sz w:val="24"/>
            <w:szCs w:val="24"/>
          </w:rPr>
          <w:delText xml:space="preserve"> </w:delText>
        </w:r>
      </w:del>
      <w:moveTo w:id="565" w:author="Chowdhury,Muhammad Abdul Baker" w:date="2022-06-15T17:13:00Z">
        <w:del w:id="566" w:author="DELL" w:date="2022-06-26T22:09:00Z">
          <w:r w:rsidRPr="007F5A22" w:rsidDel="00602D15">
            <w:rPr>
              <w:rFonts w:ascii="Times New Roman" w:hAnsi="Times New Roman" w:cs="Times New Roman"/>
              <w:sz w:val="24"/>
              <w:szCs w:val="24"/>
            </w:rPr>
            <w:delText>Diarrhoea is a leading cause of malnutrition in children under five years old. Malnutrition, which makes children more vulnerable to diarrhoea may worsen the immunity power of them and become the cause of death.</w:delText>
          </w:r>
        </w:del>
      </w:moveTo>
    </w:p>
    <w:p w14:paraId="2D83CACC" w14:textId="34C5896F" w:rsidR="007F5A22" w:rsidRPr="007F5A22" w:rsidDel="00602D15" w:rsidRDefault="007F5A22" w:rsidP="007F5A22">
      <w:pPr>
        <w:spacing w:line="360" w:lineRule="auto"/>
        <w:rPr>
          <w:del w:id="567" w:author="DELL" w:date="2022-06-26T22:09:00Z"/>
          <w:moveTo w:id="568" w:author="Chowdhury,Muhammad Abdul Baker" w:date="2022-06-15T17:13:00Z"/>
          <w:rFonts w:ascii="Times New Roman" w:hAnsi="Times New Roman" w:cs="Times New Roman"/>
          <w:i/>
          <w:sz w:val="24"/>
          <w:szCs w:val="24"/>
        </w:rPr>
      </w:pPr>
      <w:moveTo w:id="569" w:author="Chowdhury,Muhammad Abdul Baker" w:date="2022-06-15T17:13:00Z">
        <w:del w:id="570" w:author="DELL" w:date="2022-06-26T22:09:00Z">
          <w:r w:rsidRPr="007F5A22" w:rsidDel="00602D15">
            <w:rPr>
              <w:rFonts w:ascii="Times New Roman" w:hAnsi="Times New Roman" w:cs="Times New Roman"/>
              <w:i/>
              <w:sz w:val="24"/>
              <w:szCs w:val="24"/>
            </w:rPr>
            <w:delText>Recommendations</w:delText>
          </w:r>
        </w:del>
      </w:moveTo>
    </w:p>
    <w:p w14:paraId="3407C662" w14:textId="03D146DA" w:rsidR="007F5A22" w:rsidRPr="007F5A22" w:rsidDel="00602D15" w:rsidRDefault="007F5A22" w:rsidP="007F5A22">
      <w:pPr>
        <w:spacing w:line="360" w:lineRule="auto"/>
        <w:ind w:firstLine="720"/>
        <w:rPr>
          <w:del w:id="571" w:author="DELL" w:date="2022-06-26T22:09:00Z"/>
          <w:moveTo w:id="572" w:author="Chowdhury,Muhammad Abdul Baker" w:date="2022-06-15T17:13:00Z"/>
          <w:rFonts w:ascii="Times New Roman" w:hAnsi="Times New Roman" w:cs="Times New Roman"/>
          <w:sz w:val="24"/>
          <w:szCs w:val="24"/>
        </w:rPr>
      </w:pPr>
      <w:moveTo w:id="573" w:author="Chowdhury,Muhammad Abdul Baker" w:date="2022-06-15T17:13:00Z">
        <w:del w:id="574" w:author="DELL" w:date="2022-06-26T22:09:00Z">
          <w:r w:rsidRPr="007F5A22" w:rsidDel="00602D15">
            <w:rPr>
              <w:rFonts w:ascii="Times New Roman" w:hAnsi="Times New Roman" w:cs="Times New Roman"/>
              <w:sz w:val="24"/>
              <w:szCs w:val="24"/>
            </w:rPr>
            <w:delText>The findings of our study have some potential implications for our policy makers. Different government and non-government organizations, International agencies and public health professional who work for the betterment of children health can initiate awareness rising activities to make the people understand about the cause and prevention of E-coli contamination in drinking water. The awareness raising initiative should also focus on educating the people in using safe drinking water tested/checked by relevant authorities. The awareness rising activities should be implemented by the respective authorities. In Bangladesh it is found that high education level of parents have sense about the sanitation and hygiene of their children. The households access to electronic media can seek concern of public for childhood diarrhea. Specially, the young women are likely to be more exposed than older women can contribute for better health seeking behavior of younger mother. Department of environment (DoE) can take essential steps to keep water source such as tube wells from contaminants and the drinking water source can be tested for E-coli  before consumption by the mass people.</w:delText>
          </w:r>
        </w:del>
      </w:moveTo>
    </w:p>
    <w:p w14:paraId="5886E0B5" w14:textId="0E97BD2A" w:rsidR="007F5A22" w:rsidRPr="007F5A22" w:rsidDel="00602D15" w:rsidRDefault="007F5A22" w:rsidP="007F5A22">
      <w:pPr>
        <w:spacing w:line="360" w:lineRule="auto"/>
        <w:rPr>
          <w:del w:id="575" w:author="DELL" w:date="2022-06-26T22:09:00Z"/>
          <w:moveTo w:id="576" w:author="Chowdhury,Muhammad Abdul Baker" w:date="2022-06-15T17:13:00Z"/>
          <w:rFonts w:ascii="Times New Roman" w:hAnsi="Times New Roman" w:cs="Times New Roman"/>
          <w:i/>
          <w:sz w:val="24"/>
          <w:szCs w:val="24"/>
        </w:rPr>
      </w:pPr>
      <w:moveTo w:id="577" w:author="Chowdhury,Muhammad Abdul Baker" w:date="2022-06-15T17:13:00Z">
        <w:del w:id="578" w:author="DELL" w:date="2022-06-26T22:09:00Z">
          <w:r w:rsidRPr="007F5A22" w:rsidDel="00602D15">
            <w:rPr>
              <w:rFonts w:ascii="Times New Roman" w:hAnsi="Times New Roman" w:cs="Times New Roman"/>
              <w:i/>
              <w:sz w:val="24"/>
              <w:szCs w:val="24"/>
            </w:rPr>
            <w:delText>Conclusion</w:delText>
          </w:r>
        </w:del>
      </w:moveTo>
    </w:p>
    <w:p w14:paraId="496774DE" w14:textId="551F0579" w:rsidR="007F5A22" w:rsidRPr="007F5A22" w:rsidDel="00602D15" w:rsidRDefault="007F5A22" w:rsidP="007F5A22">
      <w:pPr>
        <w:spacing w:line="360" w:lineRule="auto"/>
        <w:ind w:firstLine="720"/>
        <w:rPr>
          <w:del w:id="579" w:author="DELL" w:date="2022-06-26T22:09:00Z"/>
          <w:moveTo w:id="580" w:author="Chowdhury,Muhammad Abdul Baker" w:date="2022-06-15T17:13:00Z"/>
          <w:rFonts w:ascii="Times New Roman" w:hAnsi="Times New Roman" w:cs="Times New Roman"/>
          <w:sz w:val="24"/>
          <w:szCs w:val="24"/>
        </w:rPr>
      </w:pPr>
      <w:moveTo w:id="581" w:author="Chowdhury,Muhammad Abdul Baker" w:date="2022-06-15T17:13:00Z">
        <w:del w:id="582" w:author="DELL" w:date="2022-06-26T22:09:00Z">
          <w:r w:rsidRPr="007F5A22" w:rsidDel="00602D15">
            <w:rPr>
              <w:rFonts w:ascii="Times New Roman" w:hAnsi="Times New Roman" w:cs="Times New Roman"/>
              <w:sz w:val="24"/>
              <w:szCs w:val="24"/>
            </w:rPr>
            <w:delText>Diarrhea is still an important public health issue in children younger than 5 years in Bangladesh. The present study documented a high level of E. coli contamination in drinking water and reported a significant association between E. coli contamination in drinking water and childhood diarrheal episodes. The findings suggest implementing interventions focusing on reducing faecal contamination at the drinking water source as well as in stored water. As the prevalence of diarrhea and behavior of mothers in Bangladesh is patterned by their age, wealth, educational status, ethnicity interventions should focused the mothers of low-income country like Bangladesh. Policymakers, public health practitioners and community-based organizations should focus on raising mass awareness on the use of safe drinking water. Relevant authorities should also ensure safe water supplies, improve drinking water management (e.g. handling procedures, treatment and storage), help modify personal hygiene behavior, improve health literacy and engaging community health workers in the prevention of diarrhea prevention, control and treatment.</w:delText>
          </w:r>
        </w:del>
      </w:moveTo>
    </w:p>
    <w:moveToRangeEnd w:id="488"/>
    <w:p w14:paraId="072F7000" w14:textId="4CF52369" w:rsidR="007F5A22" w:rsidDel="00B11B84" w:rsidRDefault="007F5A22">
      <w:pPr>
        <w:spacing w:after="160" w:line="259" w:lineRule="auto"/>
        <w:rPr>
          <w:del w:id="583" w:author="DELL" w:date="2022-06-27T01:50:00Z"/>
          <w:rFonts w:ascii="Times New Roman" w:hAnsi="Times New Roman" w:cs="Times New Roman"/>
          <w:sz w:val="24"/>
          <w:szCs w:val="24"/>
        </w:rPr>
      </w:pPr>
      <w:del w:id="584" w:author="DELL" w:date="2022-06-26T22:09:00Z">
        <w:r w:rsidDel="00602D15">
          <w:rPr>
            <w:rFonts w:ascii="Times New Roman" w:hAnsi="Times New Roman" w:cs="Times New Roman"/>
            <w:sz w:val="24"/>
            <w:szCs w:val="24"/>
          </w:rPr>
          <w:br w:type="page"/>
        </w:r>
      </w:del>
    </w:p>
    <w:p w14:paraId="74872846" w14:textId="7BDB1B86" w:rsidR="00BD3EC5" w:rsidRPr="007F5A22" w:rsidDel="00B11B84" w:rsidRDefault="00BD3EC5" w:rsidP="007F5A22">
      <w:pPr>
        <w:rPr>
          <w:del w:id="585" w:author="DELL" w:date="2022-06-27T01:50:00Z"/>
          <w:rFonts w:ascii="Times New Roman" w:hAnsi="Times New Roman" w:cs="Times New Roman"/>
          <w:sz w:val="24"/>
          <w:szCs w:val="24"/>
        </w:rPr>
      </w:pPr>
      <w:del w:id="586" w:author="DELL" w:date="2022-06-27T01:50:00Z">
        <w:r w:rsidRPr="007F5A22" w:rsidDel="00B11B84">
          <w:rPr>
            <w:rFonts w:ascii="Times New Roman" w:hAnsi="Times New Roman" w:cs="Times New Roman"/>
            <w:sz w:val="24"/>
            <w:szCs w:val="24"/>
          </w:rPr>
          <w:delText>Table 1 Frequency distribution of the study sample by diarrhea (weighted</w:delText>
        </w:r>
        <w:r w:rsidRPr="007F5A22" w:rsidDel="00B11B84">
          <w:rPr>
            <w:rFonts w:ascii="Times New Roman" w:hAnsi="Times New Roman" w:cs="Times New Roman"/>
            <w:sz w:val="24"/>
            <w:szCs w:val="24"/>
            <w:vertAlign w:val="superscript"/>
          </w:rPr>
          <w:delText>1</w:delText>
        </w:r>
        <w:r w:rsidRPr="007F5A22" w:rsidDel="00B11B84">
          <w:rPr>
            <w:rFonts w:ascii="Times New Roman" w:hAnsi="Times New Roman" w:cs="Times New Roman"/>
            <w:sz w:val="24"/>
            <w:szCs w:val="24"/>
          </w:rPr>
          <w:delText>) prevalence in Bangladesh among children younger than 5 years of MICS 2019 and MICS 2012 data.</w:delText>
        </w:r>
      </w:del>
    </w:p>
    <w:tbl>
      <w:tblPr>
        <w:tblStyle w:val="TableGrid"/>
        <w:tblW w:w="5000" w:type="pct"/>
        <w:tblLook w:val="04A0" w:firstRow="1" w:lastRow="0" w:firstColumn="1" w:lastColumn="0" w:noHBand="0" w:noVBand="1"/>
      </w:tblPr>
      <w:tblGrid>
        <w:gridCol w:w="2915"/>
        <w:gridCol w:w="1025"/>
        <w:gridCol w:w="1158"/>
        <w:gridCol w:w="1159"/>
        <w:gridCol w:w="913"/>
        <w:gridCol w:w="1090"/>
        <w:gridCol w:w="1090"/>
      </w:tblGrid>
      <w:tr w:rsidR="00650BA3" w:rsidRPr="00694B94" w:rsidDel="00B11B84" w14:paraId="58BA3CFE" w14:textId="485AF144" w:rsidTr="00016BB7">
        <w:trPr>
          <w:del w:id="587" w:author="DELL" w:date="2022-06-27T01:50:00Z"/>
        </w:trPr>
        <w:tc>
          <w:tcPr>
            <w:tcW w:w="1559" w:type="pct"/>
            <w:vMerge w:val="restart"/>
          </w:tcPr>
          <w:p w14:paraId="5525B9ED" w14:textId="1FBBDB58" w:rsidR="00650BA3" w:rsidRPr="00694B94" w:rsidDel="00B11B84" w:rsidRDefault="00650BA3" w:rsidP="00650BA3">
            <w:pPr>
              <w:spacing w:after="0" w:line="240" w:lineRule="auto"/>
              <w:rPr>
                <w:del w:id="588" w:author="DELL" w:date="2022-06-27T01:50:00Z"/>
                <w:rFonts w:ascii="Times New Roman" w:hAnsi="Times New Roman" w:cs="Times New Roman"/>
                <w:sz w:val="24"/>
                <w:szCs w:val="24"/>
              </w:rPr>
            </w:pPr>
            <w:bookmarkStart w:id="589" w:name="_GoBack"/>
            <w:bookmarkEnd w:id="589"/>
            <w:del w:id="590" w:author="DELL" w:date="2022-06-27T01:50:00Z">
              <w:r w:rsidRPr="00694B94" w:rsidDel="00B11B84">
                <w:rPr>
                  <w:rFonts w:ascii="Times New Roman" w:hAnsi="Times New Roman" w:cs="Times New Roman"/>
                  <w:sz w:val="24"/>
                  <w:szCs w:val="24"/>
                </w:rPr>
                <w:delText>Characteristics</w:delText>
              </w:r>
            </w:del>
          </w:p>
        </w:tc>
        <w:tc>
          <w:tcPr>
            <w:tcW w:w="1787" w:type="pct"/>
            <w:gridSpan w:val="3"/>
          </w:tcPr>
          <w:p w14:paraId="235AA658" w14:textId="4BDE0BA7" w:rsidR="00650BA3" w:rsidRPr="00694B94" w:rsidDel="00B11B84" w:rsidRDefault="00650BA3" w:rsidP="00650BA3">
            <w:pPr>
              <w:spacing w:after="0" w:line="240" w:lineRule="auto"/>
              <w:jc w:val="center"/>
              <w:rPr>
                <w:del w:id="591" w:author="DELL" w:date="2022-06-27T01:50:00Z"/>
                <w:rFonts w:ascii="Times New Roman" w:hAnsi="Times New Roman" w:cs="Times New Roman"/>
                <w:sz w:val="24"/>
                <w:szCs w:val="24"/>
              </w:rPr>
            </w:pPr>
            <w:del w:id="592" w:author="DELL" w:date="2022-06-27T01:50:00Z">
              <w:r w:rsidDel="00B11B84">
                <w:rPr>
                  <w:rFonts w:ascii="Times New Roman" w:hAnsi="Times New Roman" w:cs="Times New Roman"/>
                  <w:sz w:val="24"/>
                  <w:szCs w:val="24"/>
                </w:rPr>
                <w:delText>MICS 2019</w:delText>
              </w:r>
            </w:del>
          </w:p>
        </w:tc>
        <w:tc>
          <w:tcPr>
            <w:tcW w:w="1654" w:type="pct"/>
            <w:gridSpan w:val="3"/>
          </w:tcPr>
          <w:p w14:paraId="67AC515D" w14:textId="4E55B058" w:rsidR="00650BA3" w:rsidRPr="00694B94" w:rsidDel="00B11B84" w:rsidRDefault="00650BA3" w:rsidP="00650BA3">
            <w:pPr>
              <w:spacing w:after="0" w:line="240" w:lineRule="auto"/>
              <w:jc w:val="center"/>
              <w:rPr>
                <w:del w:id="593" w:author="DELL" w:date="2022-06-27T01:50:00Z"/>
                <w:rFonts w:ascii="Times New Roman" w:hAnsi="Times New Roman" w:cs="Times New Roman"/>
                <w:sz w:val="24"/>
                <w:szCs w:val="24"/>
              </w:rPr>
            </w:pPr>
            <w:del w:id="594" w:author="DELL" w:date="2022-06-27T01:50:00Z">
              <w:r w:rsidDel="00B11B84">
                <w:rPr>
                  <w:rFonts w:ascii="Times New Roman" w:hAnsi="Times New Roman" w:cs="Times New Roman"/>
                  <w:sz w:val="24"/>
                  <w:szCs w:val="24"/>
                </w:rPr>
                <w:delText>MICS 2012</w:delText>
              </w:r>
            </w:del>
          </w:p>
        </w:tc>
      </w:tr>
      <w:tr w:rsidR="00650BA3" w:rsidRPr="00694B94" w:rsidDel="00B11B84" w14:paraId="53C28981" w14:textId="62DCA1A0" w:rsidTr="00016BB7">
        <w:trPr>
          <w:del w:id="595" w:author="DELL" w:date="2022-06-27T01:50:00Z"/>
        </w:trPr>
        <w:tc>
          <w:tcPr>
            <w:tcW w:w="1559" w:type="pct"/>
            <w:vMerge/>
          </w:tcPr>
          <w:p w14:paraId="7BC2BECD" w14:textId="63E69A9D" w:rsidR="00650BA3" w:rsidRPr="00694B94" w:rsidDel="00B11B84" w:rsidRDefault="00650BA3" w:rsidP="00650BA3">
            <w:pPr>
              <w:spacing w:after="0" w:line="240" w:lineRule="auto"/>
              <w:rPr>
                <w:del w:id="596" w:author="DELL" w:date="2022-06-27T01:50:00Z"/>
                <w:rFonts w:ascii="Times New Roman" w:hAnsi="Times New Roman" w:cs="Times New Roman"/>
                <w:sz w:val="24"/>
                <w:szCs w:val="24"/>
              </w:rPr>
            </w:pPr>
          </w:p>
        </w:tc>
        <w:tc>
          <w:tcPr>
            <w:tcW w:w="1787" w:type="pct"/>
            <w:gridSpan w:val="3"/>
          </w:tcPr>
          <w:p w14:paraId="791EB934" w14:textId="20C65BDE" w:rsidR="00650BA3" w:rsidRPr="00694B94" w:rsidDel="00B11B84" w:rsidRDefault="00650BA3" w:rsidP="00650BA3">
            <w:pPr>
              <w:spacing w:after="0" w:line="240" w:lineRule="auto"/>
              <w:jc w:val="center"/>
              <w:rPr>
                <w:del w:id="597" w:author="DELL" w:date="2022-06-27T01:50:00Z"/>
                <w:rFonts w:ascii="Times New Roman" w:hAnsi="Times New Roman" w:cs="Times New Roman"/>
                <w:sz w:val="24"/>
                <w:szCs w:val="24"/>
              </w:rPr>
            </w:pPr>
            <w:del w:id="598" w:author="DELL" w:date="2022-06-27T01:50:00Z">
              <w:r w:rsidRPr="00694B94" w:rsidDel="00B11B84">
                <w:rPr>
                  <w:rFonts w:ascii="Times New Roman" w:hAnsi="Times New Roman" w:cs="Times New Roman"/>
                  <w:sz w:val="24"/>
                  <w:szCs w:val="24"/>
                </w:rPr>
                <w:delText>Diarrhea</w:delText>
              </w:r>
            </w:del>
          </w:p>
        </w:tc>
        <w:tc>
          <w:tcPr>
            <w:tcW w:w="1654" w:type="pct"/>
            <w:gridSpan w:val="3"/>
          </w:tcPr>
          <w:p w14:paraId="2AB3EE1D" w14:textId="74BF1D86" w:rsidR="00650BA3" w:rsidRPr="00694B94" w:rsidDel="00B11B84" w:rsidRDefault="00650BA3" w:rsidP="00650BA3">
            <w:pPr>
              <w:spacing w:after="0" w:line="240" w:lineRule="auto"/>
              <w:jc w:val="center"/>
              <w:rPr>
                <w:del w:id="599" w:author="DELL" w:date="2022-06-27T01:50:00Z"/>
                <w:rFonts w:ascii="Times New Roman" w:hAnsi="Times New Roman" w:cs="Times New Roman"/>
                <w:sz w:val="24"/>
                <w:szCs w:val="24"/>
              </w:rPr>
            </w:pPr>
            <w:del w:id="600" w:author="DELL" w:date="2022-06-27T01:50:00Z">
              <w:r w:rsidRPr="00694B94" w:rsidDel="00B11B84">
                <w:rPr>
                  <w:rFonts w:ascii="Times New Roman" w:hAnsi="Times New Roman" w:cs="Times New Roman"/>
                  <w:sz w:val="24"/>
                  <w:szCs w:val="24"/>
                </w:rPr>
                <w:delText>Diarrhea</w:delText>
              </w:r>
            </w:del>
          </w:p>
        </w:tc>
      </w:tr>
      <w:tr w:rsidR="00650BA3" w:rsidRPr="00694B94" w:rsidDel="00B11B84" w14:paraId="4D65D418" w14:textId="155FEEC8" w:rsidTr="00BD3EC5">
        <w:trPr>
          <w:del w:id="601" w:author="DELL" w:date="2022-06-27T01:50:00Z"/>
        </w:trPr>
        <w:tc>
          <w:tcPr>
            <w:tcW w:w="1559" w:type="pct"/>
          </w:tcPr>
          <w:p w14:paraId="6921F1D4" w14:textId="45317262" w:rsidR="00650BA3" w:rsidRPr="00694B94" w:rsidDel="00B11B84" w:rsidRDefault="00650BA3" w:rsidP="00650BA3">
            <w:pPr>
              <w:spacing w:after="0" w:line="240" w:lineRule="auto"/>
              <w:rPr>
                <w:del w:id="602" w:author="DELL" w:date="2022-06-27T01:50:00Z"/>
                <w:rFonts w:ascii="Times New Roman" w:hAnsi="Times New Roman" w:cs="Times New Roman"/>
                <w:sz w:val="24"/>
                <w:szCs w:val="24"/>
              </w:rPr>
            </w:pPr>
          </w:p>
        </w:tc>
        <w:tc>
          <w:tcPr>
            <w:tcW w:w="548" w:type="pct"/>
          </w:tcPr>
          <w:p w14:paraId="5647354B" w14:textId="14FDEBBA" w:rsidR="00650BA3" w:rsidRPr="00694B94" w:rsidDel="00B11B84" w:rsidRDefault="00650BA3" w:rsidP="00650BA3">
            <w:pPr>
              <w:spacing w:after="0" w:line="240" w:lineRule="auto"/>
              <w:jc w:val="center"/>
              <w:rPr>
                <w:del w:id="603" w:author="DELL" w:date="2022-06-27T01:50:00Z"/>
                <w:rFonts w:ascii="Times New Roman" w:hAnsi="Times New Roman" w:cs="Times New Roman"/>
                <w:sz w:val="24"/>
                <w:szCs w:val="24"/>
              </w:rPr>
            </w:pPr>
            <w:del w:id="604" w:author="DELL" w:date="2022-06-27T01:50:00Z">
              <w:r w:rsidRPr="00694B94" w:rsidDel="00B11B84">
                <w:rPr>
                  <w:rFonts w:ascii="Times New Roman" w:hAnsi="Times New Roman" w:cs="Times New Roman"/>
                  <w:sz w:val="24"/>
                  <w:szCs w:val="24"/>
                </w:rPr>
                <w:delText>Yes</w:delText>
              </w:r>
            </w:del>
          </w:p>
        </w:tc>
        <w:tc>
          <w:tcPr>
            <w:tcW w:w="619" w:type="pct"/>
          </w:tcPr>
          <w:p w14:paraId="04D471F0" w14:textId="6C48F50A" w:rsidR="00650BA3" w:rsidRPr="00694B94" w:rsidDel="00B11B84" w:rsidRDefault="00650BA3" w:rsidP="00650BA3">
            <w:pPr>
              <w:spacing w:after="0" w:line="240" w:lineRule="auto"/>
              <w:jc w:val="center"/>
              <w:rPr>
                <w:del w:id="605" w:author="DELL" w:date="2022-06-27T01:50:00Z"/>
                <w:rFonts w:ascii="Times New Roman" w:hAnsi="Times New Roman" w:cs="Times New Roman"/>
                <w:sz w:val="24"/>
                <w:szCs w:val="24"/>
              </w:rPr>
            </w:pPr>
            <w:del w:id="606" w:author="DELL" w:date="2022-06-27T01:50:00Z">
              <w:r w:rsidRPr="00694B94" w:rsidDel="00B11B84">
                <w:rPr>
                  <w:rFonts w:ascii="Times New Roman" w:hAnsi="Times New Roman" w:cs="Times New Roman"/>
                  <w:sz w:val="24"/>
                  <w:szCs w:val="24"/>
                </w:rPr>
                <w:delText>No</w:delText>
              </w:r>
            </w:del>
          </w:p>
        </w:tc>
        <w:tc>
          <w:tcPr>
            <w:tcW w:w="620" w:type="pct"/>
          </w:tcPr>
          <w:p w14:paraId="6523C90B" w14:textId="45ED82DC" w:rsidR="00650BA3" w:rsidRPr="00694B94" w:rsidDel="00B11B84" w:rsidRDefault="00650BA3" w:rsidP="00650BA3">
            <w:pPr>
              <w:spacing w:after="0" w:line="240" w:lineRule="auto"/>
              <w:jc w:val="center"/>
              <w:rPr>
                <w:del w:id="607" w:author="DELL" w:date="2022-06-27T01:50:00Z"/>
                <w:rFonts w:ascii="Times New Roman" w:hAnsi="Times New Roman" w:cs="Times New Roman"/>
                <w:sz w:val="24"/>
                <w:szCs w:val="24"/>
              </w:rPr>
            </w:pPr>
            <w:del w:id="608" w:author="DELL" w:date="2022-06-27T01:50:00Z">
              <w:r w:rsidRPr="00694B94" w:rsidDel="00B11B84">
                <w:rPr>
                  <w:rFonts w:ascii="Times New Roman" w:hAnsi="Times New Roman" w:cs="Times New Roman"/>
                  <w:sz w:val="24"/>
                  <w:szCs w:val="24"/>
                </w:rPr>
                <w:delText>Total</w:delText>
              </w:r>
            </w:del>
          </w:p>
        </w:tc>
        <w:tc>
          <w:tcPr>
            <w:tcW w:w="488" w:type="pct"/>
          </w:tcPr>
          <w:p w14:paraId="28E4A86E" w14:textId="43C20012" w:rsidR="00650BA3" w:rsidRPr="00694B94" w:rsidDel="00B11B84" w:rsidRDefault="00650BA3" w:rsidP="00650BA3">
            <w:pPr>
              <w:spacing w:after="0" w:line="240" w:lineRule="auto"/>
              <w:jc w:val="center"/>
              <w:rPr>
                <w:del w:id="609" w:author="DELL" w:date="2022-06-27T01:50:00Z"/>
                <w:rFonts w:ascii="Times New Roman" w:hAnsi="Times New Roman" w:cs="Times New Roman"/>
                <w:sz w:val="24"/>
                <w:szCs w:val="24"/>
              </w:rPr>
            </w:pPr>
            <w:del w:id="610" w:author="DELL" w:date="2022-06-27T01:50:00Z">
              <w:r w:rsidRPr="00694B94" w:rsidDel="00B11B84">
                <w:rPr>
                  <w:rFonts w:ascii="Times New Roman" w:hAnsi="Times New Roman" w:cs="Times New Roman"/>
                  <w:sz w:val="24"/>
                  <w:szCs w:val="24"/>
                </w:rPr>
                <w:delText>Yes</w:delText>
              </w:r>
            </w:del>
          </w:p>
        </w:tc>
        <w:tc>
          <w:tcPr>
            <w:tcW w:w="583" w:type="pct"/>
          </w:tcPr>
          <w:p w14:paraId="671E39FB" w14:textId="04899DB1" w:rsidR="00650BA3" w:rsidRPr="00694B94" w:rsidDel="00B11B84" w:rsidRDefault="00650BA3" w:rsidP="00650BA3">
            <w:pPr>
              <w:spacing w:after="0" w:line="240" w:lineRule="auto"/>
              <w:jc w:val="center"/>
              <w:rPr>
                <w:del w:id="611" w:author="DELL" w:date="2022-06-27T01:50:00Z"/>
                <w:rFonts w:ascii="Times New Roman" w:hAnsi="Times New Roman" w:cs="Times New Roman"/>
                <w:sz w:val="24"/>
                <w:szCs w:val="24"/>
              </w:rPr>
            </w:pPr>
            <w:del w:id="612" w:author="DELL" w:date="2022-06-27T01:50:00Z">
              <w:r w:rsidRPr="00694B94" w:rsidDel="00B11B84">
                <w:rPr>
                  <w:rFonts w:ascii="Times New Roman" w:hAnsi="Times New Roman" w:cs="Times New Roman"/>
                  <w:sz w:val="24"/>
                  <w:szCs w:val="24"/>
                </w:rPr>
                <w:delText>No</w:delText>
              </w:r>
            </w:del>
          </w:p>
        </w:tc>
        <w:tc>
          <w:tcPr>
            <w:tcW w:w="583" w:type="pct"/>
          </w:tcPr>
          <w:p w14:paraId="0DA350F7" w14:textId="2E73390A" w:rsidR="00650BA3" w:rsidRPr="00694B94" w:rsidDel="00B11B84" w:rsidRDefault="00650BA3" w:rsidP="00650BA3">
            <w:pPr>
              <w:spacing w:after="0" w:line="240" w:lineRule="auto"/>
              <w:jc w:val="center"/>
              <w:rPr>
                <w:del w:id="613" w:author="DELL" w:date="2022-06-27T01:50:00Z"/>
                <w:rFonts w:ascii="Times New Roman" w:hAnsi="Times New Roman" w:cs="Times New Roman"/>
                <w:sz w:val="24"/>
                <w:szCs w:val="24"/>
              </w:rPr>
            </w:pPr>
            <w:del w:id="614" w:author="DELL" w:date="2022-06-27T01:50:00Z">
              <w:r w:rsidRPr="00694B94" w:rsidDel="00B11B84">
                <w:rPr>
                  <w:rFonts w:ascii="Times New Roman" w:hAnsi="Times New Roman" w:cs="Times New Roman"/>
                  <w:sz w:val="24"/>
                  <w:szCs w:val="24"/>
                </w:rPr>
                <w:delText>Total</w:delText>
              </w:r>
            </w:del>
          </w:p>
        </w:tc>
      </w:tr>
      <w:tr w:rsidR="00650BA3" w:rsidRPr="00694B94" w:rsidDel="00B11B84" w14:paraId="7FAA3BAD" w14:textId="46A0E7D1" w:rsidTr="00650BA3">
        <w:trPr>
          <w:del w:id="615" w:author="DELL" w:date="2022-06-27T01:50:00Z"/>
        </w:trPr>
        <w:tc>
          <w:tcPr>
            <w:tcW w:w="5000" w:type="pct"/>
            <w:gridSpan w:val="7"/>
          </w:tcPr>
          <w:p w14:paraId="568677AE" w14:textId="44E2AA02" w:rsidR="00650BA3" w:rsidRPr="00A20E58" w:rsidDel="00B11B84" w:rsidRDefault="00650BA3" w:rsidP="00650BA3">
            <w:pPr>
              <w:spacing w:after="0" w:line="240" w:lineRule="auto"/>
              <w:rPr>
                <w:del w:id="616" w:author="DELL" w:date="2022-06-27T01:50:00Z"/>
                <w:rFonts w:ascii="Times New Roman" w:hAnsi="Times New Roman" w:cs="Times New Roman"/>
                <w:b/>
                <w:sz w:val="24"/>
                <w:szCs w:val="24"/>
              </w:rPr>
            </w:pPr>
            <w:del w:id="617" w:author="DELL" w:date="2022-06-27T01:50:00Z">
              <w:r w:rsidRPr="00A20E58" w:rsidDel="00B11B84">
                <w:rPr>
                  <w:rFonts w:ascii="Times New Roman" w:hAnsi="Times New Roman" w:cs="Times New Roman"/>
                  <w:b/>
                  <w:sz w:val="24"/>
                  <w:szCs w:val="24"/>
                </w:rPr>
                <w:delText>Child Characteristics</w:delText>
              </w:r>
            </w:del>
          </w:p>
        </w:tc>
      </w:tr>
      <w:tr w:rsidR="00650BA3" w:rsidRPr="00694B94" w:rsidDel="00B11B84" w14:paraId="38711BA2" w14:textId="13424583" w:rsidTr="00BD3EC5">
        <w:trPr>
          <w:del w:id="618" w:author="DELL" w:date="2022-06-27T01:50:00Z"/>
        </w:trPr>
        <w:tc>
          <w:tcPr>
            <w:tcW w:w="1559" w:type="pct"/>
          </w:tcPr>
          <w:p w14:paraId="40C06A83" w14:textId="25EA15A5" w:rsidR="00650BA3" w:rsidRPr="00A20E58" w:rsidDel="00B11B84" w:rsidRDefault="00650BA3" w:rsidP="00650BA3">
            <w:pPr>
              <w:spacing w:after="0" w:line="240" w:lineRule="auto"/>
              <w:rPr>
                <w:del w:id="619" w:author="DELL" w:date="2022-06-27T01:50:00Z"/>
                <w:rFonts w:ascii="Times New Roman" w:hAnsi="Times New Roman" w:cs="Times New Roman"/>
                <w:b/>
                <w:sz w:val="24"/>
                <w:szCs w:val="24"/>
              </w:rPr>
            </w:pPr>
            <w:del w:id="620" w:author="DELL" w:date="2022-06-27T01:50:00Z">
              <w:r w:rsidRPr="00A20E58" w:rsidDel="00B11B84">
                <w:rPr>
                  <w:rFonts w:ascii="Times New Roman" w:hAnsi="Times New Roman" w:cs="Times New Roman"/>
                  <w:b/>
                  <w:sz w:val="24"/>
                  <w:szCs w:val="24"/>
                </w:rPr>
                <w:delText>Age</w:delText>
              </w:r>
            </w:del>
          </w:p>
        </w:tc>
        <w:tc>
          <w:tcPr>
            <w:tcW w:w="548" w:type="pct"/>
          </w:tcPr>
          <w:p w14:paraId="30C2F770" w14:textId="204D10D1" w:rsidR="00650BA3" w:rsidRPr="00694B94" w:rsidDel="00B11B84" w:rsidRDefault="00650BA3" w:rsidP="00650BA3">
            <w:pPr>
              <w:spacing w:after="0" w:line="240" w:lineRule="auto"/>
              <w:rPr>
                <w:del w:id="621" w:author="DELL" w:date="2022-06-27T01:50:00Z"/>
                <w:rFonts w:ascii="Times New Roman" w:hAnsi="Times New Roman" w:cs="Times New Roman"/>
                <w:sz w:val="24"/>
                <w:szCs w:val="24"/>
              </w:rPr>
            </w:pPr>
          </w:p>
        </w:tc>
        <w:tc>
          <w:tcPr>
            <w:tcW w:w="619" w:type="pct"/>
          </w:tcPr>
          <w:p w14:paraId="429B40FB" w14:textId="478AEC68" w:rsidR="00650BA3" w:rsidRPr="00694B94" w:rsidDel="00B11B84" w:rsidRDefault="00650BA3" w:rsidP="00650BA3">
            <w:pPr>
              <w:spacing w:after="0" w:line="240" w:lineRule="auto"/>
              <w:rPr>
                <w:del w:id="622" w:author="DELL" w:date="2022-06-27T01:50:00Z"/>
                <w:rFonts w:ascii="Times New Roman" w:hAnsi="Times New Roman" w:cs="Times New Roman"/>
                <w:sz w:val="24"/>
                <w:szCs w:val="24"/>
              </w:rPr>
            </w:pPr>
          </w:p>
        </w:tc>
        <w:tc>
          <w:tcPr>
            <w:tcW w:w="620" w:type="pct"/>
          </w:tcPr>
          <w:p w14:paraId="5918A6FD" w14:textId="379C1A63" w:rsidR="00650BA3" w:rsidRPr="00694B94" w:rsidDel="00B11B84" w:rsidRDefault="00650BA3" w:rsidP="00650BA3">
            <w:pPr>
              <w:spacing w:after="0" w:line="240" w:lineRule="auto"/>
              <w:rPr>
                <w:del w:id="623" w:author="DELL" w:date="2022-06-27T01:50:00Z"/>
                <w:rFonts w:ascii="Times New Roman" w:hAnsi="Times New Roman" w:cs="Times New Roman"/>
                <w:sz w:val="24"/>
                <w:szCs w:val="24"/>
              </w:rPr>
            </w:pPr>
          </w:p>
        </w:tc>
        <w:tc>
          <w:tcPr>
            <w:tcW w:w="488" w:type="pct"/>
          </w:tcPr>
          <w:p w14:paraId="21CB0E88" w14:textId="7AAD222D" w:rsidR="00650BA3" w:rsidRPr="00694B94" w:rsidDel="00B11B84" w:rsidRDefault="00650BA3" w:rsidP="00650BA3">
            <w:pPr>
              <w:spacing w:after="0" w:line="240" w:lineRule="auto"/>
              <w:rPr>
                <w:del w:id="624" w:author="DELL" w:date="2022-06-27T01:50:00Z"/>
                <w:rFonts w:ascii="Times New Roman" w:hAnsi="Times New Roman" w:cs="Times New Roman"/>
                <w:sz w:val="24"/>
                <w:szCs w:val="24"/>
              </w:rPr>
            </w:pPr>
          </w:p>
        </w:tc>
        <w:tc>
          <w:tcPr>
            <w:tcW w:w="583" w:type="pct"/>
          </w:tcPr>
          <w:p w14:paraId="05F929FD" w14:textId="5F050CDC" w:rsidR="00650BA3" w:rsidRPr="00694B94" w:rsidDel="00B11B84" w:rsidRDefault="00650BA3" w:rsidP="00650BA3">
            <w:pPr>
              <w:spacing w:after="0" w:line="240" w:lineRule="auto"/>
              <w:rPr>
                <w:del w:id="625" w:author="DELL" w:date="2022-06-27T01:50:00Z"/>
                <w:rFonts w:ascii="Times New Roman" w:hAnsi="Times New Roman" w:cs="Times New Roman"/>
                <w:sz w:val="24"/>
                <w:szCs w:val="24"/>
              </w:rPr>
            </w:pPr>
          </w:p>
        </w:tc>
        <w:tc>
          <w:tcPr>
            <w:tcW w:w="583" w:type="pct"/>
          </w:tcPr>
          <w:p w14:paraId="42CC7353" w14:textId="5FCB3F25" w:rsidR="00650BA3" w:rsidRPr="00694B94" w:rsidDel="00B11B84" w:rsidRDefault="00650BA3" w:rsidP="00650BA3">
            <w:pPr>
              <w:spacing w:after="0" w:line="240" w:lineRule="auto"/>
              <w:rPr>
                <w:del w:id="626" w:author="DELL" w:date="2022-06-27T01:50:00Z"/>
                <w:rFonts w:ascii="Times New Roman" w:hAnsi="Times New Roman" w:cs="Times New Roman"/>
                <w:sz w:val="24"/>
                <w:szCs w:val="24"/>
              </w:rPr>
            </w:pPr>
          </w:p>
        </w:tc>
      </w:tr>
      <w:tr w:rsidR="00650BA3" w:rsidRPr="00694B94" w:rsidDel="00B11B84" w14:paraId="0E93EA33" w14:textId="27AEAB42" w:rsidTr="00BD3EC5">
        <w:trPr>
          <w:del w:id="627" w:author="DELL" w:date="2022-06-27T01:50:00Z"/>
        </w:trPr>
        <w:tc>
          <w:tcPr>
            <w:tcW w:w="1559" w:type="pct"/>
          </w:tcPr>
          <w:p w14:paraId="663DDF94" w14:textId="49C72773" w:rsidR="00650BA3" w:rsidRPr="00694B94" w:rsidDel="00B11B84" w:rsidRDefault="00650BA3" w:rsidP="00650BA3">
            <w:pPr>
              <w:spacing w:after="0" w:line="240" w:lineRule="auto"/>
              <w:rPr>
                <w:del w:id="628" w:author="DELL" w:date="2022-06-27T01:50:00Z"/>
                <w:rFonts w:ascii="Times New Roman" w:hAnsi="Times New Roman" w:cs="Times New Roman"/>
                <w:sz w:val="24"/>
                <w:szCs w:val="24"/>
              </w:rPr>
            </w:pPr>
            <w:del w:id="629" w:author="DELL" w:date="2022-06-27T01:50:00Z">
              <w:r w:rsidDel="00B11B84">
                <w:rPr>
                  <w:rFonts w:ascii="Times New Roman" w:hAnsi="Times New Roman" w:cs="Times New Roman"/>
                  <w:sz w:val="24"/>
                  <w:szCs w:val="24"/>
                </w:rPr>
                <w:delText>0-11</w:delText>
              </w:r>
            </w:del>
          </w:p>
        </w:tc>
        <w:tc>
          <w:tcPr>
            <w:tcW w:w="548" w:type="pct"/>
          </w:tcPr>
          <w:p w14:paraId="6EB726C6" w14:textId="7C4728D3" w:rsidR="00650BA3" w:rsidRPr="00694B94" w:rsidDel="00B11B84" w:rsidRDefault="00650BA3" w:rsidP="00650BA3">
            <w:pPr>
              <w:spacing w:after="0" w:line="240" w:lineRule="auto"/>
              <w:rPr>
                <w:del w:id="630" w:author="DELL" w:date="2022-06-27T01:50:00Z"/>
                <w:rFonts w:ascii="Times New Roman" w:hAnsi="Times New Roman" w:cs="Times New Roman"/>
                <w:sz w:val="24"/>
                <w:szCs w:val="24"/>
              </w:rPr>
            </w:pPr>
            <w:del w:id="631" w:author="DELL" w:date="2022-06-27T01:50:00Z">
              <w:r w:rsidDel="00B11B84">
                <w:rPr>
                  <w:rFonts w:ascii="Times New Roman" w:hAnsi="Times New Roman" w:cs="Times New Roman"/>
                  <w:sz w:val="24"/>
                  <w:szCs w:val="24"/>
                </w:rPr>
                <w:delText>38 (7.96)</w:delText>
              </w:r>
            </w:del>
          </w:p>
        </w:tc>
        <w:tc>
          <w:tcPr>
            <w:tcW w:w="619" w:type="pct"/>
          </w:tcPr>
          <w:p w14:paraId="03577D5C" w14:textId="0B749162" w:rsidR="00650BA3" w:rsidRPr="00694B94" w:rsidDel="00B11B84" w:rsidRDefault="00650BA3" w:rsidP="00650BA3">
            <w:pPr>
              <w:spacing w:after="0" w:line="240" w:lineRule="auto"/>
              <w:rPr>
                <w:del w:id="632" w:author="DELL" w:date="2022-06-27T01:50:00Z"/>
                <w:rFonts w:ascii="Times New Roman" w:hAnsi="Times New Roman" w:cs="Times New Roman"/>
                <w:sz w:val="24"/>
                <w:szCs w:val="24"/>
              </w:rPr>
            </w:pPr>
            <w:del w:id="633" w:author="DELL" w:date="2022-06-27T01:50:00Z">
              <w:r w:rsidDel="00B11B84">
                <w:rPr>
                  <w:rFonts w:ascii="Times New Roman" w:hAnsi="Times New Roman" w:cs="Times New Roman"/>
                  <w:sz w:val="24"/>
                  <w:szCs w:val="24"/>
                </w:rPr>
                <w:delText>438 (92.04)</w:delText>
              </w:r>
            </w:del>
          </w:p>
        </w:tc>
        <w:tc>
          <w:tcPr>
            <w:tcW w:w="620" w:type="pct"/>
          </w:tcPr>
          <w:p w14:paraId="4E70D69D" w14:textId="4030CD7B" w:rsidR="00650BA3" w:rsidRPr="00694B94" w:rsidDel="00B11B84" w:rsidRDefault="00650BA3" w:rsidP="00650BA3">
            <w:pPr>
              <w:spacing w:after="0" w:line="240" w:lineRule="auto"/>
              <w:rPr>
                <w:del w:id="634" w:author="DELL" w:date="2022-06-27T01:50:00Z"/>
                <w:rFonts w:ascii="Times New Roman" w:hAnsi="Times New Roman" w:cs="Times New Roman"/>
                <w:sz w:val="24"/>
                <w:szCs w:val="24"/>
              </w:rPr>
            </w:pPr>
            <w:del w:id="635" w:author="DELL" w:date="2022-06-27T01:50:00Z">
              <w:r w:rsidDel="00B11B84">
                <w:rPr>
                  <w:rFonts w:ascii="Times New Roman" w:hAnsi="Times New Roman" w:cs="Times New Roman"/>
                  <w:sz w:val="24"/>
                  <w:szCs w:val="24"/>
                </w:rPr>
                <w:delText>476 (20.40)</w:delText>
              </w:r>
            </w:del>
          </w:p>
        </w:tc>
        <w:tc>
          <w:tcPr>
            <w:tcW w:w="488" w:type="pct"/>
          </w:tcPr>
          <w:p w14:paraId="59E6149C" w14:textId="7D30C852" w:rsidR="00650BA3" w:rsidRPr="00694B94" w:rsidDel="00B11B84" w:rsidRDefault="00650BA3" w:rsidP="00650BA3">
            <w:pPr>
              <w:spacing w:after="0" w:line="240" w:lineRule="auto"/>
              <w:rPr>
                <w:del w:id="636" w:author="DELL" w:date="2022-06-27T01:50:00Z"/>
                <w:rFonts w:ascii="Times New Roman" w:hAnsi="Times New Roman" w:cs="Times New Roman"/>
                <w:sz w:val="24"/>
                <w:szCs w:val="24"/>
              </w:rPr>
            </w:pPr>
            <w:del w:id="637" w:author="DELL" w:date="2022-06-27T01:50:00Z">
              <w:r w:rsidDel="00B11B84">
                <w:rPr>
                  <w:rFonts w:ascii="Times New Roman" w:hAnsi="Times New Roman" w:cs="Times New Roman"/>
                  <w:sz w:val="24"/>
                  <w:szCs w:val="24"/>
                </w:rPr>
                <w:delText>21 (5.04)</w:delText>
              </w:r>
            </w:del>
          </w:p>
        </w:tc>
        <w:tc>
          <w:tcPr>
            <w:tcW w:w="583" w:type="pct"/>
          </w:tcPr>
          <w:p w14:paraId="6AB17AC3" w14:textId="38842DBF" w:rsidR="00650BA3" w:rsidRPr="00694B94" w:rsidDel="00B11B84" w:rsidRDefault="00650BA3" w:rsidP="00650BA3">
            <w:pPr>
              <w:spacing w:after="0" w:line="240" w:lineRule="auto"/>
              <w:rPr>
                <w:del w:id="638" w:author="DELL" w:date="2022-06-27T01:50:00Z"/>
                <w:rFonts w:ascii="Times New Roman" w:hAnsi="Times New Roman" w:cs="Times New Roman"/>
                <w:sz w:val="24"/>
                <w:szCs w:val="24"/>
              </w:rPr>
            </w:pPr>
            <w:del w:id="639" w:author="DELL" w:date="2022-06-27T01:50:00Z">
              <w:r w:rsidDel="00B11B84">
                <w:rPr>
                  <w:rFonts w:ascii="Times New Roman" w:hAnsi="Times New Roman" w:cs="Times New Roman"/>
                  <w:sz w:val="24"/>
                  <w:szCs w:val="24"/>
                </w:rPr>
                <w:delText>387 (94.96)</w:delText>
              </w:r>
            </w:del>
          </w:p>
        </w:tc>
        <w:tc>
          <w:tcPr>
            <w:tcW w:w="583" w:type="pct"/>
          </w:tcPr>
          <w:p w14:paraId="35BF7FBB" w14:textId="19994311" w:rsidR="00650BA3" w:rsidRPr="00694B94" w:rsidDel="00B11B84" w:rsidRDefault="00650BA3" w:rsidP="00650BA3">
            <w:pPr>
              <w:spacing w:after="0" w:line="240" w:lineRule="auto"/>
              <w:rPr>
                <w:del w:id="640" w:author="DELL" w:date="2022-06-27T01:50:00Z"/>
                <w:rFonts w:ascii="Times New Roman" w:hAnsi="Times New Roman" w:cs="Times New Roman"/>
                <w:sz w:val="24"/>
                <w:szCs w:val="24"/>
              </w:rPr>
            </w:pPr>
            <w:del w:id="641" w:author="DELL" w:date="2022-06-27T01:50:00Z">
              <w:r w:rsidDel="00B11B84">
                <w:rPr>
                  <w:rFonts w:ascii="Times New Roman" w:hAnsi="Times New Roman" w:cs="Times New Roman"/>
                  <w:sz w:val="24"/>
                  <w:szCs w:val="24"/>
                </w:rPr>
                <w:delText>40</w:delText>
              </w:r>
            </w:del>
            <w:del w:id="642" w:author="DELL" w:date="2022-06-25T23:50:00Z">
              <w:r w:rsidDel="005666A6">
                <w:rPr>
                  <w:rFonts w:ascii="Times New Roman" w:hAnsi="Times New Roman" w:cs="Times New Roman"/>
                  <w:sz w:val="24"/>
                  <w:szCs w:val="24"/>
                </w:rPr>
                <w:delText xml:space="preserve">7 </w:delText>
              </w:r>
            </w:del>
            <w:del w:id="643" w:author="DELL" w:date="2022-06-27T01:50:00Z">
              <w:r w:rsidDel="00B11B84">
                <w:rPr>
                  <w:rFonts w:ascii="Times New Roman" w:hAnsi="Times New Roman" w:cs="Times New Roman"/>
                  <w:sz w:val="24"/>
                  <w:szCs w:val="24"/>
                </w:rPr>
                <w:delText>(19.64)</w:delText>
              </w:r>
            </w:del>
          </w:p>
        </w:tc>
      </w:tr>
      <w:tr w:rsidR="00650BA3" w:rsidRPr="00694B94" w:rsidDel="00B11B84" w14:paraId="354A0522" w14:textId="5A84132A" w:rsidTr="00BD3EC5">
        <w:trPr>
          <w:del w:id="644" w:author="DELL" w:date="2022-06-27T01:50:00Z"/>
        </w:trPr>
        <w:tc>
          <w:tcPr>
            <w:tcW w:w="1559" w:type="pct"/>
          </w:tcPr>
          <w:p w14:paraId="5B8C6205" w14:textId="025EE0EE" w:rsidR="00650BA3" w:rsidRPr="00694B94" w:rsidDel="00B11B84" w:rsidRDefault="00650BA3" w:rsidP="00650BA3">
            <w:pPr>
              <w:spacing w:after="0" w:line="240" w:lineRule="auto"/>
              <w:rPr>
                <w:del w:id="645" w:author="DELL" w:date="2022-06-27T01:50:00Z"/>
                <w:rFonts w:ascii="Times New Roman" w:hAnsi="Times New Roman" w:cs="Times New Roman"/>
                <w:sz w:val="24"/>
                <w:szCs w:val="24"/>
              </w:rPr>
            </w:pPr>
            <w:del w:id="646" w:author="DELL" w:date="2022-06-27T01:50:00Z">
              <w:r w:rsidDel="00B11B84">
                <w:rPr>
                  <w:rFonts w:ascii="Times New Roman" w:hAnsi="Times New Roman" w:cs="Times New Roman"/>
                  <w:sz w:val="24"/>
                  <w:szCs w:val="24"/>
                </w:rPr>
                <w:delText>12-23</w:delText>
              </w:r>
            </w:del>
          </w:p>
        </w:tc>
        <w:tc>
          <w:tcPr>
            <w:tcW w:w="548" w:type="pct"/>
          </w:tcPr>
          <w:p w14:paraId="33993C33" w14:textId="33A1D884" w:rsidR="00650BA3" w:rsidRPr="00694B94" w:rsidDel="00B11B84" w:rsidRDefault="00650BA3" w:rsidP="00650BA3">
            <w:pPr>
              <w:spacing w:after="0" w:line="240" w:lineRule="auto"/>
              <w:rPr>
                <w:del w:id="647" w:author="DELL" w:date="2022-06-27T01:50:00Z"/>
                <w:rFonts w:ascii="Times New Roman" w:hAnsi="Times New Roman" w:cs="Times New Roman"/>
                <w:sz w:val="24"/>
                <w:szCs w:val="24"/>
              </w:rPr>
            </w:pPr>
            <w:del w:id="648" w:author="DELL" w:date="2022-06-27T01:50:00Z">
              <w:r w:rsidDel="00B11B84">
                <w:rPr>
                  <w:rFonts w:ascii="Times New Roman" w:hAnsi="Times New Roman" w:cs="Times New Roman"/>
                  <w:sz w:val="24"/>
                  <w:szCs w:val="24"/>
                </w:rPr>
                <w:delText>49 (10.88)</w:delText>
              </w:r>
            </w:del>
          </w:p>
        </w:tc>
        <w:tc>
          <w:tcPr>
            <w:tcW w:w="619" w:type="pct"/>
          </w:tcPr>
          <w:p w14:paraId="18A736F6" w14:textId="79C6F559" w:rsidR="00650BA3" w:rsidRPr="00694B94" w:rsidDel="00B11B84" w:rsidRDefault="00650BA3" w:rsidP="00650BA3">
            <w:pPr>
              <w:spacing w:after="0" w:line="240" w:lineRule="auto"/>
              <w:rPr>
                <w:del w:id="649" w:author="DELL" w:date="2022-06-27T01:50:00Z"/>
                <w:rFonts w:ascii="Times New Roman" w:hAnsi="Times New Roman" w:cs="Times New Roman"/>
                <w:sz w:val="24"/>
                <w:szCs w:val="24"/>
              </w:rPr>
            </w:pPr>
            <w:del w:id="650" w:author="DELL" w:date="2022-06-27T01:50:00Z">
              <w:r w:rsidDel="00B11B84">
                <w:rPr>
                  <w:rFonts w:ascii="Times New Roman" w:hAnsi="Times New Roman" w:cs="Times New Roman"/>
                  <w:sz w:val="24"/>
                  <w:szCs w:val="24"/>
                </w:rPr>
                <w:delText>398 (89.12)</w:delText>
              </w:r>
            </w:del>
          </w:p>
        </w:tc>
        <w:tc>
          <w:tcPr>
            <w:tcW w:w="620" w:type="pct"/>
          </w:tcPr>
          <w:p w14:paraId="61F44B50" w14:textId="28B04762" w:rsidR="00650BA3" w:rsidRPr="00694B94" w:rsidDel="00B11B84" w:rsidRDefault="00650BA3" w:rsidP="00650BA3">
            <w:pPr>
              <w:spacing w:after="0" w:line="240" w:lineRule="auto"/>
              <w:rPr>
                <w:del w:id="651" w:author="DELL" w:date="2022-06-27T01:50:00Z"/>
                <w:rFonts w:ascii="Times New Roman" w:hAnsi="Times New Roman" w:cs="Times New Roman"/>
                <w:sz w:val="24"/>
                <w:szCs w:val="24"/>
              </w:rPr>
            </w:pPr>
            <w:del w:id="652" w:author="DELL" w:date="2022-06-27T01:50:00Z">
              <w:r w:rsidDel="00B11B84">
                <w:rPr>
                  <w:rFonts w:ascii="Times New Roman" w:hAnsi="Times New Roman" w:cs="Times New Roman"/>
                  <w:sz w:val="24"/>
                  <w:szCs w:val="24"/>
                </w:rPr>
                <w:delText>446 (19.14)</w:delText>
              </w:r>
            </w:del>
          </w:p>
        </w:tc>
        <w:tc>
          <w:tcPr>
            <w:tcW w:w="488" w:type="pct"/>
          </w:tcPr>
          <w:p w14:paraId="73FA34FE" w14:textId="15539DC2" w:rsidR="00650BA3" w:rsidRPr="00694B94" w:rsidDel="00B11B84" w:rsidRDefault="00650BA3" w:rsidP="00650BA3">
            <w:pPr>
              <w:spacing w:after="0" w:line="240" w:lineRule="auto"/>
              <w:rPr>
                <w:del w:id="653" w:author="DELL" w:date="2022-06-27T01:50:00Z"/>
                <w:rFonts w:ascii="Times New Roman" w:hAnsi="Times New Roman" w:cs="Times New Roman"/>
                <w:sz w:val="24"/>
                <w:szCs w:val="24"/>
              </w:rPr>
            </w:pPr>
            <w:del w:id="654" w:author="DELL" w:date="2022-06-27T01:50:00Z">
              <w:r w:rsidDel="00B11B84">
                <w:rPr>
                  <w:rFonts w:ascii="Times New Roman" w:hAnsi="Times New Roman" w:cs="Times New Roman"/>
                  <w:sz w:val="24"/>
                  <w:szCs w:val="24"/>
                </w:rPr>
                <w:delText>25 (5.49)</w:delText>
              </w:r>
            </w:del>
          </w:p>
        </w:tc>
        <w:tc>
          <w:tcPr>
            <w:tcW w:w="583" w:type="pct"/>
          </w:tcPr>
          <w:p w14:paraId="60CFFAEB" w14:textId="4B3F0063" w:rsidR="00650BA3" w:rsidRPr="00694B94" w:rsidDel="00B11B84" w:rsidRDefault="00650BA3" w:rsidP="00650BA3">
            <w:pPr>
              <w:spacing w:after="0" w:line="240" w:lineRule="auto"/>
              <w:rPr>
                <w:del w:id="655" w:author="DELL" w:date="2022-06-27T01:50:00Z"/>
                <w:rFonts w:ascii="Times New Roman" w:hAnsi="Times New Roman" w:cs="Times New Roman"/>
                <w:sz w:val="24"/>
                <w:szCs w:val="24"/>
              </w:rPr>
            </w:pPr>
            <w:del w:id="656" w:author="DELL" w:date="2022-06-27T01:50:00Z">
              <w:r w:rsidDel="00B11B84">
                <w:rPr>
                  <w:rFonts w:ascii="Times New Roman" w:hAnsi="Times New Roman" w:cs="Times New Roman"/>
                  <w:sz w:val="24"/>
                  <w:szCs w:val="24"/>
                </w:rPr>
                <w:delText>439 (94.51)</w:delText>
              </w:r>
            </w:del>
          </w:p>
        </w:tc>
        <w:tc>
          <w:tcPr>
            <w:tcW w:w="583" w:type="pct"/>
          </w:tcPr>
          <w:p w14:paraId="25D9F2F2" w14:textId="2854DBE1" w:rsidR="00650BA3" w:rsidRPr="00694B94" w:rsidDel="00B11B84" w:rsidRDefault="00650BA3" w:rsidP="00650BA3">
            <w:pPr>
              <w:spacing w:after="0" w:line="240" w:lineRule="auto"/>
              <w:rPr>
                <w:del w:id="657" w:author="DELL" w:date="2022-06-27T01:50:00Z"/>
                <w:rFonts w:ascii="Times New Roman" w:hAnsi="Times New Roman" w:cs="Times New Roman"/>
                <w:sz w:val="24"/>
                <w:szCs w:val="24"/>
              </w:rPr>
            </w:pPr>
            <w:del w:id="658" w:author="DELL" w:date="2022-06-27T01:50:00Z">
              <w:r w:rsidDel="00B11B84">
                <w:rPr>
                  <w:rFonts w:ascii="Times New Roman" w:hAnsi="Times New Roman" w:cs="Times New Roman"/>
                  <w:sz w:val="24"/>
                  <w:szCs w:val="24"/>
                </w:rPr>
                <w:delText>464 (22.40)</w:delText>
              </w:r>
            </w:del>
          </w:p>
        </w:tc>
      </w:tr>
      <w:tr w:rsidR="00650BA3" w:rsidRPr="00694B94" w:rsidDel="00B11B84" w14:paraId="239D0196" w14:textId="6EF3C6BD" w:rsidTr="00BD3EC5">
        <w:trPr>
          <w:del w:id="659" w:author="DELL" w:date="2022-06-27T01:50:00Z"/>
        </w:trPr>
        <w:tc>
          <w:tcPr>
            <w:tcW w:w="1559" w:type="pct"/>
          </w:tcPr>
          <w:p w14:paraId="73B3AD4F" w14:textId="0ACF5AA7" w:rsidR="00650BA3" w:rsidRPr="00694B94" w:rsidDel="00B11B84" w:rsidRDefault="00650BA3" w:rsidP="00650BA3">
            <w:pPr>
              <w:spacing w:after="0" w:line="240" w:lineRule="auto"/>
              <w:rPr>
                <w:del w:id="660" w:author="DELL" w:date="2022-06-27T01:50:00Z"/>
                <w:rFonts w:ascii="Times New Roman" w:hAnsi="Times New Roman" w:cs="Times New Roman"/>
                <w:sz w:val="24"/>
                <w:szCs w:val="24"/>
              </w:rPr>
            </w:pPr>
            <w:del w:id="661" w:author="DELL" w:date="2022-06-27T01:50:00Z">
              <w:r w:rsidDel="00B11B84">
                <w:rPr>
                  <w:rFonts w:ascii="Times New Roman" w:hAnsi="Times New Roman" w:cs="Times New Roman"/>
                  <w:sz w:val="24"/>
                  <w:szCs w:val="24"/>
                </w:rPr>
                <w:delText>24-35</w:delText>
              </w:r>
            </w:del>
          </w:p>
        </w:tc>
        <w:tc>
          <w:tcPr>
            <w:tcW w:w="548" w:type="pct"/>
          </w:tcPr>
          <w:p w14:paraId="4F0CA63C" w14:textId="4957DC7A" w:rsidR="00650BA3" w:rsidRPr="00694B94" w:rsidDel="00B11B84" w:rsidRDefault="00650BA3" w:rsidP="00650BA3">
            <w:pPr>
              <w:spacing w:after="0" w:line="240" w:lineRule="auto"/>
              <w:rPr>
                <w:del w:id="662" w:author="DELL" w:date="2022-06-27T01:50:00Z"/>
                <w:rFonts w:ascii="Times New Roman" w:hAnsi="Times New Roman" w:cs="Times New Roman"/>
                <w:sz w:val="24"/>
                <w:szCs w:val="24"/>
              </w:rPr>
            </w:pPr>
            <w:del w:id="663" w:author="DELL" w:date="2022-06-27T01:50:00Z">
              <w:r w:rsidDel="00B11B84">
                <w:rPr>
                  <w:rFonts w:ascii="Times New Roman" w:hAnsi="Times New Roman" w:cs="Times New Roman"/>
                  <w:sz w:val="24"/>
                  <w:szCs w:val="24"/>
                </w:rPr>
                <w:delText>37 (7.79)</w:delText>
              </w:r>
            </w:del>
          </w:p>
        </w:tc>
        <w:tc>
          <w:tcPr>
            <w:tcW w:w="619" w:type="pct"/>
          </w:tcPr>
          <w:p w14:paraId="3352336C" w14:textId="2A941B0D" w:rsidR="00650BA3" w:rsidRPr="00694B94" w:rsidDel="00B11B84" w:rsidRDefault="00650BA3" w:rsidP="00650BA3">
            <w:pPr>
              <w:spacing w:after="0" w:line="240" w:lineRule="auto"/>
              <w:rPr>
                <w:del w:id="664" w:author="DELL" w:date="2022-06-27T01:50:00Z"/>
                <w:rFonts w:ascii="Times New Roman" w:hAnsi="Times New Roman" w:cs="Times New Roman"/>
                <w:sz w:val="24"/>
                <w:szCs w:val="24"/>
              </w:rPr>
            </w:pPr>
            <w:del w:id="665" w:author="DELL" w:date="2022-06-27T01:50:00Z">
              <w:r w:rsidDel="00B11B84">
                <w:rPr>
                  <w:rFonts w:ascii="Times New Roman" w:hAnsi="Times New Roman" w:cs="Times New Roman"/>
                  <w:sz w:val="24"/>
                  <w:szCs w:val="24"/>
                </w:rPr>
                <w:delText>440 (92.21)</w:delText>
              </w:r>
            </w:del>
          </w:p>
        </w:tc>
        <w:tc>
          <w:tcPr>
            <w:tcW w:w="620" w:type="pct"/>
          </w:tcPr>
          <w:p w14:paraId="738B9817" w14:textId="0AA623D9" w:rsidR="00650BA3" w:rsidRPr="00694B94" w:rsidDel="00B11B84" w:rsidRDefault="00650BA3" w:rsidP="00650BA3">
            <w:pPr>
              <w:spacing w:after="0" w:line="240" w:lineRule="auto"/>
              <w:rPr>
                <w:del w:id="666" w:author="DELL" w:date="2022-06-27T01:50:00Z"/>
                <w:rFonts w:ascii="Times New Roman" w:hAnsi="Times New Roman" w:cs="Times New Roman"/>
                <w:sz w:val="24"/>
                <w:szCs w:val="24"/>
              </w:rPr>
            </w:pPr>
            <w:del w:id="667" w:author="DELL" w:date="2022-06-27T01:50:00Z">
              <w:r w:rsidDel="00B11B84">
                <w:rPr>
                  <w:rFonts w:ascii="Times New Roman" w:hAnsi="Times New Roman" w:cs="Times New Roman"/>
                  <w:sz w:val="24"/>
                  <w:szCs w:val="24"/>
                </w:rPr>
                <w:delText>478 (20.48)</w:delText>
              </w:r>
            </w:del>
          </w:p>
        </w:tc>
        <w:tc>
          <w:tcPr>
            <w:tcW w:w="488" w:type="pct"/>
          </w:tcPr>
          <w:p w14:paraId="4D568CBC" w14:textId="50F0A8F3" w:rsidR="00650BA3" w:rsidRPr="00694B94" w:rsidDel="00B11B84" w:rsidRDefault="00650BA3" w:rsidP="00650BA3">
            <w:pPr>
              <w:spacing w:after="0" w:line="240" w:lineRule="auto"/>
              <w:rPr>
                <w:del w:id="668" w:author="DELL" w:date="2022-06-27T01:50:00Z"/>
                <w:rFonts w:ascii="Times New Roman" w:hAnsi="Times New Roman" w:cs="Times New Roman"/>
                <w:sz w:val="24"/>
                <w:szCs w:val="24"/>
              </w:rPr>
            </w:pPr>
            <w:del w:id="669" w:author="DELL" w:date="2022-06-27T01:50:00Z">
              <w:r w:rsidDel="00B11B84">
                <w:rPr>
                  <w:rFonts w:ascii="Times New Roman" w:hAnsi="Times New Roman" w:cs="Times New Roman"/>
                  <w:sz w:val="24"/>
                  <w:szCs w:val="24"/>
                </w:rPr>
                <w:delText>13 (3.15)</w:delText>
              </w:r>
            </w:del>
          </w:p>
        </w:tc>
        <w:tc>
          <w:tcPr>
            <w:tcW w:w="583" w:type="pct"/>
          </w:tcPr>
          <w:p w14:paraId="0C61F52C" w14:textId="5E94BADA" w:rsidR="00650BA3" w:rsidRPr="00694B94" w:rsidDel="00B11B84" w:rsidRDefault="00650BA3" w:rsidP="00650BA3">
            <w:pPr>
              <w:spacing w:after="0" w:line="240" w:lineRule="auto"/>
              <w:rPr>
                <w:del w:id="670" w:author="DELL" w:date="2022-06-27T01:50:00Z"/>
                <w:rFonts w:ascii="Times New Roman" w:hAnsi="Times New Roman" w:cs="Times New Roman"/>
                <w:sz w:val="24"/>
                <w:szCs w:val="24"/>
              </w:rPr>
            </w:pPr>
            <w:del w:id="671" w:author="DELL" w:date="2022-06-27T01:50:00Z">
              <w:r w:rsidDel="00B11B84">
                <w:rPr>
                  <w:rFonts w:ascii="Times New Roman" w:hAnsi="Times New Roman" w:cs="Times New Roman"/>
                  <w:sz w:val="24"/>
                  <w:szCs w:val="24"/>
                </w:rPr>
                <w:delText>394 (96.85)</w:delText>
              </w:r>
            </w:del>
          </w:p>
        </w:tc>
        <w:tc>
          <w:tcPr>
            <w:tcW w:w="583" w:type="pct"/>
          </w:tcPr>
          <w:p w14:paraId="2507498A" w14:textId="13FD13F8" w:rsidR="00650BA3" w:rsidRPr="00694B94" w:rsidDel="00B11B84" w:rsidRDefault="00650BA3" w:rsidP="00650BA3">
            <w:pPr>
              <w:spacing w:after="0" w:line="240" w:lineRule="auto"/>
              <w:rPr>
                <w:del w:id="672" w:author="DELL" w:date="2022-06-27T01:50:00Z"/>
                <w:rFonts w:ascii="Times New Roman" w:hAnsi="Times New Roman" w:cs="Times New Roman"/>
                <w:sz w:val="24"/>
                <w:szCs w:val="24"/>
              </w:rPr>
            </w:pPr>
            <w:del w:id="673" w:author="DELL" w:date="2022-06-27T01:50:00Z">
              <w:r w:rsidDel="00B11B84">
                <w:rPr>
                  <w:rFonts w:ascii="Times New Roman" w:hAnsi="Times New Roman" w:cs="Times New Roman"/>
                  <w:sz w:val="24"/>
                  <w:szCs w:val="24"/>
                </w:rPr>
                <w:delText>407 (19.62)</w:delText>
              </w:r>
            </w:del>
          </w:p>
        </w:tc>
      </w:tr>
      <w:tr w:rsidR="00650BA3" w:rsidRPr="00694B94" w:rsidDel="00B11B84" w14:paraId="092A93C1" w14:textId="62421963" w:rsidTr="00BD3EC5">
        <w:trPr>
          <w:del w:id="674" w:author="DELL" w:date="2022-06-27T01:50:00Z"/>
        </w:trPr>
        <w:tc>
          <w:tcPr>
            <w:tcW w:w="1559" w:type="pct"/>
          </w:tcPr>
          <w:p w14:paraId="595291C9" w14:textId="6C41AC69" w:rsidR="00650BA3" w:rsidRPr="00694B94" w:rsidDel="00B11B84" w:rsidRDefault="00650BA3" w:rsidP="00650BA3">
            <w:pPr>
              <w:spacing w:after="0" w:line="240" w:lineRule="auto"/>
              <w:rPr>
                <w:del w:id="675" w:author="DELL" w:date="2022-06-27T01:50:00Z"/>
                <w:rFonts w:ascii="Times New Roman" w:hAnsi="Times New Roman" w:cs="Times New Roman"/>
                <w:sz w:val="24"/>
                <w:szCs w:val="24"/>
              </w:rPr>
            </w:pPr>
            <w:del w:id="676" w:author="DELL" w:date="2022-06-27T01:50:00Z">
              <w:r w:rsidDel="00B11B84">
                <w:rPr>
                  <w:rFonts w:ascii="Times New Roman" w:hAnsi="Times New Roman" w:cs="Times New Roman"/>
                  <w:sz w:val="24"/>
                  <w:szCs w:val="24"/>
                </w:rPr>
                <w:delText>36-47</w:delText>
              </w:r>
            </w:del>
          </w:p>
        </w:tc>
        <w:tc>
          <w:tcPr>
            <w:tcW w:w="548" w:type="pct"/>
          </w:tcPr>
          <w:p w14:paraId="4FAFB1FF" w14:textId="032D57A3" w:rsidR="00650BA3" w:rsidRPr="00694B94" w:rsidDel="00B11B84" w:rsidRDefault="00650BA3" w:rsidP="00650BA3">
            <w:pPr>
              <w:spacing w:after="0" w:line="240" w:lineRule="auto"/>
              <w:rPr>
                <w:del w:id="677" w:author="DELL" w:date="2022-06-27T01:50:00Z"/>
                <w:rFonts w:ascii="Times New Roman" w:hAnsi="Times New Roman" w:cs="Times New Roman"/>
                <w:sz w:val="24"/>
                <w:szCs w:val="24"/>
              </w:rPr>
            </w:pPr>
            <w:del w:id="678" w:author="DELL" w:date="2022-06-27T01:50:00Z">
              <w:r w:rsidDel="00B11B84">
                <w:rPr>
                  <w:rFonts w:ascii="Times New Roman" w:hAnsi="Times New Roman" w:cs="Times New Roman"/>
                  <w:sz w:val="24"/>
                  <w:szCs w:val="24"/>
                </w:rPr>
                <w:delText>29 (6.17)</w:delText>
              </w:r>
            </w:del>
          </w:p>
        </w:tc>
        <w:tc>
          <w:tcPr>
            <w:tcW w:w="619" w:type="pct"/>
          </w:tcPr>
          <w:p w14:paraId="224C65A5" w14:textId="5DB94A22" w:rsidR="00650BA3" w:rsidRPr="00694B94" w:rsidDel="00B11B84" w:rsidRDefault="00650BA3" w:rsidP="00650BA3">
            <w:pPr>
              <w:spacing w:after="0" w:line="240" w:lineRule="auto"/>
              <w:rPr>
                <w:del w:id="679" w:author="DELL" w:date="2022-06-27T01:50:00Z"/>
                <w:rFonts w:ascii="Times New Roman" w:hAnsi="Times New Roman" w:cs="Times New Roman"/>
                <w:sz w:val="24"/>
                <w:szCs w:val="24"/>
              </w:rPr>
            </w:pPr>
            <w:del w:id="680" w:author="DELL" w:date="2022-06-27T01:50:00Z">
              <w:r w:rsidDel="00B11B84">
                <w:rPr>
                  <w:rFonts w:ascii="Times New Roman" w:hAnsi="Times New Roman" w:cs="Times New Roman"/>
                  <w:sz w:val="24"/>
                  <w:szCs w:val="24"/>
                </w:rPr>
                <w:delText>443 (93.83)</w:delText>
              </w:r>
            </w:del>
          </w:p>
        </w:tc>
        <w:tc>
          <w:tcPr>
            <w:tcW w:w="620" w:type="pct"/>
          </w:tcPr>
          <w:p w14:paraId="67E434E5" w14:textId="36458392" w:rsidR="00650BA3" w:rsidRPr="00694B94" w:rsidDel="00B11B84" w:rsidRDefault="00650BA3" w:rsidP="00650BA3">
            <w:pPr>
              <w:spacing w:after="0" w:line="240" w:lineRule="auto"/>
              <w:rPr>
                <w:del w:id="681" w:author="DELL" w:date="2022-06-27T01:50:00Z"/>
                <w:rFonts w:ascii="Times New Roman" w:hAnsi="Times New Roman" w:cs="Times New Roman"/>
                <w:sz w:val="24"/>
                <w:szCs w:val="24"/>
              </w:rPr>
            </w:pPr>
            <w:del w:id="682" w:author="DELL" w:date="2022-06-27T01:50:00Z">
              <w:r w:rsidDel="00B11B84">
                <w:rPr>
                  <w:rFonts w:ascii="Times New Roman" w:hAnsi="Times New Roman" w:cs="Times New Roman"/>
                  <w:sz w:val="24"/>
                  <w:szCs w:val="24"/>
                </w:rPr>
                <w:delText>472 (20.23)</w:delText>
              </w:r>
            </w:del>
          </w:p>
        </w:tc>
        <w:tc>
          <w:tcPr>
            <w:tcW w:w="488" w:type="pct"/>
          </w:tcPr>
          <w:p w14:paraId="38CE19BF" w14:textId="4AC12A41" w:rsidR="00650BA3" w:rsidRPr="00694B94" w:rsidDel="00B11B84" w:rsidRDefault="00650BA3" w:rsidP="00650BA3">
            <w:pPr>
              <w:spacing w:after="0" w:line="240" w:lineRule="auto"/>
              <w:rPr>
                <w:del w:id="683" w:author="DELL" w:date="2022-06-27T01:50:00Z"/>
                <w:rFonts w:ascii="Times New Roman" w:hAnsi="Times New Roman" w:cs="Times New Roman"/>
                <w:sz w:val="24"/>
                <w:szCs w:val="24"/>
              </w:rPr>
            </w:pPr>
            <w:del w:id="684" w:author="DELL" w:date="2022-06-27T01:50:00Z">
              <w:r w:rsidDel="00B11B84">
                <w:rPr>
                  <w:rFonts w:ascii="Times New Roman" w:hAnsi="Times New Roman" w:cs="Times New Roman"/>
                  <w:sz w:val="24"/>
                  <w:szCs w:val="24"/>
                </w:rPr>
                <w:delText>9 (2.23)</w:delText>
              </w:r>
            </w:del>
          </w:p>
        </w:tc>
        <w:tc>
          <w:tcPr>
            <w:tcW w:w="583" w:type="pct"/>
          </w:tcPr>
          <w:p w14:paraId="55BE8515" w14:textId="6FC8100D" w:rsidR="00650BA3" w:rsidRPr="00694B94" w:rsidDel="00B11B84" w:rsidRDefault="00650BA3" w:rsidP="00650BA3">
            <w:pPr>
              <w:spacing w:after="0" w:line="240" w:lineRule="auto"/>
              <w:rPr>
                <w:del w:id="685" w:author="DELL" w:date="2022-06-27T01:50:00Z"/>
                <w:rFonts w:ascii="Times New Roman" w:hAnsi="Times New Roman" w:cs="Times New Roman"/>
                <w:sz w:val="24"/>
                <w:szCs w:val="24"/>
              </w:rPr>
            </w:pPr>
            <w:del w:id="686" w:author="DELL" w:date="2022-06-27T01:50:00Z">
              <w:r w:rsidDel="00B11B84">
                <w:rPr>
                  <w:rFonts w:ascii="Times New Roman" w:hAnsi="Times New Roman" w:cs="Times New Roman"/>
                  <w:sz w:val="24"/>
                  <w:szCs w:val="24"/>
                </w:rPr>
                <w:delText>382 (97.77)</w:delText>
              </w:r>
            </w:del>
          </w:p>
        </w:tc>
        <w:tc>
          <w:tcPr>
            <w:tcW w:w="583" w:type="pct"/>
          </w:tcPr>
          <w:p w14:paraId="09046886" w14:textId="0F7A4F55" w:rsidR="00650BA3" w:rsidRPr="00694B94" w:rsidDel="00B11B84" w:rsidRDefault="00650BA3" w:rsidP="00650BA3">
            <w:pPr>
              <w:spacing w:after="0" w:line="240" w:lineRule="auto"/>
              <w:rPr>
                <w:del w:id="687" w:author="DELL" w:date="2022-06-27T01:50:00Z"/>
                <w:rFonts w:ascii="Times New Roman" w:hAnsi="Times New Roman" w:cs="Times New Roman"/>
                <w:sz w:val="24"/>
                <w:szCs w:val="24"/>
              </w:rPr>
            </w:pPr>
            <w:del w:id="688" w:author="DELL" w:date="2022-06-27T01:50:00Z">
              <w:r w:rsidDel="00B11B84">
                <w:rPr>
                  <w:rFonts w:ascii="Times New Roman" w:hAnsi="Times New Roman" w:cs="Times New Roman"/>
                  <w:sz w:val="24"/>
                  <w:szCs w:val="24"/>
                </w:rPr>
                <w:delText>391 (18.84)</w:delText>
              </w:r>
            </w:del>
          </w:p>
        </w:tc>
      </w:tr>
      <w:tr w:rsidR="00650BA3" w:rsidRPr="00694B94" w:rsidDel="00B11B84" w14:paraId="22C443E1" w14:textId="79566FFE" w:rsidTr="00BD3EC5">
        <w:trPr>
          <w:del w:id="689" w:author="DELL" w:date="2022-06-27T01:50:00Z"/>
        </w:trPr>
        <w:tc>
          <w:tcPr>
            <w:tcW w:w="1559" w:type="pct"/>
          </w:tcPr>
          <w:p w14:paraId="417319FF" w14:textId="2D2C7ADE" w:rsidR="00650BA3" w:rsidRPr="00694B94" w:rsidDel="00B11B84" w:rsidRDefault="00650BA3" w:rsidP="00650BA3">
            <w:pPr>
              <w:spacing w:after="0" w:line="240" w:lineRule="auto"/>
              <w:rPr>
                <w:del w:id="690" w:author="DELL" w:date="2022-06-27T01:50:00Z"/>
                <w:rFonts w:ascii="Times New Roman" w:hAnsi="Times New Roman" w:cs="Times New Roman"/>
                <w:sz w:val="24"/>
                <w:szCs w:val="24"/>
              </w:rPr>
            </w:pPr>
            <w:del w:id="691" w:author="DELL" w:date="2022-06-27T01:50:00Z">
              <w:r w:rsidDel="00B11B84">
                <w:rPr>
                  <w:rFonts w:ascii="Times New Roman" w:hAnsi="Times New Roman" w:cs="Times New Roman"/>
                  <w:sz w:val="24"/>
                  <w:szCs w:val="24"/>
                </w:rPr>
                <w:delText>48-59</w:delText>
              </w:r>
            </w:del>
          </w:p>
        </w:tc>
        <w:tc>
          <w:tcPr>
            <w:tcW w:w="548" w:type="pct"/>
          </w:tcPr>
          <w:p w14:paraId="77B91F07" w14:textId="23DCE4EB" w:rsidR="00650BA3" w:rsidRPr="00694B94" w:rsidDel="00B11B84" w:rsidRDefault="00650BA3" w:rsidP="00650BA3">
            <w:pPr>
              <w:spacing w:after="0" w:line="240" w:lineRule="auto"/>
              <w:rPr>
                <w:del w:id="692" w:author="DELL" w:date="2022-06-27T01:50:00Z"/>
                <w:rFonts w:ascii="Times New Roman" w:hAnsi="Times New Roman" w:cs="Times New Roman"/>
                <w:sz w:val="24"/>
                <w:szCs w:val="24"/>
              </w:rPr>
            </w:pPr>
            <w:del w:id="693" w:author="DELL" w:date="2022-06-27T01:50:00Z">
              <w:r w:rsidDel="00B11B84">
                <w:rPr>
                  <w:rFonts w:ascii="Times New Roman" w:hAnsi="Times New Roman" w:cs="Times New Roman"/>
                  <w:sz w:val="24"/>
                  <w:szCs w:val="24"/>
                </w:rPr>
                <w:delText>20 (4.35)</w:delText>
              </w:r>
            </w:del>
          </w:p>
        </w:tc>
        <w:tc>
          <w:tcPr>
            <w:tcW w:w="619" w:type="pct"/>
          </w:tcPr>
          <w:p w14:paraId="13E8561E" w14:textId="71819796" w:rsidR="00650BA3" w:rsidRPr="00694B94" w:rsidDel="00B11B84" w:rsidRDefault="00650BA3" w:rsidP="00650BA3">
            <w:pPr>
              <w:spacing w:after="0" w:line="240" w:lineRule="auto"/>
              <w:rPr>
                <w:del w:id="694" w:author="DELL" w:date="2022-06-27T01:50:00Z"/>
                <w:rFonts w:ascii="Times New Roman" w:hAnsi="Times New Roman" w:cs="Times New Roman"/>
                <w:sz w:val="24"/>
                <w:szCs w:val="24"/>
              </w:rPr>
            </w:pPr>
            <w:del w:id="695" w:author="DELL" w:date="2022-06-27T01:50:00Z">
              <w:r w:rsidDel="00B11B84">
                <w:rPr>
                  <w:rFonts w:ascii="Times New Roman" w:hAnsi="Times New Roman" w:cs="Times New Roman"/>
                  <w:sz w:val="24"/>
                  <w:szCs w:val="24"/>
                </w:rPr>
                <w:delText>440 (95.65)</w:delText>
              </w:r>
            </w:del>
          </w:p>
        </w:tc>
        <w:tc>
          <w:tcPr>
            <w:tcW w:w="620" w:type="pct"/>
          </w:tcPr>
          <w:p w14:paraId="533C7911" w14:textId="2ED7659F" w:rsidR="00650BA3" w:rsidRPr="00694B94" w:rsidDel="00B11B84" w:rsidRDefault="00650BA3" w:rsidP="00650BA3">
            <w:pPr>
              <w:spacing w:after="0" w:line="240" w:lineRule="auto"/>
              <w:rPr>
                <w:del w:id="696" w:author="DELL" w:date="2022-06-27T01:50:00Z"/>
                <w:rFonts w:ascii="Times New Roman" w:hAnsi="Times New Roman" w:cs="Times New Roman"/>
                <w:sz w:val="24"/>
                <w:szCs w:val="24"/>
              </w:rPr>
            </w:pPr>
            <w:del w:id="697" w:author="DELL" w:date="2022-06-27T01:50:00Z">
              <w:r w:rsidDel="00B11B84">
                <w:rPr>
                  <w:rFonts w:ascii="Times New Roman" w:hAnsi="Times New Roman" w:cs="Times New Roman"/>
                  <w:sz w:val="24"/>
                  <w:szCs w:val="24"/>
                </w:rPr>
                <w:delText>460 (19.74)</w:delText>
              </w:r>
            </w:del>
          </w:p>
        </w:tc>
        <w:tc>
          <w:tcPr>
            <w:tcW w:w="488" w:type="pct"/>
          </w:tcPr>
          <w:p w14:paraId="51FD558B" w14:textId="0CF4583D" w:rsidR="00650BA3" w:rsidRPr="00694B94" w:rsidDel="00B11B84" w:rsidRDefault="00650BA3" w:rsidP="00650BA3">
            <w:pPr>
              <w:spacing w:after="0" w:line="240" w:lineRule="auto"/>
              <w:rPr>
                <w:del w:id="698" w:author="DELL" w:date="2022-06-27T01:50:00Z"/>
                <w:rFonts w:ascii="Times New Roman" w:hAnsi="Times New Roman" w:cs="Times New Roman"/>
                <w:sz w:val="24"/>
                <w:szCs w:val="24"/>
              </w:rPr>
            </w:pPr>
            <w:del w:id="699" w:author="DELL" w:date="2022-06-27T01:50:00Z">
              <w:r w:rsidDel="00B11B84">
                <w:rPr>
                  <w:rFonts w:ascii="Times New Roman" w:hAnsi="Times New Roman" w:cs="Times New Roman"/>
                  <w:sz w:val="24"/>
                  <w:szCs w:val="24"/>
                </w:rPr>
                <w:delText>6 (1.57)</w:delText>
              </w:r>
            </w:del>
          </w:p>
        </w:tc>
        <w:tc>
          <w:tcPr>
            <w:tcW w:w="583" w:type="pct"/>
          </w:tcPr>
          <w:p w14:paraId="7EC7A390" w14:textId="69174EA7" w:rsidR="00650BA3" w:rsidRPr="00694B94" w:rsidDel="00B11B84" w:rsidRDefault="00650BA3" w:rsidP="00650BA3">
            <w:pPr>
              <w:spacing w:after="0" w:line="240" w:lineRule="auto"/>
              <w:rPr>
                <w:del w:id="700" w:author="DELL" w:date="2022-06-27T01:50:00Z"/>
                <w:rFonts w:ascii="Times New Roman" w:hAnsi="Times New Roman" w:cs="Times New Roman"/>
                <w:sz w:val="24"/>
                <w:szCs w:val="24"/>
              </w:rPr>
            </w:pPr>
            <w:del w:id="701" w:author="DELL" w:date="2022-06-27T01:50:00Z">
              <w:r w:rsidDel="00B11B84">
                <w:rPr>
                  <w:rFonts w:ascii="Times New Roman" w:hAnsi="Times New Roman" w:cs="Times New Roman"/>
                  <w:sz w:val="24"/>
                  <w:szCs w:val="24"/>
                </w:rPr>
                <w:delText>398 (98.43)</w:delText>
              </w:r>
            </w:del>
          </w:p>
        </w:tc>
        <w:tc>
          <w:tcPr>
            <w:tcW w:w="583" w:type="pct"/>
          </w:tcPr>
          <w:p w14:paraId="4BDAC4FF" w14:textId="02C276DB" w:rsidR="00650BA3" w:rsidRPr="00694B94" w:rsidDel="00B11B84" w:rsidRDefault="00650BA3" w:rsidP="00650BA3">
            <w:pPr>
              <w:spacing w:after="0" w:line="240" w:lineRule="auto"/>
              <w:rPr>
                <w:del w:id="702" w:author="DELL" w:date="2022-06-27T01:50:00Z"/>
                <w:rFonts w:ascii="Times New Roman" w:hAnsi="Times New Roman" w:cs="Times New Roman"/>
                <w:sz w:val="24"/>
                <w:szCs w:val="24"/>
              </w:rPr>
            </w:pPr>
            <w:del w:id="703" w:author="DELL" w:date="2022-06-27T01:50:00Z">
              <w:r w:rsidDel="00B11B84">
                <w:rPr>
                  <w:rFonts w:ascii="Times New Roman" w:hAnsi="Times New Roman" w:cs="Times New Roman"/>
                  <w:sz w:val="24"/>
                  <w:szCs w:val="24"/>
                </w:rPr>
                <w:delText>404 (19.50)</w:delText>
              </w:r>
            </w:del>
          </w:p>
        </w:tc>
      </w:tr>
      <w:tr w:rsidR="00650BA3" w:rsidRPr="00694B94" w:rsidDel="00B11B84" w14:paraId="388122CC" w14:textId="3A05AFCE" w:rsidTr="00BD3EC5">
        <w:trPr>
          <w:del w:id="704" w:author="DELL" w:date="2022-06-27T01:50:00Z"/>
        </w:trPr>
        <w:tc>
          <w:tcPr>
            <w:tcW w:w="1559" w:type="pct"/>
          </w:tcPr>
          <w:p w14:paraId="5E6CCF06" w14:textId="04136B93" w:rsidR="00650BA3" w:rsidRPr="00A20E58" w:rsidDel="00B11B84" w:rsidRDefault="00650BA3" w:rsidP="00650BA3">
            <w:pPr>
              <w:spacing w:after="0" w:line="240" w:lineRule="auto"/>
              <w:rPr>
                <w:del w:id="705" w:author="DELL" w:date="2022-06-27T01:50:00Z"/>
                <w:rFonts w:ascii="Times New Roman" w:hAnsi="Times New Roman" w:cs="Times New Roman"/>
                <w:b/>
                <w:sz w:val="24"/>
                <w:szCs w:val="24"/>
              </w:rPr>
            </w:pPr>
            <w:del w:id="706" w:author="DELL" w:date="2022-06-27T01:50:00Z">
              <w:r w:rsidRPr="00A20E58" w:rsidDel="00B11B84">
                <w:rPr>
                  <w:rFonts w:ascii="Times New Roman" w:hAnsi="Times New Roman" w:cs="Times New Roman"/>
                  <w:b/>
                  <w:sz w:val="24"/>
                  <w:szCs w:val="24"/>
                </w:rPr>
                <w:delText>Sex</w:delText>
              </w:r>
            </w:del>
          </w:p>
        </w:tc>
        <w:tc>
          <w:tcPr>
            <w:tcW w:w="548" w:type="pct"/>
          </w:tcPr>
          <w:p w14:paraId="0F4F138A" w14:textId="78129A06" w:rsidR="00650BA3" w:rsidRPr="00694B94" w:rsidDel="00B11B84" w:rsidRDefault="00650BA3" w:rsidP="00650BA3">
            <w:pPr>
              <w:spacing w:after="0" w:line="240" w:lineRule="auto"/>
              <w:rPr>
                <w:del w:id="707" w:author="DELL" w:date="2022-06-27T01:50:00Z"/>
                <w:rFonts w:ascii="Times New Roman" w:hAnsi="Times New Roman" w:cs="Times New Roman"/>
                <w:sz w:val="24"/>
                <w:szCs w:val="24"/>
              </w:rPr>
            </w:pPr>
          </w:p>
        </w:tc>
        <w:tc>
          <w:tcPr>
            <w:tcW w:w="619" w:type="pct"/>
          </w:tcPr>
          <w:p w14:paraId="67AD605C" w14:textId="7CABDE26" w:rsidR="00650BA3" w:rsidRPr="00694B94" w:rsidDel="00B11B84" w:rsidRDefault="00650BA3" w:rsidP="00650BA3">
            <w:pPr>
              <w:spacing w:after="0" w:line="240" w:lineRule="auto"/>
              <w:rPr>
                <w:del w:id="708" w:author="DELL" w:date="2022-06-27T01:50:00Z"/>
                <w:rFonts w:ascii="Times New Roman" w:hAnsi="Times New Roman" w:cs="Times New Roman"/>
                <w:sz w:val="24"/>
                <w:szCs w:val="24"/>
              </w:rPr>
            </w:pPr>
          </w:p>
        </w:tc>
        <w:tc>
          <w:tcPr>
            <w:tcW w:w="620" w:type="pct"/>
          </w:tcPr>
          <w:p w14:paraId="0156915A" w14:textId="68764F50" w:rsidR="00650BA3" w:rsidRPr="00694B94" w:rsidDel="00B11B84" w:rsidRDefault="00650BA3" w:rsidP="00650BA3">
            <w:pPr>
              <w:spacing w:after="0" w:line="240" w:lineRule="auto"/>
              <w:rPr>
                <w:del w:id="709" w:author="DELL" w:date="2022-06-27T01:50:00Z"/>
                <w:rFonts w:ascii="Times New Roman" w:hAnsi="Times New Roman" w:cs="Times New Roman"/>
                <w:sz w:val="24"/>
                <w:szCs w:val="24"/>
              </w:rPr>
            </w:pPr>
          </w:p>
        </w:tc>
        <w:tc>
          <w:tcPr>
            <w:tcW w:w="488" w:type="pct"/>
          </w:tcPr>
          <w:p w14:paraId="7112DAB2" w14:textId="1DCDA57A" w:rsidR="00650BA3" w:rsidRPr="00694B94" w:rsidDel="00B11B84" w:rsidRDefault="00650BA3" w:rsidP="00650BA3">
            <w:pPr>
              <w:spacing w:after="0" w:line="240" w:lineRule="auto"/>
              <w:rPr>
                <w:del w:id="710" w:author="DELL" w:date="2022-06-27T01:50:00Z"/>
                <w:rFonts w:ascii="Times New Roman" w:hAnsi="Times New Roman" w:cs="Times New Roman"/>
                <w:sz w:val="24"/>
                <w:szCs w:val="24"/>
              </w:rPr>
            </w:pPr>
          </w:p>
        </w:tc>
        <w:tc>
          <w:tcPr>
            <w:tcW w:w="583" w:type="pct"/>
          </w:tcPr>
          <w:p w14:paraId="7B5CD6EC" w14:textId="755204FF" w:rsidR="00650BA3" w:rsidRPr="00694B94" w:rsidDel="00B11B84" w:rsidRDefault="00650BA3" w:rsidP="00650BA3">
            <w:pPr>
              <w:spacing w:after="0" w:line="240" w:lineRule="auto"/>
              <w:rPr>
                <w:del w:id="711" w:author="DELL" w:date="2022-06-27T01:50:00Z"/>
                <w:rFonts w:ascii="Times New Roman" w:hAnsi="Times New Roman" w:cs="Times New Roman"/>
                <w:sz w:val="24"/>
                <w:szCs w:val="24"/>
              </w:rPr>
            </w:pPr>
          </w:p>
        </w:tc>
        <w:tc>
          <w:tcPr>
            <w:tcW w:w="583" w:type="pct"/>
          </w:tcPr>
          <w:p w14:paraId="33AE15A5" w14:textId="66969602" w:rsidR="00650BA3" w:rsidRPr="00694B94" w:rsidDel="00B11B84" w:rsidRDefault="00650BA3" w:rsidP="00650BA3">
            <w:pPr>
              <w:spacing w:after="0" w:line="240" w:lineRule="auto"/>
              <w:rPr>
                <w:del w:id="712" w:author="DELL" w:date="2022-06-27T01:50:00Z"/>
                <w:rFonts w:ascii="Times New Roman" w:hAnsi="Times New Roman" w:cs="Times New Roman"/>
                <w:sz w:val="24"/>
                <w:szCs w:val="24"/>
              </w:rPr>
            </w:pPr>
          </w:p>
        </w:tc>
      </w:tr>
      <w:tr w:rsidR="00650BA3" w:rsidRPr="00694B94" w:rsidDel="00B11B84" w14:paraId="364646BA" w14:textId="7E02A046" w:rsidTr="00BD3EC5">
        <w:trPr>
          <w:del w:id="713" w:author="DELL" w:date="2022-06-27T01:50:00Z"/>
        </w:trPr>
        <w:tc>
          <w:tcPr>
            <w:tcW w:w="1559" w:type="pct"/>
          </w:tcPr>
          <w:p w14:paraId="4D20CD5E" w14:textId="4932DB52" w:rsidR="00650BA3" w:rsidRPr="00694B94" w:rsidDel="00B11B84" w:rsidRDefault="00650BA3" w:rsidP="00650BA3">
            <w:pPr>
              <w:spacing w:after="0" w:line="240" w:lineRule="auto"/>
              <w:rPr>
                <w:del w:id="714" w:author="DELL" w:date="2022-06-27T01:50:00Z"/>
                <w:rFonts w:ascii="Times New Roman" w:hAnsi="Times New Roman" w:cs="Times New Roman"/>
                <w:sz w:val="24"/>
                <w:szCs w:val="24"/>
              </w:rPr>
            </w:pPr>
            <w:del w:id="715" w:author="DELL" w:date="2022-06-27T01:50:00Z">
              <w:r w:rsidDel="00B11B84">
                <w:rPr>
                  <w:rFonts w:ascii="Times New Roman" w:hAnsi="Times New Roman" w:cs="Times New Roman"/>
                  <w:sz w:val="24"/>
                  <w:szCs w:val="24"/>
                </w:rPr>
                <w:delText>Male</w:delText>
              </w:r>
            </w:del>
          </w:p>
        </w:tc>
        <w:tc>
          <w:tcPr>
            <w:tcW w:w="548" w:type="pct"/>
          </w:tcPr>
          <w:p w14:paraId="7E736024" w14:textId="1904316E" w:rsidR="00650BA3" w:rsidRPr="00694B94" w:rsidDel="00B11B84" w:rsidRDefault="00650BA3" w:rsidP="00650BA3">
            <w:pPr>
              <w:spacing w:after="0" w:line="240" w:lineRule="auto"/>
              <w:rPr>
                <w:del w:id="716" w:author="DELL" w:date="2022-06-27T01:50:00Z"/>
                <w:rFonts w:ascii="Times New Roman" w:hAnsi="Times New Roman" w:cs="Times New Roman"/>
                <w:sz w:val="24"/>
                <w:szCs w:val="24"/>
              </w:rPr>
            </w:pPr>
            <w:del w:id="717" w:author="DELL" w:date="2022-06-27T01:50:00Z">
              <w:r w:rsidDel="00B11B84">
                <w:rPr>
                  <w:rFonts w:ascii="Times New Roman" w:hAnsi="Times New Roman" w:cs="Times New Roman"/>
                  <w:sz w:val="24"/>
                  <w:szCs w:val="24"/>
                </w:rPr>
                <w:delText>91 (7.35)</w:delText>
              </w:r>
            </w:del>
          </w:p>
        </w:tc>
        <w:tc>
          <w:tcPr>
            <w:tcW w:w="619" w:type="pct"/>
          </w:tcPr>
          <w:p w14:paraId="2B3C52D8" w14:textId="15938194" w:rsidR="00650BA3" w:rsidRPr="00694B94" w:rsidDel="00B11B84" w:rsidRDefault="00650BA3" w:rsidP="00650BA3">
            <w:pPr>
              <w:spacing w:after="0" w:line="240" w:lineRule="auto"/>
              <w:rPr>
                <w:del w:id="718" w:author="DELL" w:date="2022-06-27T01:50:00Z"/>
                <w:rFonts w:ascii="Times New Roman" w:hAnsi="Times New Roman" w:cs="Times New Roman"/>
                <w:sz w:val="24"/>
                <w:szCs w:val="24"/>
              </w:rPr>
            </w:pPr>
            <w:del w:id="719" w:author="DELL" w:date="2022-06-27T01:50:00Z">
              <w:r w:rsidDel="00B11B84">
                <w:rPr>
                  <w:rFonts w:ascii="Times New Roman" w:hAnsi="Times New Roman" w:cs="Times New Roman"/>
                  <w:sz w:val="24"/>
                  <w:szCs w:val="24"/>
                </w:rPr>
                <w:delText>1152 (92.65)</w:delText>
              </w:r>
            </w:del>
          </w:p>
        </w:tc>
        <w:tc>
          <w:tcPr>
            <w:tcW w:w="620" w:type="pct"/>
          </w:tcPr>
          <w:p w14:paraId="4442F56C" w14:textId="3A49414A" w:rsidR="00650BA3" w:rsidRPr="00694B94" w:rsidDel="00B11B84" w:rsidRDefault="00650BA3" w:rsidP="00650BA3">
            <w:pPr>
              <w:spacing w:after="0" w:line="240" w:lineRule="auto"/>
              <w:rPr>
                <w:del w:id="720" w:author="DELL" w:date="2022-06-27T01:50:00Z"/>
                <w:rFonts w:ascii="Times New Roman" w:hAnsi="Times New Roman" w:cs="Times New Roman"/>
                <w:sz w:val="24"/>
                <w:szCs w:val="24"/>
              </w:rPr>
            </w:pPr>
            <w:del w:id="721" w:author="DELL" w:date="2022-06-27T01:50:00Z">
              <w:r w:rsidDel="00B11B84">
                <w:rPr>
                  <w:rFonts w:ascii="Times New Roman" w:hAnsi="Times New Roman" w:cs="Times New Roman"/>
                  <w:sz w:val="24"/>
                  <w:szCs w:val="24"/>
                </w:rPr>
                <w:delText>1244 (53.33)</w:delText>
              </w:r>
            </w:del>
          </w:p>
        </w:tc>
        <w:tc>
          <w:tcPr>
            <w:tcW w:w="488" w:type="pct"/>
          </w:tcPr>
          <w:p w14:paraId="57CDF89D" w14:textId="5957943B" w:rsidR="00650BA3" w:rsidRPr="00694B94" w:rsidDel="00B11B84" w:rsidRDefault="000E1678" w:rsidP="00650BA3">
            <w:pPr>
              <w:spacing w:after="0" w:line="240" w:lineRule="auto"/>
              <w:rPr>
                <w:del w:id="722" w:author="DELL" w:date="2022-06-27T01:50:00Z"/>
                <w:rFonts w:ascii="Times New Roman" w:hAnsi="Times New Roman" w:cs="Times New Roman"/>
                <w:sz w:val="24"/>
                <w:szCs w:val="24"/>
              </w:rPr>
            </w:pPr>
            <w:del w:id="723" w:author="DELL" w:date="2022-06-27T01:50:00Z">
              <w:r w:rsidDel="00B11B84">
                <w:rPr>
                  <w:rFonts w:ascii="Times New Roman" w:hAnsi="Times New Roman" w:cs="Times New Roman"/>
                  <w:sz w:val="24"/>
                  <w:szCs w:val="24"/>
                </w:rPr>
                <w:delText>34 (3.17)</w:delText>
              </w:r>
            </w:del>
          </w:p>
        </w:tc>
        <w:tc>
          <w:tcPr>
            <w:tcW w:w="583" w:type="pct"/>
          </w:tcPr>
          <w:p w14:paraId="13C78AB6" w14:textId="3DED3D62" w:rsidR="00650BA3" w:rsidRPr="00694B94" w:rsidDel="00B11B84" w:rsidRDefault="000E1678" w:rsidP="00650BA3">
            <w:pPr>
              <w:spacing w:after="0" w:line="240" w:lineRule="auto"/>
              <w:rPr>
                <w:del w:id="724" w:author="DELL" w:date="2022-06-27T01:50:00Z"/>
                <w:rFonts w:ascii="Times New Roman" w:hAnsi="Times New Roman" w:cs="Times New Roman"/>
                <w:sz w:val="24"/>
                <w:szCs w:val="24"/>
              </w:rPr>
            </w:pPr>
            <w:del w:id="725" w:author="DELL" w:date="2022-06-27T01:50:00Z">
              <w:r w:rsidDel="00B11B84">
                <w:rPr>
                  <w:rFonts w:ascii="Times New Roman" w:hAnsi="Times New Roman" w:cs="Times New Roman"/>
                  <w:sz w:val="24"/>
                  <w:szCs w:val="24"/>
                </w:rPr>
                <w:delText>1028 (96.83)</w:delText>
              </w:r>
            </w:del>
          </w:p>
        </w:tc>
        <w:tc>
          <w:tcPr>
            <w:tcW w:w="583" w:type="pct"/>
          </w:tcPr>
          <w:p w14:paraId="69211C44" w14:textId="50BD0200" w:rsidR="00650BA3" w:rsidRPr="00694B94" w:rsidDel="00B11B84" w:rsidRDefault="000E1678" w:rsidP="00650BA3">
            <w:pPr>
              <w:spacing w:after="0" w:line="240" w:lineRule="auto"/>
              <w:rPr>
                <w:del w:id="726" w:author="DELL" w:date="2022-06-27T01:50:00Z"/>
                <w:rFonts w:ascii="Times New Roman" w:hAnsi="Times New Roman" w:cs="Times New Roman"/>
                <w:sz w:val="24"/>
                <w:szCs w:val="24"/>
              </w:rPr>
            </w:pPr>
            <w:del w:id="727" w:author="DELL" w:date="2022-06-27T01:50:00Z">
              <w:r w:rsidDel="00B11B84">
                <w:rPr>
                  <w:rFonts w:ascii="Times New Roman" w:hAnsi="Times New Roman" w:cs="Times New Roman"/>
                  <w:sz w:val="24"/>
                  <w:szCs w:val="24"/>
                </w:rPr>
                <w:delText>1062 (51.21)</w:delText>
              </w:r>
            </w:del>
          </w:p>
        </w:tc>
      </w:tr>
      <w:tr w:rsidR="00650BA3" w:rsidRPr="00694B94" w:rsidDel="00B11B84" w14:paraId="10028786" w14:textId="4CC5E01F" w:rsidTr="00BD3EC5">
        <w:trPr>
          <w:del w:id="728" w:author="DELL" w:date="2022-06-27T01:50:00Z"/>
        </w:trPr>
        <w:tc>
          <w:tcPr>
            <w:tcW w:w="1559" w:type="pct"/>
          </w:tcPr>
          <w:p w14:paraId="4114283C" w14:textId="2F120589" w:rsidR="00650BA3" w:rsidRPr="00694B94" w:rsidDel="00B11B84" w:rsidRDefault="00650BA3" w:rsidP="00650BA3">
            <w:pPr>
              <w:spacing w:after="0" w:line="240" w:lineRule="auto"/>
              <w:rPr>
                <w:del w:id="729" w:author="DELL" w:date="2022-06-27T01:50:00Z"/>
                <w:rFonts w:ascii="Times New Roman" w:hAnsi="Times New Roman" w:cs="Times New Roman"/>
                <w:sz w:val="24"/>
                <w:szCs w:val="24"/>
              </w:rPr>
            </w:pPr>
            <w:del w:id="730" w:author="DELL" w:date="2022-06-27T01:50:00Z">
              <w:r w:rsidDel="00B11B84">
                <w:rPr>
                  <w:rFonts w:ascii="Times New Roman" w:hAnsi="Times New Roman" w:cs="Times New Roman"/>
                  <w:sz w:val="24"/>
                  <w:szCs w:val="24"/>
                </w:rPr>
                <w:delText>Female</w:delText>
              </w:r>
            </w:del>
          </w:p>
        </w:tc>
        <w:tc>
          <w:tcPr>
            <w:tcW w:w="548" w:type="pct"/>
          </w:tcPr>
          <w:p w14:paraId="3D585765" w14:textId="6496297A" w:rsidR="00650BA3" w:rsidRPr="00694B94" w:rsidDel="00B11B84" w:rsidRDefault="00650BA3" w:rsidP="00650BA3">
            <w:pPr>
              <w:spacing w:after="0" w:line="240" w:lineRule="auto"/>
              <w:rPr>
                <w:del w:id="731" w:author="DELL" w:date="2022-06-27T01:50:00Z"/>
                <w:rFonts w:ascii="Times New Roman" w:hAnsi="Times New Roman" w:cs="Times New Roman"/>
                <w:sz w:val="24"/>
                <w:szCs w:val="24"/>
              </w:rPr>
            </w:pPr>
            <w:del w:id="732" w:author="DELL" w:date="2022-06-27T01:50:00Z">
              <w:r w:rsidDel="00B11B84">
                <w:rPr>
                  <w:rFonts w:ascii="Times New Roman" w:hAnsi="Times New Roman" w:cs="Times New Roman"/>
                  <w:sz w:val="24"/>
                  <w:szCs w:val="24"/>
                </w:rPr>
                <w:delText>81 (7.48)</w:delText>
              </w:r>
            </w:del>
          </w:p>
        </w:tc>
        <w:tc>
          <w:tcPr>
            <w:tcW w:w="619" w:type="pct"/>
          </w:tcPr>
          <w:p w14:paraId="011D901E" w14:textId="0459C1E3" w:rsidR="00650BA3" w:rsidRPr="00694B94" w:rsidDel="00B11B84" w:rsidRDefault="00650BA3" w:rsidP="00650BA3">
            <w:pPr>
              <w:spacing w:after="0" w:line="240" w:lineRule="auto"/>
              <w:rPr>
                <w:del w:id="733" w:author="DELL" w:date="2022-06-27T01:50:00Z"/>
                <w:rFonts w:ascii="Times New Roman" w:hAnsi="Times New Roman" w:cs="Times New Roman"/>
                <w:sz w:val="24"/>
                <w:szCs w:val="24"/>
              </w:rPr>
            </w:pPr>
            <w:del w:id="734" w:author="DELL" w:date="2022-06-27T01:50:00Z">
              <w:r w:rsidDel="00B11B84">
                <w:rPr>
                  <w:rFonts w:ascii="Times New Roman" w:hAnsi="Times New Roman" w:cs="Times New Roman"/>
                  <w:sz w:val="24"/>
                  <w:szCs w:val="24"/>
                </w:rPr>
                <w:delText>1007 (92.52)</w:delText>
              </w:r>
            </w:del>
          </w:p>
        </w:tc>
        <w:tc>
          <w:tcPr>
            <w:tcW w:w="620" w:type="pct"/>
          </w:tcPr>
          <w:p w14:paraId="662E7AE1" w14:textId="156608F4" w:rsidR="00650BA3" w:rsidRPr="00694B94" w:rsidDel="00B11B84" w:rsidRDefault="00650BA3" w:rsidP="00650BA3">
            <w:pPr>
              <w:spacing w:after="0" w:line="240" w:lineRule="auto"/>
              <w:rPr>
                <w:del w:id="735" w:author="DELL" w:date="2022-06-27T01:50:00Z"/>
                <w:rFonts w:ascii="Times New Roman" w:hAnsi="Times New Roman" w:cs="Times New Roman"/>
                <w:sz w:val="24"/>
                <w:szCs w:val="24"/>
              </w:rPr>
            </w:pPr>
            <w:del w:id="736" w:author="DELL" w:date="2022-06-27T01:50:00Z">
              <w:r w:rsidDel="00B11B84">
                <w:rPr>
                  <w:rFonts w:ascii="Times New Roman" w:hAnsi="Times New Roman" w:cs="Times New Roman"/>
                  <w:sz w:val="24"/>
                  <w:szCs w:val="24"/>
                </w:rPr>
                <w:delText>1088 (46.67)</w:delText>
              </w:r>
            </w:del>
          </w:p>
        </w:tc>
        <w:tc>
          <w:tcPr>
            <w:tcW w:w="488" w:type="pct"/>
          </w:tcPr>
          <w:p w14:paraId="202CFB7C" w14:textId="6547213E" w:rsidR="00650BA3" w:rsidRPr="00694B94" w:rsidDel="00B11B84" w:rsidRDefault="000E1678" w:rsidP="00650BA3">
            <w:pPr>
              <w:spacing w:after="0" w:line="240" w:lineRule="auto"/>
              <w:rPr>
                <w:del w:id="737" w:author="DELL" w:date="2022-06-27T01:50:00Z"/>
                <w:rFonts w:ascii="Times New Roman" w:hAnsi="Times New Roman" w:cs="Times New Roman"/>
                <w:sz w:val="24"/>
                <w:szCs w:val="24"/>
              </w:rPr>
            </w:pPr>
            <w:del w:id="738" w:author="DELL" w:date="2022-06-27T01:50:00Z">
              <w:r w:rsidDel="00B11B84">
                <w:rPr>
                  <w:rFonts w:ascii="Times New Roman" w:hAnsi="Times New Roman" w:cs="Times New Roman"/>
                  <w:sz w:val="24"/>
                  <w:szCs w:val="24"/>
                </w:rPr>
                <w:delText>40 (3.98)</w:delText>
              </w:r>
            </w:del>
          </w:p>
        </w:tc>
        <w:tc>
          <w:tcPr>
            <w:tcW w:w="583" w:type="pct"/>
          </w:tcPr>
          <w:p w14:paraId="78B878A5" w14:textId="67682844" w:rsidR="00650BA3" w:rsidRPr="00694B94" w:rsidDel="00B11B84" w:rsidRDefault="000E1678" w:rsidP="00650BA3">
            <w:pPr>
              <w:spacing w:after="0" w:line="240" w:lineRule="auto"/>
              <w:rPr>
                <w:del w:id="739" w:author="DELL" w:date="2022-06-27T01:50:00Z"/>
                <w:rFonts w:ascii="Times New Roman" w:hAnsi="Times New Roman" w:cs="Times New Roman"/>
                <w:sz w:val="24"/>
                <w:szCs w:val="24"/>
              </w:rPr>
            </w:pPr>
            <w:del w:id="740" w:author="DELL" w:date="2022-06-27T01:50:00Z">
              <w:r w:rsidDel="00B11B84">
                <w:rPr>
                  <w:rFonts w:ascii="Times New Roman" w:hAnsi="Times New Roman" w:cs="Times New Roman"/>
                  <w:sz w:val="24"/>
                  <w:szCs w:val="24"/>
                </w:rPr>
                <w:delText>971 (96.02)</w:delText>
              </w:r>
            </w:del>
          </w:p>
        </w:tc>
        <w:tc>
          <w:tcPr>
            <w:tcW w:w="583" w:type="pct"/>
          </w:tcPr>
          <w:p w14:paraId="57F93F69" w14:textId="51EEAF3F" w:rsidR="00650BA3" w:rsidRPr="00694B94" w:rsidDel="00B11B84" w:rsidRDefault="000E1678" w:rsidP="00650BA3">
            <w:pPr>
              <w:spacing w:after="0" w:line="240" w:lineRule="auto"/>
              <w:rPr>
                <w:del w:id="741" w:author="DELL" w:date="2022-06-27T01:50:00Z"/>
                <w:rFonts w:ascii="Times New Roman" w:hAnsi="Times New Roman" w:cs="Times New Roman"/>
                <w:sz w:val="24"/>
                <w:szCs w:val="24"/>
              </w:rPr>
            </w:pPr>
            <w:del w:id="742" w:author="DELL" w:date="2022-06-27T01:50:00Z">
              <w:r w:rsidDel="00B11B84">
                <w:rPr>
                  <w:rFonts w:ascii="Times New Roman" w:hAnsi="Times New Roman" w:cs="Times New Roman"/>
                  <w:sz w:val="24"/>
                  <w:szCs w:val="24"/>
                </w:rPr>
                <w:delText>1011 (48.79)</w:delText>
              </w:r>
            </w:del>
          </w:p>
        </w:tc>
      </w:tr>
      <w:tr w:rsidR="00650BA3" w:rsidRPr="00694B94" w:rsidDel="00B11B84" w14:paraId="1C473FDC" w14:textId="3A932F35" w:rsidTr="00650BA3">
        <w:trPr>
          <w:del w:id="743" w:author="DELL" w:date="2022-06-27T01:50:00Z"/>
        </w:trPr>
        <w:tc>
          <w:tcPr>
            <w:tcW w:w="4417" w:type="pct"/>
            <w:gridSpan w:val="6"/>
          </w:tcPr>
          <w:p w14:paraId="4C15D421" w14:textId="4D1BE6B9" w:rsidR="00650BA3" w:rsidRPr="00694B94" w:rsidDel="00B11B84" w:rsidRDefault="00650BA3" w:rsidP="00650BA3">
            <w:pPr>
              <w:spacing w:after="0" w:line="240" w:lineRule="auto"/>
              <w:rPr>
                <w:del w:id="744" w:author="DELL" w:date="2022-06-27T01:50:00Z"/>
                <w:rFonts w:ascii="Times New Roman" w:hAnsi="Times New Roman" w:cs="Times New Roman"/>
                <w:sz w:val="24"/>
                <w:szCs w:val="24"/>
              </w:rPr>
            </w:pPr>
            <w:del w:id="745" w:author="DELL" w:date="2022-06-27T01:50:00Z">
              <w:r w:rsidDel="00B11B84">
                <w:rPr>
                  <w:rFonts w:ascii="Times New Roman" w:hAnsi="Times New Roman" w:cs="Times New Roman"/>
                  <w:b/>
                  <w:sz w:val="24"/>
                  <w:szCs w:val="24"/>
                </w:rPr>
                <w:delText>Maternal</w:delText>
              </w:r>
              <w:r w:rsidRPr="002734C2" w:rsidDel="00B11B84">
                <w:rPr>
                  <w:rFonts w:ascii="Times New Roman" w:hAnsi="Times New Roman" w:cs="Times New Roman"/>
                  <w:b/>
                  <w:sz w:val="24"/>
                  <w:szCs w:val="24"/>
                </w:rPr>
                <w:delText xml:space="preserve"> Characteristics</w:delText>
              </w:r>
            </w:del>
          </w:p>
        </w:tc>
        <w:tc>
          <w:tcPr>
            <w:tcW w:w="583" w:type="pct"/>
          </w:tcPr>
          <w:p w14:paraId="7C77D585" w14:textId="426F155B" w:rsidR="00650BA3" w:rsidRPr="00694B94" w:rsidDel="00B11B84" w:rsidRDefault="00650BA3" w:rsidP="00650BA3">
            <w:pPr>
              <w:spacing w:after="0" w:line="240" w:lineRule="auto"/>
              <w:rPr>
                <w:del w:id="746" w:author="DELL" w:date="2022-06-27T01:50:00Z"/>
                <w:rFonts w:ascii="Times New Roman" w:hAnsi="Times New Roman" w:cs="Times New Roman"/>
                <w:sz w:val="24"/>
                <w:szCs w:val="24"/>
              </w:rPr>
            </w:pPr>
          </w:p>
        </w:tc>
      </w:tr>
      <w:tr w:rsidR="00650BA3" w:rsidRPr="00694B94" w:rsidDel="00B11B84" w14:paraId="654D42FB" w14:textId="2093FD60" w:rsidTr="00BD3EC5">
        <w:trPr>
          <w:del w:id="747" w:author="DELL" w:date="2022-06-27T01:50:00Z"/>
        </w:trPr>
        <w:tc>
          <w:tcPr>
            <w:tcW w:w="1559" w:type="pct"/>
          </w:tcPr>
          <w:p w14:paraId="7469AE2A" w14:textId="3B86D45A" w:rsidR="00650BA3" w:rsidRPr="00EA2551" w:rsidDel="00B11B84" w:rsidRDefault="00650BA3" w:rsidP="00650BA3">
            <w:pPr>
              <w:spacing w:after="0" w:line="240" w:lineRule="auto"/>
              <w:rPr>
                <w:del w:id="748" w:author="DELL" w:date="2022-06-27T01:50:00Z"/>
                <w:rFonts w:ascii="Times New Roman" w:hAnsi="Times New Roman" w:cs="Times New Roman"/>
                <w:b/>
                <w:sz w:val="24"/>
                <w:szCs w:val="24"/>
              </w:rPr>
            </w:pPr>
            <w:del w:id="749" w:author="DELL" w:date="2022-06-27T01:50:00Z">
              <w:r w:rsidRPr="00EA2551" w:rsidDel="00B11B84">
                <w:rPr>
                  <w:rFonts w:ascii="Times New Roman" w:hAnsi="Times New Roman" w:cs="Times New Roman"/>
                  <w:b/>
                  <w:sz w:val="24"/>
                  <w:szCs w:val="24"/>
                </w:rPr>
                <w:delText>Education Status</w:delText>
              </w:r>
            </w:del>
          </w:p>
        </w:tc>
        <w:tc>
          <w:tcPr>
            <w:tcW w:w="548" w:type="pct"/>
          </w:tcPr>
          <w:p w14:paraId="154B79E5" w14:textId="3E8D6134" w:rsidR="00650BA3" w:rsidDel="00B11B84" w:rsidRDefault="00650BA3" w:rsidP="00650BA3">
            <w:pPr>
              <w:spacing w:after="0" w:line="240" w:lineRule="auto"/>
              <w:rPr>
                <w:del w:id="750" w:author="DELL" w:date="2022-06-27T01:50:00Z"/>
                <w:rFonts w:ascii="Times New Roman" w:hAnsi="Times New Roman" w:cs="Times New Roman"/>
                <w:sz w:val="24"/>
                <w:szCs w:val="24"/>
              </w:rPr>
            </w:pPr>
          </w:p>
        </w:tc>
        <w:tc>
          <w:tcPr>
            <w:tcW w:w="619" w:type="pct"/>
          </w:tcPr>
          <w:p w14:paraId="0B900AC1" w14:textId="50D6DFEE" w:rsidR="00650BA3" w:rsidDel="00B11B84" w:rsidRDefault="00650BA3" w:rsidP="00650BA3">
            <w:pPr>
              <w:spacing w:after="0" w:line="240" w:lineRule="auto"/>
              <w:rPr>
                <w:del w:id="751" w:author="DELL" w:date="2022-06-27T01:50:00Z"/>
                <w:rFonts w:ascii="Times New Roman" w:hAnsi="Times New Roman" w:cs="Times New Roman"/>
                <w:sz w:val="24"/>
                <w:szCs w:val="24"/>
              </w:rPr>
            </w:pPr>
          </w:p>
        </w:tc>
        <w:tc>
          <w:tcPr>
            <w:tcW w:w="620" w:type="pct"/>
          </w:tcPr>
          <w:p w14:paraId="2FF9494F" w14:textId="5E5997B5" w:rsidR="00650BA3" w:rsidDel="00B11B84" w:rsidRDefault="00650BA3" w:rsidP="00650BA3">
            <w:pPr>
              <w:spacing w:after="0" w:line="240" w:lineRule="auto"/>
              <w:rPr>
                <w:del w:id="752" w:author="DELL" w:date="2022-06-27T01:50:00Z"/>
                <w:rFonts w:ascii="Times New Roman" w:hAnsi="Times New Roman" w:cs="Times New Roman"/>
                <w:sz w:val="24"/>
                <w:szCs w:val="24"/>
              </w:rPr>
            </w:pPr>
          </w:p>
        </w:tc>
        <w:tc>
          <w:tcPr>
            <w:tcW w:w="488" w:type="pct"/>
          </w:tcPr>
          <w:p w14:paraId="097E2236" w14:textId="2E1DEA53" w:rsidR="00650BA3" w:rsidRPr="00694B94" w:rsidDel="00B11B84" w:rsidRDefault="00650BA3" w:rsidP="00650BA3">
            <w:pPr>
              <w:spacing w:after="0" w:line="240" w:lineRule="auto"/>
              <w:rPr>
                <w:del w:id="753" w:author="DELL" w:date="2022-06-27T01:50:00Z"/>
                <w:rFonts w:ascii="Times New Roman" w:hAnsi="Times New Roman" w:cs="Times New Roman"/>
                <w:sz w:val="24"/>
                <w:szCs w:val="24"/>
              </w:rPr>
            </w:pPr>
          </w:p>
        </w:tc>
        <w:tc>
          <w:tcPr>
            <w:tcW w:w="583" w:type="pct"/>
          </w:tcPr>
          <w:p w14:paraId="46F3222C" w14:textId="4CB33763" w:rsidR="00650BA3" w:rsidRPr="00694B94" w:rsidDel="00B11B84" w:rsidRDefault="00650BA3" w:rsidP="00650BA3">
            <w:pPr>
              <w:spacing w:after="0" w:line="240" w:lineRule="auto"/>
              <w:rPr>
                <w:del w:id="754" w:author="DELL" w:date="2022-06-27T01:50:00Z"/>
                <w:rFonts w:ascii="Times New Roman" w:hAnsi="Times New Roman" w:cs="Times New Roman"/>
                <w:sz w:val="24"/>
                <w:szCs w:val="24"/>
              </w:rPr>
            </w:pPr>
          </w:p>
        </w:tc>
        <w:tc>
          <w:tcPr>
            <w:tcW w:w="583" w:type="pct"/>
          </w:tcPr>
          <w:p w14:paraId="7872C06E" w14:textId="1260A483" w:rsidR="00650BA3" w:rsidRPr="00694B94" w:rsidDel="00B11B84" w:rsidRDefault="00650BA3" w:rsidP="00650BA3">
            <w:pPr>
              <w:spacing w:after="0" w:line="240" w:lineRule="auto"/>
              <w:rPr>
                <w:del w:id="755" w:author="DELL" w:date="2022-06-27T01:50:00Z"/>
                <w:rFonts w:ascii="Times New Roman" w:hAnsi="Times New Roman" w:cs="Times New Roman"/>
                <w:sz w:val="24"/>
                <w:szCs w:val="24"/>
              </w:rPr>
            </w:pPr>
          </w:p>
        </w:tc>
      </w:tr>
      <w:tr w:rsidR="00650BA3" w:rsidRPr="00694B94" w:rsidDel="00B11B84" w14:paraId="0E20144A" w14:textId="7E3FFD72" w:rsidTr="00BD3EC5">
        <w:trPr>
          <w:del w:id="756" w:author="DELL" w:date="2022-06-27T01:50:00Z"/>
        </w:trPr>
        <w:tc>
          <w:tcPr>
            <w:tcW w:w="1559" w:type="pct"/>
          </w:tcPr>
          <w:p w14:paraId="600F7D4F" w14:textId="02BF6994" w:rsidR="00650BA3" w:rsidDel="00B11B84" w:rsidRDefault="000E1678" w:rsidP="00650BA3">
            <w:pPr>
              <w:spacing w:after="0" w:line="240" w:lineRule="auto"/>
              <w:rPr>
                <w:del w:id="757" w:author="DELL" w:date="2022-06-27T01:50:00Z"/>
                <w:rFonts w:ascii="Times New Roman" w:hAnsi="Times New Roman" w:cs="Times New Roman"/>
                <w:sz w:val="24"/>
                <w:szCs w:val="24"/>
              </w:rPr>
            </w:pPr>
            <w:del w:id="758" w:author="DELL" w:date="2022-06-27T01:50:00Z">
              <w:r w:rsidDel="00B11B84">
                <w:rPr>
                  <w:rFonts w:ascii="Times New Roman" w:hAnsi="Times New Roman" w:cs="Times New Roman"/>
                  <w:sz w:val="24"/>
                  <w:szCs w:val="24"/>
                </w:rPr>
                <w:delText>None/</w:delText>
              </w:r>
              <w:r w:rsidR="00650BA3" w:rsidDel="00B11B84">
                <w:rPr>
                  <w:rFonts w:ascii="Times New Roman" w:hAnsi="Times New Roman" w:cs="Times New Roman"/>
                  <w:sz w:val="24"/>
                  <w:szCs w:val="24"/>
                </w:rPr>
                <w:delText>Primary</w:delText>
              </w:r>
              <w:r w:rsidDel="00B11B84">
                <w:rPr>
                  <w:rFonts w:ascii="Times New Roman" w:hAnsi="Times New Roman" w:cs="Times New Roman"/>
                  <w:sz w:val="24"/>
                  <w:szCs w:val="24"/>
                </w:rPr>
                <w:delText xml:space="preserve"> incomplete</w:delText>
              </w:r>
            </w:del>
          </w:p>
        </w:tc>
        <w:tc>
          <w:tcPr>
            <w:tcW w:w="548" w:type="pct"/>
          </w:tcPr>
          <w:p w14:paraId="4D472FA4" w14:textId="04420964" w:rsidR="00650BA3" w:rsidDel="00B11B84" w:rsidRDefault="00650BA3" w:rsidP="00650BA3">
            <w:pPr>
              <w:spacing w:after="0" w:line="240" w:lineRule="auto"/>
              <w:rPr>
                <w:del w:id="759" w:author="DELL" w:date="2022-06-27T01:50:00Z"/>
                <w:rFonts w:ascii="Times New Roman" w:hAnsi="Times New Roman" w:cs="Times New Roman"/>
                <w:sz w:val="24"/>
                <w:szCs w:val="24"/>
              </w:rPr>
            </w:pPr>
            <w:del w:id="760" w:author="DELL" w:date="2022-06-27T01:50:00Z">
              <w:r w:rsidDel="00B11B84">
                <w:rPr>
                  <w:rFonts w:ascii="Times New Roman" w:hAnsi="Times New Roman" w:cs="Times New Roman"/>
                  <w:sz w:val="24"/>
                  <w:szCs w:val="24"/>
                </w:rPr>
                <w:delText>28 (10.17)</w:delText>
              </w:r>
            </w:del>
          </w:p>
        </w:tc>
        <w:tc>
          <w:tcPr>
            <w:tcW w:w="619" w:type="pct"/>
          </w:tcPr>
          <w:p w14:paraId="3EFB8EA7" w14:textId="746F04C3" w:rsidR="00650BA3" w:rsidDel="00B11B84" w:rsidRDefault="00650BA3" w:rsidP="00650BA3">
            <w:pPr>
              <w:spacing w:after="0" w:line="240" w:lineRule="auto"/>
              <w:rPr>
                <w:del w:id="761" w:author="DELL" w:date="2022-06-27T01:50:00Z"/>
                <w:rFonts w:ascii="Times New Roman" w:hAnsi="Times New Roman" w:cs="Times New Roman"/>
                <w:sz w:val="24"/>
                <w:szCs w:val="24"/>
              </w:rPr>
            </w:pPr>
            <w:del w:id="762" w:author="DELL" w:date="2022-06-27T01:50:00Z">
              <w:r w:rsidDel="00B11B84">
                <w:rPr>
                  <w:rFonts w:ascii="Times New Roman" w:hAnsi="Times New Roman" w:cs="Times New Roman"/>
                  <w:sz w:val="24"/>
                  <w:szCs w:val="24"/>
                </w:rPr>
                <w:delText>248 (89.83)</w:delText>
              </w:r>
            </w:del>
          </w:p>
        </w:tc>
        <w:tc>
          <w:tcPr>
            <w:tcW w:w="620" w:type="pct"/>
          </w:tcPr>
          <w:p w14:paraId="539C81F8" w14:textId="6216AFF4" w:rsidR="00650BA3" w:rsidDel="00B11B84" w:rsidRDefault="00650BA3" w:rsidP="00650BA3">
            <w:pPr>
              <w:spacing w:after="0" w:line="240" w:lineRule="auto"/>
              <w:rPr>
                <w:del w:id="763" w:author="DELL" w:date="2022-06-27T01:50:00Z"/>
                <w:rFonts w:ascii="Times New Roman" w:hAnsi="Times New Roman" w:cs="Times New Roman"/>
                <w:sz w:val="24"/>
                <w:szCs w:val="24"/>
              </w:rPr>
            </w:pPr>
            <w:del w:id="764" w:author="DELL" w:date="2022-06-27T01:50:00Z">
              <w:r w:rsidDel="00B11B84">
                <w:rPr>
                  <w:rFonts w:ascii="Times New Roman" w:hAnsi="Times New Roman" w:cs="Times New Roman"/>
                  <w:sz w:val="24"/>
                  <w:szCs w:val="24"/>
                </w:rPr>
                <w:delText>276 (11.86)</w:delText>
              </w:r>
            </w:del>
          </w:p>
        </w:tc>
        <w:tc>
          <w:tcPr>
            <w:tcW w:w="488" w:type="pct"/>
          </w:tcPr>
          <w:p w14:paraId="3632F71D" w14:textId="7F494EC4" w:rsidR="00650BA3" w:rsidRPr="00694B94" w:rsidDel="00B11B84" w:rsidRDefault="004C3662" w:rsidP="00650BA3">
            <w:pPr>
              <w:spacing w:after="0" w:line="240" w:lineRule="auto"/>
              <w:rPr>
                <w:del w:id="765" w:author="DELL" w:date="2022-06-27T01:50:00Z"/>
                <w:rFonts w:ascii="Times New Roman" w:hAnsi="Times New Roman" w:cs="Times New Roman"/>
                <w:sz w:val="24"/>
                <w:szCs w:val="24"/>
              </w:rPr>
            </w:pPr>
            <w:del w:id="766" w:author="DELL" w:date="2022-06-27T01:50:00Z">
              <w:r w:rsidDel="00B11B84">
                <w:rPr>
                  <w:rFonts w:ascii="Times New Roman" w:hAnsi="Times New Roman" w:cs="Times New Roman"/>
                  <w:sz w:val="24"/>
                  <w:szCs w:val="24"/>
                </w:rPr>
                <w:delText>24 (</w:delText>
              </w:r>
              <w:r w:rsidR="004E1241" w:rsidDel="00B11B84">
                <w:rPr>
                  <w:rFonts w:ascii="Times New Roman" w:hAnsi="Times New Roman" w:cs="Times New Roman"/>
                  <w:sz w:val="24"/>
                  <w:szCs w:val="24"/>
                </w:rPr>
                <w:delText>3.30)</w:delText>
              </w:r>
            </w:del>
          </w:p>
        </w:tc>
        <w:tc>
          <w:tcPr>
            <w:tcW w:w="583" w:type="pct"/>
          </w:tcPr>
          <w:p w14:paraId="5C3EDC37" w14:textId="5DC6B90C" w:rsidR="00650BA3" w:rsidRPr="00694B94" w:rsidDel="00B11B84" w:rsidRDefault="004C3662" w:rsidP="00650BA3">
            <w:pPr>
              <w:spacing w:after="0" w:line="240" w:lineRule="auto"/>
              <w:rPr>
                <w:del w:id="767" w:author="DELL" w:date="2022-06-27T01:50:00Z"/>
                <w:rFonts w:ascii="Times New Roman" w:hAnsi="Times New Roman" w:cs="Times New Roman"/>
                <w:sz w:val="24"/>
                <w:szCs w:val="24"/>
              </w:rPr>
            </w:pPr>
            <w:del w:id="768" w:author="DELL" w:date="2022-06-27T01:50:00Z">
              <w:r w:rsidDel="00B11B84">
                <w:rPr>
                  <w:rFonts w:ascii="Times New Roman" w:hAnsi="Times New Roman" w:cs="Times New Roman"/>
                  <w:sz w:val="24"/>
                  <w:szCs w:val="24"/>
                </w:rPr>
                <w:delText>690 (</w:delText>
              </w:r>
              <w:r w:rsidR="004E1241" w:rsidDel="00B11B84">
                <w:rPr>
                  <w:rFonts w:ascii="Times New Roman" w:hAnsi="Times New Roman" w:cs="Times New Roman"/>
                  <w:sz w:val="24"/>
                  <w:szCs w:val="24"/>
                </w:rPr>
                <w:delText>96.70)</w:delText>
              </w:r>
            </w:del>
          </w:p>
        </w:tc>
        <w:tc>
          <w:tcPr>
            <w:tcW w:w="583" w:type="pct"/>
          </w:tcPr>
          <w:p w14:paraId="72930B29" w14:textId="7B36BEBB" w:rsidR="00650BA3" w:rsidRPr="00694B94" w:rsidDel="00B11B84" w:rsidRDefault="004E1241" w:rsidP="00650BA3">
            <w:pPr>
              <w:spacing w:after="0" w:line="240" w:lineRule="auto"/>
              <w:rPr>
                <w:del w:id="769" w:author="DELL" w:date="2022-06-27T01:50:00Z"/>
                <w:rFonts w:ascii="Times New Roman" w:hAnsi="Times New Roman" w:cs="Times New Roman"/>
                <w:sz w:val="24"/>
                <w:szCs w:val="24"/>
              </w:rPr>
            </w:pPr>
            <w:del w:id="770" w:author="DELL" w:date="2022-06-27T01:50:00Z">
              <w:r w:rsidDel="00B11B84">
                <w:rPr>
                  <w:rFonts w:ascii="Times New Roman" w:hAnsi="Times New Roman" w:cs="Times New Roman"/>
                  <w:sz w:val="24"/>
                  <w:szCs w:val="24"/>
                </w:rPr>
                <w:delText>714 (34.42)</w:delText>
              </w:r>
            </w:del>
          </w:p>
        </w:tc>
      </w:tr>
      <w:tr w:rsidR="00650BA3" w:rsidRPr="00694B94" w:rsidDel="00B11B84" w14:paraId="053B4F1A" w14:textId="68F4DF46" w:rsidTr="00BD3EC5">
        <w:trPr>
          <w:del w:id="771" w:author="DELL" w:date="2022-06-27T01:50:00Z"/>
        </w:trPr>
        <w:tc>
          <w:tcPr>
            <w:tcW w:w="1559" w:type="pct"/>
          </w:tcPr>
          <w:p w14:paraId="7FB7200A" w14:textId="639DB260" w:rsidR="00650BA3" w:rsidDel="00B11B84" w:rsidRDefault="000E1678" w:rsidP="00650BA3">
            <w:pPr>
              <w:spacing w:after="0" w:line="240" w:lineRule="auto"/>
              <w:rPr>
                <w:del w:id="772" w:author="DELL" w:date="2022-06-27T01:50:00Z"/>
                <w:rFonts w:ascii="Times New Roman" w:hAnsi="Times New Roman" w:cs="Times New Roman"/>
                <w:sz w:val="24"/>
                <w:szCs w:val="24"/>
              </w:rPr>
            </w:pPr>
            <w:del w:id="773" w:author="DELL" w:date="2022-06-27T01:50:00Z">
              <w:r w:rsidDel="00B11B84">
                <w:rPr>
                  <w:rFonts w:ascii="Times New Roman" w:hAnsi="Times New Roman" w:cs="Times New Roman"/>
                  <w:sz w:val="24"/>
                  <w:szCs w:val="24"/>
                </w:rPr>
                <w:delText>Primary Complete</w:delText>
              </w:r>
            </w:del>
          </w:p>
        </w:tc>
        <w:tc>
          <w:tcPr>
            <w:tcW w:w="548" w:type="pct"/>
          </w:tcPr>
          <w:p w14:paraId="2F551293" w14:textId="33D101EA" w:rsidR="00650BA3" w:rsidDel="00B11B84" w:rsidRDefault="00650BA3" w:rsidP="00650BA3">
            <w:pPr>
              <w:spacing w:after="0" w:line="240" w:lineRule="auto"/>
              <w:rPr>
                <w:del w:id="774" w:author="DELL" w:date="2022-06-27T01:50:00Z"/>
                <w:rFonts w:ascii="Times New Roman" w:hAnsi="Times New Roman" w:cs="Times New Roman"/>
                <w:sz w:val="24"/>
                <w:szCs w:val="24"/>
              </w:rPr>
            </w:pPr>
            <w:del w:id="775" w:author="DELL" w:date="2022-06-27T01:50:00Z">
              <w:r w:rsidDel="00B11B84">
                <w:rPr>
                  <w:rFonts w:ascii="Times New Roman" w:hAnsi="Times New Roman" w:cs="Times New Roman"/>
                  <w:sz w:val="24"/>
                  <w:szCs w:val="24"/>
                </w:rPr>
                <w:delText>30 (5.59)</w:delText>
              </w:r>
            </w:del>
          </w:p>
        </w:tc>
        <w:tc>
          <w:tcPr>
            <w:tcW w:w="619" w:type="pct"/>
          </w:tcPr>
          <w:p w14:paraId="6DB65D74" w14:textId="74433D34" w:rsidR="00650BA3" w:rsidDel="00B11B84" w:rsidRDefault="00650BA3" w:rsidP="00650BA3">
            <w:pPr>
              <w:spacing w:after="0" w:line="240" w:lineRule="auto"/>
              <w:rPr>
                <w:del w:id="776" w:author="DELL" w:date="2022-06-27T01:50:00Z"/>
                <w:rFonts w:ascii="Times New Roman" w:hAnsi="Times New Roman" w:cs="Times New Roman"/>
                <w:sz w:val="24"/>
                <w:szCs w:val="24"/>
              </w:rPr>
            </w:pPr>
            <w:del w:id="777" w:author="DELL" w:date="2022-06-27T01:50:00Z">
              <w:r w:rsidDel="00B11B84">
                <w:rPr>
                  <w:rFonts w:ascii="Times New Roman" w:hAnsi="Times New Roman" w:cs="Times New Roman"/>
                  <w:sz w:val="24"/>
                  <w:szCs w:val="24"/>
                </w:rPr>
                <w:delText>513 (94.41)</w:delText>
              </w:r>
            </w:del>
          </w:p>
        </w:tc>
        <w:tc>
          <w:tcPr>
            <w:tcW w:w="620" w:type="pct"/>
          </w:tcPr>
          <w:p w14:paraId="082C12FF" w14:textId="528FF3DE" w:rsidR="00650BA3" w:rsidDel="00B11B84" w:rsidRDefault="00650BA3" w:rsidP="00650BA3">
            <w:pPr>
              <w:spacing w:after="0" w:line="240" w:lineRule="auto"/>
              <w:rPr>
                <w:del w:id="778" w:author="DELL" w:date="2022-06-27T01:50:00Z"/>
                <w:rFonts w:ascii="Times New Roman" w:hAnsi="Times New Roman" w:cs="Times New Roman"/>
                <w:sz w:val="24"/>
                <w:szCs w:val="24"/>
              </w:rPr>
            </w:pPr>
            <w:del w:id="779" w:author="DELL" w:date="2022-06-27T01:50:00Z">
              <w:r w:rsidDel="00B11B84">
                <w:rPr>
                  <w:rFonts w:ascii="Times New Roman" w:hAnsi="Times New Roman" w:cs="Times New Roman"/>
                  <w:sz w:val="24"/>
                  <w:szCs w:val="24"/>
                </w:rPr>
                <w:delText>543 (23.31)</w:delText>
              </w:r>
            </w:del>
          </w:p>
        </w:tc>
        <w:tc>
          <w:tcPr>
            <w:tcW w:w="488" w:type="pct"/>
          </w:tcPr>
          <w:p w14:paraId="1DE16AD3" w14:textId="2F92CF9D" w:rsidR="00650BA3" w:rsidRPr="00694B94" w:rsidDel="00B11B84" w:rsidRDefault="004C3662" w:rsidP="00650BA3">
            <w:pPr>
              <w:spacing w:after="0" w:line="240" w:lineRule="auto"/>
              <w:rPr>
                <w:del w:id="780" w:author="DELL" w:date="2022-06-27T01:50:00Z"/>
                <w:rFonts w:ascii="Times New Roman" w:hAnsi="Times New Roman" w:cs="Times New Roman"/>
                <w:sz w:val="24"/>
                <w:szCs w:val="24"/>
              </w:rPr>
            </w:pPr>
            <w:del w:id="781" w:author="DELL" w:date="2022-06-27T01:50:00Z">
              <w:r w:rsidDel="00B11B84">
                <w:rPr>
                  <w:rFonts w:ascii="Times New Roman" w:hAnsi="Times New Roman" w:cs="Times New Roman"/>
                  <w:sz w:val="24"/>
                  <w:szCs w:val="24"/>
                </w:rPr>
                <w:delText>12 (</w:delText>
              </w:r>
              <w:r w:rsidR="004E1241" w:rsidDel="00B11B84">
                <w:rPr>
                  <w:rFonts w:ascii="Times New Roman" w:hAnsi="Times New Roman" w:cs="Times New Roman"/>
                  <w:sz w:val="24"/>
                  <w:szCs w:val="24"/>
                </w:rPr>
                <w:delText>3.53)</w:delText>
              </w:r>
            </w:del>
          </w:p>
        </w:tc>
        <w:tc>
          <w:tcPr>
            <w:tcW w:w="583" w:type="pct"/>
          </w:tcPr>
          <w:p w14:paraId="6BCBDE3E" w14:textId="3807BE88" w:rsidR="00650BA3" w:rsidRPr="00694B94" w:rsidDel="00B11B84" w:rsidRDefault="004C3662" w:rsidP="00650BA3">
            <w:pPr>
              <w:spacing w:after="0" w:line="240" w:lineRule="auto"/>
              <w:rPr>
                <w:del w:id="782" w:author="DELL" w:date="2022-06-27T01:50:00Z"/>
                <w:rFonts w:ascii="Times New Roman" w:hAnsi="Times New Roman" w:cs="Times New Roman"/>
                <w:sz w:val="24"/>
                <w:szCs w:val="24"/>
              </w:rPr>
            </w:pPr>
            <w:del w:id="783" w:author="DELL" w:date="2022-06-27T01:50:00Z">
              <w:r w:rsidDel="00B11B84">
                <w:rPr>
                  <w:rFonts w:ascii="Times New Roman" w:hAnsi="Times New Roman" w:cs="Times New Roman"/>
                  <w:sz w:val="24"/>
                  <w:szCs w:val="24"/>
                </w:rPr>
                <w:delText>317 (</w:delText>
              </w:r>
              <w:r w:rsidR="004E1241" w:rsidDel="00B11B84">
                <w:rPr>
                  <w:rFonts w:ascii="Times New Roman" w:hAnsi="Times New Roman" w:cs="Times New Roman"/>
                  <w:sz w:val="24"/>
                  <w:szCs w:val="24"/>
                </w:rPr>
                <w:delText>96.47)</w:delText>
              </w:r>
            </w:del>
          </w:p>
        </w:tc>
        <w:tc>
          <w:tcPr>
            <w:tcW w:w="583" w:type="pct"/>
          </w:tcPr>
          <w:p w14:paraId="0719D634" w14:textId="5C955BF0" w:rsidR="00650BA3" w:rsidRPr="00694B94" w:rsidDel="00B11B84" w:rsidRDefault="004E1241" w:rsidP="00650BA3">
            <w:pPr>
              <w:spacing w:after="0" w:line="240" w:lineRule="auto"/>
              <w:rPr>
                <w:del w:id="784" w:author="DELL" w:date="2022-06-27T01:50:00Z"/>
                <w:rFonts w:ascii="Times New Roman" w:hAnsi="Times New Roman" w:cs="Times New Roman"/>
                <w:sz w:val="24"/>
                <w:szCs w:val="24"/>
              </w:rPr>
            </w:pPr>
            <w:del w:id="785" w:author="DELL" w:date="2022-06-27T01:50:00Z">
              <w:r w:rsidDel="00B11B84">
                <w:rPr>
                  <w:rFonts w:ascii="Times New Roman" w:hAnsi="Times New Roman" w:cs="Times New Roman"/>
                  <w:sz w:val="24"/>
                  <w:szCs w:val="24"/>
                </w:rPr>
                <w:delText>329 (15.85)</w:delText>
              </w:r>
            </w:del>
          </w:p>
        </w:tc>
      </w:tr>
      <w:tr w:rsidR="00650BA3" w:rsidRPr="00694B94" w:rsidDel="00B11B84" w14:paraId="5CA174FF" w14:textId="1A327E78" w:rsidTr="00BD3EC5">
        <w:trPr>
          <w:del w:id="786" w:author="DELL" w:date="2022-06-27T01:50:00Z"/>
        </w:trPr>
        <w:tc>
          <w:tcPr>
            <w:tcW w:w="1559" w:type="pct"/>
          </w:tcPr>
          <w:p w14:paraId="4F56537D" w14:textId="15267F83" w:rsidR="00650BA3" w:rsidDel="00B11B84" w:rsidRDefault="00650BA3" w:rsidP="000E1678">
            <w:pPr>
              <w:spacing w:after="0" w:line="240" w:lineRule="auto"/>
              <w:rPr>
                <w:del w:id="787" w:author="DELL" w:date="2022-06-27T01:50:00Z"/>
                <w:rFonts w:ascii="Times New Roman" w:hAnsi="Times New Roman" w:cs="Times New Roman"/>
                <w:sz w:val="24"/>
                <w:szCs w:val="24"/>
              </w:rPr>
            </w:pPr>
            <w:del w:id="788" w:author="DELL" w:date="2022-06-27T01:50:00Z">
              <w:r w:rsidDel="00B11B84">
                <w:rPr>
                  <w:rFonts w:ascii="Times New Roman" w:hAnsi="Times New Roman" w:cs="Times New Roman"/>
                  <w:sz w:val="24"/>
                  <w:szCs w:val="24"/>
                </w:rPr>
                <w:delText>Secondary</w:delText>
              </w:r>
            </w:del>
          </w:p>
        </w:tc>
        <w:tc>
          <w:tcPr>
            <w:tcW w:w="548" w:type="pct"/>
          </w:tcPr>
          <w:p w14:paraId="3DCDC158" w14:textId="00F67A78" w:rsidR="00650BA3" w:rsidDel="00B11B84" w:rsidRDefault="00650BA3" w:rsidP="00650BA3">
            <w:pPr>
              <w:spacing w:after="0" w:line="240" w:lineRule="auto"/>
              <w:rPr>
                <w:del w:id="789" w:author="DELL" w:date="2022-06-27T01:50:00Z"/>
                <w:rFonts w:ascii="Times New Roman" w:hAnsi="Times New Roman" w:cs="Times New Roman"/>
                <w:sz w:val="24"/>
                <w:szCs w:val="24"/>
              </w:rPr>
            </w:pPr>
            <w:del w:id="790" w:author="DELL" w:date="2022-06-27T01:50:00Z">
              <w:r w:rsidDel="00B11B84">
                <w:rPr>
                  <w:rFonts w:ascii="Times New Roman" w:hAnsi="Times New Roman" w:cs="Times New Roman"/>
                  <w:sz w:val="24"/>
                  <w:szCs w:val="24"/>
                </w:rPr>
                <w:delText>91 (7.88)</w:delText>
              </w:r>
            </w:del>
          </w:p>
        </w:tc>
        <w:tc>
          <w:tcPr>
            <w:tcW w:w="619" w:type="pct"/>
          </w:tcPr>
          <w:p w14:paraId="197F2C21" w14:textId="0AC4F1B6" w:rsidR="00650BA3" w:rsidDel="00B11B84" w:rsidRDefault="00650BA3" w:rsidP="00650BA3">
            <w:pPr>
              <w:spacing w:after="0" w:line="240" w:lineRule="auto"/>
              <w:rPr>
                <w:del w:id="791" w:author="DELL" w:date="2022-06-27T01:50:00Z"/>
                <w:rFonts w:ascii="Times New Roman" w:hAnsi="Times New Roman" w:cs="Times New Roman"/>
                <w:sz w:val="24"/>
                <w:szCs w:val="24"/>
              </w:rPr>
            </w:pPr>
            <w:del w:id="792" w:author="DELL" w:date="2022-06-27T01:50:00Z">
              <w:r w:rsidDel="00B11B84">
                <w:rPr>
                  <w:rFonts w:ascii="Times New Roman" w:hAnsi="Times New Roman" w:cs="Times New Roman"/>
                  <w:sz w:val="24"/>
                  <w:szCs w:val="24"/>
                </w:rPr>
                <w:delText>1059 (92.12)</w:delText>
              </w:r>
            </w:del>
          </w:p>
        </w:tc>
        <w:tc>
          <w:tcPr>
            <w:tcW w:w="620" w:type="pct"/>
          </w:tcPr>
          <w:p w14:paraId="3ECCBBB0" w14:textId="40799BB9" w:rsidR="00650BA3" w:rsidDel="00B11B84" w:rsidRDefault="00650BA3" w:rsidP="00650BA3">
            <w:pPr>
              <w:spacing w:after="0" w:line="240" w:lineRule="auto"/>
              <w:rPr>
                <w:del w:id="793" w:author="DELL" w:date="2022-06-27T01:50:00Z"/>
                <w:rFonts w:ascii="Times New Roman" w:hAnsi="Times New Roman" w:cs="Times New Roman"/>
                <w:sz w:val="24"/>
                <w:szCs w:val="24"/>
              </w:rPr>
            </w:pPr>
            <w:del w:id="794" w:author="DELL" w:date="2022-06-27T01:50:00Z">
              <w:r w:rsidDel="00B11B84">
                <w:rPr>
                  <w:rFonts w:ascii="Times New Roman" w:hAnsi="Times New Roman" w:cs="Times New Roman"/>
                  <w:sz w:val="24"/>
                  <w:szCs w:val="24"/>
                </w:rPr>
                <w:delText>1150 (49.31)</w:delText>
              </w:r>
            </w:del>
          </w:p>
        </w:tc>
        <w:tc>
          <w:tcPr>
            <w:tcW w:w="488" w:type="pct"/>
          </w:tcPr>
          <w:p w14:paraId="4F4936A3" w14:textId="5A430407" w:rsidR="00650BA3" w:rsidRPr="00694B94" w:rsidDel="00B11B84" w:rsidRDefault="004C3662" w:rsidP="00650BA3">
            <w:pPr>
              <w:spacing w:after="0" w:line="240" w:lineRule="auto"/>
              <w:rPr>
                <w:del w:id="795" w:author="DELL" w:date="2022-06-27T01:50:00Z"/>
                <w:rFonts w:ascii="Times New Roman" w:hAnsi="Times New Roman" w:cs="Times New Roman"/>
                <w:sz w:val="24"/>
                <w:szCs w:val="24"/>
              </w:rPr>
            </w:pPr>
            <w:del w:id="796" w:author="DELL" w:date="2022-06-27T01:50:00Z">
              <w:r w:rsidDel="00B11B84">
                <w:rPr>
                  <w:rFonts w:ascii="Times New Roman" w:hAnsi="Times New Roman" w:cs="Times New Roman"/>
                  <w:sz w:val="24"/>
                  <w:szCs w:val="24"/>
                </w:rPr>
                <w:delText>32 (</w:delText>
              </w:r>
              <w:r w:rsidR="004E1241" w:rsidDel="00B11B84">
                <w:rPr>
                  <w:rFonts w:ascii="Times New Roman" w:hAnsi="Times New Roman" w:cs="Times New Roman"/>
                  <w:sz w:val="24"/>
                  <w:szCs w:val="24"/>
                </w:rPr>
                <w:delText>4.40)</w:delText>
              </w:r>
            </w:del>
          </w:p>
        </w:tc>
        <w:tc>
          <w:tcPr>
            <w:tcW w:w="583" w:type="pct"/>
          </w:tcPr>
          <w:p w14:paraId="46C1F40A" w14:textId="3CE10B1A" w:rsidR="00650BA3" w:rsidRPr="00694B94" w:rsidDel="00B11B84" w:rsidRDefault="004C3662" w:rsidP="00650BA3">
            <w:pPr>
              <w:spacing w:after="0" w:line="240" w:lineRule="auto"/>
              <w:rPr>
                <w:del w:id="797" w:author="DELL" w:date="2022-06-27T01:50:00Z"/>
                <w:rFonts w:ascii="Times New Roman" w:hAnsi="Times New Roman" w:cs="Times New Roman"/>
                <w:sz w:val="24"/>
                <w:szCs w:val="24"/>
              </w:rPr>
            </w:pPr>
            <w:del w:id="798" w:author="DELL" w:date="2022-06-27T01:50:00Z">
              <w:r w:rsidDel="00B11B84">
                <w:rPr>
                  <w:rFonts w:ascii="Times New Roman" w:hAnsi="Times New Roman" w:cs="Times New Roman"/>
                  <w:sz w:val="24"/>
                  <w:szCs w:val="24"/>
                </w:rPr>
                <w:delText>704 (</w:delText>
              </w:r>
              <w:r w:rsidR="004E1241" w:rsidDel="00B11B84">
                <w:rPr>
                  <w:rFonts w:ascii="Times New Roman" w:hAnsi="Times New Roman" w:cs="Times New Roman"/>
                  <w:sz w:val="24"/>
                  <w:szCs w:val="24"/>
                </w:rPr>
                <w:delText>95.60)</w:delText>
              </w:r>
            </w:del>
          </w:p>
        </w:tc>
        <w:tc>
          <w:tcPr>
            <w:tcW w:w="583" w:type="pct"/>
          </w:tcPr>
          <w:p w14:paraId="19BC01E5" w14:textId="11919CA1" w:rsidR="00650BA3" w:rsidRPr="00694B94" w:rsidDel="00B11B84" w:rsidRDefault="004E1241" w:rsidP="00650BA3">
            <w:pPr>
              <w:spacing w:after="0" w:line="240" w:lineRule="auto"/>
              <w:rPr>
                <w:del w:id="799" w:author="DELL" w:date="2022-06-27T01:50:00Z"/>
                <w:rFonts w:ascii="Times New Roman" w:hAnsi="Times New Roman" w:cs="Times New Roman"/>
                <w:sz w:val="24"/>
                <w:szCs w:val="24"/>
              </w:rPr>
            </w:pPr>
            <w:del w:id="800" w:author="DELL" w:date="2022-06-27T01:50:00Z">
              <w:r w:rsidDel="00B11B84">
                <w:rPr>
                  <w:rFonts w:ascii="Times New Roman" w:hAnsi="Times New Roman" w:cs="Times New Roman"/>
                  <w:sz w:val="24"/>
                  <w:szCs w:val="24"/>
                </w:rPr>
                <w:delText>736 (35.50)</w:delText>
              </w:r>
            </w:del>
          </w:p>
        </w:tc>
      </w:tr>
      <w:tr w:rsidR="00650BA3" w:rsidRPr="00694B94" w:rsidDel="00B11B84" w14:paraId="110410CF" w14:textId="2DFDA8FC" w:rsidTr="00BD3EC5">
        <w:trPr>
          <w:del w:id="801" w:author="DELL" w:date="2022-06-27T01:50:00Z"/>
        </w:trPr>
        <w:tc>
          <w:tcPr>
            <w:tcW w:w="1559" w:type="pct"/>
          </w:tcPr>
          <w:p w14:paraId="39124D6D" w14:textId="5EBD1AFE" w:rsidR="00650BA3" w:rsidDel="00B11B84" w:rsidRDefault="000E1678" w:rsidP="00650BA3">
            <w:pPr>
              <w:spacing w:after="0" w:line="240" w:lineRule="auto"/>
              <w:rPr>
                <w:del w:id="802" w:author="DELL" w:date="2022-06-27T01:50:00Z"/>
                <w:rFonts w:ascii="Times New Roman" w:hAnsi="Times New Roman" w:cs="Times New Roman"/>
                <w:sz w:val="24"/>
                <w:szCs w:val="24"/>
              </w:rPr>
            </w:pPr>
            <w:del w:id="803" w:author="DELL" w:date="2022-06-27T01:50:00Z">
              <w:r w:rsidDel="00B11B84">
                <w:rPr>
                  <w:rFonts w:ascii="Times New Roman" w:hAnsi="Times New Roman" w:cs="Times New Roman"/>
                  <w:sz w:val="24"/>
                  <w:szCs w:val="24"/>
                </w:rPr>
                <w:delText xml:space="preserve">Secondary Complete/ </w:delText>
              </w:r>
              <w:r w:rsidR="00650BA3" w:rsidDel="00B11B84">
                <w:rPr>
                  <w:rFonts w:ascii="Times New Roman" w:hAnsi="Times New Roman" w:cs="Times New Roman"/>
                  <w:sz w:val="24"/>
                  <w:szCs w:val="24"/>
                </w:rPr>
                <w:delText>Higher</w:delText>
              </w:r>
            </w:del>
          </w:p>
        </w:tc>
        <w:tc>
          <w:tcPr>
            <w:tcW w:w="548" w:type="pct"/>
          </w:tcPr>
          <w:p w14:paraId="0E3132EE" w14:textId="17C16F5F" w:rsidR="00650BA3" w:rsidDel="00B11B84" w:rsidRDefault="00650BA3" w:rsidP="00650BA3">
            <w:pPr>
              <w:spacing w:after="0" w:line="240" w:lineRule="auto"/>
              <w:rPr>
                <w:del w:id="804" w:author="DELL" w:date="2022-06-27T01:50:00Z"/>
                <w:rFonts w:ascii="Times New Roman" w:hAnsi="Times New Roman" w:cs="Times New Roman"/>
                <w:sz w:val="24"/>
                <w:szCs w:val="24"/>
              </w:rPr>
            </w:pPr>
            <w:del w:id="805" w:author="DELL" w:date="2022-06-27T01:50:00Z">
              <w:r w:rsidDel="00B11B84">
                <w:rPr>
                  <w:rFonts w:ascii="Times New Roman" w:hAnsi="Times New Roman" w:cs="Times New Roman"/>
                  <w:sz w:val="24"/>
                  <w:szCs w:val="24"/>
                </w:rPr>
                <w:delText>24 (6.52)</w:delText>
              </w:r>
            </w:del>
          </w:p>
        </w:tc>
        <w:tc>
          <w:tcPr>
            <w:tcW w:w="619" w:type="pct"/>
          </w:tcPr>
          <w:p w14:paraId="107B9042" w14:textId="72DA54F8" w:rsidR="00650BA3" w:rsidDel="00B11B84" w:rsidRDefault="00650BA3" w:rsidP="00650BA3">
            <w:pPr>
              <w:spacing w:after="0" w:line="240" w:lineRule="auto"/>
              <w:rPr>
                <w:del w:id="806" w:author="DELL" w:date="2022-06-27T01:50:00Z"/>
                <w:rFonts w:ascii="Times New Roman" w:hAnsi="Times New Roman" w:cs="Times New Roman"/>
                <w:sz w:val="24"/>
                <w:szCs w:val="24"/>
              </w:rPr>
            </w:pPr>
            <w:del w:id="807" w:author="DELL" w:date="2022-06-27T01:50:00Z">
              <w:r w:rsidDel="00B11B84">
                <w:rPr>
                  <w:rFonts w:ascii="Times New Roman" w:hAnsi="Times New Roman" w:cs="Times New Roman"/>
                  <w:sz w:val="24"/>
                  <w:szCs w:val="24"/>
                </w:rPr>
                <w:delText>338 (93.48)</w:delText>
              </w:r>
            </w:del>
          </w:p>
        </w:tc>
        <w:tc>
          <w:tcPr>
            <w:tcW w:w="620" w:type="pct"/>
          </w:tcPr>
          <w:p w14:paraId="6F59E580" w14:textId="3CFA968B" w:rsidR="00650BA3" w:rsidDel="00B11B84" w:rsidRDefault="00650BA3" w:rsidP="00650BA3">
            <w:pPr>
              <w:spacing w:after="0" w:line="240" w:lineRule="auto"/>
              <w:rPr>
                <w:del w:id="808" w:author="DELL" w:date="2022-06-27T01:50:00Z"/>
                <w:rFonts w:ascii="Times New Roman" w:hAnsi="Times New Roman" w:cs="Times New Roman"/>
                <w:sz w:val="24"/>
                <w:szCs w:val="24"/>
              </w:rPr>
            </w:pPr>
            <w:del w:id="809" w:author="DELL" w:date="2022-06-27T01:50:00Z">
              <w:r w:rsidDel="00B11B84">
                <w:rPr>
                  <w:rFonts w:ascii="Times New Roman" w:hAnsi="Times New Roman" w:cs="Times New Roman"/>
                  <w:sz w:val="24"/>
                  <w:szCs w:val="24"/>
                </w:rPr>
                <w:delText>362 (15.53)</w:delText>
              </w:r>
            </w:del>
          </w:p>
        </w:tc>
        <w:tc>
          <w:tcPr>
            <w:tcW w:w="488" w:type="pct"/>
          </w:tcPr>
          <w:p w14:paraId="66C6622C" w14:textId="5EEF86BD" w:rsidR="00650BA3" w:rsidRPr="00694B94" w:rsidDel="00B11B84" w:rsidRDefault="004C3662" w:rsidP="00650BA3">
            <w:pPr>
              <w:spacing w:after="0" w:line="240" w:lineRule="auto"/>
              <w:rPr>
                <w:del w:id="810" w:author="DELL" w:date="2022-06-27T01:50:00Z"/>
                <w:rFonts w:ascii="Times New Roman" w:hAnsi="Times New Roman" w:cs="Times New Roman"/>
                <w:sz w:val="24"/>
                <w:szCs w:val="24"/>
              </w:rPr>
            </w:pPr>
            <w:del w:id="811" w:author="DELL" w:date="2022-06-27T01:50:00Z">
              <w:r w:rsidDel="00B11B84">
                <w:rPr>
                  <w:rFonts w:ascii="Times New Roman" w:hAnsi="Times New Roman" w:cs="Times New Roman"/>
                  <w:sz w:val="24"/>
                  <w:szCs w:val="24"/>
                </w:rPr>
                <w:delText>6 (</w:delText>
              </w:r>
              <w:r w:rsidR="004E1241" w:rsidDel="00B11B84">
                <w:rPr>
                  <w:rFonts w:ascii="Times New Roman" w:hAnsi="Times New Roman" w:cs="Times New Roman"/>
                  <w:sz w:val="24"/>
                  <w:szCs w:val="24"/>
                </w:rPr>
                <w:delText>2.16)</w:delText>
              </w:r>
            </w:del>
          </w:p>
        </w:tc>
        <w:tc>
          <w:tcPr>
            <w:tcW w:w="583" w:type="pct"/>
          </w:tcPr>
          <w:p w14:paraId="63B129CB" w14:textId="1A1B02ED" w:rsidR="00650BA3" w:rsidRPr="00694B94" w:rsidDel="00B11B84" w:rsidRDefault="004C3662" w:rsidP="00650BA3">
            <w:pPr>
              <w:spacing w:after="0" w:line="240" w:lineRule="auto"/>
              <w:rPr>
                <w:del w:id="812" w:author="DELL" w:date="2022-06-27T01:50:00Z"/>
                <w:rFonts w:ascii="Times New Roman" w:hAnsi="Times New Roman" w:cs="Times New Roman"/>
                <w:sz w:val="24"/>
                <w:szCs w:val="24"/>
              </w:rPr>
            </w:pPr>
            <w:del w:id="813" w:author="DELL" w:date="2022-06-27T01:50:00Z">
              <w:r w:rsidDel="00B11B84">
                <w:rPr>
                  <w:rFonts w:ascii="Times New Roman" w:hAnsi="Times New Roman" w:cs="Times New Roman"/>
                  <w:sz w:val="24"/>
                  <w:szCs w:val="24"/>
                </w:rPr>
                <w:delText>288 (</w:delText>
              </w:r>
              <w:r w:rsidR="004E1241" w:rsidDel="00B11B84">
                <w:rPr>
                  <w:rFonts w:ascii="Times New Roman" w:hAnsi="Times New Roman" w:cs="Times New Roman"/>
                  <w:sz w:val="24"/>
                  <w:szCs w:val="24"/>
                </w:rPr>
                <w:delText>97.84)</w:delText>
              </w:r>
            </w:del>
          </w:p>
        </w:tc>
        <w:tc>
          <w:tcPr>
            <w:tcW w:w="583" w:type="pct"/>
          </w:tcPr>
          <w:p w14:paraId="1E9D3B99" w14:textId="1311D3F9" w:rsidR="00650BA3" w:rsidRPr="00694B94" w:rsidDel="00B11B84" w:rsidRDefault="004E1241" w:rsidP="00650BA3">
            <w:pPr>
              <w:spacing w:after="0" w:line="240" w:lineRule="auto"/>
              <w:rPr>
                <w:del w:id="814" w:author="DELL" w:date="2022-06-27T01:50:00Z"/>
                <w:rFonts w:ascii="Times New Roman" w:hAnsi="Times New Roman" w:cs="Times New Roman"/>
                <w:sz w:val="24"/>
                <w:szCs w:val="24"/>
              </w:rPr>
            </w:pPr>
            <w:del w:id="815" w:author="DELL" w:date="2022-06-27T01:50:00Z">
              <w:r w:rsidDel="00B11B84">
                <w:rPr>
                  <w:rFonts w:ascii="Times New Roman" w:hAnsi="Times New Roman" w:cs="Times New Roman"/>
                  <w:sz w:val="24"/>
                  <w:szCs w:val="24"/>
                </w:rPr>
                <w:delText>295 (14.22)</w:delText>
              </w:r>
            </w:del>
          </w:p>
        </w:tc>
      </w:tr>
      <w:tr w:rsidR="00650BA3" w:rsidRPr="00694B94" w:rsidDel="00B11B84" w14:paraId="46D15E8F" w14:textId="2AE92513" w:rsidTr="00650BA3">
        <w:trPr>
          <w:del w:id="816" w:author="DELL" w:date="2022-06-27T01:50:00Z"/>
        </w:trPr>
        <w:tc>
          <w:tcPr>
            <w:tcW w:w="5000" w:type="pct"/>
            <w:gridSpan w:val="7"/>
          </w:tcPr>
          <w:p w14:paraId="64059FD3" w14:textId="395C745F" w:rsidR="00650BA3" w:rsidRPr="002734C2" w:rsidDel="00B11B84" w:rsidRDefault="00650BA3" w:rsidP="00650BA3">
            <w:pPr>
              <w:spacing w:after="0" w:line="240" w:lineRule="auto"/>
              <w:rPr>
                <w:del w:id="817" w:author="DELL" w:date="2022-06-27T01:50:00Z"/>
                <w:rFonts w:ascii="Times New Roman" w:hAnsi="Times New Roman" w:cs="Times New Roman"/>
                <w:b/>
                <w:sz w:val="24"/>
                <w:szCs w:val="24"/>
              </w:rPr>
            </w:pPr>
            <w:del w:id="818" w:author="DELL" w:date="2022-06-27T01:50:00Z">
              <w:r w:rsidRPr="002734C2" w:rsidDel="00B11B84">
                <w:rPr>
                  <w:rFonts w:ascii="Times New Roman" w:hAnsi="Times New Roman" w:cs="Times New Roman"/>
                  <w:b/>
                  <w:sz w:val="24"/>
                  <w:szCs w:val="24"/>
                </w:rPr>
                <w:delText>Household Characteristics</w:delText>
              </w:r>
            </w:del>
          </w:p>
        </w:tc>
      </w:tr>
      <w:tr w:rsidR="00650BA3" w:rsidRPr="00694B94" w:rsidDel="00B11B84" w14:paraId="7C75980C" w14:textId="242C6B9B" w:rsidTr="00BD3EC5">
        <w:trPr>
          <w:del w:id="819" w:author="DELL" w:date="2022-06-27T01:50:00Z"/>
        </w:trPr>
        <w:tc>
          <w:tcPr>
            <w:tcW w:w="1559" w:type="pct"/>
          </w:tcPr>
          <w:p w14:paraId="692565EB" w14:textId="2C105697" w:rsidR="00650BA3" w:rsidRPr="00720795" w:rsidDel="00B11B84" w:rsidRDefault="00650BA3" w:rsidP="00650BA3">
            <w:pPr>
              <w:spacing w:after="0" w:line="240" w:lineRule="auto"/>
              <w:rPr>
                <w:del w:id="820" w:author="DELL" w:date="2022-06-27T01:50:00Z"/>
                <w:rFonts w:ascii="Times New Roman" w:eastAsia="STIX-Regular" w:hAnsi="Times New Roman" w:cs="Times New Roman"/>
                <w:b/>
                <w:sz w:val="24"/>
                <w:szCs w:val="24"/>
              </w:rPr>
            </w:pPr>
            <w:del w:id="821" w:author="DELL" w:date="2022-06-27T01:50:00Z">
              <w:r w:rsidDel="00B11B84">
                <w:rPr>
                  <w:rFonts w:ascii="Times New Roman" w:eastAsia="STIX-Regular" w:hAnsi="Times New Roman" w:cs="Times New Roman"/>
                  <w:b/>
                  <w:sz w:val="24"/>
                  <w:szCs w:val="24"/>
                </w:rPr>
                <w:delText>Household size</w:delText>
              </w:r>
            </w:del>
          </w:p>
        </w:tc>
        <w:tc>
          <w:tcPr>
            <w:tcW w:w="548" w:type="pct"/>
          </w:tcPr>
          <w:p w14:paraId="5AC3DDA2" w14:textId="09D6B5C7" w:rsidR="00650BA3" w:rsidRPr="00694B94" w:rsidDel="00B11B84" w:rsidRDefault="00650BA3" w:rsidP="00650BA3">
            <w:pPr>
              <w:spacing w:after="0" w:line="240" w:lineRule="auto"/>
              <w:rPr>
                <w:del w:id="822" w:author="DELL" w:date="2022-06-27T01:50:00Z"/>
                <w:rFonts w:ascii="Times New Roman" w:hAnsi="Times New Roman" w:cs="Times New Roman"/>
                <w:sz w:val="24"/>
                <w:szCs w:val="24"/>
              </w:rPr>
            </w:pPr>
          </w:p>
        </w:tc>
        <w:tc>
          <w:tcPr>
            <w:tcW w:w="619" w:type="pct"/>
          </w:tcPr>
          <w:p w14:paraId="271A73F5" w14:textId="0D083B62" w:rsidR="00650BA3" w:rsidRPr="00694B94" w:rsidDel="00B11B84" w:rsidRDefault="00650BA3" w:rsidP="00650BA3">
            <w:pPr>
              <w:spacing w:after="0" w:line="240" w:lineRule="auto"/>
              <w:rPr>
                <w:del w:id="823" w:author="DELL" w:date="2022-06-27T01:50:00Z"/>
                <w:rFonts w:ascii="Times New Roman" w:hAnsi="Times New Roman" w:cs="Times New Roman"/>
                <w:sz w:val="24"/>
                <w:szCs w:val="24"/>
              </w:rPr>
            </w:pPr>
          </w:p>
        </w:tc>
        <w:tc>
          <w:tcPr>
            <w:tcW w:w="620" w:type="pct"/>
          </w:tcPr>
          <w:p w14:paraId="3CDF4B41" w14:textId="0FDAD8E6" w:rsidR="00650BA3" w:rsidRPr="00694B94" w:rsidDel="00B11B84" w:rsidRDefault="00650BA3" w:rsidP="00650BA3">
            <w:pPr>
              <w:spacing w:after="0" w:line="240" w:lineRule="auto"/>
              <w:rPr>
                <w:del w:id="824" w:author="DELL" w:date="2022-06-27T01:50:00Z"/>
                <w:rFonts w:ascii="Times New Roman" w:hAnsi="Times New Roman" w:cs="Times New Roman"/>
                <w:sz w:val="24"/>
                <w:szCs w:val="24"/>
              </w:rPr>
            </w:pPr>
          </w:p>
        </w:tc>
        <w:tc>
          <w:tcPr>
            <w:tcW w:w="488" w:type="pct"/>
          </w:tcPr>
          <w:p w14:paraId="5D56E0DE" w14:textId="59BFAF2B" w:rsidR="00650BA3" w:rsidRPr="00694B94" w:rsidDel="00B11B84" w:rsidRDefault="00650BA3" w:rsidP="00650BA3">
            <w:pPr>
              <w:spacing w:after="0" w:line="240" w:lineRule="auto"/>
              <w:rPr>
                <w:del w:id="825" w:author="DELL" w:date="2022-06-27T01:50:00Z"/>
                <w:rFonts w:ascii="Times New Roman" w:hAnsi="Times New Roman" w:cs="Times New Roman"/>
                <w:sz w:val="24"/>
                <w:szCs w:val="24"/>
              </w:rPr>
            </w:pPr>
          </w:p>
        </w:tc>
        <w:tc>
          <w:tcPr>
            <w:tcW w:w="583" w:type="pct"/>
          </w:tcPr>
          <w:p w14:paraId="68FD7FD6" w14:textId="29AFE6A1" w:rsidR="00650BA3" w:rsidRPr="00694B94" w:rsidDel="00B11B84" w:rsidRDefault="00650BA3" w:rsidP="00650BA3">
            <w:pPr>
              <w:spacing w:after="0" w:line="240" w:lineRule="auto"/>
              <w:rPr>
                <w:del w:id="826" w:author="DELL" w:date="2022-06-27T01:50:00Z"/>
                <w:rFonts w:ascii="Times New Roman" w:hAnsi="Times New Roman" w:cs="Times New Roman"/>
                <w:sz w:val="24"/>
                <w:szCs w:val="24"/>
              </w:rPr>
            </w:pPr>
          </w:p>
        </w:tc>
        <w:tc>
          <w:tcPr>
            <w:tcW w:w="583" w:type="pct"/>
          </w:tcPr>
          <w:p w14:paraId="601E10C1" w14:textId="5C2F7871" w:rsidR="00650BA3" w:rsidRPr="00694B94" w:rsidDel="00B11B84" w:rsidRDefault="00650BA3" w:rsidP="00650BA3">
            <w:pPr>
              <w:spacing w:after="0" w:line="240" w:lineRule="auto"/>
              <w:rPr>
                <w:del w:id="827" w:author="DELL" w:date="2022-06-27T01:50:00Z"/>
                <w:rFonts w:ascii="Times New Roman" w:hAnsi="Times New Roman" w:cs="Times New Roman"/>
                <w:sz w:val="24"/>
                <w:szCs w:val="24"/>
              </w:rPr>
            </w:pPr>
          </w:p>
        </w:tc>
      </w:tr>
      <w:tr w:rsidR="00650BA3" w:rsidRPr="00694B94" w:rsidDel="00B11B84" w14:paraId="38AA9587" w14:textId="5E7DCC58" w:rsidTr="00BD3EC5">
        <w:trPr>
          <w:del w:id="828" w:author="DELL" w:date="2022-06-27T01:50:00Z"/>
        </w:trPr>
        <w:tc>
          <w:tcPr>
            <w:tcW w:w="1559" w:type="pct"/>
          </w:tcPr>
          <w:p w14:paraId="4656FFB1" w14:textId="5728EA01" w:rsidR="00650BA3" w:rsidRPr="000853B0" w:rsidDel="00B11B84" w:rsidRDefault="00650BA3" w:rsidP="00650BA3">
            <w:pPr>
              <w:spacing w:after="0" w:line="240" w:lineRule="auto"/>
              <w:rPr>
                <w:del w:id="829" w:author="DELL" w:date="2022-06-27T01:50:00Z"/>
                <w:rFonts w:ascii="Times New Roman" w:eastAsia="STIX-Regular" w:hAnsi="Times New Roman" w:cs="Times New Roman"/>
                <w:sz w:val="24"/>
                <w:szCs w:val="24"/>
              </w:rPr>
            </w:pPr>
            <w:del w:id="830" w:author="DELL" w:date="2022-06-27T01:50:00Z">
              <w:r w:rsidRPr="000853B0" w:rsidDel="00B11B84">
                <w:rPr>
                  <w:rFonts w:ascii="Times New Roman" w:eastAsia="STIX-Regular" w:hAnsi="Times New Roman" w:cs="Times New Roman"/>
                  <w:sz w:val="24"/>
                  <w:szCs w:val="24"/>
                </w:rPr>
                <w:delText>&lt;5</w:delText>
              </w:r>
            </w:del>
          </w:p>
        </w:tc>
        <w:tc>
          <w:tcPr>
            <w:tcW w:w="548" w:type="pct"/>
          </w:tcPr>
          <w:p w14:paraId="129C028B" w14:textId="1A4A0D0D" w:rsidR="00650BA3" w:rsidRPr="00694B94" w:rsidDel="00B11B84" w:rsidRDefault="00650BA3" w:rsidP="00650BA3">
            <w:pPr>
              <w:spacing w:after="0" w:line="240" w:lineRule="auto"/>
              <w:rPr>
                <w:del w:id="831" w:author="DELL" w:date="2022-06-27T01:50:00Z"/>
                <w:rFonts w:ascii="Times New Roman" w:hAnsi="Times New Roman" w:cs="Times New Roman"/>
                <w:sz w:val="24"/>
                <w:szCs w:val="24"/>
              </w:rPr>
            </w:pPr>
            <w:del w:id="832" w:author="DELL" w:date="2022-06-27T01:50:00Z">
              <w:r w:rsidDel="00B11B84">
                <w:rPr>
                  <w:rFonts w:ascii="Times New Roman" w:hAnsi="Times New Roman" w:cs="Times New Roman"/>
                  <w:sz w:val="24"/>
                  <w:szCs w:val="24"/>
                </w:rPr>
                <w:delText>76 (7.89)</w:delText>
              </w:r>
            </w:del>
          </w:p>
        </w:tc>
        <w:tc>
          <w:tcPr>
            <w:tcW w:w="619" w:type="pct"/>
          </w:tcPr>
          <w:p w14:paraId="061A4ECA" w14:textId="21B077B5" w:rsidR="00650BA3" w:rsidRPr="00694B94" w:rsidDel="00B11B84" w:rsidRDefault="00650BA3" w:rsidP="00650BA3">
            <w:pPr>
              <w:spacing w:after="0" w:line="240" w:lineRule="auto"/>
              <w:rPr>
                <w:del w:id="833" w:author="DELL" w:date="2022-06-27T01:50:00Z"/>
                <w:rFonts w:ascii="Times New Roman" w:hAnsi="Times New Roman" w:cs="Times New Roman"/>
                <w:sz w:val="24"/>
                <w:szCs w:val="24"/>
              </w:rPr>
            </w:pPr>
            <w:del w:id="834" w:author="DELL" w:date="2022-06-27T01:50:00Z">
              <w:r w:rsidDel="00B11B84">
                <w:rPr>
                  <w:rFonts w:ascii="Times New Roman" w:hAnsi="Times New Roman" w:cs="Times New Roman"/>
                  <w:sz w:val="24"/>
                  <w:szCs w:val="24"/>
                </w:rPr>
                <w:delText>884 (92.11)</w:delText>
              </w:r>
            </w:del>
          </w:p>
        </w:tc>
        <w:tc>
          <w:tcPr>
            <w:tcW w:w="620" w:type="pct"/>
          </w:tcPr>
          <w:p w14:paraId="3A4D4904" w14:textId="673C141C" w:rsidR="00650BA3" w:rsidRPr="00694B94" w:rsidDel="00B11B84" w:rsidRDefault="00650BA3" w:rsidP="00650BA3">
            <w:pPr>
              <w:spacing w:after="0" w:line="240" w:lineRule="auto"/>
              <w:rPr>
                <w:del w:id="835" w:author="DELL" w:date="2022-06-27T01:50:00Z"/>
                <w:rFonts w:ascii="Times New Roman" w:hAnsi="Times New Roman" w:cs="Times New Roman"/>
                <w:sz w:val="24"/>
                <w:szCs w:val="24"/>
              </w:rPr>
            </w:pPr>
            <w:del w:id="836" w:author="DELL" w:date="2022-06-27T01:50:00Z">
              <w:r w:rsidDel="00B11B84">
                <w:rPr>
                  <w:rFonts w:ascii="Times New Roman" w:hAnsi="Times New Roman" w:cs="Times New Roman"/>
                  <w:sz w:val="24"/>
                  <w:szCs w:val="24"/>
                </w:rPr>
                <w:delText>960 (41.18)</w:delText>
              </w:r>
            </w:del>
          </w:p>
        </w:tc>
        <w:tc>
          <w:tcPr>
            <w:tcW w:w="488" w:type="pct"/>
          </w:tcPr>
          <w:p w14:paraId="41F6E9AE" w14:textId="51E43BFD" w:rsidR="00650BA3" w:rsidRPr="00694B94" w:rsidDel="00B11B84" w:rsidRDefault="003116D1" w:rsidP="00650BA3">
            <w:pPr>
              <w:spacing w:after="0" w:line="240" w:lineRule="auto"/>
              <w:rPr>
                <w:del w:id="837" w:author="DELL" w:date="2022-06-27T01:50:00Z"/>
                <w:rFonts w:ascii="Times New Roman" w:hAnsi="Times New Roman" w:cs="Times New Roman"/>
                <w:sz w:val="24"/>
                <w:szCs w:val="24"/>
              </w:rPr>
            </w:pPr>
            <w:del w:id="838" w:author="DELL" w:date="2022-06-27T01:50:00Z">
              <w:r w:rsidDel="00B11B84">
                <w:rPr>
                  <w:rFonts w:ascii="Times New Roman" w:hAnsi="Times New Roman" w:cs="Times New Roman"/>
                  <w:sz w:val="24"/>
                  <w:szCs w:val="24"/>
                </w:rPr>
                <w:delText>47 (3.91)</w:delText>
              </w:r>
            </w:del>
          </w:p>
        </w:tc>
        <w:tc>
          <w:tcPr>
            <w:tcW w:w="583" w:type="pct"/>
          </w:tcPr>
          <w:p w14:paraId="386FA023" w14:textId="5553ACAC" w:rsidR="00650BA3" w:rsidRPr="00694B94" w:rsidDel="00B11B84" w:rsidRDefault="003116D1" w:rsidP="00650BA3">
            <w:pPr>
              <w:spacing w:after="0" w:line="240" w:lineRule="auto"/>
              <w:rPr>
                <w:del w:id="839" w:author="DELL" w:date="2022-06-27T01:50:00Z"/>
                <w:rFonts w:ascii="Times New Roman" w:hAnsi="Times New Roman" w:cs="Times New Roman"/>
                <w:sz w:val="24"/>
                <w:szCs w:val="24"/>
              </w:rPr>
            </w:pPr>
            <w:del w:id="840" w:author="DELL" w:date="2022-06-27T01:50:00Z">
              <w:r w:rsidDel="00B11B84">
                <w:rPr>
                  <w:rFonts w:ascii="Times New Roman" w:hAnsi="Times New Roman" w:cs="Times New Roman"/>
                  <w:sz w:val="24"/>
                  <w:szCs w:val="24"/>
                </w:rPr>
                <w:delText>1165 (96.09)</w:delText>
              </w:r>
            </w:del>
          </w:p>
        </w:tc>
        <w:tc>
          <w:tcPr>
            <w:tcW w:w="583" w:type="pct"/>
          </w:tcPr>
          <w:p w14:paraId="2D5F3615" w14:textId="4E7AF7B5" w:rsidR="00650BA3" w:rsidRPr="00694B94" w:rsidDel="00B11B84" w:rsidRDefault="003116D1" w:rsidP="00650BA3">
            <w:pPr>
              <w:spacing w:after="0" w:line="240" w:lineRule="auto"/>
              <w:rPr>
                <w:del w:id="841" w:author="DELL" w:date="2022-06-27T01:50:00Z"/>
                <w:rFonts w:ascii="Times New Roman" w:hAnsi="Times New Roman" w:cs="Times New Roman"/>
                <w:sz w:val="24"/>
                <w:szCs w:val="24"/>
              </w:rPr>
            </w:pPr>
            <w:del w:id="842" w:author="DELL" w:date="2022-06-27T01:50:00Z">
              <w:r w:rsidDel="00B11B84">
                <w:rPr>
                  <w:rFonts w:ascii="Times New Roman" w:hAnsi="Times New Roman" w:cs="Times New Roman"/>
                  <w:sz w:val="24"/>
                  <w:szCs w:val="24"/>
                </w:rPr>
                <w:delText>1213 (58.51)</w:delText>
              </w:r>
            </w:del>
          </w:p>
        </w:tc>
      </w:tr>
      <w:tr w:rsidR="00650BA3" w:rsidRPr="00694B94" w:rsidDel="00B11B84" w14:paraId="2FF90420" w14:textId="343BA4EB" w:rsidTr="00BD3EC5">
        <w:trPr>
          <w:del w:id="843" w:author="DELL" w:date="2022-06-27T01:50:00Z"/>
        </w:trPr>
        <w:tc>
          <w:tcPr>
            <w:tcW w:w="1559" w:type="pct"/>
          </w:tcPr>
          <w:p w14:paraId="033723FA" w14:textId="1B1533E6" w:rsidR="00650BA3" w:rsidRPr="000853B0" w:rsidDel="00B11B84" w:rsidRDefault="00650BA3" w:rsidP="00650BA3">
            <w:pPr>
              <w:spacing w:after="0" w:line="240" w:lineRule="auto"/>
              <w:rPr>
                <w:del w:id="844" w:author="DELL" w:date="2022-06-27T01:50:00Z"/>
                <w:rFonts w:ascii="Times New Roman" w:eastAsia="STIX-Regular" w:hAnsi="Times New Roman" w:cs="Times New Roman"/>
                <w:sz w:val="24"/>
                <w:szCs w:val="24"/>
              </w:rPr>
            </w:pPr>
            <w:del w:id="845" w:author="DELL" w:date="2022-06-27T01:50:00Z">
              <w:r w:rsidRPr="000853B0" w:rsidDel="00B11B84">
                <w:rPr>
                  <w:rFonts w:ascii="Times New Roman" w:eastAsia="STIX-Regular" w:hAnsi="Times New Roman" w:cs="Times New Roman"/>
                  <w:sz w:val="24"/>
                  <w:szCs w:val="24"/>
                </w:rPr>
                <w:delText>5/5+</w:delText>
              </w:r>
            </w:del>
          </w:p>
        </w:tc>
        <w:tc>
          <w:tcPr>
            <w:tcW w:w="548" w:type="pct"/>
          </w:tcPr>
          <w:p w14:paraId="756BEFAE" w14:textId="727FD2D8" w:rsidR="00650BA3" w:rsidRPr="00694B94" w:rsidDel="00B11B84" w:rsidRDefault="00650BA3" w:rsidP="00650BA3">
            <w:pPr>
              <w:spacing w:after="0" w:line="240" w:lineRule="auto"/>
              <w:rPr>
                <w:del w:id="846" w:author="DELL" w:date="2022-06-27T01:50:00Z"/>
                <w:rFonts w:ascii="Times New Roman" w:hAnsi="Times New Roman" w:cs="Times New Roman"/>
                <w:sz w:val="24"/>
                <w:szCs w:val="24"/>
              </w:rPr>
            </w:pPr>
            <w:del w:id="847" w:author="DELL" w:date="2022-06-27T01:50:00Z">
              <w:r w:rsidDel="00B11B84">
                <w:rPr>
                  <w:rFonts w:ascii="Times New Roman" w:hAnsi="Times New Roman" w:cs="Times New Roman"/>
                  <w:sz w:val="24"/>
                  <w:szCs w:val="24"/>
                </w:rPr>
                <w:delText>97 (7.07)</w:delText>
              </w:r>
            </w:del>
          </w:p>
        </w:tc>
        <w:tc>
          <w:tcPr>
            <w:tcW w:w="619" w:type="pct"/>
          </w:tcPr>
          <w:p w14:paraId="48D6D974" w14:textId="264C9F11" w:rsidR="00650BA3" w:rsidRPr="00694B94" w:rsidDel="00B11B84" w:rsidRDefault="00650BA3" w:rsidP="00650BA3">
            <w:pPr>
              <w:spacing w:after="0" w:line="240" w:lineRule="auto"/>
              <w:rPr>
                <w:del w:id="848" w:author="DELL" w:date="2022-06-27T01:50:00Z"/>
                <w:rFonts w:ascii="Times New Roman" w:hAnsi="Times New Roman" w:cs="Times New Roman"/>
                <w:sz w:val="24"/>
                <w:szCs w:val="24"/>
              </w:rPr>
            </w:pPr>
            <w:del w:id="849" w:author="DELL" w:date="2022-06-27T01:50:00Z">
              <w:r w:rsidDel="00B11B84">
                <w:rPr>
                  <w:rFonts w:ascii="Times New Roman" w:hAnsi="Times New Roman" w:cs="Times New Roman"/>
                  <w:sz w:val="24"/>
                  <w:szCs w:val="24"/>
                </w:rPr>
                <w:delText>1275 (92.93)</w:delText>
              </w:r>
            </w:del>
          </w:p>
        </w:tc>
        <w:tc>
          <w:tcPr>
            <w:tcW w:w="620" w:type="pct"/>
          </w:tcPr>
          <w:p w14:paraId="75610FA1" w14:textId="7B64067F" w:rsidR="00650BA3" w:rsidRPr="00694B94" w:rsidDel="00B11B84" w:rsidRDefault="00650BA3" w:rsidP="00650BA3">
            <w:pPr>
              <w:spacing w:after="0" w:line="240" w:lineRule="auto"/>
              <w:rPr>
                <w:del w:id="850" w:author="DELL" w:date="2022-06-27T01:50:00Z"/>
                <w:rFonts w:ascii="Times New Roman" w:hAnsi="Times New Roman" w:cs="Times New Roman"/>
                <w:sz w:val="24"/>
                <w:szCs w:val="24"/>
              </w:rPr>
            </w:pPr>
            <w:del w:id="851" w:author="DELL" w:date="2022-06-27T01:50:00Z">
              <w:r w:rsidDel="00B11B84">
                <w:rPr>
                  <w:rFonts w:ascii="Times New Roman" w:hAnsi="Times New Roman" w:cs="Times New Roman"/>
                  <w:sz w:val="24"/>
                  <w:szCs w:val="24"/>
                </w:rPr>
                <w:delText>1372 (58.82)</w:delText>
              </w:r>
            </w:del>
          </w:p>
        </w:tc>
        <w:tc>
          <w:tcPr>
            <w:tcW w:w="488" w:type="pct"/>
          </w:tcPr>
          <w:p w14:paraId="27A1812F" w14:textId="686DF599" w:rsidR="00650BA3" w:rsidRPr="00694B94" w:rsidDel="00B11B84" w:rsidRDefault="003116D1" w:rsidP="00650BA3">
            <w:pPr>
              <w:spacing w:after="0" w:line="240" w:lineRule="auto"/>
              <w:rPr>
                <w:del w:id="852" w:author="DELL" w:date="2022-06-27T01:50:00Z"/>
                <w:rFonts w:ascii="Times New Roman" w:hAnsi="Times New Roman" w:cs="Times New Roman"/>
                <w:sz w:val="24"/>
                <w:szCs w:val="24"/>
              </w:rPr>
            </w:pPr>
            <w:del w:id="853" w:author="DELL" w:date="2022-06-27T01:50:00Z">
              <w:r w:rsidDel="00B11B84">
                <w:rPr>
                  <w:rFonts w:ascii="Times New Roman" w:hAnsi="Times New Roman" w:cs="Times New Roman"/>
                  <w:sz w:val="24"/>
                  <w:szCs w:val="24"/>
                </w:rPr>
                <w:delText>26 (3.07)</w:delText>
              </w:r>
            </w:del>
          </w:p>
        </w:tc>
        <w:tc>
          <w:tcPr>
            <w:tcW w:w="583" w:type="pct"/>
          </w:tcPr>
          <w:p w14:paraId="79E5BEEA" w14:textId="40D0A6E5" w:rsidR="00650BA3" w:rsidRPr="00694B94" w:rsidDel="00B11B84" w:rsidRDefault="003116D1" w:rsidP="00650BA3">
            <w:pPr>
              <w:spacing w:after="0" w:line="240" w:lineRule="auto"/>
              <w:rPr>
                <w:del w:id="854" w:author="DELL" w:date="2022-06-27T01:50:00Z"/>
                <w:rFonts w:ascii="Times New Roman" w:hAnsi="Times New Roman" w:cs="Times New Roman"/>
                <w:sz w:val="24"/>
                <w:szCs w:val="24"/>
              </w:rPr>
            </w:pPr>
            <w:del w:id="855" w:author="DELL" w:date="2022-06-27T01:50:00Z">
              <w:r w:rsidDel="00B11B84">
                <w:rPr>
                  <w:rFonts w:ascii="Times New Roman" w:hAnsi="Times New Roman" w:cs="Times New Roman"/>
                  <w:sz w:val="24"/>
                  <w:szCs w:val="24"/>
                </w:rPr>
                <w:delText>834 (96.92)</w:delText>
              </w:r>
            </w:del>
          </w:p>
        </w:tc>
        <w:tc>
          <w:tcPr>
            <w:tcW w:w="583" w:type="pct"/>
          </w:tcPr>
          <w:p w14:paraId="7DDA04D9" w14:textId="426EEB0A" w:rsidR="00650BA3" w:rsidRPr="00694B94" w:rsidDel="00B11B84" w:rsidRDefault="003116D1" w:rsidP="00650BA3">
            <w:pPr>
              <w:spacing w:after="0" w:line="240" w:lineRule="auto"/>
              <w:rPr>
                <w:del w:id="856" w:author="DELL" w:date="2022-06-27T01:50:00Z"/>
                <w:rFonts w:ascii="Times New Roman" w:hAnsi="Times New Roman" w:cs="Times New Roman"/>
                <w:sz w:val="24"/>
                <w:szCs w:val="24"/>
              </w:rPr>
            </w:pPr>
            <w:del w:id="857" w:author="DELL" w:date="2022-06-27T01:50:00Z">
              <w:r w:rsidDel="00B11B84">
                <w:rPr>
                  <w:rFonts w:ascii="Times New Roman" w:hAnsi="Times New Roman" w:cs="Times New Roman"/>
                  <w:sz w:val="24"/>
                  <w:szCs w:val="24"/>
                </w:rPr>
                <w:delText>860 (41.49)</w:delText>
              </w:r>
            </w:del>
          </w:p>
        </w:tc>
      </w:tr>
      <w:tr w:rsidR="00650BA3" w:rsidRPr="00694B94" w:rsidDel="00B11B84" w14:paraId="487107E6" w14:textId="44CB7F22" w:rsidTr="00BD3EC5">
        <w:trPr>
          <w:del w:id="858" w:author="DELL" w:date="2022-06-27T01:50:00Z"/>
        </w:trPr>
        <w:tc>
          <w:tcPr>
            <w:tcW w:w="1559" w:type="pct"/>
          </w:tcPr>
          <w:p w14:paraId="7F200CDF" w14:textId="0166C36B" w:rsidR="00650BA3" w:rsidRPr="00720795" w:rsidDel="00B11B84" w:rsidRDefault="00650BA3" w:rsidP="00650BA3">
            <w:pPr>
              <w:spacing w:after="0" w:line="240" w:lineRule="auto"/>
              <w:rPr>
                <w:del w:id="859" w:author="DELL" w:date="2022-06-27T01:50:00Z"/>
                <w:rFonts w:ascii="Times New Roman" w:eastAsia="STIX-Regular" w:hAnsi="Times New Roman" w:cs="Times New Roman"/>
                <w:b/>
                <w:sz w:val="24"/>
                <w:szCs w:val="24"/>
              </w:rPr>
            </w:pPr>
            <w:del w:id="860" w:author="DELL" w:date="2022-06-27T01:50:00Z">
              <w:r w:rsidDel="00B11B84">
                <w:rPr>
                  <w:rFonts w:ascii="Times New Roman" w:eastAsia="STIX-Regular" w:hAnsi="Times New Roman" w:cs="Times New Roman"/>
                  <w:b/>
                  <w:sz w:val="24"/>
                  <w:szCs w:val="24"/>
                </w:rPr>
                <w:delText>Livestock ownership</w:delText>
              </w:r>
            </w:del>
          </w:p>
        </w:tc>
        <w:tc>
          <w:tcPr>
            <w:tcW w:w="548" w:type="pct"/>
          </w:tcPr>
          <w:p w14:paraId="0B9AD1A2" w14:textId="5E63990A" w:rsidR="00650BA3" w:rsidRPr="00694B94" w:rsidDel="00B11B84" w:rsidRDefault="00650BA3" w:rsidP="00650BA3">
            <w:pPr>
              <w:spacing w:after="0" w:line="240" w:lineRule="auto"/>
              <w:rPr>
                <w:del w:id="861" w:author="DELL" w:date="2022-06-27T01:50:00Z"/>
                <w:rFonts w:ascii="Times New Roman" w:hAnsi="Times New Roman" w:cs="Times New Roman"/>
                <w:sz w:val="24"/>
                <w:szCs w:val="24"/>
              </w:rPr>
            </w:pPr>
          </w:p>
        </w:tc>
        <w:tc>
          <w:tcPr>
            <w:tcW w:w="619" w:type="pct"/>
          </w:tcPr>
          <w:p w14:paraId="4D68E8D3" w14:textId="2DF3052D" w:rsidR="00650BA3" w:rsidRPr="00694B94" w:rsidDel="00B11B84" w:rsidRDefault="00650BA3" w:rsidP="00650BA3">
            <w:pPr>
              <w:spacing w:after="0" w:line="240" w:lineRule="auto"/>
              <w:rPr>
                <w:del w:id="862" w:author="DELL" w:date="2022-06-27T01:50:00Z"/>
                <w:rFonts w:ascii="Times New Roman" w:hAnsi="Times New Roman" w:cs="Times New Roman"/>
                <w:sz w:val="24"/>
                <w:szCs w:val="24"/>
              </w:rPr>
            </w:pPr>
          </w:p>
        </w:tc>
        <w:tc>
          <w:tcPr>
            <w:tcW w:w="620" w:type="pct"/>
          </w:tcPr>
          <w:p w14:paraId="4CB8D09A" w14:textId="5F1A6DE8" w:rsidR="00650BA3" w:rsidRPr="00694B94" w:rsidDel="00B11B84" w:rsidRDefault="00650BA3" w:rsidP="00650BA3">
            <w:pPr>
              <w:spacing w:after="0" w:line="240" w:lineRule="auto"/>
              <w:rPr>
                <w:del w:id="863" w:author="DELL" w:date="2022-06-27T01:50:00Z"/>
                <w:rFonts w:ascii="Times New Roman" w:hAnsi="Times New Roman" w:cs="Times New Roman"/>
                <w:sz w:val="24"/>
                <w:szCs w:val="24"/>
              </w:rPr>
            </w:pPr>
          </w:p>
        </w:tc>
        <w:tc>
          <w:tcPr>
            <w:tcW w:w="488" w:type="pct"/>
          </w:tcPr>
          <w:p w14:paraId="692777A3" w14:textId="13F73FF7" w:rsidR="00650BA3" w:rsidRPr="00694B94" w:rsidDel="00B11B84" w:rsidRDefault="00650BA3" w:rsidP="00650BA3">
            <w:pPr>
              <w:spacing w:after="0" w:line="240" w:lineRule="auto"/>
              <w:rPr>
                <w:del w:id="864" w:author="DELL" w:date="2022-06-27T01:50:00Z"/>
                <w:rFonts w:ascii="Times New Roman" w:hAnsi="Times New Roman" w:cs="Times New Roman"/>
                <w:sz w:val="24"/>
                <w:szCs w:val="24"/>
              </w:rPr>
            </w:pPr>
          </w:p>
        </w:tc>
        <w:tc>
          <w:tcPr>
            <w:tcW w:w="583" w:type="pct"/>
          </w:tcPr>
          <w:p w14:paraId="2A25A44C" w14:textId="0F5DA2AD" w:rsidR="00650BA3" w:rsidRPr="00694B94" w:rsidDel="00B11B84" w:rsidRDefault="00650BA3" w:rsidP="00650BA3">
            <w:pPr>
              <w:spacing w:after="0" w:line="240" w:lineRule="auto"/>
              <w:rPr>
                <w:del w:id="865" w:author="DELL" w:date="2022-06-27T01:50:00Z"/>
                <w:rFonts w:ascii="Times New Roman" w:hAnsi="Times New Roman" w:cs="Times New Roman"/>
                <w:sz w:val="24"/>
                <w:szCs w:val="24"/>
              </w:rPr>
            </w:pPr>
          </w:p>
        </w:tc>
        <w:tc>
          <w:tcPr>
            <w:tcW w:w="583" w:type="pct"/>
          </w:tcPr>
          <w:p w14:paraId="011CC9A9" w14:textId="16368651" w:rsidR="00650BA3" w:rsidRPr="00694B94" w:rsidDel="00B11B84" w:rsidRDefault="00650BA3" w:rsidP="00650BA3">
            <w:pPr>
              <w:spacing w:after="0" w:line="240" w:lineRule="auto"/>
              <w:rPr>
                <w:del w:id="866" w:author="DELL" w:date="2022-06-27T01:50:00Z"/>
                <w:rFonts w:ascii="Times New Roman" w:hAnsi="Times New Roman" w:cs="Times New Roman"/>
                <w:sz w:val="24"/>
                <w:szCs w:val="24"/>
              </w:rPr>
            </w:pPr>
          </w:p>
        </w:tc>
      </w:tr>
      <w:tr w:rsidR="00650BA3" w:rsidRPr="00694B94" w:rsidDel="00B11B84" w14:paraId="04D9A805" w14:textId="294F9BD1" w:rsidTr="00BD3EC5">
        <w:trPr>
          <w:del w:id="867" w:author="DELL" w:date="2022-06-27T01:50:00Z"/>
        </w:trPr>
        <w:tc>
          <w:tcPr>
            <w:tcW w:w="1559" w:type="pct"/>
          </w:tcPr>
          <w:p w14:paraId="3348E28A" w14:textId="4DD90D8C" w:rsidR="00650BA3" w:rsidRPr="00E5237F" w:rsidDel="00B11B84" w:rsidRDefault="00650BA3" w:rsidP="00650BA3">
            <w:pPr>
              <w:spacing w:after="0" w:line="240" w:lineRule="auto"/>
              <w:rPr>
                <w:del w:id="868" w:author="DELL" w:date="2022-06-27T01:50:00Z"/>
                <w:rFonts w:ascii="Times New Roman" w:eastAsia="STIX-Regular" w:hAnsi="Times New Roman" w:cs="Times New Roman"/>
                <w:sz w:val="24"/>
                <w:szCs w:val="24"/>
              </w:rPr>
            </w:pPr>
            <w:del w:id="869" w:author="DELL" w:date="2022-06-27T01:50:00Z">
              <w:r w:rsidRPr="00E5237F" w:rsidDel="00B11B84">
                <w:rPr>
                  <w:rFonts w:ascii="Times New Roman" w:eastAsia="STIX-Regular" w:hAnsi="Times New Roman" w:cs="Times New Roman"/>
                  <w:sz w:val="24"/>
                  <w:szCs w:val="24"/>
                </w:rPr>
                <w:delText>Yes</w:delText>
              </w:r>
            </w:del>
          </w:p>
        </w:tc>
        <w:tc>
          <w:tcPr>
            <w:tcW w:w="548" w:type="pct"/>
          </w:tcPr>
          <w:p w14:paraId="0E27A13A" w14:textId="0E6C2C81" w:rsidR="00650BA3" w:rsidRPr="00694B94" w:rsidDel="00B11B84" w:rsidRDefault="00650BA3" w:rsidP="00650BA3">
            <w:pPr>
              <w:spacing w:after="0" w:line="240" w:lineRule="auto"/>
              <w:rPr>
                <w:del w:id="870" w:author="DELL" w:date="2022-06-27T01:50:00Z"/>
                <w:rFonts w:ascii="Times New Roman" w:hAnsi="Times New Roman" w:cs="Times New Roman"/>
                <w:sz w:val="24"/>
                <w:szCs w:val="24"/>
              </w:rPr>
            </w:pPr>
            <w:del w:id="871" w:author="DELL" w:date="2022-06-27T01:50:00Z">
              <w:r w:rsidDel="00B11B84">
                <w:rPr>
                  <w:rFonts w:ascii="Times New Roman" w:hAnsi="Times New Roman" w:cs="Times New Roman"/>
                  <w:sz w:val="24"/>
                  <w:szCs w:val="24"/>
                </w:rPr>
                <w:delText>102 (7.39)</w:delText>
              </w:r>
            </w:del>
          </w:p>
        </w:tc>
        <w:tc>
          <w:tcPr>
            <w:tcW w:w="619" w:type="pct"/>
          </w:tcPr>
          <w:p w14:paraId="2160E06D" w14:textId="389F8311" w:rsidR="00650BA3" w:rsidRPr="00694B94" w:rsidDel="00B11B84" w:rsidRDefault="00650BA3" w:rsidP="00650BA3">
            <w:pPr>
              <w:spacing w:after="0" w:line="240" w:lineRule="auto"/>
              <w:rPr>
                <w:del w:id="872" w:author="DELL" w:date="2022-06-27T01:50:00Z"/>
                <w:rFonts w:ascii="Times New Roman" w:hAnsi="Times New Roman" w:cs="Times New Roman"/>
                <w:sz w:val="24"/>
                <w:szCs w:val="24"/>
              </w:rPr>
            </w:pPr>
            <w:del w:id="873" w:author="DELL" w:date="2022-06-27T01:50:00Z">
              <w:r w:rsidDel="00B11B84">
                <w:rPr>
                  <w:rFonts w:ascii="Times New Roman" w:hAnsi="Times New Roman" w:cs="Times New Roman"/>
                  <w:sz w:val="24"/>
                  <w:szCs w:val="24"/>
                </w:rPr>
                <w:delText>1276 (92.61)</w:delText>
              </w:r>
            </w:del>
          </w:p>
        </w:tc>
        <w:tc>
          <w:tcPr>
            <w:tcW w:w="620" w:type="pct"/>
          </w:tcPr>
          <w:p w14:paraId="1C8E6B79" w14:textId="438A2345" w:rsidR="00650BA3" w:rsidRPr="00694B94" w:rsidDel="00B11B84" w:rsidRDefault="00650BA3" w:rsidP="00650BA3">
            <w:pPr>
              <w:spacing w:after="0" w:line="240" w:lineRule="auto"/>
              <w:rPr>
                <w:del w:id="874" w:author="DELL" w:date="2022-06-27T01:50:00Z"/>
                <w:rFonts w:ascii="Times New Roman" w:hAnsi="Times New Roman" w:cs="Times New Roman"/>
                <w:sz w:val="24"/>
                <w:szCs w:val="24"/>
              </w:rPr>
            </w:pPr>
            <w:del w:id="875" w:author="DELL" w:date="2022-06-27T01:50:00Z">
              <w:r w:rsidDel="00B11B84">
                <w:rPr>
                  <w:rFonts w:ascii="Times New Roman" w:hAnsi="Times New Roman" w:cs="Times New Roman"/>
                  <w:sz w:val="24"/>
                  <w:szCs w:val="24"/>
                </w:rPr>
                <w:delText>1378 (59.14)</w:delText>
              </w:r>
            </w:del>
          </w:p>
        </w:tc>
        <w:tc>
          <w:tcPr>
            <w:tcW w:w="488" w:type="pct"/>
          </w:tcPr>
          <w:p w14:paraId="1EBDCB70" w14:textId="02FA4D1D" w:rsidR="00650BA3" w:rsidRPr="00694B94" w:rsidDel="00B11B84" w:rsidRDefault="003116D1" w:rsidP="003116D1">
            <w:pPr>
              <w:spacing w:after="0" w:line="240" w:lineRule="auto"/>
              <w:rPr>
                <w:del w:id="876" w:author="DELL" w:date="2022-06-27T01:50:00Z"/>
                <w:rFonts w:ascii="Times New Roman" w:hAnsi="Times New Roman" w:cs="Times New Roman"/>
                <w:sz w:val="24"/>
                <w:szCs w:val="24"/>
              </w:rPr>
            </w:pPr>
            <w:del w:id="877" w:author="DELL" w:date="2022-06-27T01:50:00Z">
              <w:r w:rsidDel="00B11B84">
                <w:rPr>
                  <w:rFonts w:ascii="Times New Roman" w:hAnsi="Times New Roman" w:cs="Times New Roman"/>
                  <w:sz w:val="24"/>
                  <w:szCs w:val="24"/>
                </w:rPr>
                <w:delText>47 (3.98)</w:delText>
              </w:r>
            </w:del>
          </w:p>
        </w:tc>
        <w:tc>
          <w:tcPr>
            <w:tcW w:w="583" w:type="pct"/>
          </w:tcPr>
          <w:p w14:paraId="7232504A" w14:textId="0CE49014" w:rsidR="00650BA3" w:rsidRPr="00694B94" w:rsidDel="00B11B84" w:rsidRDefault="003116D1" w:rsidP="00650BA3">
            <w:pPr>
              <w:spacing w:after="0" w:line="240" w:lineRule="auto"/>
              <w:rPr>
                <w:del w:id="878" w:author="DELL" w:date="2022-06-27T01:50:00Z"/>
                <w:rFonts w:ascii="Times New Roman" w:hAnsi="Times New Roman" w:cs="Times New Roman"/>
                <w:sz w:val="24"/>
                <w:szCs w:val="24"/>
              </w:rPr>
            </w:pPr>
            <w:del w:id="879" w:author="DELL" w:date="2022-06-27T01:50:00Z">
              <w:r w:rsidDel="00B11B84">
                <w:rPr>
                  <w:rFonts w:ascii="Times New Roman" w:hAnsi="Times New Roman" w:cs="Times New Roman"/>
                  <w:sz w:val="24"/>
                  <w:szCs w:val="24"/>
                </w:rPr>
                <w:delText>1139 (96.02)</w:delText>
              </w:r>
            </w:del>
          </w:p>
        </w:tc>
        <w:tc>
          <w:tcPr>
            <w:tcW w:w="583" w:type="pct"/>
          </w:tcPr>
          <w:p w14:paraId="0F3F2777" w14:textId="1141EDE1" w:rsidR="00650BA3" w:rsidRPr="00694B94" w:rsidDel="00B11B84" w:rsidRDefault="003116D1" w:rsidP="00650BA3">
            <w:pPr>
              <w:spacing w:after="0" w:line="240" w:lineRule="auto"/>
              <w:rPr>
                <w:del w:id="880" w:author="DELL" w:date="2022-06-27T01:50:00Z"/>
                <w:rFonts w:ascii="Times New Roman" w:hAnsi="Times New Roman" w:cs="Times New Roman"/>
                <w:sz w:val="24"/>
                <w:szCs w:val="24"/>
              </w:rPr>
            </w:pPr>
            <w:del w:id="881" w:author="DELL" w:date="2022-06-27T01:50:00Z">
              <w:r w:rsidDel="00B11B84">
                <w:rPr>
                  <w:rFonts w:ascii="Times New Roman" w:hAnsi="Times New Roman" w:cs="Times New Roman"/>
                  <w:sz w:val="24"/>
                  <w:szCs w:val="24"/>
                </w:rPr>
                <w:delText>1186 (57.31)</w:delText>
              </w:r>
            </w:del>
          </w:p>
        </w:tc>
      </w:tr>
      <w:tr w:rsidR="00650BA3" w:rsidRPr="00694B94" w:rsidDel="00B11B84" w14:paraId="13734C94" w14:textId="437A5F5D" w:rsidTr="00BD3EC5">
        <w:trPr>
          <w:del w:id="882" w:author="DELL" w:date="2022-06-27T01:50:00Z"/>
        </w:trPr>
        <w:tc>
          <w:tcPr>
            <w:tcW w:w="1559" w:type="pct"/>
          </w:tcPr>
          <w:p w14:paraId="2D0F8C9A" w14:textId="6E197AEA" w:rsidR="00650BA3" w:rsidRPr="00E5237F" w:rsidDel="00B11B84" w:rsidRDefault="00650BA3" w:rsidP="00650BA3">
            <w:pPr>
              <w:spacing w:after="0" w:line="240" w:lineRule="auto"/>
              <w:rPr>
                <w:del w:id="883" w:author="DELL" w:date="2022-06-27T01:50:00Z"/>
                <w:rFonts w:ascii="Times New Roman" w:eastAsia="STIX-Regular" w:hAnsi="Times New Roman" w:cs="Times New Roman"/>
                <w:sz w:val="24"/>
                <w:szCs w:val="24"/>
              </w:rPr>
            </w:pPr>
            <w:del w:id="884" w:author="DELL" w:date="2022-06-27T01:50:00Z">
              <w:r w:rsidRPr="00E5237F" w:rsidDel="00B11B84">
                <w:rPr>
                  <w:rFonts w:ascii="Times New Roman" w:eastAsia="STIX-Regular" w:hAnsi="Times New Roman" w:cs="Times New Roman"/>
                  <w:sz w:val="24"/>
                  <w:szCs w:val="24"/>
                </w:rPr>
                <w:delText>No</w:delText>
              </w:r>
            </w:del>
          </w:p>
        </w:tc>
        <w:tc>
          <w:tcPr>
            <w:tcW w:w="548" w:type="pct"/>
          </w:tcPr>
          <w:p w14:paraId="4891C00B" w14:textId="6041788B" w:rsidR="00650BA3" w:rsidRPr="00694B94" w:rsidDel="00B11B84" w:rsidRDefault="00650BA3" w:rsidP="00650BA3">
            <w:pPr>
              <w:spacing w:after="0" w:line="240" w:lineRule="auto"/>
              <w:rPr>
                <w:del w:id="885" w:author="DELL" w:date="2022-06-27T01:50:00Z"/>
                <w:rFonts w:ascii="Times New Roman" w:hAnsi="Times New Roman" w:cs="Times New Roman"/>
                <w:sz w:val="24"/>
                <w:szCs w:val="24"/>
              </w:rPr>
            </w:pPr>
            <w:del w:id="886" w:author="DELL" w:date="2022-06-27T01:50:00Z">
              <w:r w:rsidDel="00B11B84">
                <w:rPr>
                  <w:rFonts w:ascii="Times New Roman" w:hAnsi="Times New Roman" w:cs="Times New Roman"/>
                  <w:sz w:val="24"/>
                  <w:szCs w:val="24"/>
                </w:rPr>
                <w:delText>71 (7.45)</w:delText>
              </w:r>
            </w:del>
          </w:p>
        </w:tc>
        <w:tc>
          <w:tcPr>
            <w:tcW w:w="619" w:type="pct"/>
          </w:tcPr>
          <w:p w14:paraId="1A814682" w14:textId="6B481373" w:rsidR="00650BA3" w:rsidRPr="00694B94" w:rsidDel="00B11B84" w:rsidRDefault="00650BA3" w:rsidP="00650BA3">
            <w:pPr>
              <w:spacing w:after="0" w:line="240" w:lineRule="auto"/>
              <w:rPr>
                <w:del w:id="887" w:author="DELL" w:date="2022-06-27T01:50:00Z"/>
                <w:rFonts w:ascii="Times New Roman" w:hAnsi="Times New Roman" w:cs="Times New Roman"/>
                <w:sz w:val="24"/>
                <w:szCs w:val="24"/>
              </w:rPr>
            </w:pPr>
            <w:del w:id="888" w:author="DELL" w:date="2022-06-27T01:50:00Z">
              <w:r w:rsidDel="00B11B84">
                <w:rPr>
                  <w:rFonts w:ascii="Times New Roman" w:hAnsi="Times New Roman" w:cs="Times New Roman"/>
                  <w:sz w:val="24"/>
                  <w:szCs w:val="24"/>
                </w:rPr>
                <w:delText>881 (92.55)</w:delText>
              </w:r>
            </w:del>
          </w:p>
        </w:tc>
        <w:tc>
          <w:tcPr>
            <w:tcW w:w="620" w:type="pct"/>
          </w:tcPr>
          <w:p w14:paraId="6C7A9AE7" w14:textId="0E0CC5B3" w:rsidR="00650BA3" w:rsidRPr="00694B94" w:rsidDel="00B11B84" w:rsidRDefault="00650BA3" w:rsidP="00650BA3">
            <w:pPr>
              <w:spacing w:after="0" w:line="240" w:lineRule="auto"/>
              <w:rPr>
                <w:del w:id="889" w:author="DELL" w:date="2022-06-27T01:50:00Z"/>
                <w:rFonts w:ascii="Times New Roman" w:hAnsi="Times New Roman" w:cs="Times New Roman"/>
                <w:sz w:val="24"/>
                <w:szCs w:val="24"/>
              </w:rPr>
            </w:pPr>
            <w:del w:id="890" w:author="DELL" w:date="2022-06-27T01:50:00Z">
              <w:r w:rsidDel="00B11B84">
                <w:rPr>
                  <w:rFonts w:ascii="Times New Roman" w:hAnsi="Times New Roman" w:cs="Times New Roman"/>
                  <w:sz w:val="24"/>
                  <w:szCs w:val="24"/>
                </w:rPr>
                <w:delText>952 (40.86)</w:delText>
              </w:r>
            </w:del>
          </w:p>
        </w:tc>
        <w:tc>
          <w:tcPr>
            <w:tcW w:w="488" w:type="pct"/>
          </w:tcPr>
          <w:p w14:paraId="36957A2B" w14:textId="46842549" w:rsidR="00650BA3" w:rsidRPr="00694B94" w:rsidDel="00B11B84" w:rsidRDefault="003116D1" w:rsidP="003116D1">
            <w:pPr>
              <w:spacing w:after="0" w:line="240" w:lineRule="auto"/>
              <w:rPr>
                <w:del w:id="891" w:author="DELL" w:date="2022-06-27T01:50:00Z"/>
                <w:rFonts w:ascii="Times New Roman" w:hAnsi="Times New Roman" w:cs="Times New Roman"/>
                <w:sz w:val="24"/>
                <w:szCs w:val="24"/>
              </w:rPr>
            </w:pPr>
            <w:del w:id="892" w:author="DELL" w:date="2022-06-27T01:50:00Z">
              <w:r w:rsidDel="00B11B84">
                <w:rPr>
                  <w:rFonts w:ascii="Times New Roman" w:hAnsi="Times New Roman" w:cs="Times New Roman"/>
                  <w:sz w:val="24"/>
                  <w:szCs w:val="24"/>
                </w:rPr>
                <w:delText>27 (3.02)</w:delText>
              </w:r>
            </w:del>
          </w:p>
        </w:tc>
        <w:tc>
          <w:tcPr>
            <w:tcW w:w="583" w:type="pct"/>
          </w:tcPr>
          <w:p w14:paraId="1F7C8CFA" w14:textId="0365633E" w:rsidR="00650BA3" w:rsidRPr="00694B94" w:rsidDel="00B11B84" w:rsidRDefault="003116D1" w:rsidP="00650BA3">
            <w:pPr>
              <w:spacing w:after="0" w:line="240" w:lineRule="auto"/>
              <w:rPr>
                <w:del w:id="893" w:author="DELL" w:date="2022-06-27T01:50:00Z"/>
                <w:rFonts w:ascii="Times New Roman" w:hAnsi="Times New Roman" w:cs="Times New Roman"/>
                <w:sz w:val="24"/>
                <w:szCs w:val="24"/>
              </w:rPr>
            </w:pPr>
            <w:del w:id="894" w:author="DELL" w:date="2022-06-27T01:50:00Z">
              <w:r w:rsidDel="00B11B84">
                <w:rPr>
                  <w:rFonts w:ascii="Times New Roman" w:hAnsi="Times New Roman" w:cs="Times New Roman"/>
                  <w:sz w:val="24"/>
                  <w:szCs w:val="24"/>
                </w:rPr>
                <w:delText>857 (96.98)</w:delText>
              </w:r>
            </w:del>
          </w:p>
        </w:tc>
        <w:tc>
          <w:tcPr>
            <w:tcW w:w="583" w:type="pct"/>
          </w:tcPr>
          <w:p w14:paraId="083925FF" w14:textId="1921DF25" w:rsidR="00650BA3" w:rsidRPr="00694B94" w:rsidDel="00B11B84" w:rsidRDefault="003116D1" w:rsidP="00650BA3">
            <w:pPr>
              <w:spacing w:after="0" w:line="240" w:lineRule="auto"/>
              <w:rPr>
                <w:del w:id="895" w:author="DELL" w:date="2022-06-27T01:50:00Z"/>
                <w:rFonts w:ascii="Times New Roman" w:hAnsi="Times New Roman" w:cs="Times New Roman"/>
                <w:sz w:val="24"/>
                <w:szCs w:val="24"/>
              </w:rPr>
            </w:pPr>
            <w:del w:id="896" w:author="DELL" w:date="2022-06-27T01:50:00Z">
              <w:r w:rsidDel="00B11B84">
                <w:rPr>
                  <w:rFonts w:ascii="Times New Roman" w:hAnsi="Times New Roman" w:cs="Times New Roman"/>
                  <w:sz w:val="24"/>
                  <w:szCs w:val="24"/>
                </w:rPr>
                <w:delText>883 (42.69)</w:delText>
              </w:r>
            </w:del>
          </w:p>
        </w:tc>
      </w:tr>
      <w:tr w:rsidR="00650BA3" w:rsidRPr="00694B94" w:rsidDel="00B11B84" w14:paraId="38267BF6" w14:textId="4BDC47C3" w:rsidTr="00BD3EC5">
        <w:trPr>
          <w:del w:id="897" w:author="DELL" w:date="2022-06-27T01:50:00Z"/>
        </w:trPr>
        <w:tc>
          <w:tcPr>
            <w:tcW w:w="1559" w:type="pct"/>
          </w:tcPr>
          <w:p w14:paraId="494D924C" w14:textId="48A95338" w:rsidR="00650BA3" w:rsidRPr="00720795" w:rsidDel="00B11B84" w:rsidRDefault="00650BA3" w:rsidP="00650BA3">
            <w:pPr>
              <w:spacing w:after="0" w:line="240" w:lineRule="auto"/>
              <w:rPr>
                <w:del w:id="898" w:author="DELL" w:date="2022-06-27T01:50:00Z"/>
                <w:rFonts w:ascii="Times New Roman" w:eastAsia="STIX-Regular" w:hAnsi="Times New Roman" w:cs="Times New Roman"/>
                <w:b/>
                <w:sz w:val="24"/>
                <w:szCs w:val="24"/>
              </w:rPr>
            </w:pPr>
            <w:del w:id="899" w:author="DELL" w:date="2022-06-27T01:50:00Z">
              <w:r w:rsidRPr="00720795" w:rsidDel="00B11B84">
                <w:rPr>
                  <w:rFonts w:ascii="Times New Roman" w:eastAsia="STIX-Regular" w:hAnsi="Times New Roman" w:cs="Times New Roman"/>
                  <w:b/>
                  <w:sz w:val="24"/>
                  <w:szCs w:val="24"/>
                </w:rPr>
                <w:delText>Wealth status</w:delText>
              </w:r>
            </w:del>
          </w:p>
        </w:tc>
        <w:tc>
          <w:tcPr>
            <w:tcW w:w="548" w:type="pct"/>
          </w:tcPr>
          <w:p w14:paraId="3FF240DB" w14:textId="22EA5C6B" w:rsidR="00650BA3" w:rsidRPr="00694B94" w:rsidDel="00B11B84" w:rsidRDefault="00650BA3" w:rsidP="00650BA3">
            <w:pPr>
              <w:spacing w:after="0" w:line="240" w:lineRule="auto"/>
              <w:rPr>
                <w:del w:id="900" w:author="DELL" w:date="2022-06-27T01:50:00Z"/>
                <w:rFonts w:ascii="Times New Roman" w:hAnsi="Times New Roman" w:cs="Times New Roman"/>
                <w:sz w:val="24"/>
                <w:szCs w:val="24"/>
              </w:rPr>
            </w:pPr>
          </w:p>
        </w:tc>
        <w:tc>
          <w:tcPr>
            <w:tcW w:w="619" w:type="pct"/>
          </w:tcPr>
          <w:p w14:paraId="4BAEE3D4" w14:textId="13E83CE1" w:rsidR="00650BA3" w:rsidRPr="00694B94" w:rsidDel="00B11B84" w:rsidRDefault="00650BA3" w:rsidP="00650BA3">
            <w:pPr>
              <w:spacing w:after="0" w:line="240" w:lineRule="auto"/>
              <w:rPr>
                <w:del w:id="901" w:author="DELL" w:date="2022-06-27T01:50:00Z"/>
                <w:rFonts w:ascii="Times New Roman" w:hAnsi="Times New Roman" w:cs="Times New Roman"/>
                <w:sz w:val="24"/>
                <w:szCs w:val="24"/>
              </w:rPr>
            </w:pPr>
          </w:p>
        </w:tc>
        <w:tc>
          <w:tcPr>
            <w:tcW w:w="620" w:type="pct"/>
          </w:tcPr>
          <w:p w14:paraId="0F6726CB" w14:textId="4F744C91" w:rsidR="00650BA3" w:rsidRPr="00694B94" w:rsidDel="00B11B84" w:rsidRDefault="00650BA3" w:rsidP="00650BA3">
            <w:pPr>
              <w:spacing w:after="0" w:line="240" w:lineRule="auto"/>
              <w:rPr>
                <w:del w:id="902" w:author="DELL" w:date="2022-06-27T01:50:00Z"/>
                <w:rFonts w:ascii="Times New Roman" w:hAnsi="Times New Roman" w:cs="Times New Roman"/>
                <w:sz w:val="24"/>
                <w:szCs w:val="24"/>
              </w:rPr>
            </w:pPr>
          </w:p>
        </w:tc>
        <w:tc>
          <w:tcPr>
            <w:tcW w:w="488" w:type="pct"/>
          </w:tcPr>
          <w:p w14:paraId="0347E702" w14:textId="3BAA45CC" w:rsidR="00650BA3" w:rsidRPr="00694B94" w:rsidDel="00B11B84" w:rsidRDefault="00650BA3" w:rsidP="00650BA3">
            <w:pPr>
              <w:spacing w:after="0" w:line="240" w:lineRule="auto"/>
              <w:rPr>
                <w:del w:id="903" w:author="DELL" w:date="2022-06-27T01:50:00Z"/>
                <w:rFonts w:ascii="Times New Roman" w:hAnsi="Times New Roman" w:cs="Times New Roman"/>
                <w:sz w:val="24"/>
                <w:szCs w:val="24"/>
              </w:rPr>
            </w:pPr>
          </w:p>
        </w:tc>
        <w:tc>
          <w:tcPr>
            <w:tcW w:w="583" w:type="pct"/>
          </w:tcPr>
          <w:p w14:paraId="7875E01C" w14:textId="0E4464E6" w:rsidR="00650BA3" w:rsidRPr="00694B94" w:rsidDel="00B11B84" w:rsidRDefault="00650BA3" w:rsidP="00650BA3">
            <w:pPr>
              <w:spacing w:after="0" w:line="240" w:lineRule="auto"/>
              <w:rPr>
                <w:del w:id="904" w:author="DELL" w:date="2022-06-27T01:50:00Z"/>
                <w:rFonts w:ascii="Times New Roman" w:hAnsi="Times New Roman" w:cs="Times New Roman"/>
                <w:sz w:val="24"/>
                <w:szCs w:val="24"/>
              </w:rPr>
            </w:pPr>
          </w:p>
        </w:tc>
        <w:tc>
          <w:tcPr>
            <w:tcW w:w="583" w:type="pct"/>
          </w:tcPr>
          <w:p w14:paraId="5D238EB4" w14:textId="70DF9176" w:rsidR="00650BA3" w:rsidRPr="00694B94" w:rsidDel="00B11B84" w:rsidRDefault="00650BA3" w:rsidP="00650BA3">
            <w:pPr>
              <w:spacing w:after="0" w:line="240" w:lineRule="auto"/>
              <w:rPr>
                <w:del w:id="905" w:author="DELL" w:date="2022-06-27T01:50:00Z"/>
                <w:rFonts w:ascii="Times New Roman" w:hAnsi="Times New Roman" w:cs="Times New Roman"/>
                <w:sz w:val="24"/>
                <w:szCs w:val="24"/>
              </w:rPr>
            </w:pPr>
          </w:p>
        </w:tc>
      </w:tr>
      <w:tr w:rsidR="00650BA3" w:rsidRPr="00694B94" w:rsidDel="00B11B84" w14:paraId="2C3823FD" w14:textId="62D1A8AA" w:rsidTr="00BD3EC5">
        <w:trPr>
          <w:del w:id="906" w:author="DELL" w:date="2022-06-27T01:50:00Z"/>
        </w:trPr>
        <w:tc>
          <w:tcPr>
            <w:tcW w:w="1559" w:type="pct"/>
          </w:tcPr>
          <w:p w14:paraId="376E6DC6" w14:textId="64B608A3" w:rsidR="00650BA3" w:rsidRPr="008F2DA4" w:rsidDel="00B11B84" w:rsidRDefault="00E75EEF" w:rsidP="00650BA3">
            <w:pPr>
              <w:spacing w:after="0" w:line="240" w:lineRule="auto"/>
              <w:rPr>
                <w:del w:id="907" w:author="DELL" w:date="2022-06-27T01:50:00Z"/>
                <w:rFonts w:ascii="Times New Roman" w:eastAsia="STIX-Regular" w:hAnsi="Times New Roman" w:cs="Times New Roman"/>
                <w:sz w:val="24"/>
                <w:szCs w:val="24"/>
              </w:rPr>
            </w:pPr>
            <w:del w:id="908" w:author="DELL" w:date="2022-06-27T01:50:00Z">
              <w:r w:rsidDel="00B11B84">
                <w:rPr>
                  <w:rFonts w:ascii="Times New Roman" w:eastAsia="STIX-Regular" w:hAnsi="Times New Roman" w:cs="Times New Roman"/>
                  <w:sz w:val="24"/>
                  <w:szCs w:val="24"/>
                </w:rPr>
                <w:delText>Poor</w:delText>
              </w:r>
            </w:del>
          </w:p>
        </w:tc>
        <w:tc>
          <w:tcPr>
            <w:tcW w:w="548" w:type="pct"/>
          </w:tcPr>
          <w:p w14:paraId="227623DE" w14:textId="6F42BA65" w:rsidR="00650BA3" w:rsidRPr="00694B94" w:rsidDel="00B11B84" w:rsidRDefault="00650BA3" w:rsidP="00650BA3">
            <w:pPr>
              <w:spacing w:after="0" w:line="240" w:lineRule="auto"/>
              <w:rPr>
                <w:del w:id="909" w:author="DELL" w:date="2022-06-27T01:50:00Z"/>
                <w:rFonts w:ascii="Times New Roman" w:hAnsi="Times New Roman" w:cs="Times New Roman"/>
                <w:sz w:val="24"/>
                <w:szCs w:val="24"/>
              </w:rPr>
            </w:pPr>
            <w:del w:id="910" w:author="DELL" w:date="2022-06-27T01:50:00Z">
              <w:r w:rsidDel="00B11B84">
                <w:rPr>
                  <w:rFonts w:ascii="Times New Roman" w:hAnsi="Times New Roman" w:cs="Times New Roman"/>
                  <w:sz w:val="24"/>
                  <w:szCs w:val="24"/>
                </w:rPr>
                <w:delText>90 (9.12)</w:delText>
              </w:r>
            </w:del>
          </w:p>
        </w:tc>
        <w:tc>
          <w:tcPr>
            <w:tcW w:w="619" w:type="pct"/>
          </w:tcPr>
          <w:p w14:paraId="294AB472" w14:textId="01893C39" w:rsidR="00650BA3" w:rsidRPr="00694B94" w:rsidDel="00B11B84" w:rsidRDefault="00650BA3" w:rsidP="00650BA3">
            <w:pPr>
              <w:spacing w:after="0" w:line="240" w:lineRule="auto"/>
              <w:rPr>
                <w:del w:id="911" w:author="DELL" w:date="2022-06-27T01:50:00Z"/>
                <w:rFonts w:ascii="Times New Roman" w:hAnsi="Times New Roman" w:cs="Times New Roman"/>
                <w:sz w:val="24"/>
                <w:szCs w:val="24"/>
              </w:rPr>
            </w:pPr>
            <w:del w:id="912" w:author="DELL" w:date="2022-06-27T01:50:00Z">
              <w:r w:rsidDel="00B11B84">
                <w:rPr>
                  <w:rFonts w:ascii="Times New Roman" w:hAnsi="Times New Roman" w:cs="Times New Roman"/>
                  <w:sz w:val="24"/>
                  <w:szCs w:val="24"/>
                </w:rPr>
                <w:delText>894 (90.88)</w:delText>
              </w:r>
            </w:del>
          </w:p>
        </w:tc>
        <w:tc>
          <w:tcPr>
            <w:tcW w:w="620" w:type="pct"/>
          </w:tcPr>
          <w:p w14:paraId="31F9471E" w14:textId="6583E24B" w:rsidR="00650BA3" w:rsidRPr="00694B94" w:rsidDel="00B11B84" w:rsidRDefault="00650BA3" w:rsidP="00650BA3">
            <w:pPr>
              <w:spacing w:after="0" w:line="240" w:lineRule="auto"/>
              <w:rPr>
                <w:del w:id="913" w:author="DELL" w:date="2022-06-27T01:50:00Z"/>
                <w:rFonts w:ascii="Times New Roman" w:hAnsi="Times New Roman" w:cs="Times New Roman"/>
                <w:sz w:val="24"/>
                <w:szCs w:val="24"/>
              </w:rPr>
            </w:pPr>
            <w:del w:id="914" w:author="DELL" w:date="2022-06-27T01:50:00Z">
              <w:r w:rsidDel="00B11B84">
                <w:rPr>
                  <w:rFonts w:ascii="Times New Roman" w:hAnsi="Times New Roman" w:cs="Times New Roman"/>
                  <w:sz w:val="24"/>
                  <w:szCs w:val="24"/>
                </w:rPr>
                <w:delText>984 (42.19)</w:delText>
              </w:r>
            </w:del>
          </w:p>
        </w:tc>
        <w:tc>
          <w:tcPr>
            <w:tcW w:w="488" w:type="pct"/>
          </w:tcPr>
          <w:p w14:paraId="432A0B3C" w14:textId="3A654F50" w:rsidR="00650BA3" w:rsidRPr="00694B94" w:rsidDel="00B11B84" w:rsidRDefault="008B71E5" w:rsidP="00650BA3">
            <w:pPr>
              <w:spacing w:after="0" w:line="240" w:lineRule="auto"/>
              <w:rPr>
                <w:del w:id="915" w:author="DELL" w:date="2022-06-27T01:50:00Z"/>
                <w:rFonts w:ascii="Times New Roman" w:hAnsi="Times New Roman" w:cs="Times New Roman"/>
                <w:sz w:val="24"/>
                <w:szCs w:val="24"/>
              </w:rPr>
            </w:pPr>
            <w:del w:id="916" w:author="DELL" w:date="2022-06-27T01:50:00Z">
              <w:r w:rsidDel="00B11B84">
                <w:rPr>
                  <w:rFonts w:ascii="Times New Roman" w:hAnsi="Times New Roman" w:cs="Times New Roman"/>
                  <w:sz w:val="24"/>
                  <w:szCs w:val="24"/>
                </w:rPr>
                <w:delText>36 (3.81)</w:delText>
              </w:r>
            </w:del>
          </w:p>
        </w:tc>
        <w:tc>
          <w:tcPr>
            <w:tcW w:w="583" w:type="pct"/>
          </w:tcPr>
          <w:p w14:paraId="3EFDE59F" w14:textId="3910B201" w:rsidR="00650BA3" w:rsidRPr="00694B94" w:rsidDel="00B11B84" w:rsidRDefault="008B71E5" w:rsidP="00650BA3">
            <w:pPr>
              <w:spacing w:after="0" w:line="240" w:lineRule="auto"/>
              <w:rPr>
                <w:del w:id="917" w:author="DELL" w:date="2022-06-27T01:50:00Z"/>
                <w:rFonts w:ascii="Times New Roman" w:hAnsi="Times New Roman" w:cs="Times New Roman"/>
                <w:sz w:val="24"/>
                <w:szCs w:val="24"/>
              </w:rPr>
            </w:pPr>
            <w:del w:id="918" w:author="DELL" w:date="2022-06-27T01:50:00Z">
              <w:r w:rsidDel="00B11B84">
                <w:rPr>
                  <w:rFonts w:ascii="Times New Roman" w:hAnsi="Times New Roman" w:cs="Times New Roman"/>
                  <w:sz w:val="24"/>
                  <w:szCs w:val="24"/>
                </w:rPr>
                <w:delText>903 (96.19)</w:delText>
              </w:r>
            </w:del>
          </w:p>
        </w:tc>
        <w:tc>
          <w:tcPr>
            <w:tcW w:w="583" w:type="pct"/>
          </w:tcPr>
          <w:p w14:paraId="2D5EE306" w14:textId="4B67A92B" w:rsidR="00650BA3" w:rsidRPr="00694B94" w:rsidDel="00B11B84" w:rsidRDefault="008B71E5" w:rsidP="00650BA3">
            <w:pPr>
              <w:spacing w:after="0" w:line="240" w:lineRule="auto"/>
              <w:rPr>
                <w:del w:id="919" w:author="DELL" w:date="2022-06-27T01:50:00Z"/>
                <w:rFonts w:ascii="Times New Roman" w:hAnsi="Times New Roman" w:cs="Times New Roman"/>
                <w:sz w:val="24"/>
                <w:szCs w:val="24"/>
              </w:rPr>
            </w:pPr>
            <w:del w:id="920" w:author="DELL" w:date="2022-06-27T01:50:00Z">
              <w:r w:rsidDel="00B11B84">
                <w:rPr>
                  <w:rFonts w:ascii="Times New Roman" w:hAnsi="Times New Roman" w:cs="Times New Roman"/>
                  <w:sz w:val="24"/>
                  <w:szCs w:val="24"/>
                </w:rPr>
                <w:delText>939 (45.28)</w:delText>
              </w:r>
            </w:del>
          </w:p>
        </w:tc>
      </w:tr>
      <w:tr w:rsidR="00650BA3" w:rsidRPr="00694B94" w:rsidDel="00B11B84" w14:paraId="3821AD86" w14:textId="1EAB73DF" w:rsidTr="00BD3EC5">
        <w:trPr>
          <w:del w:id="921" w:author="DELL" w:date="2022-06-27T01:50:00Z"/>
        </w:trPr>
        <w:tc>
          <w:tcPr>
            <w:tcW w:w="1559" w:type="pct"/>
          </w:tcPr>
          <w:p w14:paraId="00C96D57" w14:textId="20407DFE" w:rsidR="00650BA3" w:rsidRPr="008F2DA4" w:rsidDel="00B11B84" w:rsidRDefault="00650BA3" w:rsidP="00650BA3">
            <w:pPr>
              <w:spacing w:after="0" w:line="240" w:lineRule="auto"/>
              <w:rPr>
                <w:del w:id="922" w:author="DELL" w:date="2022-06-27T01:50:00Z"/>
                <w:rFonts w:ascii="Times New Roman" w:eastAsia="STIX-Regular" w:hAnsi="Times New Roman" w:cs="Times New Roman"/>
                <w:sz w:val="24"/>
                <w:szCs w:val="24"/>
              </w:rPr>
            </w:pPr>
            <w:del w:id="923" w:author="DELL" w:date="2022-06-27T01:50:00Z">
              <w:r w:rsidRPr="008F2DA4" w:rsidDel="00B11B84">
                <w:rPr>
                  <w:rFonts w:ascii="Times New Roman" w:eastAsia="STIX-Regular" w:hAnsi="Times New Roman" w:cs="Times New Roman"/>
                  <w:sz w:val="24"/>
                  <w:szCs w:val="24"/>
                </w:rPr>
                <w:delText>Middle</w:delText>
              </w:r>
            </w:del>
          </w:p>
        </w:tc>
        <w:tc>
          <w:tcPr>
            <w:tcW w:w="548" w:type="pct"/>
          </w:tcPr>
          <w:p w14:paraId="4A746092" w14:textId="386348D1" w:rsidR="00650BA3" w:rsidRPr="00694B94" w:rsidDel="00B11B84" w:rsidRDefault="00650BA3" w:rsidP="00650BA3">
            <w:pPr>
              <w:spacing w:after="0" w:line="240" w:lineRule="auto"/>
              <w:rPr>
                <w:del w:id="924" w:author="DELL" w:date="2022-06-27T01:50:00Z"/>
                <w:rFonts w:ascii="Times New Roman" w:hAnsi="Times New Roman" w:cs="Times New Roman"/>
                <w:sz w:val="24"/>
                <w:szCs w:val="24"/>
              </w:rPr>
            </w:pPr>
            <w:del w:id="925" w:author="DELL" w:date="2022-06-27T01:50:00Z">
              <w:r w:rsidDel="00B11B84">
                <w:rPr>
                  <w:rFonts w:ascii="Times New Roman" w:hAnsi="Times New Roman" w:cs="Times New Roman"/>
                  <w:sz w:val="24"/>
                  <w:szCs w:val="24"/>
                </w:rPr>
                <w:delText>23 (5.10)</w:delText>
              </w:r>
            </w:del>
          </w:p>
        </w:tc>
        <w:tc>
          <w:tcPr>
            <w:tcW w:w="619" w:type="pct"/>
          </w:tcPr>
          <w:p w14:paraId="6DA9A332" w14:textId="53BBCBFA" w:rsidR="00650BA3" w:rsidRPr="00694B94" w:rsidDel="00B11B84" w:rsidRDefault="00650BA3" w:rsidP="00650BA3">
            <w:pPr>
              <w:spacing w:after="0" w:line="240" w:lineRule="auto"/>
              <w:rPr>
                <w:del w:id="926" w:author="DELL" w:date="2022-06-27T01:50:00Z"/>
                <w:rFonts w:ascii="Times New Roman" w:hAnsi="Times New Roman" w:cs="Times New Roman"/>
                <w:sz w:val="24"/>
                <w:szCs w:val="24"/>
              </w:rPr>
            </w:pPr>
            <w:del w:id="927" w:author="DELL" w:date="2022-06-27T01:50:00Z">
              <w:r w:rsidDel="00B11B84">
                <w:rPr>
                  <w:rFonts w:ascii="Times New Roman" w:hAnsi="Times New Roman" w:cs="Times New Roman"/>
                  <w:sz w:val="24"/>
                  <w:szCs w:val="24"/>
                </w:rPr>
                <w:delText>425 (94.90)</w:delText>
              </w:r>
            </w:del>
          </w:p>
        </w:tc>
        <w:tc>
          <w:tcPr>
            <w:tcW w:w="620" w:type="pct"/>
          </w:tcPr>
          <w:p w14:paraId="1FE69885" w14:textId="4D39D115" w:rsidR="00650BA3" w:rsidRPr="00694B94" w:rsidDel="00B11B84" w:rsidRDefault="00650BA3" w:rsidP="00650BA3">
            <w:pPr>
              <w:spacing w:after="0" w:line="240" w:lineRule="auto"/>
              <w:rPr>
                <w:del w:id="928" w:author="DELL" w:date="2022-06-27T01:50:00Z"/>
                <w:rFonts w:ascii="Times New Roman" w:hAnsi="Times New Roman" w:cs="Times New Roman"/>
                <w:sz w:val="24"/>
                <w:szCs w:val="24"/>
              </w:rPr>
            </w:pPr>
            <w:del w:id="929" w:author="DELL" w:date="2022-06-27T01:50:00Z">
              <w:r w:rsidDel="00B11B84">
                <w:rPr>
                  <w:rFonts w:ascii="Times New Roman" w:hAnsi="Times New Roman" w:cs="Times New Roman"/>
                  <w:sz w:val="24"/>
                  <w:szCs w:val="24"/>
                </w:rPr>
                <w:delText>448 (19.21)</w:delText>
              </w:r>
            </w:del>
          </w:p>
        </w:tc>
        <w:tc>
          <w:tcPr>
            <w:tcW w:w="488" w:type="pct"/>
          </w:tcPr>
          <w:p w14:paraId="6C75FAC2" w14:textId="22588499" w:rsidR="00650BA3" w:rsidRPr="00694B94" w:rsidDel="00B11B84" w:rsidRDefault="008B71E5" w:rsidP="00650BA3">
            <w:pPr>
              <w:spacing w:after="0" w:line="240" w:lineRule="auto"/>
              <w:rPr>
                <w:del w:id="930" w:author="DELL" w:date="2022-06-27T01:50:00Z"/>
                <w:rFonts w:ascii="Times New Roman" w:hAnsi="Times New Roman" w:cs="Times New Roman"/>
                <w:sz w:val="24"/>
                <w:szCs w:val="24"/>
              </w:rPr>
            </w:pPr>
            <w:del w:id="931" w:author="DELL" w:date="2022-06-27T01:50:00Z">
              <w:r w:rsidDel="00B11B84">
                <w:rPr>
                  <w:rFonts w:ascii="Times New Roman" w:hAnsi="Times New Roman" w:cs="Times New Roman"/>
                  <w:sz w:val="24"/>
                  <w:szCs w:val="24"/>
                </w:rPr>
                <w:delText>15 (3.56)</w:delText>
              </w:r>
            </w:del>
          </w:p>
        </w:tc>
        <w:tc>
          <w:tcPr>
            <w:tcW w:w="583" w:type="pct"/>
          </w:tcPr>
          <w:p w14:paraId="0521D985" w14:textId="11806818" w:rsidR="00650BA3" w:rsidRPr="00694B94" w:rsidDel="00B11B84" w:rsidRDefault="008B71E5" w:rsidP="00650BA3">
            <w:pPr>
              <w:spacing w:after="0" w:line="240" w:lineRule="auto"/>
              <w:rPr>
                <w:del w:id="932" w:author="DELL" w:date="2022-06-27T01:50:00Z"/>
                <w:rFonts w:ascii="Times New Roman" w:hAnsi="Times New Roman" w:cs="Times New Roman"/>
                <w:sz w:val="24"/>
                <w:szCs w:val="24"/>
              </w:rPr>
            </w:pPr>
            <w:del w:id="933" w:author="DELL" w:date="2022-06-27T01:50:00Z">
              <w:r w:rsidDel="00B11B84">
                <w:rPr>
                  <w:rFonts w:ascii="Times New Roman" w:hAnsi="Times New Roman" w:cs="Times New Roman"/>
                  <w:sz w:val="24"/>
                  <w:szCs w:val="24"/>
                </w:rPr>
                <w:delText>398 (96.44)</w:delText>
              </w:r>
            </w:del>
          </w:p>
        </w:tc>
        <w:tc>
          <w:tcPr>
            <w:tcW w:w="583" w:type="pct"/>
          </w:tcPr>
          <w:p w14:paraId="7EA26C4C" w14:textId="7E51AECA" w:rsidR="00650BA3" w:rsidRPr="00694B94" w:rsidDel="00B11B84" w:rsidRDefault="008B71E5" w:rsidP="00650BA3">
            <w:pPr>
              <w:spacing w:after="0" w:line="240" w:lineRule="auto"/>
              <w:rPr>
                <w:del w:id="934" w:author="DELL" w:date="2022-06-27T01:50:00Z"/>
                <w:rFonts w:ascii="Times New Roman" w:hAnsi="Times New Roman" w:cs="Times New Roman"/>
                <w:sz w:val="24"/>
                <w:szCs w:val="24"/>
              </w:rPr>
            </w:pPr>
            <w:del w:id="935" w:author="DELL" w:date="2022-06-27T01:50:00Z">
              <w:r w:rsidDel="00B11B84">
                <w:rPr>
                  <w:rFonts w:ascii="Times New Roman" w:hAnsi="Times New Roman" w:cs="Times New Roman"/>
                  <w:sz w:val="24"/>
                  <w:szCs w:val="24"/>
                </w:rPr>
                <w:delText>412 (19.90)</w:delText>
              </w:r>
            </w:del>
          </w:p>
        </w:tc>
      </w:tr>
      <w:tr w:rsidR="00650BA3" w:rsidRPr="00694B94" w:rsidDel="00B11B84" w14:paraId="6AABEAE5" w14:textId="34B95146" w:rsidTr="00BD3EC5">
        <w:trPr>
          <w:del w:id="936" w:author="DELL" w:date="2022-06-27T01:50:00Z"/>
        </w:trPr>
        <w:tc>
          <w:tcPr>
            <w:tcW w:w="1559" w:type="pct"/>
          </w:tcPr>
          <w:p w14:paraId="7F0AC8B7" w14:textId="494BB8E9" w:rsidR="00650BA3" w:rsidRPr="008F2DA4" w:rsidDel="00B11B84" w:rsidRDefault="00E75EEF" w:rsidP="00650BA3">
            <w:pPr>
              <w:spacing w:after="0" w:line="240" w:lineRule="auto"/>
              <w:rPr>
                <w:del w:id="937" w:author="DELL" w:date="2022-06-27T01:50:00Z"/>
                <w:rFonts w:ascii="Times New Roman" w:eastAsia="STIX-Regular" w:hAnsi="Times New Roman" w:cs="Times New Roman"/>
                <w:sz w:val="24"/>
                <w:szCs w:val="24"/>
              </w:rPr>
            </w:pPr>
            <w:del w:id="938" w:author="DELL" w:date="2022-06-27T01:50:00Z">
              <w:r w:rsidDel="00B11B84">
                <w:rPr>
                  <w:rFonts w:ascii="Times New Roman" w:eastAsia="STIX-Regular" w:hAnsi="Times New Roman" w:cs="Times New Roman"/>
                  <w:sz w:val="24"/>
                  <w:szCs w:val="24"/>
                </w:rPr>
                <w:delText>Rich</w:delText>
              </w:r>
            </w:del>
          </w:p>
        </w:tc>
        <w:tc>
          <w:tcPr>
            <w:tcW w:w="548" w:type="pct"/>
          </w:tcPr>
          <w:p w14:paraId="5BC308EB" w14:textId="4C16E727" w:rsidR="00650BA3" w:rsidRPr="00694B94" w:rsidDel="00B11B84" w:rsidRDefault="00650BA3" w:rsidP="00650BA3">
            <w:pPr>
              <w:spacing w:after="0" w:line="240" w:lineRule="auto"/>
              <w:rPr>
                <w:del w:id="939" w:author="DELL" w:date="2022-06-27T01:50:00Z"/>
                <w:rFonts w:ascii="Times New Roman" w:hAnsi="Times New Roman" w:cs="Times New Roman"/>
                <w:sz w:val="24"/>
                <w:szCs w:val="24"/>
              </w:rPr>
            </w:pPr>
            <w:del w:id="940" w:author="DELL" w:date="2022-06-27T01:50:00Z">
              <w:r w:rsidDel="00B11B84">
                <w:rPr>
                  <w:rFonts w:ascii="Times New Roman" w:hAnsi="Times New Roman" w:cs="Times New Roman"/>
                  <w:sz w:val="24"/>
                  <w:szCs w:val="24"/>
                </w:rPr>
                <w:delText>60 (6.70)</w:delText>
              </w:r>
            </w:del>
          </w:p>
        </w:tc>
        <w:tc>
          <w:tcPr>
            <w:tcW w:w="619" w:type="pct"/>
          </w:tcPr>
          <w:p w14:paraId="643A03B3" w14:textId="3690A9FC" w:rsidR="00650BA3" w:rsidRPr="00694B94" w:rsidDel="00B11B84" w:rsidRDefault="00650BA3" w:rsidP="00650BA3">
            <w:pPr>
              <w:spacing w:after="0" w:line="240" w:lineRule="auto"/>
              <w:rPr>
                <w:del w:id="941" w:author="DELL" w:date="2022-06-27T01:50:00Z"/>
                <w:rFonts w:ascii="Times New Roman" w:hAnsi="Times New Roman" w:cs="Times New Roman"/>
                <w:sz w:val="24"/>
                <w:szCs w:val="24"/>
              </w:rPr>
            </w:pPr>
            <w:del w:id="942" w:author="DELL" w:date="2022-06-27T01:50:00Z">
              <w:r w:rsidDel="00B11B84">
                <w:rPr>
                  <w:rFonts w:ascii="Times New Roman" w:hAnsi="Times New Roman" w:cs="Times New Roman"/>
                  <w:sz w:val="24"/>
                  <w:szCs w:val="24"/>
                </w:rPr>
                <w:delText>840 (93.30)</w:delText>
              </w:r>
            </w:del>
          </w:p>
        </w:tc>
        <w:tc>
          <w:tcPr>
            <w:tcW w:w="620" w:type="pct"/>
          </w:tcPr>
          <w:p w14:paraId="20ACCC30" w14:textId="3BEF9896" w:rsidR="00650BA3" w:rsidRPr="00694B94" w:rsidDel="00B11B84" w:rsidRDefault="00650BA3" w:rsidP="00650BA3">
            <w:pPr>
              <w:spacing w:after="0" w:line="240" w:lineRule="auto"/>
              <w:rPr>
                <w:del w:id="943" w:author="DELL" w:date="2022-06-27T01:50:00Z"/>
                <w:rFonts w:ascii="Times New Roman" w:hAnsi="Times New Roman" w:cs="Times New Roman"/>
                <w:sz w:val="24"/>
                <w:szCs w:val="24"/>
              </w:rPr>
            </w:pPr>
            <w:del w:id="944" w:author="DELL" w:date="2022-06-27T01:50:00Z">
              <w:r w:rsidDel="00B11B84">
                <w:rPr>
                  <w:rFonts w:ascii="Times New Roman" w:hAnsi="Times New Roman" w:cs="Times New Roman"/>
                  <w:sz w:val="24"/>
                  <w:szCs w:val="24"/>
                </w:rPr>
                <w:delText>900 (38.59)</w:delText>
              </w:r>
            </w:del>
          </w:p>
        </w:tc>
        <w:tc>
          <w:tcPr>
            <w:tcW w:w="488" w:type="pct"/>
          </w:tcPr>
          <w:p w14:paraId="2021FEF8" w14:textId="0CAF8DBB" w:rsidR="00650BA3" w:rsidRPr="00694B94" w:rsidDel="00B11B84" w:rsidRDefault="008B71E5" w:rsidP="00650BA3">
            <w:pPr>
              <w:spacing w:after="0" w:line="240" w:lineRule="auto"/>
              <w:rPr>
                <w:del w:id="945" w:author="DELL" w:date="2022-06-27T01:50:00Z"/>
                <w:rFonts w:ascii="Times New Roman" w:hAnsi="Times New Roman" w:cs="Times New Roman"/>
                <w:sz w:val="24"/>
                <w:szCs w:val="24"/>
              </w:rPr>
            </w:pPr>
            <w:del w:id="946" w:author="DELL" w:date="2022-06-27T01:50:00Z">
              <w:r w:rsidDel="00B11B84">
                <w:rPr>
                  <w:rFonts w:ascii="Times New Roman" w:hAnsi="Times New Roman" w:cs="Times New Roman"/>
                  <w:sz w:val="24"/>
                  <w:szCs w:val="24"/>
                </w:rPr>
                <w:delText>23 (3.25)</w:delText>
              </w:r>
            </w:del>
          </w:p>
        </w:tc>
        <w:tc>
          <w:tcPr>
            <w:tcW w:w="583" w:type="pct"/>
          </w:tcPr>
          <w:p w14:paraId="533F260B" w14:textId="4982E9D9" w:rsidR="00650BA3" w:rsidRPr="00694B94" w:rsidDel="00B11B84" w:rsidRDefault="008B71E5" w:rsidP="00650BA3">
            <w:pPr>
              <w:spacing w:after="0" w:line="240" w:lineRule="auto"/>
              <w:rPr>
                <w:del w:id="947" w:author="DELL" w:date="2022-06-27T01:50:00Z"/>
                <w:rFonts w:ascii="Times New Roman" w:hAnsi="Times New Roman" w:cs="Times New Roman"/>
                <w:sz w:val="24"/>
                <w:szCs w:val="24"/>
              </w:rPr>
            </w:pPr>
            <w:del w:id="948" w:author="DELL" w:date="2022-06-27T01:50:00Z">
              <w:r w:rsidDel="00B11B84">
                <w:rPr>
                  <w:rFonts w:ascii="Times New Roman" w:hAnsi="Times New Roman" w:cs="Times New Roman"/>
                  <w:sz w:val="24"/>
                  <w:szCs w:val="24"/>
                </w:rPr>
                <w:delText>698 (96.75)</w:delText>
              </w:r>
            </w:del>
          </w:p>
        </w:tc>
        <w:tc>
          <w:tcPr>
            <w:tcW w:w="583" w:type="pct"/>
          </w:tcPr>
          <w:p w14:paraId="38A34572" w14:textId="6D9CD58C" w:rsidR="00650BA3" w:rsidRPr="00694B94" w:rsidDel="00B11B84" w:rsidRDefault="008B71E5" w:rsidP="00650BA3">
            <w:pPr>
              <w:spacing w:after="0" w:line="240" w:lineRule="auto"/>
              <w:rPr>
                <w:del w:id="949" w:author="DELL" w:date="2022-06-27T01:50:00Z"/>
                <w:rFonts w:ascii="Times New Roman" w:hAnsi="Times New Roman" w:cs="Times New Roman"/>
                <w:sz w:val="24"/>
                <w:szCs w:val="24"/>
              </w:rPr>
            </w:pPr>
            <w:del w:id="950" w:author="DELL" w:date="2022-06-27T01:50:00Z">
              <w:r w:rsidDel="00B11B84">
                <w:rPr>
                  <w:rFonts w:ascii="Times New Roman" w:hAnsi="Times New Roman" w:cs="Times New Roman"/>
                  <w:sz w:val="24"/>
                  <w:szCs w:val="24"/>
                </w:rPr>
                <w:delText>722 (34.82)</w:delText>
              </w:r>
            </w:del>
          </w:p>
        </w:tc>
      </w:tr>
      <w:tr w:rsidR="00650BA3" w:rsidRPr="00694B94" w:rsidDel="00B11B84" w14:paraId="7A9B07EC" w14:textId="78B3A9D3" w:rsidTr="00BD3EC5">
        <w:trPr>
          <w:del w:id="951" w:author="DELL" w:date="2022-06-27T01:50:00Z"/>
        </w:trPr>
        <w:tc>
          <w:tcPr>
            <w:tcW w:w="1559" w:type="pct"/>
          </w:tcPr>
          <w:p w14:paraId="605F5424" w14:textId="0CACF50E" w:rsidR="00650BA3" w:rsidRPr="002734C2" w:rsidDel="00B11B84" w:rsidRDefault="00650BA3" w:rsidP="00650BA3">
            <w:pPr>
              <w:spacing w:after="0" w:line="240" w:lineRule="auto"/>
              <w:rPr>
                <w:del w:id="952" w:author="DELL" w:date="2022-06-27T01:50:00Z"/>
                <w:rFonts w:ascii="Times New Roman" w:hAnsi="Times New Roman" w:cs="Times New Roman"/>
                <w:b/>
                <w:sz w:val="24"/>
                <w:szCs w:val="24"/>
              </w:rPr>
            </w:pPr>
            <w:del w:id="953" w:author="DELL" w:date="2022-06-27T01:50:00Z">
              <w:r w:rsidRPr="002734C2" w:rsidDel="00B11B84">
                <w:rPr>
                  <w:rFonts w:ascii="Times New Roman" w:eastAsia="STIX-Regular" w:hAnsi="Times New Roman" w:cs="Times New Roman"/>
                  <w:b/>
                  <w:sz w:val="24"/>
                  <w:szCs w:val="24"/>
                </w:rPr>
                <w:delText>Source water type</w:delText>
              </w:r>
            </w:del>
          </w:p>
        </w:tc>
        <w:tc>
          <w:tcPr>
            <w:tcW w:w="548" w:type="pct"/>
          </w:tcPr>
          <w:p w14:paraId="442BDA12" w14:textId="6241D49A" w:rsidR="00650BA3" w:rsidRPr="00694B94" w:rsidDel="00B11B84" w:rsidRDefault="00650BA3" w:rsidP="00650BA3">
            <w:pPr>
              <w:spacing w:after="0" w:line="240" w:lineRule="auto"/>
              <w:rPr>
                <w:del w:id="954" w:author="DELL" w:date="2022-06-27T01:50:00Z"/>
                <w:rFonts w:ascii="Times New Roman" w:hAnsi="Times New Roman" w:cs="Times New Roman"/>
                <w:sz w:val="24"/>
                <w:szCs w:val="24"/>
              </w:rPr>
            </w:pPr>
          </w:p>
        </w:tc>
        <w:tc>
          <w:tcPr>
            <w:tcW w:w="619" w:type="pct"/>
          </w:tcPr>
          <w:p w14:paraId="6159BB14" w14:textId="128612D5" w:rsidR="00650BA3" w:rsidRPr="00694B94" w:rsidDel="00B11B84" w:rsidRDefault="00650BA3" w:rsidP="00650BA3">
            <w:pPr>
              <w:spacing w:after="0" w:line="240" w:lineRule="auto"/>
              <w:rPr>
                <w:del w:id="955" w:author="DELL" w:date="2022-06-27T01:50:00Z"/>
                <w:rFonts w:ascii="Times New Roman" w:hAnsi="Times New Roman" w:cs="Times New Roman"/>
                <w:sz w:val="24"/>
                <w:szCs w:val="24"/>
              </w:rPr>
            </w:pPr>
          </w:p>
        </w:tc>
        <w:tc>
          <w:tcPr>
            <w:tcW w:w="620" w:type="pct"/>
          </w:tcPr>
          <w:p w14:paraId="4A6AE69A" w14:textId="3C8D24A9" w:rsidR="00650BA3" w:rsidRPr="00694B94" w:rsidDel="00B11B84" w:rsidRDefault="00650BA3" w:rsidP="00650BA3">
            <w:pPr>
              <w:spacing w:after="0" w:line="240" w:lineRule="auto"/>
              <w:rPr>
                <w:del w:id="956" w:author="DELL" w:date="2022-06-27T01:50:00Z"/>
                <w:rFonts w:ascii="Times New Roman" w:hAnsi="Times New Roman" w:cs="Times New Roman"/>
                <w:sz w:val="24"/>
                <w:szCs w:val="24"/>
              </w:rPr>
            </w:pPr>
          </w:p>
        </w:tc>
        <w:tc>
          <w:tcPr>
            <w:tcW w:w="488" w:type="pct"/>
          </w:tcPr>
          <w:p w14:paraId="021D70D9" w14:textId="0DC4327A" w:rsidR="00650BA3" w:rsidRPr="00694B94" w:rsidDel="00B11B84" w:rsidRDefault="00650BA3" w:rsidP="00650BA3">
            <w:pPr>
              <w:spacing w:after="0" w:line="240" w:lineRule="auto"/>
              <w:rPr>
                <w:del w:id="957" w:author="DELL" w:date="2022-06-27T01:50:00Z"/>
                <w:rFonts w:ascii="Times New Roman" w:hAnsi="Times New Roman" w:cs="Times New Roman"/>
                <w:sz w:val="24"/>
                <w:szCs w:val="24"/>
              </w:rPr>
            </w:pPr>
          </w:p>
        </w:tc>
        <w:tc>
          <w:tcPr>
            <w:tcW w:w="583" w:type="pct"/>
          </w:tcPr>
          <w:p w14:paraId="3E7EF293" w14:textId="3AD125F2" w:rsidR="00650BA3" w:rsidRPr="00694B94" w:rsidDel="00B11B84" w:rsidRDefault="00650BA3" w:rsidP="00650BA3">
            <w:pPr>
              <w:spacing w:after="0" w:line="240" w:lineRule="auto"/>
              <w:rPr>
                <w:del w:id="958" w:author="DELL" w:date="2022-06-27T01:50:00Z"/>
                <w:rFonts w:ascii="Times New Roman" w:hAnsi="Times New Roman" w:cs="Times New Roman"/>
                <w:sz w:val="24"/>
                <w:szCs w:val="24"/>
              </w:rPr>
            </w:pPr>
          </w:p>
        </w:tc>
        <w:tc>
          <w:tcPr>
            <w:tcW w:w="583" w:type="pct"/>
          </w:tcPr>
          <w:p w14:paraId="272CBEA8" w14:textId="04A99487" w:rsidR="00650BA3" w:rsidRPr="00694B94" w:rsidDel="00B11B84" w:rsidRDefault="00650BA3" w:rsidP="00650BA3">
            <w:pPr>
              <w:spacing w:after="0" w:line="240" w:lineRule="auto"/>
              <w:rPr>
                <w:del w:id="959" w:author="DELL" w:date="2022-06-27T01:50:00Z"/>
                <w:rFonts w:ascii="Times New Roman" w:hAnsi="Times New Roman" w:cs="Times New Roman"/>
                <w:sz w:val="24"/>
                <w:szCs w:val="24"/>
              </w:rPr>
            </w:pPr>
          </w:p>
        </w:tc>
      </w:tr>
      <w:tr w:rsidR="00650BA3" w:rsidRPr="00694B94" w:rsidDel="00B11B84" w14:paraId="0F00A5E3" w14:textId="63579472" w:rsidTr="00BD3EC5">
        <w:trPr>
          <w:del w:id="960" w:author="DELL" w:date="2022-06-27T01:50:00Z"/>
        </w:trPr>
        <w:tc>
          <w:tcPr>
            <w:tcW w:w="1559" w:type="pct"/>
          </w:tcPr>
          <w:p w14:paraId="288BE139" w14:textId="180AED23" w:rsidR="00650BA3" w:rsidRPr="00694B94" w:rsidDel="00B11B84" w:rsidRDefault="00650BA3" w:rsidP="00650BA3">
            <w:pPr>
              <w:spacing w:after="0" w:line="240" w:lineRule="auto"/>
              <w:rPr>
                <w:del w:id="961" w:author="DELL" w:date="2022-06-27T01:50:00Z"/>
                <w:rFonts w:ascii="Times New Roman" w:hAnsi="Times New Roman" w:cs="Times New Roman"/>
                <w:sz w:val="24"/>
                <w:szCs w:val="24"/>
              </w:rPr>
            </w:pPr>
            <w:del w:id="962" w:author="DELL" w:date="2022-06-27T01:50:00Z">
              <w:r w:rsidDel="00B11B84">
                <w:rPr>
                  <w:rFonts w:ascii="Times New Roman" w:hAnsi="Times New Roman" w:cs="Times New Roman"/>
                  <w:sz w:val="24"/>
                  <w:szCs w:val="24"/>
                </w:rPr>
                <w:delText>Improved</w:delText>
              </w:r>
            </w:del>
          </w:p>
        </w:tc>
        <w:tc>
          <w:tcPr>
            <w:tcW w:w="548" w:type="pct"/>
          </w:tcPr>
          <w:p w14:paraId="194BFE2F" w14:textId="5EA7CD42" w:rsidR="00650BA3" w:rsidRPr="00694B94" w:rsidDel="00B11B84" w:rsidRDefault="00650BA3" w:rsidP="00650BA3">
            <w:pPr>
              <w:spacing w:after="0" w:line="240" w:lineRule="auto"/>
              <w:rPr>
                <w:del w:id="963" w:author="DELL" w:date="2022-06-27T01:50:00Z"/>
                <w:rFonts w:ascii="Times New Roman" w:hAnsi="Times New Roman" w:cs="Times New Roman"/>
                <w:sz w:val="24"/>
                <w:szCs w:val="24"/>
              </w:rPr>
            </w:pPr>
            <w:del w:id="964" w:author="DELL" w:date="2022-06-27T01:50:00Z">
              <w:r w:rsidDel="00B11B84">
                <w:rPr>
                  <w:rFonts w:ascii="Times New Roman" w:hAnsi="Times New Roman" w:cs="Times New Roman"/>
                  <w:sz w:val="24"/>
                  <w:szCs w:val="24"/>
                </w:rPr>
                <w:delText>171 (7.47)</w:delText>
              </w:r>
            </w:del>
          </w:p>
        </w:tc>
        <w:tc>
          <w:tcPr>
            <w:tcW w:w="619" w:type="pct"/>
          </w:tcPr>
          <w:p w14:paraId="13630693" w14:textId="796203EC" w:rsidR="00650BA3" w:rsidRPr="00694B94" w:rsidDel="00B11B84" w:rsidRDefault="00650BA3" w:rsidP="00650BA3">
            <w:pPr>
              <w:spacing w:after="0" w:line="240" w:lineRule="auto"/>
              <w:rPr>
                <w:del w:id="965" w:author="DELL" w:date="2022-06-27T01:50:00Z"/>
                <w:rFonts w:ascii="Times New Roman" w:hAnsi="Times New Roman" w:cs="Times New Roman"/>
                <w:sz w:val="24"/>
                <w:szCs w:val="24"/>
              </w:rPr>
            </w:pPr>
            <w:del w:id="966" w:author="DELL" w:date="2022-06-27T01:50:00Z">
              <w:r w:rsidDel="00B11B84">
                <w:rPr>
                  <w:rFonts w:ascii="Times New Roman" w:hAnsi="Times New Roman" w:cs="Times New Roman"/>
                  <w:sz w:val="24"/>
                  <w:szCs w:val="24"/>
                </w:rPr>
                <w:delText>2120 (92.53)</w:delText>
              </w:r>
            </w:del>
          </w:p>
        </w:tc>
        <w:tc>
          <w:tcPr>
            <w:tcW w:w="620" w:type="pct"/>
          </w:tcPr>
          <w:p w14:paraId="59000367" w14:textId="1048F21C" w:rsidR="00650BA3" w:rsidRPr="00694B94" w:rsidDel="00B11B84" w:rsidRDefault="00650BA3" w:rsidP="00650BA3">
            <w:pPr>
              <w:spacing w:after="0" w:line="240" w:lineRule="auto"/>
              <w:rPr>
                <w:del w:id="967" w:author="DELL" w:date="2022-06-27T01:50:00Z"/>
                <w:rFonts w:ascii="Times New Roman" w:hAnsi="Times New Roman" w:cs="Times New Roman"/>
                <w:sz w:val="24"/>
                <w:szCs w:val="24"/>
              </w:rPr>
            </w:pPr>
            <w:del w:id="968" w:author="DELL" w:date="2022-06-27T01:50:00Z">
              <w:r w:rsidDel="00B11B84">
                <w:rPr>
                  <w:rFonts w:ascii="Times New Roman" w:hAnsi="Times New Roman" w:cs="Times New Roman"/>
                  <w:sz w:val="24"/>
                  <w:szCs w:val="24"/>
                </w:rPr>
                <w:delText>2291 (98.27)</w:delText>
              </w:r>
            </w:del>
          </w:p>
        </w:tc>
        <w:tc>
          <w:tcPr>
            <w:tcW w:w="488" w:type="pct"/>
          </w:tcPr>
          <w:p w14:paraId="708F63A0" w14:textId="26E5E612" w:rsidR="00650BA3" w:rsidRPr="00694B94" w:rsidDel="00B11B84" w:rsidRDefault="009C18E2" w:rsidP="00650BA3">
            <w:pPr>
              <w:spacing w:after="0" w:line="240" w:lineRule="auto"/>
              <w:rPr>
                <w:del w:id="969" w:author="DELL" w:date="2022-06-27T01:50:00Z"/>
                <w:rFonts w:ascii="Times New Roman" w:hAnsi="Times New Roman" w:cs="Times New Roman"/>
                <w:sz w:val="24"/>
                <w:szCs w:val="24"/>
              </w:rPr>
            </w:pPr>
            <w:del w:id="970" w:author="DELL" w:date="2022-06-27T01:50:00Z">
              <w:r w:rsidDel="00B11B84">
                <w:rPr>
                  <w:rFonts w:ascii="Times New Roman" w:hAnsi="Times New Roman" w:cs="Times New Roman"/>
                  <w:sz w:val="24"/>
                  <w:szCs w:val="24"/>
                </w:rPr>
                <w:delText>73 (3.61)</w:delText>
              </w:r>
            </w:del>
          </w:p>
        </w:tc>
        <w:tc>
          <w:tcPr>
            <w:tcW w:w="583" w:type="pct"/>
          </w:tcPr>
          <w:p w14:paraId="47EDEFD4" w14:textId="19E7DA4E" w:rsidR="00650BA3" w:rsidRPr="00694B94" w:rsidDel="00B11B84" w:rsidRDefault="009C18E2" w:rsidP="00650BA3">
            <w:pPr>
              <w:spacing w:after="0" w:line="240" w:lineRule="auto"/>
              <w:rPr>
                <w:del w:id="971" w:author="DELL" w:date="2022-06-27T01:50:00Z"/>
                <w:rFonts w:ascii="Times New Roman" w:hAnsi="Times New Roman" w:cs="Times New Roman"/>
                <w:sz w:val="24"/>
                <w:szCs w:val="24"/>
              </w:rPr>
            </w:pPr>
            <w:del w:id="972" w:author="DELL" w:date="2022-06-27T01:50:00Z">
              <w:r w:rsidDel="00B11B84">
                <w:rPr>
                  <w:rFonts w:ascii="Times New Roman" w:hAnsi="Times New Roman" w:cs="Times New Roman"/>
                  <w:sz w:val="24"/>
                  <w:szCs w:val="24"/>
                </w:rPr>
                <w:delText>1944 (96.39)</w:delText>
              </w:r>
            </w:del>
          </w:p>
        </w:tc>
        <w:tc>
          <w:tcPr>
            <w:tcW w:w="583" w:type="pct"/>
          </w:tcPr>
          <w:p w14:paraId="0E1677DA" w14:textId="3EB29053" w:rsidR="00650BA3" w:rsidRPr="00694B94" w:rsidDel="00B11B84" w:rsidRDefault="009C18E2" w:rsidP="00650BA3">
            <w:pPr>
              <w:spacing w:after="0" w:line="240" w:lineRule="auto"/>
              <w:rPr>
                <w:del w:id="973" w:author="DELL" w:date="2022-06-27T01:50:00Z"/>
                <w:rFonts w:ascii="Times New Roman" w:hAnsi="Times New Roman" w:cs="Times New Roman"/>
                <w:sz w:val="24"/>
                <w:szCs w:val="24"/>
              </w:rPr>
            </w:pPr>
            <w:del w:id="974" w:author="DELL" w:date="2022-06-27T01:50:00Z">
              <w:r w:rsidDel="00B11B84">
                <w:rPr>
                  <w:rFonts w:ascii="Times New Roman" w:hAnsi="Times New Roman" w:cs="Times New Roman"/>
                  <w:sz w:val="24"/>
                  <w:szCs w:val="24"/>
                </w:rPr>
                <w:delText>2017 (97.28)</w:delText>
              </w:r>
            </w:del>
          </w:p>
        </w:tc>
      </w:tr>
      <w:tr w:rsidR="00650BA3" w:rsidRPr="00694B94" w:rsidDel="00B11B84" w14:paraId="2B574743" w14:textId="2DB06EE8" w:rsidTr="00BD3EC5">
        <w:trPr>
          <w:del w:id="975" w:author="DELL" w:date="2022-06-27T01:50:00Z"/>
        </w:trPr>
        <w:tc>
          <w:tcPr>
            <w:tcW w:w="1559" w:type="pct"/>
          </w:tcPr>
          <w:p w14:paraId="26E8B814" w14:textId="7C745F64" w:rsidR="00650BA3" w:rsidRPr="00694B94" w:rsidDel="00B11B84" w:rsidRDefault="00650BA3" w:rsidP="00650BA3">
            <w:pPr>
              <w:spacing w:after="0" w:line="240" w:lineRule="auto"/>
              <w:rPr>
                <w:del w:id="976" w:author="DELL" w:date="2022-06-27T01:50:00Z"/>
                <w:rFonts w:ascii="Times New Roman" w:hAnsi="Times New Roman" w:cs="Times New Roman"/>
                <w:sz w:val="24"/>
                <w:szCs w:val="24"/>
              </w:rPr>
            </w:pPr>
            <w:del w:id="977" w:author="DELL" w:date="2022-06-27T01:50:00Z">
              <w:r w:rsidDel="00B11B84">
                <w:rPr>
                  <w:rFonts w:ascii="Times New Roman" w:hAnsi="Times New Roman" w:cs="Times New Roman"/>
                  <w:sz w:val="24"/>
                  <w:szCs w:val="24"/>
                </w:rPr>
                <w:delText>Unimproved</w:delText>
              </w:r>
            </w:del>
          </w:p>
        </w:tc>
        <w:tc>
          <w:tcPr>
            <w:tcW w:w="548" w:type="pct"/>
          </w:tcPr>
          <w:p w14:paraId="48EA9D19" w14:textId="1E0FF7E9" w:rsidR="00650BA3" w:rsidRPr="00694B94" w:rsidDel="00B11B84" w:rsidRDefault="00650BA3" w:rsidP="00650BA3">
            <w:pPr>
              <w:spacing w:after="0" w:line="240" w:lineRule="auto"/>
              <w:rPr>
                <w:del w:id="978" w:author="DELL" w:date="2022-06-27T01:50:00Z"/>
                <w:rFonts w:ascii="Times New Roman" w:hAnsi="Times New Roman" w:cs="Times New Roman"/>
                <w:sz w:val="24"/>
                <w:szCs w:val="24"/>
              </w:rPr>
            </w:pPr>
            <w:del w:id="979" w:author="DELL" w:date="2022-06-27T01:50:00Z">
              <w:r w:rsidDel="00B11B84">
                <w:rPr>
                  <w:rFonts w:ascii="Times New Roman" w:hAnsi="Times New Roman" w:cs="Times New Roman"/>
                  <w:sz w:val="24"/>
                  <w:szCs w:val="24"/>
                </w:rPr>
                <w:delText>2 (3.77)</w:delText>
              </w:r>
            </w:del>
          </w:p>
        </w:tc>
        <w:tc>
          <w:tcPr>
            <w:tcW w:w="619" w:type="pct"/>
          </w:tcPr>
          <w:p w14:paraId="6B99AD02" w14:textId="3E02BA67" w:rsidR="00650BA3" w:rsidRPr="00694B94" w:rsidDel="00B11B84" w:rsidRDefault="00650BA3" w:rsidP="00650BA3">
            <w:pPr>
              <w:spacing w:after="0" w:line="240" w:lineRule="auto"/>
              <w:rPr>
                <w:del w:id="980" w:author="DELL" w:date="2022-06-27T01:50:00Z"/>
                <w:rFonts w:ascii="Times New Roman" w:hAnsi="Times New Roman" w:cs="Times New Roman"/>
                <w:sz w:val="24"/>
                <w:szCs w:val="24"/>
              </w:rPr>
            </w:pPr>
            <w:del w:id="981" w:author="DELL" w:date="2022-06-27T01:50:00Z">
              <w:r w:rsidDel="00B11B84">
                <w:rPr>
                  <w:rFonts w:ascii="Times New Roman" w:hAnsi="Times New Roman" w:cs="Times New Roman"/>
                  <w:sz w:val="24"/>
                  <w:szCs w:val="24"/>
                </w:rPr>
                <w:delText>39 (96.23)</w:delText>
              </w:r>
            </w:del>
          </w:p>
        </w:tc>
        <w:tc>
          <w:tcPr>
            <w:tcW w:w="620" w:type="pct"/>
          </w:tcPr>
          <w:p w14:paraId="018F1945" w14:textId="1FC62EDE" w:rsidR="00650BA3" w:rsidRPr="00694B94" w:rsidDel="00B11B84" w:rsidRDefault="00650BA3" w:rsidP="00650BA3">
            <w:pPr>
              <w:spacing w:after="0" w:line="240" w:lineRule="auto"/>
              <w:rPr>
                <w:del w:id="982" w:author="DELL" w:date="2022-06-27T01:50:00Z"/>
                <w:rFonts w:ascii="Times New Roman" w:hAnsi="Times New Roman" w:cs="Times New Roman"/>
                <w:sz w:val="24"/>
                <w:szCs w:val="24"/>
              </w:rPr>
            </w:pPr>
            <w:del w:id="983" w:author="DELL" w:date="2022-06-27T01:50:00Z">
              <w:r w:rsidDel="00B11B84">
                <w:rPr>
                  <w:rFonts w:ascii="Times New Roman" w:hAnsi="Times New Roman" w:cs="Times New Roman"/>
                  <w:sz w:val="24"/>
                  <w:szCs w:val="24"/>
                </w:rPr>
                <w:delText>40 (1.73)</w:delText>
              </w:r>
            </w:del>
          </w:p>
        </w:tc>
        <w:tc>
          <w:tcPr>
            <w:tcW w:w="488" w:type="pct"/>
          </w:tcPr>
          <w:p w14:paraId="69C92323" w14:textId="64DF53DE" w:rsidR="00650BA3" w:rsidRPr="00694B94" w:rsidDel="00B11B84" w:rsidRDefault="009C18E2" w:rsidP="00650BA3">
            <w:pPr>
              <w:spacing w:after="0" w:line="240" w:lineRule="auto"/>
              <w:rPr>
                <w:del w:id="984" w:author="DELL" w:date="2022-06-27T01:50:00Z"/>
                <w:rFonts w:ascii="Times New Roman" w:hAnsi="Times New Roman" w:cs="Times New Roman"/>
                <w:sz w:val="24"/>
                <w:szCs w:val="24"/>
              </w:rPr>
            </w:pPr>
            <w:del w:id="985" w:author="DELL" w:date="2022-06-27T01:50:00Z">
              <w:r w:rsidDel="00B11B84">
                <w:rPr>
                  <w:rFonts w:ascii="Times New Roman" w:hAnsi="Times New Roman" w:cs="Times New Roman"/>
                  <w:sz w:val="24"/>
                  <w:szCs w:val="24"/>
                </w:rPr>
                <w:delText>1 (1.79)</w:delText>
              </w:r>
            </w:del>
          </w:p>
        </w:tc>
        <w:tc>
          <w:tcPr>
            <w:tcW w:w="583" w:type="pct"/>
          </w:tcPr>
          <w:p w14:paraId="6455E2F6" w14:textId="5909C37F" w:rsidR="00650BA3" w:rsidRPr="00694B94" w:rsidDel="00B11B84" w:rsidRDefault="009C18E2" w:rsidP="00650BA3">
            <w:pPr>
              <w:spacing w:after="0" w:line="240" w:lineRule="auto"/>
              <w:rPr>
                <w:del w:id="986" w:author="DELL" w:date="2022-06-27T01:50:00Z"/>
                <w:rFonts w:ascii="Times New Roman" w:hAnsi="Times New Roman" w:cs="Times New Roman"/>
                <w:sz w:val="24"/>
                <w:szCs w:val="24"/>
              </w:rPr>
            </w:pPr>
            <w:del w:id="987" w:author="DELL" w:date="2022-06-27T01:50:00Z">
              <w:r w:rsidDel="00B11B84">
                <w:rPr>
                  <w:rFonts w:ascii="Times New Roman" w:hAnsi="Times New Roman" w:cs="Times New Roman"/>
                  <w:sz w:val="24"/>
                  <w:szCs w:val="24"/>
                </w:rPr>
                <w:delText>55 (98.21)</w:delText>
              </w:r>
            </w:del>
          </w:p>
        </w:tc>
        <w:tc>
          <w:tcPr>
            <w:tcW w:w="583" w:type="pct"/>
          </w:tcPr>
          <w:p w14:paraId="4DF0D63A" w14:textId="4DAE2AE5" w:rsidR="00650BA3" w:rsidRPr="00694B94" w:rsidDel="00B11B84" w:rsidRDefault="009C18E2" w:rsidP="00650BA3">
            <w:pPr>
              <w:spacing w:after="0" w:line="240" w:lineRule="auto"/>
              <w:rPr>
                <w:del w:id="988" w:author="DELL" w:date="2022-06-27T01:50:00Z"/>
                <w:rFonts w:ascii="Times New Roman" w:hAnsi="Times New Roman" w:cs="Times New Roman"/>
                <w:sz w:val="24"/>
                <w:szCs w:val="24"/>
              </w:rPr>
            </w:pPr>
            <w:del w:id="989" w:author="DELL" w:date="2022-06-27T01:50:00Z">
              <w:r w:rsidDel="00B11B84">
                <w:rPr>
                  <w:rFonts w:ascii="Times New Roman" w:hAnsi="Times New Roman" w:cs="Times New Roman"/>
                  <w:sz w:val="24"/>
                  <w:szCs w:val="24"/>
                </w:rPr>
                <w:delText>56 (2.72)</w:delText>
              </w:r>
            </w:del>
          </w:p>
        </w:tc>
      </w:tr>
      <w:tr w:rsidR="00650BA3" w:rsidRPr="00694B94" w:rsidDel="00B11B84" w14:paraId="4D797768" w14:textId="3521D12A" w:rsidTr="00BD3EC5">
        <w:trPr>
          <w:del w:id="990" w:author="DELL" w:date="2022-06-27T01:50:00Z"/>
        </w:trPr>
        <w:tc>
          <w:tcPr>
            <w:tcW w:w="1559" w:type="pct"/>
          </w:tcPr>
          <w:p w14:paraId="4E55A729" w14:textId="649B7A58" w:rsidR="00650BA3" w:rsidRPr="00FA1C22" w:rsidDel="00B11B84" w:rsidRDefault="00650BA3" w:rsidP="00650BA3">
            <w:pPr>
              <w:spacing w:after="0" w:line="240" w:lineRule="auto"/>
              <w:rPr>
                <w:del w:id="991" w:author="DELL" w:date="2022-06-27T01:50:00Z"/>
                <w:rFonts w:ascii="Times New Roman" w:hAnsi="Times New Roman" w:cs="Times New Roman"/>
                <w:b/>
                <w:sz w:val="24"/>
                <w:szCs w:val="24"/>
              </w:rPr>
            </w:pPr>
            <w:del w:id="992" w:author="DELL" w:date="2022-06-27T01:50:00Z">
              <w:r w:rsidRPr="00FA1C22" w:rsidDel="00B11B84">
                <w:rPr>
                  <w:rFonts w:ascii="Times New Roman" w:hAnsi="Times New Roman" w:cs="Times New Roman"/>
                  <w:b/>
                  <w:sz w:val="24"/>
                  <w:szCs w:val="24"/>
                </w:rPr>
                <w:delText>Toilet facility type</w:delText>
              </w:r>
            </w:del>
          </w:p>
        </w:tc>
        <w:tc>
          <w:tcPr>
            <w:tcW w:w="548" w:type="pct"/>
          </w:tcPr>
          <w:p w14:paraId="46FAB738" w14:textId="3BB1676C" w:rsidR="00650BA3" w:rsidDel="00B11B84" w:rsidRDefault="00650BA3" w:rsidP="00650BA3">
            <w:pPr>
              <w:spacing w:after="0" w:line="240" w:lineRule="auto"/>
              <w:rPr>
                <w:del w:id="993" w:author="DELL" w:date="2022-06-27T01:50:00Z"/>
                <w:rFonts w:ascii="Times New Roman" w:hAnsi="Times New Roman" w:cs="Times New Roman"/>
                <w:sz w:val="24"/>
                <w:szCs w:val="24"/>
              </w:rPr>
            </w:pPr>
          </w:p>
        </w:tc>
        <w:tc>
          <w:tcPr>
            <w:tcW w:w="619" w:type="pct"/>
          </w:tcPr>
          <w:p w14:paraId="1B53CBB1" w14:textId="1FD971D4" w:rsidR="00650BA3" w:rsidDel="00B11B84" w:rsidRDefault="00650BA3" w:rsidP="00650BA3">
            <w:pPr>
              <w:spacing w:after="0" w:line="240" w:lineRule="auto"/>
              <w:rPr>
                <w:del w:id="994" w:author="DELL" w:date="2022-06-27T01:50:00Z"/>
                <w:rFonts w:ascii="Times New Roman" w:hAnsi="Times New Roman" w:cs="Times New Roman"/>
                <w:sz w:val="24"/>
                <w:szCs w:val="24"/>
              </w:rPr>
            </w:pPr>
          </w:p>
        </w:tc>
        <w:tc>
          <w:tcPr>
            <w:tcW w:w="620" w:type="pct"/>
          </w:tcPr>
          <w:p w14:paraId="78BA11CD" w14:textId="73F09273" w:rsidR="00650BA3" w:rsidDel="00B11B84" w:rsidRDefault="00650BA3" w:rsidP="00650BA3">
            <w:pPr>
              <w:spacing w:after="0" w:line="240" w:lineRule="auto"/>
              <w:rPr>
                <w:del w:id="995" w:author="DELL" w:date="2022-06-27T01:50:00Z"/>
                <w:rFonts w:ascii="Times New Roman" w:hAnsi="Times New Roman" w:cs="Times New Roman"/>
                <w:sz w:val="24"/>
                <w:szCs w:val="24"/>
              </w:rPr>
            </w:pPr>
          </w:p>
        </w:tc>
        <w:tc>
          <w:tcPr>
            <w:tcW w:w="488" w:type="pct"/>
          </w:tcPr>
          <w:p w14:paraId="1549D0C6" w14:textId="6F2F4E12" w:rsidR="00650BA3" w:rsidRPr="00694B94" w:rsidDel="00B11B84" w:rsidRDefault="00650BA3" w:rsidP="00650BA3">
            <w:pPr>
              <w:spacing w:after="0" w:line="240" w:lineRule="auto"/>
              <w:rPr>
                <w:del w:id="996" w:author="DELL" w:date="2022-06-27T01:50:00Z"/>
                <w:rFonts w:ascii="Times New Roman" w:hAnsi="Times New Roman" w:cs="Times New Roman"/>
                <w:sz w:val="24"/>
                <w:szCs w:val="24"/>
              </w:rPr>
            </w:pPr>
          </w:p>
        </w:tc>
        <w:tc>
          <w:tcPr>
            <w:tcW w:w="583" w:type="pct"/>
          </w:tcPr>
          <w:p w14:paraId="4BDAF39A" w14:textId="04D2F1F8" w:rsidR="00650BA3" w:rsidRPr="00694B94" w:rsidDel="00B11B84" w:rsidRDefault="00650BA3" w:rsidP="00650BA3">
            <w:pPr>
              <w:spacing w:after="0" w:line="240" w:lineRule="auto"/>
              <w:rPr>
                <w:del w:id="997" w:author="DELL" w:date="2022-06-27T01:50:00Z"/>
                <w:rFonts w:ascii="Times New Roman" w:hAnsi="Times New Roman" w:cs="Times New Roman"/>
                <w:sz w:val="24"/>
                <w:szCs w:val="24"/>
              </w:rPr>
            </w:pPr>
          </w:p>
        </w:tc>
        <w:tc>
          <w:tcPr>
            <w:tcW w:w="583" w:type="pct"/>
          </w:tcPr>
          <w:p w14:paraId="29C03336" w14:textId="2B995A16" w:rsidR="00650BA3" w:rsidRPr="00694B94" w:rsidDel="00B11B84" w:rsidRDefault="00650BA3" w:rsidP="00650BA3">
            <w:pPr>
              <w:spacing w:after="0" w:line="240" w:lineRule="auto"/>
              <w:rPr>
                <w:del w:id="998" w:author="DELL" w:date="2022-06-27T01:50:00Z"/>
                <w:rFonts w:ascii="Times New Roman" w:hAnsi="Times New Roman" w:cs="Times New Roman"/>
                <w:sz w:val="24"/>
                <w:szCs w:val="24"/>
              </w:rPr>
            </w:pPr>
          </w:p>
        </w:tc>
      </w:tr>
      <w:tr w:rsidR="00650BA3" w:rsidRPr="00694B94" w:rsidDel="00B11B84" w14:paraId="68EC5B93" w14:textId="3D454F1A" w:rsidTr="00BD3EC5">
        <w:trPr>
          <w:del w:id="999" w:author="DELL" w:date="2022-06-27T01:50:00Z"/>
        </w:trPr>
        <w:tc>
          <w:tcPr>
            <w:tcW w:w="1559" w:type="pct"/>
          </w:tcPr>
          <w:p w14:paraId="47E6B3FC" w14:textId="6D62038F" w:rsidR="00650BA3" w:rsidDel="00B11B84" w:rsidRDefault="00650BA3" w:rsidP="00650BA3">
            <w:pPr>
              <w:spacing w:after="0" w:line="240" w:lineRule="auto"/>
              <w:rPr>
                <w:del w:id="1000" w:author="DELL" w:date="2022-06-27T01:50:00Z"/>
                <w:rFonts w:ascii="Times New Roman" w:hAnsi="Times New Roman" w:cs="Times New Roman"/>
                <w:sz w:val="24"/>
                <w:szCs w:val="24"/>
              </w:rPr>
            </w:pPr>
            <w:del w:id="1001" w:author="DELL" w:date="2022-06-27T01:50:00Z">
              <w:r w:rsidDel="00B11B84">
                <w:rPr>
                  <w:rFonts w:ascii="Times New Roman" w:hAnsi="Times New Roman" w:cs="Times New Roman"/>
                  <w:sz w:val="24"/>
                  <w:szCs w:val="24"/>
                </w:rPr>
                <w:delText>Improved</w:delText>
              </w:r>
            </w:del>
          </w:p>
        </w:tc>
        <w:tc>
          <w:tcPr>
            <w:tcW w:w="548" w:type="pct"/>
          </w:tcPr>
          <w:p w14:paraId="7893B744" w14:textId="642F73D7" w:rsidR="00650BA3" w:rsidDel="00B11B84" w:rsidRDefault="00650BA3" w:rsidP="00650BA3">
            <w:pPr>
              <w:spacing w:after="0" w:line="240" w:lineRule="auto"/>
              <w:rPr>
                <w:del w:id="1002" w:author="DELL" w:date="2022-06-27T01:50:00Z"/>
                <w:rFonts w:ascii="Times New Roman" w:hAnsi="Times New Roman" w:cs="Times New Roman"/>
                <w:sz w:val="24"/>
                <w:szCs w:val="24"/>
              </w:rPr>
            </w:pPr>
            <w:del w:id="1003" w:author="DELL" w:date="2022-06-27T01:50:00Z">
              <w:r w:rsidDel="00B11B84">
                <w:rPr>
                  <w:rFonts w:ascii="Times New Roman" w:hAnsi="Times New Roman" w:cs="Times New Roman"/>
                  <w:sz w:val="24"/>
                  <w:szCs w:val="24"/>
                </w:rPr>
                <w:delText>168 (7.44)</w:delText>
              </w:r>
            </w:del>
          </w:p>
        </w:tc>
        <w:tc>
          <w:tcPr>
            <w:tcW w:w="619" w:type="pct"/>
          </w:tcPr>
          <w:p w14:paraId="55EA9B0C" w14:textId="0B7BF8B8" w:rsidR="00650BA3" w:rsidDel="00B11B84" w:rsidRDefault="00650BA3" w:rsidP="00650BA3">
            <w:pPr>
              <w:spacing w:after="0" w:line="240" w:lineRule="auto"/>
              <w:rPr>
                <w:del w:id="1004" w:author="DELL" w:date="2022-06-27T01:50:00Z"/>
                <w:rFonts w:ascii="Times New Roman" w:hAnsi="Times New Roman" w:cs="Times New Roman"/>
                <w:sz w:val="24"/>
                <w:szCs w:val="24"/>
              </w:rPr>
            </w:pPr>
            <w:del w:id="1005" w:author="DELL" w:date="2022-06-27T01:50:00Z">
              <w:r w:rsidDel="00B11B84">
                <w:rPr>
                  <w:rFonts w:ascii="Times New Roman" w:hAnsi="Times New Roman" w:cs="Times New Roman"/>
                  <w:sz w:val="24"/>
                  <w:szCs w:val="24"/>
                </w:rPr>
                <w:delText>2083 (92.56)</w:delText>
              </w:r>
            </w:del>
          </w:p>
        </w:tc>
        <w:tc>
          <w:tcPr>
            <w:tcW w:w="620" w:type="pct"/>
          </w:tcPr>
          <w:p w14:paraId="244AF234" w14:textId="2E0156C1" w:rsidR="00650BA3" w:rsidDel="00B11B84" w:rsidRDefault="00650BA3" w:rsidP="00650BA3">
            <w:pPr>
              <w:spacing w:after="0" w:line="240" w:lineRule="auto"/>
              <w:rPr>
                <w:del w:id="1006" w:author="DELL" w:date="2022-06-27T01:50:00Z"/>
                <w:rFonts w:ascii="Times New Roman" w:hAnsi="Times New Roman" w:cs="Times New Roman"/>
                <w:sz w:val="24"/>
                <w:szCs w:val="24"/>
              </w:rPr>
            </w:pPr>
            <w:del w:id="1007" w:author="DELL" w:date="2022-06-27T01:50:00Z">
              <w:r w:rsidDel="00B11B84">
                <w:rPr>
                  <w:rFonts w:ascii="Times New Roman" w:hAnsi="Times New Roman" w:cs="Times New Roman"/>
                  <w:sz w:val="24"/>
                  <w:szCs w:val="24"/>
                </w:rPr>
                <w:delText>2251 (96.54)</w:delText>
              </w:r>
            </w:del>
          </w:p>
        </w:tc>
        <w:tc>
          <w:tcPr>
            <w:tcW w:w="488" w:type="pct"/>
          </w:tcPr>
          <w:p w14:paraId="6A3A7C5F" w14:textId="6EF05E4C" w:rsidR="00650BA3" w:rsidRPr="00694B94" w:rsidDel="00B11B84" w:rsidRDefault="00495106" w:rsidP="00650BA3">
            <w:pPr>
              <w:spacing w:after="0" w:line="240" w:lineRule="auto"/>
              <w:rPr>
                <w:del w:id="1008" w:author="DELL" w:date="2022-06-27T01:50:00Z"/>
                <w:rFonts w:ascii="Times New Roman" w:hAnsi="Times New Roman" w:cs="Times New Roman"/>
                <w:sz w:val="24"/>
                <w:szCs w:val="24"/>
              </w:rPr>
            </w:pPr>
            <w:del w:id="1009" w:author="DELL" w:date="2022-06-27T01:50:00Z">
              <w:r w:rsidDel="00B11B84">
                <w:rPr>
                  <w:rFonts w:ascii="Times New Roman" w:hAnsi="Times New Roman" w:cs="Times New Roman"/>
                  <w:sz w:val="24"/>
                  <w:szCs w:val="24"/>
                </w:rPr>
                <w:delText>69 (3.45)</w:delText>
              </w:r>
            </w:del>
          </w:p>
        </w:tc>
        <w:tc>
          <w:tcPr>
            <w:tcW w:w="583" w:type="pct"/>
          </w:tcPr>
          <w:p w14:paraId="60C22D4A" w14:textId="42305573" w:rsidR="00650BA3" w:rsidRPr="00694B94" w:rsidDel="00B11B84" w:rsidRDefault="00495106" w:rsidP="00650BA3">
            <w:pPr>
              <w:spacing w:after="0" w:line="240" w:lineRule="auto"/>
              <w:rPr>
                <w:del w:id="1010" w:author="DELL" w:date="2022-06-27T01:50:00Z"/>
                <w:rFonts w:ascii="Times New Roman" w:hAnsi="Times New Roman" w:cs="Times New Roman"/>
                <w:sz w:val="24"/>
                <w:szCs w:val="24"/>
              </w:rPr>
            </w:pPr>
            <w:del w:id="1011" w:author="DELL" w:date="2022-06-27T01:50:00Z">
              <w:r w:rsidDel="00B11B84">
                <w:rPr>
                  <w:rFonts w:ascii="Times New Roman" w:hAnsi="Times New Roman" w:cs="Times New Roman"/>
                  <w:sz w:val="24"/>
                  <w:szCs w:val="24"/>
                </w:rPr>
                <w:delText>1915 (96.54)</w:delText>
              </w:r>
            </w:del>
          </w:p>
        </w:tc>
        <w:tc>
          <w:tcPr>
            <w:tcW w:w="583" w:type="pct"/>
          </w:tcPr>
          <w:p w14:paraId="1450557D" w14:textId="7E48788A" w:rsidR="00650BA3" w:rsidRPr="00694B94" w:rsidDel="00B11B84" w:rsidRDefault="00495106" w:rsidP="00650BA3">
            <w:pPr>
              <w:spacing w:after="0" w:line="240" w:lineRule="auto"/>
              <w:rPr>
                <w:del w:id="1012" w:author="DELL" w:date="2022-06-27T01:50:00Z"/>
                <w:rFonts w:ascii="Times New Roman" w:hAnsi="Times New Roman" w:cs="Times New Roman"/>
                <w:sz w:val="24"/>
                <w:szCs w:val="24"/>
              </w:rPr>
            </w:pPr>
            <w:del w:id="1013" w:author="DELL" w:date="2022-06-27T01:50:00Z">
              <w:r w:rsidDel="00B11B84">
                <w:rPr>
                  <w:rFonts w:ascii="Times New Roman" w:hAnsi="Times New Roman" w:cs="Times New Roman"/>
                  <w:sz w:val="24"/>
                  <w:szCs w:val="24"/>
                </w:rPr>
                <w:delText xml:space="preserve">1984 (95.69) </w:delText>
              </w:r>
            </w:del>
          </w:p>
        </w:tc>
      </w:tr>
      <w:tr w:rsidR="00650BA3" w:rsidRPr="00694B94" w:rsidDel="00B11B84" w14:paraId="6CE3E2D9" w14:textId="4918361D" w:rsidTr="00BD3EC5">
        <w:trPr>
          <w:del w:id="1014" w:author="DELL" w:date="2022-06-27T01:50:00Z"/>
        </w:trPr>
        <w:tc>
          <w:tcPr>
            <w:tcW w:w="1559" w:type="pct"/>
          </w:tcPr>
          <w:p w14:paraId="4E81F4F6" w14:textId="26F873C9" w:rsidR="00650BA3" w:rsidDel="00B11B84" w:rsidRDefault="00650BA3" w:rsidP="00650BA3">
            <w:pPr>
              <w:spacing w:after="0" w:line="240" w:lineRule="auto"/>
              <w:rPr>
                <w:del w:id="1015" w:author="DELL" w:date="2022-06-27T01:50:00Z"/>
                <w:rFonts w:ascii="Times New Roman" w:hAnsi="Times New Roman" w:cs="Times New Roman"/>
                <w:sz w:val="24"/>
                <w:szCs w:val="24"/>
              </w:rPr>
            </w:pPr>
            <w:del w:id="1016" w:author="DELL" w:date="2022-06-27T01:50:00Z">
              <w:r w:rsidDel="00B11B84">
                <w:rPr>
                  <w:rFonts w:ascii="Times New Roman" w:hAnsi="Times New Roman" w:cs="Times New Roman"/>
                  <w:sz w:val="24"/>
                  <w:szCs w:val="24"/>
                </w:rPr>
                <w:delText>Non-improved</w:delText>
              </w:r>
            </w:del>
          </w:p>
        </w:tc>
        <w:tc>
          <w:tcPr>
            <w:tcW w:w="548" w:type="pct"/>
          </w:tcPr>
          <w:p w14:paraId="6A9F640C" w14:textId="247EA99B" w:rsidR="00650BA3" w:rsidDel="00B11B84" w:rsidRDefault="00650BA3" w:rsidP="00650BA3">
            <w:pPr>
              <w:spacing w:after="0" w:line="240" w:lineRule="auto"/>
              <w:rPr>
                <w:del w:id="1017" w:author="DELL" w:date="2022-06-27T01:50:00Z"/>
                <w:rFonts w:ascii="Times New Roman" w:hAnsi="Times New Roman" w:cs="Times New Roman"/>
                <w:sz w:val="24"/>
                <w:szCs w:val="24"/>
              </w:rPr>
            </w:pPr>
            <w:del w:id="1018" w:author="DELL" w:date="2022-06-27T01:50:00Z">
              <w:r w:rsidDel="00B11B84">
                <w:rPr>
                  <w:rFonts w:ascii="Times New Roman" w:hAnsi="Times New Roman" w:cs="Times New Roman"/>
                  <w:sz w:val="24"/>
                  <w:szCs w:val="24"/>
                </w:rPr>
                <w:delText>5 (6.43)</w:delText>
              </w:r>
            </w:del>
          </w:p>
        </w:tc>
        <w:tc>
          <w:tcPr>
            <w:tcW w:w="619" w:type="pct"/>
          </w:tcPr>
          <w:p w14:paraId="7FCE02A9" w14:textId="2A3D7301" w:rsidR="00650BA3" w:rsidDel="00B11B84" w:rsidRDefault="00650BA3" w:rsidP="00650BA3">
            <w:pPr>
              <w:spacing w:after="0" w:line="240" w:lineRule="auto"/>
              <w:rPr>
                <w:del w:id="1019" w:author="DELL" w:date="2022-06-27T01:50:00Z"/>
                <w:rFonts w:ascii="Times New Roman" w:hAnsi="Times New Roman" w:cs="Times New Roman"/>
                <w:sz w:val="24"/>
                <w:szCs w:val="24"/>
              </w:rPr>
            </w:pPr>
            <w:del w:id="1020" w:author="DELL" w:date="2022-06-27T01:50:00Z">
              <w:r w:rsidDel="00B11B84">
                <w:rPr>
                  <w:rFonts w:ascii="Times New Roman" w:hAnsi="Times New Roman" w:cs="Times New Roman"/>
                  <w:sz w:val="24"/>
                  <w:szCs w:val="24"/>
                </w:rPr>
                <w:delText>76 (93.57)</w:delText>
              </w:r>
            </w:del>
          </w:p>
        </w:tc>
        <w:tc>
          <w:tcPr>
            <w:tcW w:w="620" w:type="pct"/>
          </w:tcPr>
          <w:p w14:paraId="1D491996" w14:textId="1271C316" w:rsidR="00650BA3" w:rsidDel="00B11B84" w:rsidRDefault="00650BA3" w:rsidP="00650BA3">
            <w:pPr>
              <w:spacing w:after="0" w:line="240" w:lineRule="auto"/>
              <w:rPr>
                <w:del w:id="1021" w:author="DELL" w:date="2022-06-27T01:50:00Z"/>
                <w:rFonts w:ascii="Times New Roman" w:hAnsi="Times New Roman" w:cs="Times New Roman"/>
                <w:sz w:val="24"/>
                <w:szCs w:val="24"/>
              </w:rPr>
            </w:pPr>
            <w:del w:id="1022" w:author="DELL" w:date="2022-06-27T01:50:00Z">
              <w:r w:rsidDel="00B11B84">
                <w:rPr>
                  <w:rFonts w:ascii="Times New Roman" w:hAnsi="Times New Roman" w:cs="Times New Roman"/>
                  <w:sz w:val="24"/>
                  <w:szCs w:val="24"/>
                </w:rPr>
                <w:delText>81 (3.46)</w:delText>
              </w:r>
            </w:del>
          </w:p>
        </w:tc>
        <w:tc>
          <w:tcPr>
            <w:tcW w:w="488" w:type="pct"/>
          </w:tcPr>
          <w:p w14:paraId="186763A4" w14:textId="43E698B7" w:rsidR="00650BA3" w:rsidRPr="00694B94" w:rsidDel="00B11B84" w:rsidRDefault="00495106" w:rsidP="00650BA3">
            <w:pPr>
              <w:spacing w:after="0" w:line="240" w:lineRule="auto"/>
              <w:rPr>
                <w:del w:id="1023" w:author="DELL" w:date="2022-06-27T01:50:00Z"/>
                <w:rFonts w:ascii="Times New Roman" w:hAnsi="Times New Roman" w:cs="Times New Roman"/>
                <w:sz w:val="24"/>
                <w:szCs w:val="24"/>
              </w:rPr>
            </w:pPr>
            <w:del w:id="1024" w:author="DELL" w:date="2022-06-27T01:50:00Z">
              <w:r w:rsidDel="00B11B84">
                <w:rPr>
                  <w:rFonts w:ascii="Times New Roman" w:hAnsi="Times New Roman" w:cs="Times New Roman"/>
                  <w:sz w:val="24"/>
                  <w:szCs w:val="24"/>
                </w:rPr>
                <w:delText>5 (5.98)</w:delText>
              </w:r>
            </w:del>
          </w:p>
        </w:tc>
        <w:tc>
          <w:tcPr>
            <w:tcW w:w="583" w:type="pct"/>
          </w:tcPr>
          <w:p w14:paraId="51663D61" w14:textId="6A4F96DB" w:rsidR="00650BA3" w:rsidRPr="00694B94" w:rsidDel="00B11B84" w:rsidRDefault="00495106" w:rsidP="00650BA3">
            <w:pPr>
              <w:spacing w:after="0" w:line="240" w:lineRule="auto"/>
              <w:rPr>
                <w:del w:id="1025" w:author="DELL" w:date="2022-06-27T01:50:00Z"/>
                <w:rFonts w:ascii="Times New Roman" w:hAnsi="Times New Roman" w:cs="Times New Roman"/>
                <w:sz w:val="24"/>
                <w:szCs w:val="24"/>
              </w:rPr>
            </w:pPr>
            <w:del w:id="1026" w:author="DELL" w:date="2022-06-27T01:50:00Z">
              <w:r w:rsidDel="00B11B84">
                <w:rPr>
                  <w:rFonts w:ascii="Times New Roman" w:hAnsi="Times New Roman" w:cs="Times New Roman"/>
                  <w:sz w:val="24"/>
                  <w:szCs w:val="24"/>
                </w:rPr>
                <w:delText>84 (94.02)</w:delText>
              </w:r>
            </w:del>
          </w:p>
        </w:tc>
        <w:tc>
          <w:tcPr>
            <w:tcW w:w="583" w:type="pct"/>
          </w:tcPr>
          <w:p w14:paraId="5A4D91EC" w14:textId="67587F4A" w:rsidR="00650BA3" w:rsidRPr="00694B94" w:rsidDel="00B11B84" w:rsidRDefault="00495106" w:rsidP="00650BA3">
            <w:pPr>
              <w:spacing w:after="0" w:line="240" w:lineRule="auto"/>
              <w:rPr>
                <w:del w:id="1027" w:author="DELL" w:date="2022-06-27T01:50:00Z"/>
                <w:rFonts w:ascii="Times New Roman" w:hAnsi="Times New Roman" w:cs="Times New Roman"/>
                <w:sz w:val="24"/>
                <w:szCs w:val="24"/>
              </w:rPr>
            </w:pPr>
            <w:del w:id="1028" w:author="DELL" w:date="2022-06-27T01:50:00Z">
              <w:r w:rsidDel="00B11B84">
                <w:rPr>
                  <w:rFonts w:ascii="Times New Roman" w:hAnsi="Times New Roman" w:cs="Times New Roman"/>
                  <w:sz w:val="24"/>
                  <w:szCs w:val="24"/>
                </w:rPr>
                <w:delText>89 (4.31)</w:delText>
              </w:r>
            </w:del>
          </w:p>
        </w:tc>
      </w:tr>
      <w:tr w:rsidR="00650BA3" w:rsidRPr="00694B94" w:rsidDel="00B11B84" w14:paraId="100F8AFE" w14:textId="4A606C39" w:rsidTr="00BD3EC5">
        <w:trPr>
          <w:del w:id="1029" w:author="DELL" w:date="2022-06-27T01:50:00Z"/>
        </w:trPr>
        <w:tc>
          <w:tcPr>
            <w:tcW w:w="1559" w:type="pct"/>
          </w:tcPr>
          <w:p w14:paraId="7D82900C" w14:textId="0C9279F2" w:rsidR="00650BA3" w:rsidDel="00B11B84" w:rsidRDefault="00650BA3" w:rsidP="00650BA3">
            <w:pPr>
              <w:spacing w:after="0" w:line="240" w:lineRule="auto"/>
              <w:rPr>
                <w:del w:id="1030" w:author="DELL" w:date="2022-06-27T01:50:00Z"/>
                <w:rFonts w:ascii="Times New Roman" w:hAnsi="Times New Roman" w:cs="Times New Roman"/>
                <w:sz w:val="24"/>
                <w:szCs w:val="24"/>
              </w:rPr>
            </w:pPr>
            <w:del w:id="1031" w:author="DELL" w:date="2022-06-27T01:50:00Z">
              <w:r w:rsidDel="00B11B84">
                <w:rPr>
                  <w:rFonts w:ascii="Times New Roman" w:hAnsi="Times New Roman" w:cs="Times New Roman"/>
                  <w:b/>
                  <w:sz w:val="24"/>
                  <w:szCs w:val="24"/>
                </w:rPr>
                <w:delText>Toilet facility shared</w:delText>
              </w:r>
            </w:del>
          </w:p>
        </w:tc>
        <w:tc>
          <w:tcPr>
            <w:tcW w:w="548" w:type="pct"/>
          </w:tcPr>
          <w:p w14:paraId="14DD07E2" w14:textId="6A5CF348" w:rsidR="00650BA3" w:rsidDel="00B11B84" w:rsidRDefault="00650BA3" w:rsidP="00650BA3">
            <w:pPr>
              <w:spacing w:after="0" w:line="240" w:lineRule="auto"/>
              <w:rPr>
                <w:del w:id="1032" w:author="DELL" w:date="2022-06-27T01:50:00Z"/>
                <w:rFonts w:ascii="Times New Roman" w:hAnsi="Times New Roman" w:cs="Times New Roman"/>
                <w:sz w:val="24"/>
                <w:szCs w:val="24"/>
              </w:rPr>
            </w:pPr>
          </w:p>
        </w:tc>
        <w:tc>
          <w:tcPr>
            <w:tcW w:w="619" w:type="pct"/>
          </w:tcPr>
          <w:p w14:paraId="7E8435C0" w14:textId="0AEDFE1B" w:rsidR="00650BA3" w:rsidDel="00B11B84" w:rsidRDefault="00650BA3" w:rsidP="00650BA3">
            <w:pPr>
              <w:spacing w:after="0" w:line="240" w:lineRule="auto"/>
              <w:rPr>
                <w:del w:id="1033" w:author="DELL" w:date="2022-06-27T01:50:00Z"/>
                <w:rFonts w:ascii="Times New Roman" w:hAnsi="Times New Roman" w:cs="Times New Roman"/>
                <w:sz w:val="24"/>
                <w:szCs w:val="24"/>
              </w:rPr>
            </w:pPr>
          </w:p>
        </w:tc>
        <w:tc>
          <w:tcPr>
            <w:tcW w:w="620" w:type="pct"/>
          </w:tcPr>
          <w:p w14:paraId="310EFFFC" w14:textId="673A0954" w:rsidR="00650BA3" w:rsidDel="00B11B84" w:rsidRDefault="00650BA3" w:rsidP="00650BA3">
            <w:pPr>
              <w:spacing w:after="0" w:line="240" w:lineRule="auto"/>
              <w:rPr>
                <w:del w:id="1034" w:author="DELL" w:date="2022-06-27T01:50:00Z"/>
                <w:rFonts w:ascii="Times New Roman" w:hAnsi="Times New Roman" w:cs="Times New Roman"/>
                <w:sz w:val="24"/>
                <w:szCs w:val="24"/>
              </w:rPr>
            </w:pPr>
          </w:p>
        </w:tc>
        <w:tc>
          <w:tcPr>
            <w:tcW w:w="488" w:type="pct"/>
          </w:tcPr>
          <w:p w14:paraId="277F3C7E" w14:textId="3884CC35" w:rsidR="00650BA3" w:rsidRPr="00694B94" w:rsidDel="00B11B84" w:rsidRDefault="00650BA3" w:rsidP="00650BA3">
            <w:pPr>
              <w:spacing w:after="0" w:line="240" w:lineRule="auto"/>
              <w:rPr>
                <w:del w:id="1035" w:author="DELL" w:date="2022-06-27T01:50:00Z"/>
                <w:rFonts w:ascii="Times New Roman" w:hAnsi="Times New Roman" w:cs="Times New Roman"/>
                <w:sz w:val="24"/>
                <w:szCs w:val="24"/>
              </w:rPr>
            </w:pPr>
          </w:p>
        </w:tc>
        <w:tc>
          <w:tcPr>
            <w:tcW w:w="583" w:type="pct"/>
          </w:tcPr>
          <w:p w14:paraId="57406E5C" w14:textId="599AEE49" w:rsidR="00650BA3" w:rsidRPr="00694B94" w:rsidDel="00B11B84" w:rsidRDefault="00650BA3" w:rsidP="00650BA3">
            <w:pPr>
              <w:spacing w:after="0" w:line="240" w:lineRule="auto"/>
              <w:rPr>
                <w:del w:id="1036" w:author="DELL" w:date="2022-06-27T01:50:00Z"/>
                <w:rFonts w:ascii="Times New Roman" w:hAnsi="Times New Roman" w:cs="Times New Roman"/>
                <w:sz w:val="24"/>
                <w:szCs w:val="24"/>
              </w:rPr>
            </w:pPr>
          </w:p>
        </w:tc>
        <w:tc>
          <w:tcPr>
            <w:tcW w:w="583" w:type="pct"/>
          </w:tcPr>
          <w:p w14:paraId="5DD6AF4A" w14:textId="27B448FA" w:rsidR="00650BA3" w:rsidRPr="00694B94" w:rsidDel="00B11B84" w:rsidRDefault="00650BA3" w:rsidP="00650BA3">
            <w:pPr>
              <w:spacing w:after="0" w:line="240" w:lineRule="auto"/>
              <w:rPr>
                <w:del w:id="1037" w:author="DELL" w:date="2022-06-27T01:50:00Z"/>
                <w:rFonts w:ascii="Times New Roman" w:hAnsi="Times New Roman" w:cs="Times New Roman"/>
                <w:sz w:val="24"/>
                <w:szCs w:val="24"/>
              </w:rPr>
            </w:pPr>
          </w:p>
        </w:tc>
      </w:tr>
      <w:tr w:rsidR="00650BA3" w:rsidRPr="00694B94" w:rsidDel="00B11B84" w14:paraId="0C74C62A" w14:textId="6252BE59" w:rsidTr="00BD3EC5">
        <w:trPr>
          <w:del w:id="1038" w:author="DELL" w:date="2022-06-27T01:50:00Z"/>
        </w:trPr>
        <w:tc>
          <w:tcPr>
            <w:tcW w:w="1559" w:type="pct"/>
          </w:tcPr>
          <w:p w14:paraId="3F53F556" w14:textId="70249288" w:rsidR="00650BA3" w:rsidDel="00B11B84" w:rsidRDefault="00650BA3" w:rsidP="00650BA3">
            <w:pPr>
              <w:spacing w:after="0" w:line="240" w:lineRule="auto"/>
              <w:rPr>
                <w:del w:id="1039" w:author="DELL" w:date="2022-06-27T01:50:00Z"/>
                <w:rFonts w:ascii="Times New Roman" w:hAnsi="Times New Roman" w:cs="Times New Roman"/>
                <w:sz w:val="24"/>
                <w:szCs w:val="24"/>
              </w:rPr>
            </w:pPr>
            <w:del w:id="1040" w:author="DELL" w:date="2022-06-27T01:50:00Z">
              <w:r w:rsidDel="00B11B84">
                <w:rPr>
                  <w:rFonts w:ascii="Times New Roman" w:hAnsi="Times New Roman" w:cs="Times New Roman"/>
                  <w:sz w:val="24"/>
                  <w:szCs w:val="24"/>
                </w:rPr>
                <w:delText>Yes</w:delText>
              </w:r>
            </w:del>
          </w:p>
        </w:tc>
        <w:tc>
          <w:tcPr>
            <w:tcW w:w="548" w:type="pct"/>
          </w:tcPr>
          <w:p w14:paraId="12F7AD86" w14:textId="64229D51" w:rsidR="00650BA3" w:rsidDel="00B11B84" w:rsidRDefault="00650BA3" w:rsidP="00650BA3">
            <w:pPr>
              <w:spacing w:after="0" w:line="240" w:lineRule="auto"/>
              <w:rPr>
                <w:del w:id="1041" w:author="DELL" w:date="2022-06-27T01:50:00Z"/>
                <w:rFonts w:ascii="Times New Roman" w:hAnsi="Times New Roman" w:cs="Times New Roman"/>
                <w:sz w:val="24"/>
                <w:szCs w:val="24"/>
              </w:rPr>
            </w:pPr>
            <w:del w:id="1042" w:author="DELL" w:date="2022-06-27T01:50:00Z">
              <w:r w:rsidDel="00B11B84">
                <w:rPr>
                  <w:rFonts w:ascii="Times New Roman" w:hAnsi="Times New Roman" w:cs="Times New Roman"/>
                  <w:sz w:val="24"/>
                  <w:szCs w:val="24"/>
                </w:rPr>
                <w:delText>58 (7.85)</w:delText>
              </w:r>
            </w:del>
          </w:p>
        </w:tc>
        <w:tc>
          <w:tcPr>
            <w:tcW w:w="619" w:type="pct"/>
          </w:tcPr>
          <w:p w14:paraId="42C8B9E2" w14:textId="1EFA084A" w:rsidR="00650BA3" w:rsidDel="00B11B84" w:rsidRDefault="00650BA3" w:rsidP="00650BA3">
            <w:pPr>
              <w:spacing w:after="0" w:line="240" w:lineRule="auto"/>
              <w:rPr>
                <w:del w:id="1043" w:author="DELL" w:date="2022-06-27T01:50:00Z"/>
                <w:rFonts w:ascii="Times New Roman" w:hAnsi="Times New Roman" w:cs="Times New Roman"/>
                <w:sz w:val="24"/>
                <w:szCs w:val="24"/>
              </w:rPr>
            </w:pPr>
            <w:del w:id="1044" w:author="DELL" w:date="2022-06-27T01:50:00Z">
              <w:r w:rsidDel="00B11B84">
                <w:rPr>
                  <w:rFonts w:ascii="Times New Roman" w:hAnsi="Times New Roman" w:cs="Times New Roman"/>
                  <w:sz w:val="24"/>
                  <w:szCs w:val="24"/>
                </w:rPr>
                <w:delText>675 (92.15)</w:delText>
              </w:r>
            </w:del>
          </w:p>
        </w:tc>
        <w:tc>
          <w:tcPr>
            <w:tcW w:w="620" w:type="pct"/>
          </w:tcPr>
          <w:p w14:paraId="298FE287" w14:textId="791CCCE1" w:rsidR="00650BA3" w:rsidDel="00B11B84" w:rsidRDefault="00650BA3" w:rsidP="00650BA3">
            <w:pPr>
              <w:spacing w:after="0" w:line="240" w:lineRule="auto"/>
              <w:rPr>
                <w:del w:id="1045" w:author="DELL" w:date="2022-06-27T01:50:00Z"/>
                <w:rFonts w:ascii="Times New Roman" w:hAnsi="Times New Roman" w:cs="Times New Roman"/>
                <w:sz w:val="24"/>
                <w:szCs w:val="24"/>
              </w:rPr>
            </w:pPr>
            <w:del w:id="1046" w:author="DELL" w:date="2022-06-27T01:50:00Z">
              <w:r w:rsidDel="00B11B84">
                <w:rPr>
                  <w:rFonts w:ascii="Times New Roman" w:hAnsi="Times New Roman" w:cs="Times New Roman"/>
                  <w:sz w:val="24"/>
                  <w:szCs w:val="24"/>
                </w:rPr>
                <w:delText>733 (31.81)</w:delText>
              </w:r>
            </w:del>
          </w:p>
        </w:tc>
        <w:tc>
          <w:tcPr>
            <w:tcW w:w="488" w:type="pct"/>
          </w:tcPr>
          <w:p w14:paraId="0FF21D34" w14:textId="790CF066" w:rsidR="00650BA3" w:rsidRPr="00694B94" w:rsidDel="00B11B84" w:rsidRDefault="00D46EB4" w:rsidP="00650BA3">
            <w:pPr>
              <w:spacing w:after="0" w:line="240" w:lineRule="auto"/>
              <w:rPr>
                <w:del w:id="1047" w:author="DELL" w:date="2022-06-27T01:50:00Z"/>
                <w:rFonts w:ascii="Times New Roman" w:hAnsi="Times New Roman" w:cs="Times New Roman"/>
                <w:sz w:val="24"/>
                <w:szCs w:val="24"/>
              </w:rPr>
            </w:pPr>
            <w:del w:id="1048" w:author="DELL" w:date="2022-06-27T01:50:00Z">
              <w:r w:rsidDel="00B11B84">
                <w:rPr>
                  <w:rFonts w:ascii="Times New Roman" w:hAnsi="Times New Roman" w:cs="Times New Roman"/>
                  <w:sz w:val="24"/>
                  <w:szCs w:val="24"/>
                </w:rPr>
                <w:delText>14 (2.67)</w:delText>
              </w:r>
            </w:del>
          </w:p>
        </w:tc>
        <w:tc>
          <w:tcPr>
            <w:tcW w:w="583" w:type="pct"/>
          </w:tcPr>
          <w:p w14:paraId="5657044B" w14:textId="506EC095" w:rsidR="00650BA3" w:rsidRPr="00694B94" w:rsidDel="00B11B84" w:rsidRDefault="00D46EB4" w:rsidP="00650BA3">
            <w:pPr>
              <w:spacing w:after="0" w:line="240" w:lineRule="auto"/>
              <w:rPr>
                <w:del w:id="1049" w:author="DELL" w:date="2022-06-27T01:50:00Z"/>
                <w:rFonts w:ascii="Times New Roman" w:hAnsi="Times New Roman" w:cs="Times New Roman"/>
                <w:sz w:val="24"/>
                <w:szCs w:val="24"/>
              </w:rPr>
            </w:pPr>
            <w:del w:id="1050" w:author="DELL" w:date="2022-06-27T01:50:00Z">
              <w:r w:rsidDel="00B11B84">
                <w:rPr>
                  <w:rFonts w:ascii="Times New Roman" w:hAnsi="Times New Roman" w:cs="Times New Roman"/>
                  <w:sz w:val="24"/>
                  <w:szCs w:val="24"/>
                </w:rPr>
                <w:delText>514 (97.33)</w:delText>
              </w:r>
            </w:del>
          </w:p>
        </w:tc>
        <w:tc>
          <w:tcPr>
            <w:tcW w:w="583" w:type="pct"/>
          </w:tcPr>
          <w:p w14:paraId="634C981F" w14:textId="5995C927" w:rsidR="00650BA3" w:rsidRPr="00694B94" w:rsidDel="00B11B84" w:rsidRDefault="00D46EB4" w:rsidP="00650BA3">
            <w:pPr>
              <w:spacing w:after="0" w:line="240" w:lineRule="auto"/>
              <w:rPr>
                <w:del w:id="1051" w:author="DELL" w:date="2022-06-27T01:50:00Z"/>
                <w:rFonts w:ascii="Times New Roman" w:hAnsi="Times New Roman" w:cs="Times New Roman"/>
                <w:sz w:val="24"/>
                <w:szCs w:val="24"/>
              </w:rPr>
            </w:pPr>
            <w:del w:id="1052" w:author="DELL" w:date="2022-06-27T01:50:00Z">
              <w:r w:rsidDel="00B11B84">
                <w:rPr>
                  <w:rFonts w:ascii="Times New Roman" w:hAnsi="Times New Roman" w:cs="Times New Roman"/>
                  <w:sz w:val="24"/>
                  <w:szCs w:val="24"/>
                </w:rPr>
                <w:delText>528 (25.77)</w:delText>
              </w:r>
            </w:del>
          </w:p>
        </w:tc>
      </w:tr>
      <w:tr w:rsidR="00650BA3" w:rsidRPr="00694B94" w:rsidDel="00B11B84" w14:paraId="47A3F686" w14:textId="47F1D4E7" w:rsidTr="00BD3EC5">
        <w:trPr>
          <w:del w:id="1053" w:author="DELL" w:date="2022-06-27T01:50:00Z"/>
        </w:trPr>
        <w:tc>
          <w:tcPr>
            <w:tcW w:w="1559" w:type="pct"/>
          </w:tcPr>
          <w:p w14:paraId="76E2F81F" w14:textId="1B5D4CBA" w:rsidR="00650BA3" w:rsidDel="00B11B84" w:rsidRDefault="00650BA3" w:rsidP="00650BA3">
            <w:pPr>
              <w:spacing w:after="0" w:line="240" w:lineRule="auto"/>
              <w:rPr>
                <w:del w:id="1054" w:author="DELL" w:date="2022-06-27T01:50:00Z"/>
                <w:rFonts w:ascii="Times New Roman" w:hAnsi="Times New Roman" w:cs="Times New Roman"/>
                <w:sz w:val="24"/>
                <w:szCs w:val="24"/>
              </w:rPr>
            </w:pPr>
            <w:del w:id="1055" w:author="DELL" w:date="2022-06-27T01:50:00Z">
              <w:r w:rsidDel="00B11B84">
                <w:rPr>
                  <w:rFonts w:ascii="Times New Roman" w:hAnsi="Times New Roman" w:cs="Times New Roman"/>
                  <w:sz w:val="24"/>
                  <w:szCs w:val="24"/>
                </w:rPr>
                <w:delText>No</w:delText>
              </w:r>
            </w:del>
          </w:p>
        </w:tc>
        <w:tc>
          <w:tcPr>
            <w:tcW w:w="548" w:type="pct"/>
          </w:tcPr>
          <w:p w14:paraId="7C55A64F" w14:textId="655540BA" w:rsidR="00650BA3" w:rsidDel="00B11B84" w:rsidRDefault="00650BA3" w:rsidP="00650BA3">
            <w:pPr>
              <w:spacing w:after="0" w:line="240" w:lineRule="auto"/>
              <w:rPr>
                <w:del w:id="1056" w:author="DELL" w:date="2022-06-27T01:50:00Z"/>
                <w:rFonts w:ascii="Times New Roman" w:hAnsi="Times New Roman" w:cs="Times New Roman"/>
                <w:sz w:val="24"/>
                <w:szCs w:val="24"/>
              </w:rPr>
            </w:pPr>
            <w:del w:id="1057" w:author="DELL" w:date="2022-06-27T01:50:00Z">
              <w:r w:rsidDel="00B11B84">
                <w:rPr>
                  <w:rFonts w:ascii="Times New Roman" w:hAnsi="Times New Roman" w:cs="Times New Roman"/>
                  <w:sz w:val="24"/>
                  <w:szCs w:val="24"/>
                </w:rPr>
                <w:delText>115 (7.32)</w:delText>
              </w:r>
            </w:del>
          </w:p>
        </w:tc>
        <w:tc>
          <w:tcPr>
            <w:tcW w:w="619" w:type="pct"/>
          </w:tcPr>
          <w:p w14:paraId="7CDA1803" w14:textId="12A11283" w:rsidR="00650BA3" w:rsidDel="00B11B84" w:rsidRDefault="00650BA3" w:rsidP="00650BA3">
            <w:pPr>
              <w:spacing w:after="0" w:line="240" w:lineRule="auto"/>
              <w:rPr>
                <w:del w:id="1058" w:author="DELL" w:date="2022-06-27T01:50:00Z"/>
                <w:rFonts w:ascii="Times New Roman" w:hAnsi="Times New Roman" w:cs="Times New Roman"/>
                <w:sz w:val="24"/>
                <w:szCs w:val="24"/>
              </w:rPr>
            </w:pPr>
            <w:del w:id="1059" w:author="DELL" w:date="2022-06-27T01:50:00Z">
              <w:r w:rsidDel="00B11B84">
                <w:rPr>
                  <w:rFonts w:ascii="Times New Roman" w:hAnsi="Times New Roman" w:cs="Times New Roman"/>
                  <w:sz w:val="24"/>
                  <w:szCs w:val="24"/>
                </w:rPr>
                <w:delText>1456 (92.68)</w:delText>
              </w:r>
            </w:del>
          </w:p>
        </w:tc>
        <w:tc>
          <w:tcPr>
            <w:tcW w:w="620" w:type="pct"/>
          </w:tcPr>
          <w:p w14:paraId="55D819E8" w14:textId="484FF77E" w:rsidR="00650BA3" w:rsidDel="00B11B84" w:rsidRDefault="00650BA3" w:rsidP="00650BA3">
            <w:pPr>
              <w:spacing w:after="0" w:line="240" w:lineRule="auto"/>
              <w:rPr>
                <w:del w:id="1060" w:author="DELL" w:date="2022-06-27T01:50:00Z"/>
                <w:rFonts w:ascii="Times New Roman" w:hAnsi="Times New Roman" w:cs="Times New Roman"/>
                <w:sz w:val="24"/>
                <w:szCs w:val="24"/>
              </w:rPr>
            </w:pPr>
            <w:del w:id="1061" w:author="DELL" w:date="2022-06-27T01:50:00Z">
              <w:r w:rsidDel="00B11B84">
                <w:rPr>
                  <w:rFonts w:ascii="Times New Roman" w:hAnsi="Times New Roman" w:cs="Times New Roman"/>
                  <w:sz w:val="24"/>
                  <w:szCs w:val="24"/>
                </w:rPr>
                <w:delText>1571 (68.19)</w:delText>
              </w:r>
            </w:del>
          </w:p>
        </w:tc>
        <w:tc>
          <w:tcPr>
            <w:tcW w:w="488" w:type="pct"/>
          </w:tcPr>
          <w:p w14:paraId="5E66CBFF" w14:textId="44941694" w:rsidR="00650BA3" w:rsidRPr="00694B94" w:rsidDel="00B11B84" w:rsidRDefault="00D46EB4" w:rsidP="00650BA3">
            <w:pPr>
              <w:spacing w:after="0" w:line="240" w:lineRule="auto"/>
              <w:rPr>
                <w:del w:id="1062" w:author="DELL" w:date="2022-06-27T01:50:00Z"/>
                <w:rFonts w:ascii="Times New Roman" w:hAnsi="Times New Roman" w:cs="Times New Roman"/>
                <w:sz w:val="24"/>
                <w:szCs w:val="24"/>
              </w:rPr>
            </w:pPr>
            <w:del w:id="1063" w:author="DELL" w:date="2022-06-27T01:50:00Z">
              <w:r w:rsidDel="00B11B84">
                <w:rPr>
                  <w:rFonts w:ascii="Times New Roman" w:hAnsi="Times New Roman" w:cs="Times New Roman"/>
                  <w:sz w:val="24"/>
                  <w:szCs w:val="24"/>
                </w:rPr>
                <w:delText>59 (3.86)</w:delText>
              </w:r>
            </w:del>
          </w:p>
        </w:tc>
        <w:tc>
          <w:tcPr>
            <w:tcW w:w="583" w:type="pct"/>
          </w:tcPr>
          <w:p w14:paraId="28ACD300" w14:textId="3FBB84DF" w:rsidR="00650BA3" w:rsidRPr="00694B94" w:rsidDel="00B11B84" w:rsidRDefault="00D46EB4" w:rsidP="00650BA3">
            <w:pPr>
              <w:spacing w:after="0" w:line="240" w:lineRule="auto"/>
              <w:rPr>
                <w:del w:id="1064" w:author="DELL" w:date="2022-06-27T01:50:00Z"/>
                <w:rFonts w:ascii="Times New Roman" w:hAnsi="Times New Roman" w:cs="Times New Roman"/>
                <w:sz w:val="24"/>
                <w:szCs w:val="24"/>
              </w:rPr>
            </w:pPr>
            <w:del w:id="1065" w:author="DELL" w:date="2022-06-27T01:50:00Z">
              <w:r w:rsidDel="00B11B84">
                <w:rPr>
                  <w:rFonts w:ascii="Times New Roman" w:hAnsi="Times New Roman" w:cs="Times New Roman"/>
                  <w:sz w:val="24"/>
                  <w:szCs w:val="24"/>
                </w:rPr>
                <w:delText>1462 (96.14)</w:delText>
              </w:r>
            </w:del>
          </w:p>
        </w:tc>
        <w:tc>
          <w:tcPr>
            <w:tcW w:w="583" w:type="pct"/>
          </w:tcPr>
          <w:p w14:paraId="092766EB" w14:textId="4D1F61A5" w:rsidR="00650BA3" w:rsidRPr="00694B94" w:rsidDel="00B11B84" w:rsidRDefault="00D46EB4" w:rsidP="00650BA3">
            <w:pPr>
              <w:spacing w:after="0" w:line="240" w:lineRule="auto"/>
              <w:rPr>
                <w:del w:id="1066" w:author="DELL" w:date="2022-06-27T01:50:00Z"/>
                <w:rFonts w:ascii="Times New Roman" w:hAnsi="Times New Roman" w:cs="Times New Roman"/>
                <w:sz w:val="24"/>
                <w:szCs w:val="24"/>
              </w:rPr>
            </w:pPr>
            <w:del w:id="1067" w:author="DELL" w:date="2022-06-27T01:50:00Z">
              <w:r w:rsidDel="00B11B84">
                <w:rPr>
                  <w:rFonts w:ascii="Times New Roman" w:hAnsi="Times New Roman" w:cs="Times New Roman"/>
                  <w:sz w:val="24"/>
                  <w:szCs w:val="24"/>
                </w:rPr>
                <w:delText>1520 (74.23)</w:delText>
              </w:r>
            </w:del>
          </w:p>
        </w:tc>
      </w:tr>
      <w:tr w:rsidR="00650BA3" w:rsidRPr="00694B94" w:rsidDel="00B11B84" w14:paraId="3E1F0EFA" w14:textId="2DCB6DCB" w:rsidTr="00BD3EC5">
        <w:trPr>
          <w:del w:id="1068" w:author="DELL" w:date="2022-06-27T01:50:00Z"/>
        </w:trPr>
        <w:tc>
          <w:tcPr>
            <w:tcW w:w="1559" w:type="pct"/>
          </w:tcPr>
          <w:p w14:paraId="78355283" w14:textId="4B757E04" w:rsidR="00650BA3" w:rsidRPr="002734C2" w:rsidDel="00B11B84" w:rsidRDefault="00650BA3" w:rsidP="00650BA3">
            <w:pPr>
              <w:spacing w:after="0" w:line="240" w:lineRule="auto"/>
              <w:rPr>
                <w:del w:id="1069" w:author="DELL" w:date="2022-06-27T01:50:00Z"/>
                <w:rFonts w:ascii="Times New Roman" w:hAnsi="Times New Roman" w:cs="Times New Roman"/>
                <w:b/>
                <w:sz w:val="24"/>
                <w:szCs w:val="24"/>
              </w:rPr>
            </w:pPr>
            <w:del w:id="1070" w:author="DELL" w:date="2022-06-27T01:50:00Z">
              <w:r w:rsidRPr="002734C2" w:rsidDel="00B11B84">
                <w:rPr>
                  <w:rFonts w:ascii="Times New Roman" w:eastAsia="STIX-Regular" w:hAnsi="Times New Roman" w:cs="Times New Roman"/>
                  <w:b/>
                  <w:sz w:val="24"/>
                  <w:szCs w:val="24"/>
                </w:rPr>
                <w:delText xml:space="preserve">Household water </w:delText>
              </w:r>
              <w:r w:rsidRPr="002734C2" w:rsidDel="00B11B84">
                <w:rPr>
                  <w:rFonts w:ascii="Times New Roman" w:eastAsia="STIX-Regular" w:hAnsi="Times New Roman" w:cs="Times New Roman"/>
                  <w:b/>
                  <w:i/>
                  <w:iCs/>
                  <w:sz w:val="24"/>
                  <w:szCs w:val="24"/>
                </w:rPr>
                <w:delText xml:space="preserve">E. coli </w:delText>
              </w:r>
              <w:r w:rsidRPr="002734C2" w:rsidDel="00B11B84">
                <w:rPr>
                  <w:rFonts w:ascii="Times New Roman" w:eastAsia="STIX-Regular" w:hAnsi="Times New Roman" w:cs="Times New Roman"/>
                  <w:b/>
                  <w:sz w:val="24"/>
                  <w:szCs w:val="24"/>
                </w:rPr>
                <w:delText>concentration</w:delText>
              </w:r>
              <w:r w:rsidR="00BD3EC5" w:rsidRPr="00BD3EC5" w:rsidDel="00B11B84">
                <w:rPr>
                  <w:rFonts w:ascii="Times New Roman" w:eastAsia="STIX-Regular" w:hAnsi="Times New Roman" w:cs="Times New Roman"/>
                  <w:b/>
                  <w:sz w:val="24"/>
                  <w:szCs w:val="24"/>
                  <w:vertAlign w:val="superscript"/>
                </w:rPr>
                <w:delText>2</w:delText>
              </w:r>
            </w:del>
          </w:p>
        </w:tc>
        <w:tc>
          <w:tcPr>
            <w:tcW w:w="548" w:type="pct"/>
          </w:tcPr>
          <w:p w14:paraId="30AB51A5" w14:textId="75703445" w:rsidR="00650BA3" w:rsidRPr="00694B94" w:rsidDel="00B11B84" w:rsidRDefault="00650BA3" w:rsidP="00650BA3">
            <w:pPr>
              <w:spacing w:after="0" w:line="240" w:lineRule="auto"/>
              <w:rPr>
                <w:del w:id="1071" w:author="DELL" w:date="2022-06-27T01:50:00Z"/>
                <w:rFonts w:ascii="Times New Roman" w:hAnsi="Times New Roman" w:cs="Times New Roman"/>
                <w:sz w:val="24"/>
                <w:szCs w:val="24"/>
              </w:rPr>
            </w:pPr>
          </w:p>
        </w:tc>
        <w:tc>
          <w:tcPr>
            <w:tcW w:w="619" w:type="pct"/>
          </w:tcPr>
          <w:p w14:paraId="3767E9B4" w14:textId="6C922C95" w:rsidR="00650BA3" w:rsidRPr="00694B94" w:rsidDel="00B11B84" w:rsidRDefault="00650BA3" w:rsidP="00650BA3">
            <w:pPr>
              <w:spacing w:after="0" w:line="240" w:lineRule="auto"/>
              <w:rPr>
                <w:del w:id="1072" w:author="DELL" w:date="2022-06-27T01:50:00Z"/>
                <w:rFonts w:ascii="Times New Roman" w:hAnsi="Times New Roman" w:cs="Times New Roman"/>
                <w:sz w:val="24"/>
                <w:szCs w:val="24"/>
              </w:rPr>
            </w:pPr>
          </w:p>
        </w:tc>
        <w:tc>
          <w:tcPr>
            <w:tcW w:w="620" w:type="pct"/>
          </w:tcPr>
          <w:p w14:paraId="287D722A" w14:textId="3EC53129" w:rsidR="00650BA3" w:rsidRPr="00694B94" w:rsidDel="00B11B84" w:rsidRDefault="00650BA3" w:rsidP="00650BA3">
            <w:pPr>
              <w:spacing w:after="0" w:line="240" w:lineRule="auto"/>
              <w:rPr>
                <w:del w:id="1073" w:author="DELL" w:date="2022-06-27T01:50:00Z"/>
                <w:rFonts w:ascii="Times New Roman" w:hAnsi="Times New Roman" w:cs="Times New Roman"/>
                <w:sz w:val="24"/>
                <w:szCs w:val="24"/>
              </w:rPr>
            </w:pPr>
          </w:p>
        </w:tc>
        <w:tc>
          <w:tcPr>
            <w:tcW w:w="488" w:type="pct"/>
          </w:tcPr>
          <w:p w14:paraId="6F916B94" w14:textId="2DFBD46D" w:rsidR="00650BA3" w:rsidRPr="00694B94" w:rsidDel="00B11B84" w:rsidRDefault="00650BA3" w:rsidP="00650BA3">
            <w:pPr>
              <w:spacing w:after="0" w:line="240" w:lineRule="auto"/>
              <w:rPr>
                <w:del w:id="1074" w:author="DELL" w:date="2022-06-27T01:50:00Z"/>
                <w:rFonts w:ascii="Times New Roman" w:hAnsi="Times New Roman" w:cs="Times New Roman"/>
                <w:sz w:val="24"/>
                <w:szCs w:val="24"/>
              </w:rPr>
            </w:pPr>
          </w:p>
        </w:tc>
        <w:tc>
          <w:tcPr>
            <w:tcW w:w="583" w:type="pct"/>
          </w:tcPr>
          <w:p w14:paraId="38D9010E" w14:textId="31112DF8" w:rsidR="00650BA3" w:rsidRPr="00694B94" w:rsidDel="00B11B84" w:rsidRDefault="00650BA3" w:rsidP="00650BA3">
            <w:pPr>
              <w:spacing w:after="0" w:line="240" w:lineRule="auto"/>
              <w:rPr>
                <w:del w:id="1075" w:author="DELL" w:date="2022-06-27T01:50:00Z"/>
                <w:rFonts w:ascii="Times New Roman" w:hAnsi="Times New Roman" w:cs="Times New Roman"/>
                <w:sz w:val="24"/>
                <w:szCs w:val="24"/>
              </w:rPr>
            </w:pPr>
          </w:p>
        </w:tc>
        <w:tc>
          <w:tcPr>
            <w:tcW w:w="583" w:type="pct"/>
          </w:tcPr>
          <w:p w14:paraId="780A4C53" w14:textId="7B1D4ACC" w:rsidR="00650BA3" w:rsidRPr="00694B94" w:rsidDel="00B11B84" w:rsidRDefault="00650BA3" w:rsidP="00650BA3">
            <w:pPr>
              <w:spacing w:after="0" w:line="240" w:lineRule="auto"/>
              <w:rPr>
                <w:del w:id="1076" w:author="DELL" w:date="2022-06-27T01:50:00Z"/>
                <w:rFonts w:ascii="Times New Roman" w:hAnsi="Times New Roman" w:cs="Times New Roman"/>
                <w:sz w:val="24"/>
                <w:szCs w:val="24"/>
              </w:rPr>
            </w:pPr>
          </w:p>
        </w:tc>
      </w:tr>
      <w:tr w:rsidR="00650BA3" w:rsidRPr="00694B94" w:rsidDel="00B11B84" w14:paraId="6D74166C" w14:textId="1078B8CF" w:rsidTr="00BD3EC5">
        <w:trPr>
          <w:del w:id="1077" w:author="DELL" w:date="2022-06-27T01:50:00Z"/>
        </w:trPr>
        <w:tc>
          <w:tcPr>
            <w:tcW w:w="1559" w:type="pct"/>
          </w:tcPr>
          <w:p w14:paraId="488E6C5B" w14:textId="5D33F332" w:rsidR="00650BA3" w:rsidRPr="00694B94" w:rsidDel="00B11B84" w:rsidRDefault="00650BA3" w:rsidP="00650BA3">
            <w:pPr>
              <w:spacing w:after="0" w:line="240" w:lineRule="auto"/>
              <w:rPr>
                <w:del w:id="1078" w:author="DELL" w:date="2022-06-27T01:50:00Z"/>
                <w:rFonts w:ascii="Times New Roman" w:hAnsi="Times New Roman" w:cs="Times New Roman"/>
                <w:sz w:val="24"/>
                <w:szCs w:val="24"/>
              </w:rPr>
            </w:pPr>
            <w:del w:id="1079" w:author="DELL" w:date="2022-06-27T01:50:00Z">
              <w:r w:rsidDel="00B11B84">
                <w:rPr>
                  <w:rFonts w:ascii="Times New Roman" w:hAnsi="Times New Roman" w:cs="Times New Roman"/>
                  <w:sz w:val="24"/>
                  <w:szCs w:val="24"/>
                </w:rPr>
                <w:delText>Low</w:delText>
              </w:r>
            </w:del>
          </w:p>
        </w:tc>
        <w:tc>
          <w:tcPr>
            <w:tcW w:w="548" w:type="pct"/>
          </w:tcPr>
          <w:p w14:paraId="1ADFA93D" w14:textId="509702A6" w:rsidR="00650BA3" w:rsidRPr="00694B94" w:rsidDel="00B11B84" w:rsidRDefault="00650BA3" w:rsidP="00650BA3">
            <w:pPr>
              <w:spacing w:after="0" w:line="240" w:lineRule="auto"/>
              <w:rPr>
                <w:del w:id="1080" w:author="DELL" w:date="2022-06-27T01:50:00Z"/>
                <w:rFonts w:ascii="Times New Roman" w:hAnsi="Times New Roman" w:cs="Times New Roman"/>
                <w:sz w:val="24"/>
                <w:szCs w:val="24"/>
              </w:rPr>
            </w:pPr>
            <w:del w:id="1081" w:author="DELL" w:date="2022-06-27T01:50:00Z">
              <w:r w:rsidDel="00B11B84">
                <w:rPr>
                  <w:rFonts w:ascii="Times New Roman" w:hAnsi="Times New Roman" w:cs="Times New Roman"/>
                  <w:sz w:val="24"/>
                  <w:szCs w:val="24"/>
                </w:rPr>
                <w:delText>16 (4.25)</w:delText>
              </w:r>
            </w:del>
          </w:p>
        </w:tc>
        <w:tc>
          <w:tcPr>
            <w:tcW w:w="619" w:type="pct"/>
          </w:tcPr>
          <w:p w14:paraId="116C5C42" w14:textId="534DB706" w:rsidR="00650BA3" w:rsidRPr="00694B94" w:rsidDel="00B11B84" w:rsidRDefault="00650BA3" w:rsidP="00650BA3">
            <w:pPr>
              <w:spacing w:after="0" w:line="240" w:lineRule="auto"/>
              <w:rPr>
                <w:del w:id="1082" w:author="DELL" w:date="2022-06-27T01:50:00Z"/>
                <w:rFonts w:ascii="Times New Roman" w:hAnsi="Times New Roman" w:cs="Times New Roman"/>
                <w:sz w:val="24"/>
                <w:szCs w:val="24"/>
              </w:rPr>
            </w:pPr>
            <w:del w:id="1083" w:author="DELL" w:date="2022-06-27T01:50:00Z">
              <w:r w:rsidDel="00B11B84">
                <w:rPr>
                  <w:rFonts w:ascii="Times New Roman" w:hAnsi="Times New Roman" w:cs="Times New Roman"/>
                  <w:sz w:val="24"/>
                  <w:szCs w:val="24"/>
                </w:rPr>
                <w:delText>369 (95.75)</w:delText>
              </w:r>
            </w:del>
          </w:p>
        </w:tc>
        <w:tc>
          <w:tcPr>
            <w:tcW w:w="620" w:type="pct"/>
          </w:tcPr>
          <w:p w14:paraId="051C1451" w14:textId="4E2CD823" w:rsidR="00650BA3" w:rsidRPr="00694B94" w:rsidDel="00B11B84" w:rsidRDefault="00650BA3" w:rsidP="00650BA3">
            <w:pPr>
              <w:spacing w:after="0" w:line="240" w:lineRule="auto"/>
              <w:rPr>
                <w:del w:id="1084" w:author="DELL" w:date="2022-06-27T01:50:00Z"/>
                <w:rFonts w:ascii="Times New Roman" w:hAnsi="Times New Roman" w:cs="Times New Roman"/>
                <w:sz w:val="24"/>
                <w:szCs w:val="24"/>
              </w:rPr>
            </w:pPr>
            <w:del w:id="1085" w:author="DELL" w:date="2022-06-27T01:50:00Z">
              <w:r w:rsidDel="00B11B84">
                <w:rPr>
                  <w:rFonts w:ascii="Times New Roman" w:hAnsi="Times New Roman" w:cs="Times New Roman"/>
                  <w:sz w:val="24"/>
                  <w:szCs w:val="24"/>
                </w:rPr>
                <w:delText>386 (16.54)</w:delText>
              </w:r>
            </w:del>
          </w:p>
        </w:tc>
        <w:tc>
          <w:tcPr>
            <w:tcW w:w="488" w:type="pct"/>
          </w:tcPr>
          <w:p w14:paraId="21440DB7" w14:textId="614CFBE8" w:rsidR="00650BA3" w:rsidRPr="00694B94" w:rsidDel="00B11B84" w:rsidRDefault="00676D57" w:rsidP="00650BA3">
            <w:pPr>
              <w:spacing w:after="0" w:line="240" w:lineRule="auto"/>
              <w:rPr>
                <w:del w:id="1086" w:author="DELL" w:date="2022-06-27T01:50:00Z"/>
                <w:rFonts w:ascii="Times New Roman" w:hAnsi="Times New Roman" w:cs="Times New Roman"/>
                <w:sz w:val="24"/>
                <w:szCs w:val="24"/>
              </w:rPr>
            </w:pPr>
            <w:del w:id="1087" w:author="DELL" w:date="2022-06-27T01:50:00Z">
              <w:r w:rsidDel="00B11B84">
                <w:rPr>
                  <w:rFonts w:ascii="Times New Roman" w:hAnsi="Times New Roman" w:cs="Times New Roman"/>
                  <w:sz w:val="24"/>
                  <w:szCs w:val="24"/>
                </w:rPr>
                <w:delText>13</w:delText>
              </w:r>
              <w:r w:rsidR="00953C24" w:rsidDel="00B11B84">
                <w:rPr>
                  <w:rFonts w:ascii="Times New Roman" w:hAnsi="Times New Roman" w:cs="Times New Roman"/>
                  <w:sz w:val="24"/>
                  <w:szCs w:val="24"/>
                </w:rPr>
                <w:delText xml:space="preserve"> (3.19)</w:delText>
              </w:r>
            </w:del>
          </w:p>
        </w:tc>
        <w:tc>
          <w:tcPr>
            <w:tcW w:w="583" w:type="pct"/>
          </w:tcPr>
          <w:p w14:paraId="4ACEF85A" w14:textId="0CEB0BEE" w:rsidR="00650BA3" w:rsidRPr="00694B94" w:rsidDel="00B11B84" w:rsidRDefault="00953C24" w:rsidP="00650BA3">
            <w:pPr>
              <w:spacing w:after="0" w:line="240" w:lineRule="auto"/>
              <w:rPr>
                <w:del w:id="1088" w:author="DELL" w:date="2022-06-27T01:50:00Z"/>
                <w:rFonts w:ascii="Times New Roman" w:hAnsi="Times New Roman" w:cs="Times New Roman"/>
                <w:sz w:val="24"/>
                <w:szCs w:val="24"/>
              </w:rPr>
            </w:pPr>
            <w:del w:id="1089" w:author="DELL" w:date="2022-06-27T01:50:00Z">
              <w:r w:rsidDel="00B11B84">
                <w:rPr>
                  <w:rFonts w:ascii="Times New Roman" w:hAnsi="Times New Roman" w:cs="Times New Roman"/>
                  <w:sz w:val="24"/>
                  <w:szCs w:val="24"/>
                </w:rPr>
                <w:delText>383 (96.81)</w:delText>
              </w:r>
            </w:del>
          </w:p>
        </w:tc>
        <w:tc>
          <w:tcPr>
            <w:tcW w:w="583" w:type="pct"/>
          </w:tcPr>
          <w:p w14:paraId="011A6A7E" w14:textId="3A455272" w:rsidR="00650BA3" w:rsidRPr="00694B94" w:rsidDel="00B11B84" w:rsidRDefault="00953C24" w:rsidP="00650BA3">
            <w:pPr>
              <w:spacing w:after="0" w:line="240" w:lineRule="auto"/>
              <w:rPr>
                <w:del w:id="1090" w:author="DELL" w:date="2022-06-27T01:50:00Z"/>
                <w:rFonts w:ascii="Times New Roman" w:hAnsi="Times New Roman" w:cs="Times New Roman"/>
                <w:sz w:val="24"/>
                <w:szCs w:val="24"/>
              </w:rPr>
            </w:pPr>
            <w:del w:id="1091" w:author="DELL" w:date="2022-06-27T01:50:00Z">
              <w:r w:rsidDel="00B11B84">
                <w:rPr>
                  <w:rFonts w:ascii="Times New Roman" w:hAnsi="Times New Roman" w:cs="Times New Roman"/>
                  <w:sz w:val="24"/>
                  <w:szCs w:val="24"/>
                </w:rPr>
                <w:delText>396 (19.08)</w:delText>
              </w:r>
            </w:del>
          </w:p>
        </w:tc>
      </w:tr>
      <w:tr w:rsidR="00650BA3" w:rsidRPr="00694B94" w:rsidDel="00B11B84" w14:paraId="067DDBD8" w14:textId="3089859A" w:rsidTr="00BD3EC5">
        <w:trPr>
          <w:del w:id="1092" w:author="DELL" w:date="2022-06-27T01:50:00Z"/>
        </w:trPr>
        <w:tc>
          <w:tcPr>
            <w:tcW w:w="1559" w:type="pct"/>
          </w:tcPr>
          <w:p w14:paraId="198D2559" w14:textId="4C3B8291" w:rsidR="00650BA3" w:rsidRPr="00694B94" w:rsidDel="00B11B84" w:rsidRDefault="00650BA3" w:rsidP="00650BA3">
            <w:pPr>
              <w:spacing w:after="0" w:line="240" w:lineRule="auto"/>
              <w:rPr>
                <w:del w:id="1093" w:author="DELL" w:date="2022-06-27T01:50:00Z"/>
                <w:rFonts w:ascii="Times New Roman" w:hAnsi="Times New Roman" w:cs="Times New Roman"/>
                <w:sz w:val="24"/>
                <w:szCs w:val="24"/>
              </w:rPr>
            </w:pPr>
            <w:del w:id="1094" w:author="DELL" w:date="2022-06-27T01:50:00Z">
              <w:r w:rsidDel="00B11B84">
                <w:rPr>
                  <w:rFonts w:ascii="Times New Roman" w:hAnsi="Times New Roman" w:cs="Times New Roman"/>
                  <w:sz w:val="24"/>
                  <w:szCs w:val="24"/>
                </w:rPr>
                <w:delText>Moderate</w:delText>
              </w:r>
            </w:del>
          </w:p>
        </w:tc>
        <w:tc>
          <w:tcPr>
            <w:tcW w:w="548" w:type="pct"/>
          </w:tcPr>
          <w:p w14:paraId="56DE8CF0" w14:textId="5E47BE8D" w:rsidR="00650BA3" w:rsidRPr="00694B94" w:rsidDel="00B11B84" w:rsidRDefault="00650BA3" w:rsidP="00650BA3">
            <w:pPr>
              <w:spacing w:after="0" w:line="240" w:lineRule="auto"/>
              <w:rPr>
                <w:del w:id="1095" w:author="DELL" w:date="2022-06-27T01:50:00Z"/>
                <w:rFonts w:ascii="Times New Roman" w:hAnsi="Times New Roman" w:cs="Times New Roman"/>
                <w:sz w:val="24"/>
                <w:szCs w:val="24"/>
              </w:rPr>
            </w:pPr>
            <w:del w:id="1096" w:author="DELL" w:date="2022-06-27T01:50:00Z">
              <w:r w:rsidDel="00B11B84">
                <w:rPr>
                  <w:rFonts w:ascii="Times New Roman" w:hAnsi="Times New Roman" w:cs="Times New Roman"/>
                  <w:sz w:val="24"/>
                  <w:szCs w:val="24"/>
                </w:rPr>
                <w:delText>31 (6.63)</w:delText>
              </w:r>
            </w:del>
          </w:p>
        </w:tc>
        <w:tc>
          <w:tcPr>
            <w:tcW w:w="619" w:type="pct"/>
          </w:tcPr>
          <w:p w14:paraId="32D1C993" w14:textId="44DB6B1A" w:rsidR="00650BA3" w:rsidRPr="00694B94" w:rsidDel="00B11B84" w:rsidRDefault="00650BA3" w:rsidP="00650BA3">
            <w:pPr>
              <w:spacing w:after="0" w:line="240" w:lineRule="auto"/>
              <w:rPr>
                <w:del w:id="1097" w:author="DELL" w:date="2022-06-27T01:50:00Z"/>
                <w:rFonts w:ascii="Times New Roman" w:hAnsi="Times New Roman" w:cs="Times New Roman"/>
                <w:sz w:val="24"/>
                <w:szCs w:val="24"/>
              </w:rPr>
            </w:pPr>
            <w:del w:id="1098" w:author="DELL" w:date="2022-06-27T01:50:00Z">
              <w:r w:rsidDel="00B11B84">
                <w:rPr>
                  <w:rFonts w:ascii="Times New Roman" w:hAnsi="Times New Roman" w:cs="Times New Roman"/>
                  <w:sz w:val="24"/>
                  <w:szCs w:val="24"/>
                </w:rPr>
                <w:delText>438 (93.37)</w:delText>
              </w:r>
            </w:del>
          </w:p>
        </w:tc>
        <w:tc>
          <w:tcPr>
            <w:tcW w:w="620" w:type="pct"/>
          </w:tcPr>
          <w:p w14:paraId="352EE5F1" w14:textId="4D940D43" w:rsidR="00650BA3" w:rsidRPr="00694B94" w:rsidDel="00B11B84" w:rsidRDefault="00650BA3" w:rsidP="00650BA3">
            <w:pPr>
              <w:spacing w:after="0" w:line="240" w:lineRule="auto"/>
              <w:rPr>
                <w:del w:id="1099" w:author="DELL" w:date="2022-06-27T01:50:00Z"/>
                <w:rFonts w:ascii="Times New Roman" w:hAnsi="Times New Roman" w:cs="Times New Roman"/>
                <w:sz w:val="24"/>
                <w:szCs w:val="24"/>
              </w:rPr>
            </w:pPr>
            <w:del w:id="1100" w:author="DELL" w:date="2022-06-27T01:50:00Z">
              <w:r w:rsidDel="00B11B84">
                <w:rPr>
                  <w:rFonts w:ascii="Times New Roman" w:hAnsi="Times New Roman" w:cs="Times New Roman"/>
                  <w:sz w:val="24"/>
                  <w:szCs w:val="24"/>
                </w:rPr>
                <w:delText>469 (20.10)</w:delText>
              </w:r>
            </w:del>
          </w:p>
        </w:tc>
        <w:tc>
          <w:tcPr>
            <w:tcW w:w="488" w:type="pct"/>
          </w:tcPr>
          <w:p w14:paraId="63382AB6" w14:textId="425B9C26" w:rsidR="00650BA3" w:rsidRPr="00694B94" w:rsidDel="00B11B84" w:rsidRDefault="00953C24" w:rsidP="00650BA3">
            <w:pPr>
              <w:spacing w:after="0" w:line="240" w:lineRule="auto"/>
              <w:rPr>
                <w:del w:id="1101" w:author="DELL" w:date="2022-06-27T01:50:00Z"/>
                <w:rFonts w:ascii="Times New Roman" w:hAnsi="Times New Roman" w:cs="Times New Roman"/>
                <w:sz w:val="24"/>
                <w:szCs w:val="24"/>
              </w:rPr>
            </w:pPr>
            <w:del w:id="1102" w:author="DELL" w:date="2022-06-27T01:50:00Z">
              <w:r w:rsidDel="00B11B84">
                <w:rPr>
                  <w:rFonts w:ascii="Times New Roman" w:hAnsi="Times New Roman" w:cs="Times New Roman"/>
                  <w:sz w:val="24"/>
                  <w:szCs w:val="24"/>
                </w:rPr>
                <w:delText>14 (3.88)</w:delText>
              </w:r>
            </w:del>
          </w:p>
        </w:tc>
        <w:tc>
          <w:tcPr>
            <w:tcW w:w="583" w:type="pct"/>
          </w:tcPr>
          <w:p w14:paraId="7CCB71FD" w14:textId="535B1291" w:rsidR="00650BA3" w:rsidRPr="00694B94" w:rsidDel="00B11B84" w:rsidRDefault="00953C24" w:rsidP="00650BA3">
            <w:pPr>
              <w:spacing w:after="0" w:line="240" w:lineRule="auto"/>
              <w:rPr>
                <w:del w:id="1103" w:author="DELL" w:date="2022-06-27T01:50:00Z"/>
                <w:rFonts w:ascii="Times New Roman" w:hAnsi="Times New Roman" w:cs="Times New Roman"/>
                <w:sz w:val="24"/>
                <w:szCs w:val="24"/>
              </w:rPr>
            </w:pPr>
            <w:del w:id="1104" w:author="DELL" w:date="2022-06-27T01:50:00Z">
              <w:r w:rsidDel="00B11B84">
                <w:rPr>
                  <w:rFonts w:ascii="Times New Roman" w:hAnsi="Times New Roman" w:cs="Times New Roman"/>
                  <w:sz w:val="24"/>
                  <w:szCs w:val="24"/>
                </w:rPr>
                <w:delText>359 (96.12)</w:delText>
              </w:r>
            </w:del>
          </w:p>
        </w:tc>
        <w:tc>
          <w:tcPr>
            <w:tcW w:w="583" w:type="pct"/>
          </w:tcPr>
          <w:p w14:paraId="23E0EA01" w14:textId="3764C941" w:rsidR="00650BA3" w:rsidRPr="00694B94" w:rsidDel="00B11B84" w:rsidRDefault="00953C24" w:rsidP="00650BA3">
            <w:pPr>
              <w:spacing w:after="0" w:line="240" w:lineRule="auto"/>
              <w:rPr>
                <w:del w:id="1105" w:author="DELL" w:date="2022-06-27T01:50:00Z"/>
                <w:rFonts w:ascii="Times New Roman" w:hAnsi="Times New Roman" w:cs="Times New Roman"/>
                <w:sz w:val="24"/>
                <w:szCs w:val="24"/>
              </w:rPr>
            </w:pPr>
            <w:del w:id="1106" w:author="DELL" w:date="2022-06-27T01:50:00Z">
              <w:r w:rsidDel="00B11B84">
                <w:rPr>
                  <w:rFonts w:ascii="Times New Roman" w:hAnsi="Times New Roman" w:cs="Times New Roman"/>
                  <w:sz w:val="24"/>
                  <w:szCs w:val="24"/>
                </w:rPr>
                <w:delText>373 (18.00)</w:delText>
              </w:r>
            </w:del>
          </w:p>
        </w:tc>
      </w:tr>
      <w:tr w:rsidR="00650BA3" w:rsidRPr="00694B94" w:rsidDel="00B11B84" w14:paraId="2B6E6EA4" w14:textId="2B4E5612" w:rsidTr="00BD3EC5">
        <w:trPr>
          <w:del w:id="1107" w:author="DELL" w:date="2022-06-27T01:50:00Z"/>
        </w:trPr>
        <w:tc>
          <w:tcPr>
            <w:tcW w:w="1559" w:type="pct"/>
          </w:tcPr>
          <w:p w14:paraId="256798C7" w14:textId="2709DF4D" w:rsidR="00650BA3" w:rsidRPr="00694B94" w:rsidDel="00B11B84" w:rsidRDefault="00650BA3" w:rsidP="00650BA3">
            <w:pPr>
              <w:spacing w:after="0" w:line="240" w:lineRule="auto"/>
              <w:rPr>
                <w:del w:id="1108" w:author="DELL" w:date="2022-06-27T01:50:00Z"/>
                <w:rFonts w:ascii="Times New Roman" w:hAnsi="Times New Roman" w:cs="Times New Roman"/>
                <w:sz w:val="24"/>
                <w:szCs w:val="24"/>
              </w:rPr>
            </w:pPr>
            <w:del w:id="1109" w:author="DELL" w:date="2022-06-27T01:50:00Z">
              <w:r w:rsidDel="00B11B84">
                <w:rPr>
                  <w:rFonts w:ascii="Times New Roman" w:hAnsi="Times New Roman" w:cs="Times New Roman"/>
                  <w:sz w:val="24"/>
                  <w:szCs w:val="24"/>
                </w:rPr>
                <w:delText>High</w:delText>
              </w:r>
            </w:del>
          </w:p>
        </w:tc>
        <w:tc>
          <w:tcPr>
            <w:tcW w:w="548" w:type="pct"/>
          </w:tcPr>
          <w:p w14:paraId="125CE3AF" w14:textId="617F1DDB" w:rsidR="00650BA3" w:rsidRPr="00694B94" w:rsidDel="00B11B84" w:rsidRDefault="00650BA3" w:rsidP="00650BA3">
            <w:pPr>
              <w:spacing w:after="0" w:line="240" w:lineRule="auto"/>
              <w:rPr>
                <w:del w:id="1110" w:author="DELL" w:date="2022-06-27T01:50:00Z"/>
                <w:rFonts w:ascii="Times New Roman" w:hAnsi="Times New Roman" w:cs="Times New Roman"/>
                <w:sz w:val="24"/>
                <w:szCs w:val="24"/>
              </w:rPr>
            </w:pPr>
            <w:del w:id="1111" w:author="DELL" w:date="2022-06-27T01:50:00Z">
              <w:r w:rsidDel="00B11B84">
                <w:rPr>
                  <w:rFonts w:ascii="Times New Roman" w:hAnsi="Times New Roman" w:cs="Times New Roman"/>
                  <w:sz w:val="24"/>
                  <w:szCs w:val="24"/>
                </w:rPr>
                <w:delText>125 (8.48)</w:delText>
              </w:r>
            </w:del>
          </w:p>
        </w:tc>
        <w:tc>
          <w:tcPr>
            <w:tcW w:w="619" w:type="pct"/>
          </w:tcPr>
          <w:p w14:paraId="10977ECD" w14:textId="4CECA077" w:rsidR="00650BA3" w:rsidRPr="00694B94" w:rsidDel="00B11B84" w:rsidRDefault="00650BA3" w:rsidP="00650BA3">
            <w:pPr>
              <w:spacing w:after="0" w:line="240" w:lineRule="auto"/>
              <w:rPr>
                <w:del w:id="1112" w:author="DELL" w:date="2022-06-27T01:50:00Z"/>
                <w:rFonts w:ascii="Times New Roman" w:hAnsi="Times New Roman" w:cs="Times New Roman"/>
                <w:sz w:val="24"/>
                <w:szCs w:val="24"/>
              </w:rPr>
            </w:pPr>
            <w:del w:id="1113" w:author="DELL" w:date="2022-06-27T01:50:00Z">
              <w:r w:rsidDel="00B11B84">
                <w:rPr>
                  <w:rFonts w:ascii="Times New Roman" w:hAnsi="Times New Roman" w:cs="Times New Roman"/>
                  <w:sz w:val="24"/>
                  <w:szCs w:val="24"/>
                </w:rPr>
                <w:delText>1352 (91.52)</w:delText>
              </w:r>
            </w:del>
          </w:p>
        </w:tc>
        <w:tc>
          <w:tcPr>
            <w:tcW w:w="620" w:type="pct"/>
          </w:tcPr>
          <w:p w14:paraId="1EE84A3A" w14:textId="7A3E4109" w:rsidR="00650BA3" w:rsidRPr="00694B94" w:rsidDel="00B11B84" w:rsidRDefault="00650BA3" w:rsidP="00650BA3">
            <w:pPr>
              <w:spacing w:after="0" w:line="240" w:lineRule="auto"/>
              <w:rPr>
                <w:del w:id="1114" w:author="DELL" w:date="2022-06-27T01:50:00Z"/>
                <w:rFonts w:ascii="Times New Roman" w:hAnsi="Times New Roman" w:cs="Times New Roman"/>
                <w:sz w:val="24"/>
                <w:szCs w:val="24"/>
              </w:rPr>
            </w:pPr>
            <w:del w:id="1115" w:author="DELL" w:date="2022-06-27T01:50:00Z">
              <w:r w:rsidDel="00B11B84">
                <w:rPr>
                  <w:rFonts w:ascii="Times New Roman" w:hAnsi="Times New Roman" w:cs="Times New Roman"/>
                  <w:sz w:val="24"/>
                  <w:szCs w:val="24"/>
                </w:rPr>
                <w:delText>1477 (63.36)</w:delText>
              </w:r>
            </w:del>
          </w:p>
        </w:tc>
        <w:tc>
          <w:tcPr>
            <w:tcW w:w="488" w:type="pct"/>
          </w:tcPr>
          <w:p w14:paraId="50745F0C" w14:textId="0149879F" w:rsidR="00650BA3" w:rsidRPr="00694B94" w:rsidDel="00B11B84" w:rsidRDefault="00953C24" w:rsidP="00650BA3">
            <w:pPr>
              <w:spacing w:after="0" w:line="240" w:lineRule="auto"/>
              <w:rPr>
                <w:del w:id="1116" w:author="DELL" w:date="2022-06-27T01:50:00Z"/>
                <w:rFonts w:ascii="Times New Roman" w:hAnsi="Times New Roman" w:cs="Times New Roman"/>
                <w:sz w:val="24"/>
                <w:szCs w:val="24"/>
              </w:rPr>
            </w:pPr>
            <w:del w:id="1117" w:author="DELL" w:date="2022-06-27T01:50:00Z">
              <w:r w:rsidDel="00B11B84">
                <w:rPr>
                  <w:rFonts w:ascii="Times New Roman" w:hAnsi="Times New Roman" w:cs="Times New Roman"/>
                  <w:sz w:val="24"/>
                  <w:szCs w:val="24"/>
                </w:rPr>
                <w:delText>47 (3.59)</w:delText>
              </w:r>
            </w:del>
          </w:p>
        </w:tc>
        <w:tc>
          <w:tcPr>
            <w:tcW w:w="583" w:type="pct"/>
          </w:tcPr>
          <w:p w14:paraId="1B6F303F" w14:textId="66976DAB" w:rsidR="00650BA3" w:rsidRPr="00694B94" w:rsidDel="00B11B84" w:rsidRDefault="00953C24" w:rsidP="00650BA3">
            <w:pPr>
              <w:spacing w:after="0" w:line="240" w:lineRule="auto"/>
              <w:rPr>
                <w:del w:id="1118" w:author="DELL" w:date="2022-06-27T01:50:00Z"/>
                <w:rFonts w:ascii="Times New Roman" w:hAnsi="Times New Roman" w:cs="Times New Roman"/>
                <w:sz w:val="24"/>
                <w:szCs w:val="24"/>
              </w:rPr>
            </w:pPr>
            <w:del w:id="1119" w:author="DELL" w:date="2022-06-27T01:50:00Z">
              <w:r w:rsidDel="00B11B84">
                <w:rPr>
                  <w:rFonts w:ascii="Times New Roman" w:hAnsi="Times New Roman" w:cs="Times New Roman"/>
                  <w:sz w:val="24"/>
                  <w:szCs w:val="24"/>
                </w:rPr>
                <w:delText>1258 (96.41)</w:delText>
              </w:r>
            </w:del>
          </w:p>
        </w:tc>
        <w:tc>
          <w:tcPr>
            <w:tcW w:w="583" w:type="pct"/>
          </w:tcPr>
          <w:p w14:paraId="139A8F0C" w14:textId="5E02C50C" w:rsidR="00650BA3" w:rsidRPr="00694B94" w:rsidDel="00B11B84" w:rsidRDefault="00953C24" w:rsidP="00650BA3">
            <w:pPr>
              <w:spacing w:after="0" w:line="240" w:lineRule="auto"/>
              <w:rPr>
                <w:del w:id="1120" w:author="DELL" w:date="2022-06-27T01:50:00Z"/>
                <w:rFonts w:ascii="Times New Roman" w:hAnsi="Times New Roman" w:cs="Times New Roman"/>
                <w:sz w:val="24"/>
                <w:szCs w:val="24"/>
              </w:rPr>
            </w:pPr>
            <w:del w:id="1121" w:author="DELL" w:date="2022-06-27T01:50:00Z">
              <w:r w:rsidDel="00B11B84">
                <w:rPr>
                  <w:rFonts w:ascii="Times New Roman" w:hAnsi="Times New Roman" w:cs="Times New Roman"/>
                  <w:sz w:val="24"/>
                  <w:szCs w:val="24"/>
                </w:rPr>
                <w:delText>1305 (62.92)</w:delText>
              </w:r>
            </w:del>
          </w:p>
        </w:tc>
      </w:tr>
      <w:tr w:rsidR="00650BA3" w:rsidRPr="00694B94" w:rsidDel="00B11B84" w14:paraId="74C5989B" w14:textId="1558649B" w:rsidTr="00BD3EC5">
        <w:trPr>
          <w:del w:id="1122" w:author="DELL" w:date="2022-06-27T01:50:00Z"/>
        </w:trPr>
        <w:tc>
          <w:tcPr>
            <w:tcW w:w="1559" w:type="pct"/>
          </w:tcPr>
          <w:p w14:paraId="469754A8" w14:textId="3C5DF5DF" w:rsidR="00650BA3" w:rsidRPr="002734C2" w:rsidDel="00B11B84" w:rsidRDefault="00650BA3" w:rsidP="00650BA3">
            <w:pPr>
              <w:spacing w:after="0" w:line="240" w:lineRule="auto"/>
              <w:rPr>
                <w:del w:id="1123" w:author="DELL" w:date="2022-06-27T01:50:00Z"/>
                <w:rFonts w:ascii="Times New Roman" w:hAnsi="Times New Roman" w:cs="Times New Roman"/>
                <w:b/>
                <w:sz w:val="24"/>
                <w:szCs w:val="24"/>
              </w:rPr>
            </w:pPr>
            <w:del w:id="1124" w:author="DELL" w:date="2022-06-27T01:50:00Z">
              <w:r w:rsidRPr="009660D9" w:rsidDel="00B11B84">
                <w:rPr>
                  <w:rFonts w:ascii="Times New Roman" w:hAnsi="Times New Roman" w:cs="Times New Roman"/>
                  <w:b/>
                  <w:sz w:val="24"/>
                  <w:szCs w:val="24"/>
                </w:rPr>
                <w:delText>Source of water</w:delText>
              </w:r>
            </w:del>
          </w:p>
        </w:tc>
        <w:tc>
          <w:tcPr>
            <w:tcW w:w="548" w:type="pct"/>
          </w:tcPr>
          <w:p w14:paraId="36978B05" w14:textId="7BAE3B35" w:rsidR="00650BA3" w:rsidRPr="00694B94" w:rsidDel="00B11B84" w:rsidRDefault="00650BA3" w:rsidP="00650BA3">
            <w:pPr>
              <w:spacing w:after="0" w:line="240" w:lineRule="auto"/>
              <w:rPr>
                <w:del w:id="1125" w:author="DELL" w:date="2022-06-27T01:50:00Z"/>
                <w:rFonts w:ascii="Times New Roman" w:hAnsi="Times New Roman" w:cs="Times New Roman"/>
                <w:sz w:val="24"/>
                <w:szCs w:val="24"/>
              </w:rPr>
            </w:pPr>
          </w:p>
        </w:tc>
        <w:tc>
          <w:tcPr>
            <w:tcW w:w="619" w:type="pct"/>
          </w:tcPr>
          <w:p w14:paraId="6EBD1E6C" w14:textId="6622603B" w:rsidR="00650BA3" w:rsidRPr="00694B94" w:rsidDel="00B11B84" w:rsidRDefault="00650BA3" w:rsidP="00650BA3">
            <w:pPr>
              <w:spacing w:after="0" w:line="240" w:lineRule="auto"/>
              <w:rPr>
                <w:del w:id="1126" w:author="DELL" w:date="2022-06-27T01:50:00Z"/>
                <w:rFonts w:ascii="Times New Roman" w:hAnsi="Times New Roman" w:cs="Times New Roman"/>
                <w:sz w:val="24"/>
                <w:szCs w:val="24"/>
              </w:rPr>
            </w:pPr>
          </w:p>
        </w:tc>
        <w:tc>
          <w:tcPr>
            <w:tcW w:w="620" w:type="pct"/>
          </w:tcPr>
          <w:p w14:paraId="68450CBE" w14:textId="4FD29A90" w:rsidR="00650BA3" w:rsidRPr="00694B94" w:rsidDel="00B11B84" w:rsidRDefault="00650BA3" w:rsidP="00650BA3">
            <w:pPr>
              <w:spacing w:after="0" w:line="240" w:lineRule="auto"/>
              <w:rPr>
                <w:del w:id="1127" w:author="DELL" w:date="2022-06-27T01:50:00Z"/>
                <w:rFonts w:ascii="Times New Roman" w:hAnsi="Times New Roman" w:cs="Times New Roman"/>
                <w:sz w:val="24"/>
                <w:szCs w:val="24"/>
              </w:rPr>
            </w:pPr>
          </w:p>
        </w:tc>
        <w:tc>
          <w:tcPr>
            <w:tcW w:w="488" w:type="pct"/>
          </w:tcPr>
          <w:p w14:paraId="3C06CA70" w14:textId="5D806C10" w:rsidR="00650BA3" w:rsidRPr="00694B94" w:rsidDel="00B11B84" w:rsidRDefault="00650BA3" w:rsidP="00650BA3">
            <w:pPr>
              <w:spacing w:after="0" w:line="240" w:lineRule="auto"/>
              <w:rPr>
                <w:del w:id="1128" w:author="DELL" w:date="2022-06-27T01:50:00Z"/>
                <w:rFonts w:ascii="Times New Roman" w:hAnsi="Times New Roman" w:cs="Times New Roman"/>
                <w:sz w:val="24"/>
                <w:szCs w:val="24"/>
              </w:rPr>
            </w:pPr>
          </w:p>
        </w:tc>
        <w:tc>
          <w:tcPr>
            <w:tcW w:w="583" w:type="pct"/>
          </w:tcPr>
          <w:p w14:paraId="6B90F65D" w14:textId="22BE9547" w:rsidR="00650BA3" w:rsidRPr="00694B94" w:rsidDel="00B11B84" w:rsidRDefault="00650BA3" w:rsidP="00650BA3">
            <w:pPr>
              <w:spacing w:after="0" w:line="240" w:lineRule="auto"/>
              <w:rPr>
                <w:del w:id="1129" w:author="DELL" w:date="2022-06-27T01:50:00Z"/>
                <w:rFonts w:ascii="Times New Roman" w:hAnsi="Times New Roman" w:cs="Times New Roman"/>
                <w:sz w:val="24"/>
                <w:szCs w:val="24"/>
              </w:rPr>
            </w:pPr>
          </w:p>
        </w:tc>
        <w:tc>
          <w:tcPr>
            <w:tcW w:w="583" w:type="pct"/>
          </w:tcPr>
          <w:p w14:paraId="33483929" w14:textId="04719B1D" w:rsidR="00650BA3" w:rsidRPr="00694B94" w:rsidDel="00B11B84" w:rsidRDefault="00650BA3" w:rsidP="00650BA3">
            <w:pPr>
              <w:spacing w:after="0" w:line="240" w:lineRule="auto"/>
              <w:rPr>
                <w:del w:id="1130" w:author="DELL" w:date="2022-06-27T01:50:00Z"/>
                <w:rFonts w:ascii="Times New Roman" w:hAnsi="Times New Roman" w:cs="Times New Roman"/>
                <w:sz w:val="24"/>
                <w:szCs w:val="24"/>
              </w:rPr>
            </w:pPr>
          </w:p>
        </w:tc>
      </w:tr>
      <w:tr w:rsidR="00650BA3" w:rsidRPr="00694B94" w:rsidDel="00B11B84" w14:paraId="7B067AD7" w14:textId="65D7C308" w:rsidTr="00BD3EC5">
        <w:trPr>
          <w:del w:id="1131" w:author="DELL" w:date="2022-06-27T01:50:00Z"/>
        </w:trPr>
        <w:tc>
          <w:tcPr>
            <w:tcW w:w="1559" w:type="pct"/>
          </w:tcPr>
          <w:p w14:paraId="5B7C73C9" w14:textId="6CD72B3B" w:rsidR="00650BA3" w:rsidRPr="00694B94" w:rsidDel="00B11B84" w:rsidRDefault="00650BA3" w:rsidP="00650BA3">
            <w:pPr>
              <w:spacing w:after="0" w:line="240" w:lineRule="auto"/>
              <w:rPr>
                <w:del w:id="1132" w:author="DELL" w:date="2022-06-27T01:50:00Z"/>
                <w:rFonts w:ascii="Times New Roman" w:hAnsi="Times New Roman" w:cs="Times New Roman"/>
                <w:sz w:val="24"/>
                <w:szCs w:val="24"/>
              </w:rPr>
            </w:pPr>
            <w:del w:id="1133" w:author="DELL" w:date="2022-06-27T01:50:00Z">
              <w:r w:rsidRPr="00A1349B" w:rsidDel="00B11B84">
                <w:rPr>
                  <w:rFonts w:ascii="Times New Roman" w:hAnsi="Times New Roman" w:cs="Times New Roman"/>
                  <w:sz w:val="24"/>
                  <w:szCs w:val="24"/>
                </w:rPr>
                <w:delText>Direct from source</w:delText>
              </w:r>
            </w:del>
          </w:p>
        </w:tc>
        <w:tc>
          <w:tcPr>
            <w:tcW w:w="548" w:type="pct"/>
          </w:tcPr>
          <w:p w14:paraId="5072BB10" w14:textId="14636054" w:rsidR="00650BA3" w:rsidRPr="00694B94" w:rsidDel="00B11B84" w:rsidRDefault="00650BA3" w:rsidP="00650BA3">
            <w:pPr>
              <w:spacing w:after="0" w:line="240" w:lineRule="auto"/>
              <w:rPr>
                <w:del w:id="1134" w:author="DELL" w:date="2022-06-27T01:50:00Z"/>
                <w:rFonts w:ascii="Times New Roman" w:hAnsi="Times New Roman" w:cs="Times New Roman"/>
                <w:sz w:val="24"/>
                <w:szCs w:val="24"/>
              </w:rPr>
            </w:pPr>
            <w:del w:id="1135" w:author="DELL" w:date="2022-06-27T01:50:00Z">
              <w:r w:rsidDel="00B11B84">
                <w:rPr>
                  <w:rFonts w:ascii="Times New Roman" w:hAnsi="Times New Roman" w:cs="Times New Roman"/>
                  <w:sz w:val="24"/>
                  <w:szCs w:val="24"/>
                </w:rPr>
                <w:delText>11 (7.37)</w:delText>
              </w:r>
            </w:del>
          </w:p>
        </w:tc>
        <w:tc>
          <w:tcPr>
            <w:tcW w:w="619" w:type="pct"/>
          </w:tcPr>
          <w:p w14:paraId="5C7F34DF" w14:textId="33E82967" w:rsidR="00650BA3" w:rsidRPr="00694B94" w:rsidDel="00B11B84" w:rsidRDefault="00650BA3" w:rsidP="00650BA3">
            <w:pPr>
              <w:spacing w:after="0" w:line="240" w:lineRule="auto"/>
              <w:rPr>
                <w:del w:id="1136" w:author="DELL" w:date="2022-06-27T01:50:00Z"/>
                <w:rFonts w:ascii="Times New Roman" w:hAnsi="Times New Roman" w:cs="Times New Roman"/>
                <w:sz w:val="24"/>
                <w:szCs w:val="24"/>
              </w:rPr>
            </w:pPr>
            <w:del w:id="1137" w:author="DELL" w:date="2022-06-27T01:50:00Z">
              <w:r w:rsidDel="00B11B84">
                <w:rPr>
                  <w:rFonts w:ascii="Times New Roman" w:hAnsi="Times New Roman" w:cs="Times New Roman"/>
                  <w:sz w:val="24"/>
                  <w:szCs w:val="24"/>
                </w:rPr>
                <w:delText>134 (92.63)</w:delText>
              </w:r>
            </w:del>
          </w:p>
        </w:tc>
        <w:tc>
          <w:tcPr>
            <w:tcW w:w="620" w:type="pct"/>
          </w:tcPr>
          <w:p w14:paraId="171C239C" w14:textId="65EB89B5" w:rsidR="00650BA3" w:rsidRPr="00694B94" w:rsidDel="00B11B84" w:rsidRDefault="00650BA3" w:rsidP="00650BA3">
            <w:pPr>
              <w:spacing w:after="0" w:line="240" w:lineRule="auto"/>
              <w:rPr>
                <w:del w:id="1138" w:author="DELL" w:date="2022-06-27T01:50:00Z"/>
                <w:rFonts w:ascii="Times New Roman" w:hAnsi="Times New Roman" w:cs="Times New Roman"/>
                <w:sz w:val="24"/>
                <w:szCs w:val="24"/>
              </w:rPr>
            </w:pPr>
            <w:del w:id="1139" w:author="DELL" w:date="2022-06-27T01:50:00Z">
              <w:r w:rsidDel="00B11B84">
                <w:rPr>
                  <w:rFonts w:ascii="Times New Roman" w:hAnsi="Times New Roman" w:cs="Times New Roman"/>
                  <w:sz w:val="24"/>
                  <w:szCs w:val="24"/>
                </w:rPr>
                <w:delText>145 (6.21)</w:delText>
              </w:r>
            </w:del>
          </w:p>
        </w:tc>
        <w:tc>
          <w:tcPr>
            <w:tcW w:w="488" w:type="pct"/>
          </w:tcPr>
          <w:p w14:paraId="2D8ECDEC" w14:textId="58E2A901" w:rsidR="00650BA3" w:rsidRPr="00694B94" w:rsidDel="00B11B84" w:rsidRDefault="00281890" w:rsidP="00650BA3">
            <w:pPr>
              <w:spacing w:after="0" w:line="240" w:lineRule="auto"/>
              <w:rPr>
                <w:del w:id="1140" w:author="DELL" w:date="2022-06-27T01:50:00Z"/>
                <w:rFonts w:ascii="Times New Roman" w:hAnsi="Times New Roman" w:cs="Times New Roman"/>
                <w:sz w:val="24"/>
                <w:szCs w:val="24"/>
              </w:rPr>
            </w:pPr>
            <w:del w:id="1141" w:author="DELL" w:date="2022-06-27T01:50:00Z">
              <w:r w:rsidDel="00B11B84">
                <w:rPr>
                  <w:rFonts w:ascii="Times New Roman" w:hAnsi="Times New Roman" w:cs="Times New Roman"/>
                  <w:sz w:val="24"/>
                  <w:szCs w:val="24"/>
                </w:rPr>
                <w:delText>3 (</w:delText>
              </w:r>
              <w:r w:rsidR="009C18E2" w:rsidDel="00B11B84">
                <w:rPr>
                  <w:rFonts w:ascii="Times New Roman" w:hAnsi="Times New Roman" w:cs="Times New Roman"/>
                  <w:sz w:val="24"/>
                  <w:szCs w:val="24"/>
                </w:rPr>
                <w:delText>2.51)</w:delText>
              </w:r>
            </w:del>
          </w:p>
        </w:tc>
        <w:tc>
          <w:tcPr>
            <w:tcW w:w="583" w:type="pct"/>
          </w:tcPr>
          <w:p w14:paraId="5A7E9DB1" w14:textId="17F04661" w:rsidR="00650BA3" w:rsidRPr="00694B94" w:rsidDel="00B11B84" w:rsidRDefault="009C18E2" w:rsidP="00650BA3">
            <w:pPr>
              <w:spacing w:after="0" w:line="240" w:lineRule="auto"/>
              <w:rPr>
                <w:del w:id="1142" w:author="DELL" w:date="2022-06-27T01:50:00Z"/>
                <w:rFonts w:ascii="Times New Roman" w:hAnsi="Times New Roman" w:cs="Times New Roman"/>
                <w:sz w:val="24"/>
                <w:szCs w:val="24"/>
              </w:rPr>
            </w:pPr>
            <w:del w:id="1143" w:author="DELL" w:date="2022-06-27T01:50:00Z">
              <w:r w:rsidDel="00B11B84">
                <w:rPr>
                  <w:rFonts w:ascii="Times New Roman" w:hAnsi="Times New Roman" w:cs="Times New Roman"/>
                  <w:sz w:val="24"/>
                  <w:szCs w:val="24"/>
                </w:rPr>
                <w:delText>106 (97.49)</w:delText>
              </w:r>
            </w:del>
          </w:p>
        </w:tc>
        <w:tc>
          <w:tcPr>
            <w:tcW w:w="583" w:type="pct"/>
          </w:tcPr>
          <w:p w14:paraId="467469AA" w14:textId="6AD0C30D" w:rsidR="00650BA3" w:rsidRPr="00694B94" w:rsidDel="00B11B84" w:rsidRDefault="009C18E2" w:rsidP="00650BA3">
            <w:pPr>
              <w:spacing w:after="0" w:line="240" w:lineRule="auto"/>
              <w:rPr>
                <w:del w:id="1144" w:author="DELL" w:date="2022-06-27T01:50:00Z"/>
                <w:rFonts w:ascii="Times New Roman" w:hAnsi="Times New Roman" w:cs="Times New Roman"/>
                <w:sz w:val="24"/>
                <w:szCs w:val="24"/>
              </w:rPr>
            </w:pPr>
            <w:del w:id="1145" w:author="DELL" w:date="2022-06-27T01:50:00Z">
              <w:r w:rsidDel="00B11B84">
                <w:rPr>
                  <w:rFonts w:ascii="Times New Roman" w:hAnsi="Times New Roman" w:cs="Times New Roman"/>
                  <w:sz w:val="24"/>
                  <w:szCs w:val="24"/>
                </w:rPr>
                <w:delText>108 (5.26)</w:delText>
              </w:r>
            </w:del>
          </w:p>
        </w:tc>
      </w:tr>
      <w:tr w:rsidR="00650BA3" w:rsidRPr="00694B94" w:rsidDel="00B11B84" w14:paraId="11F1A2BC" w14:textId="3E4A7C1D" w:rsidTr="00BD3EC5">
        <w:trPr>
          <w:del w:id="1146" w:author="DELL" w:date="2022-06-27T01:50:00Z"/>
        </w:trPr>
        <w:tc>
          <w:tcPr>
            <w:tcW w:w="1559" w:type="pct"/>
          </w:tcPr>
          <w:p w14:paraId="42A39360" w14:textId="43DDE2E3" w:rsidR="00650BA3" w:rsidRPr="00694B94" w:rsidDel="00B11B84" w:rsidRDefault="00650BA3" w:rsidP="00650BA3">
            <w:pPr>
              <w:spacing w:after="0" w:line="240" w:lineRule="auto"/>
              <w:rPr>
                <w:del w:id="1147" w:author="DELL" w:date="2022-06-27T01:50:00Z"/>
                <w:rFonts w:ascii="Times New Roman" w:hAnsi="Times New Roman" w:cs="Times New Roman"/>
                <w:sz w:val="24"/>
                <w:szCs w:val="24"/>
              </w:rPr>
            </w:pPr>
            <w:del w:id="1148" w:author="DELL" w:date="2022-06-27T01:50:00Z">
              <w:r w:rsidRPr="00A1349B" w:rsidDel="00B11B84">
                <w:rPr>
                  <w:rFonts w:ascii="Times New Roman" w:hAnsi="Times New Roman" w:cs="Times New Roman"/>
                  <w:sz w:val="24"/>
                  <w:szCs w:val="24"/>
                </w:rPr>
                <w:delText>Covered container</w:delText>
              </w:r>
            </w:del>
          </w:p>
        </w:tc>
        <w:tc>
          <w:tcPr>
            <w:tcW w:w="548" w:type="pct"/>
          </w:tcPr>
          <w:p w14:paraId="18599ABA" w14:textId="255D6E71" w:rsidR="00650BA3" w:rsidRPr="00694B94" w:rsidDel="00B11B84" w:rsidRDefault="00650BA3" w:rsidP="00650BA3">
            <w:pPr>
              <w:spacing w:after="0" w:line="240" w:lineRule="auto"/>
              <w:rPr>
                <w:del w:id="1149" w:author="DELL" w:date="2022-06-27T01:50:00Z"/>
                <w:rFonts w:ascii="Times New Roman" w:hAnsi="Times New Roman" w:cs="Times New Roman"/>
                <w:sz w:val="24"/>
                <w:szCs w:val="24"/>
              </w:rPr>
            </w:pPr>
            <w:del w:id="1150" w:author="DELL" w:date="2022-06-27T01:50:00Z">
              <w:r w:rsidDel="00B11B84">
                <w:rPr>
                  <w:rFonts w:ascii="Times New Roman" w:hAnsi="Times New Roman" w:cs="Times New Roman"/>
                  <w:sz w:val="24"/>
                  <w:szCs w:val="24"/>
                </w:rPr>
                <w:delText>117 (7.99)</w:delText>
              </w:r>
            </w:del>
          </w:p>
        </w:tc>
        <w:tc>
          <w:tcPr>
            <w:tcW w:w="619" w:type="pct"/>
          </w:tcPr>
          <w:p w14:paraId="409184AC" w14:textId="43088516" w:rsidR="00650BA3" w:rsidRPr="00694B94" w:rsidDel="00B11B84" w:rsidRDefault="00650BA3" w:rsidP="00650BA3">
            <w:pPr>
              <w:spacing w:after="0" w:line="240" w:lineRule="auto"/>
              <w:rPr>
                <w:del w:id="1151" w:author="DELL" w:date="2022-06-27T01:50:00Z"/>
                <w:rFonts w:ascii="Times New Roman" w:hAnsi="Times New Roman" w:cs="Times New Roman"/>
                <w:sz w:val="24"/>
                <w:szCs w:val="24"/>
              </w:rPr>
            </w:pPr>
            <w:del w:id="1152" w:author="DELL" w:date="2022-06-27T01:50:00Z">
              <w:r w:rsidDel="00B11B84">
                <w:rPr>
                  <w:rFonts w:ascii="Times New Roman" w:hAnsi="Times New Roman" w:cs="Times New Roman"/>
                  <w:sz w:val="24"/>
                  <w:szCs w:val="24"/>
                </w:rPr>
                <w:delText>1346 (92.01)</w:delText>
              </w:r>
            </w:del>
          </w:p>
        </w:tc>
        <w:tc>
          <w:tcPr>
            <w:tcW w:w="620" w:type="pct"/>
          </w:tcPr>
          <w:p w14:paraId="299B8FAE" w14:textId="7D32D1FF" w:rsidR="00650BA3" w:rsidRPr="00694B94" w:rsidDel="00B11B84" w:rsidRDefault="00650BA3" w:rsidP="00650BA3">
            <w:pPr>
              <w:spacing w:after="0" w:line="240" w:lineRule="auto"/>
              <w:rPr>
                <w:del w:id="1153" w:author="DELL" w:date="2022-06-27T01:50:00Z"/>
                <w:rFonts w:ascii="Times New Roman" w:hAnsi="Times New Roman" w:cs="Times New Roman"/>
                <w:sz w:val="24"/>
                <w:szCs w:val="24"/>
              </w:rPr>
            </w:pPr>
            <w:del w:id="1154" w:author="DELL" w:date="2022-06-27T01:50:00Z">
              <w:r w:rsidDel="00B11B84">
                <w:rPr>
                  <w:rFonts w:ascii="Times New Roman" w:hAnsi="Times New Roman" w:cs="Times New Roman"/>
                  <w:sz w:val="24"/>
                  <w:szCs w:val="24"/>
                </w:rPr>
                <w:delText>1463 (62.86)</w:delText>
              </w:r>
            </w:del>
          </w:p>
        </w:tc>
        <w:tc>
          <w:tcPr>
            <w:tcW w:w="488" w:type="pct"/>
          </w:tcPr>
          <w:p w14:paraId="4FE3CDD7" w14:textId="5B68C94B" w:rsidR="00650BA3" w:rsidRPr="00694B94" w:rsidDel="00B11B84" w:rsidRDefault="00281890" w:rsidP="00650BA3">
            <w:pPr>
              <w:spacing w:after="0" w:line="240" w:lineRule="auto"/>
              <w:rPr>
                <w:del w:id="1155" w:author="DELL" w:date="2022-06-27T01:50:00Z"/>
                <w:rFonts w:ascii="Times New Roman" w:hAnsi="Times New Roman" w:cs="Times New Roman"/>
                <w:sz w:val="24"/>
                <w:szCs w:val="24"/>
              </w:rPr>
            </w:pPr>
            <w:del w:id="1156" w:author="DELL" w:date="2022-06-27T01:50:00Z">
              <w:r w:rsidDel="00B11B84">
                <w:rPr>
                  <w:rFonts w:ascii="Times New Roman" w:hAnsi="Times New Roman" w:cs="Times New Roman"/>
                  <w:sz w:val="24"/>
                  <w:szCs w:val="24"/>
                </w:rPr>
                <w:delText>48 (</w:delText>
              </w:r>
              <w:r w:rsidR="009C18E2" w:rsidDel="00B11B84">
                <w:rPr>
                  <w:rFonts w:ascii="Times New Roman" w:hAnsi="Times New Roman" w:cs="Times New Roman"/>
                  <w:sz w:val="24"/>
                  <w:szCs w:val="24"/>
                </w:rPr>
                <w:delText>3.70)</w:delText>
              </w:r>
            </w:del>
          </w:p>
        </w:tc>
        <w:tc>
          <w:tcPr>
            <w:tcW w:w="583" w:type="pct"/>
          </w:tcPr>
          <w:p w14:paraId="715CA3D1" w14:textId="1E838E10" w:rsidR="00650BA3" w:rsidRPr="00694B94" w:rsidDel="00B11B84" w:rsidRDefault="009C18E2" w:rsidP="00650BA3">
            <w:pPr>
              <w:spacing w:after="0" w:line="240" w:lineRule="auto"/>
              <w:rPr>
                <w:del w:id="1157" w:author="DELL" w:date="2022-06-27T01:50:00Z"/>
                <w:rFonts w:ascii="Times New Roman" w:hAnsi="Times New Roman" w:cs="Times New Roman"/>
                <w:sz w:val="24"/>
                <w:szCs w:val="24"/>
              </w:rPr>
            </w:pPr>
            <w:del w:id="1158" w:author="DELL" w:date="2022-06-27T01:50:00Z">
              <w:r w:rsidDel="00B11B84">
                <w:rPr>
                  <w:rFonts w:ascii="Times New Roman" w:hAnsi="Times New Roman" w:cs="Times New Roman"/>
                  <w:sz w:val="24"/>
                  <w:szCs w:val="24"/>
                </w:rPr>
                <w:delText>1259 (96.30)</w:delText>
              </w:r>
            </w:del>
          </w:p>
        </w:tc>
        <w:tc>
          <w:tcPr>
            <w:tcW w:w="583" w:type="pct"/>
          </w:tcPr>
          <w:p w14:paraId="0A058CA7" w14:textId="38195123" w:rsidR="00650BA3" w:rsidRPr="00694B94" w:rsidDel="00B11B84" w:rsidRDefault="009C18E2" w:rsidP="00650BA3">
            <w:pPr>
              <w:spacing w:after="0" w:line="240" w:lineRule="auto"/>
              <w:rPr>
                <w:del w:id="1159" w:author="DELL" w:date="2022-06-27T01:50:00Z"/>
                <w:rFonts w:ascii="Times New Roman" w:hAnsi="Times New Roman" w:cs="Times New Roman"/>
                <w:sz w:val="24"/>
                <w:szCs w:val="24"/>
              </w:rPr>
            </w:pPr>
            <w:del w:id="1160" w:author="DELL" w:date="2022-06-27T01:50:00Z">
              <w:r w:rsidDel="00B11B84">
                <w:rPr>
                  <w:rFonts w:ascii="Times New Roman" w:hAnsi="Times New Roman" w:cs="Times New Roman"/>
                  <w:sz w:val="24"/>
                  <w:szCs w:val="24"/>
                </w:rPr>
                <w:delText>1307 (63.35)</w:delText>
              </w:r>
            </w:del>
          </w:p>
        </w:tc>
      </w:tr>
      <w:tr w:rsidR="00650BA3" w:rsidRPr="00694B94" w:rsidDel="00B11B84" w14:paraId="00E37AB7" w14:textId="2C3180B9" w:rsidTr="00BD3EC5">
        <w:trPr>
          <w:del w:id="1161" w:author="DELL" w:date="2022-06-27T01:50:00Z"/>
        </w:trPr>
        <w:tc>
          <w:tcPr>
            <w:tcW w:w="1559" w:type="pct"/>
          </w:tcPr>
          <w:p w14:paraId="7DFCC562" w14:textId="4A883A8D" w:rsidR="00650BA3" w:rsidRPr="00A1349B" w:rsidDel="00B11B84" w:rsidRDefault="00650BA3" w:rsidP="00650BA3">
            <w:pPr>
              <w:spacing w:after="0" w:line="240" w:lineRule="auto"/>
              <w:rPr>
                <w:del w:id="1162" w:author="DELL" w:date="2022-06-27T01:50:00Z"/>
                <w:rFonts w:ascii="Times New Roman" w:eastAsia="STIX-Regular" w:hAnsi="Times New Roman" w:cs="Times New Roman"/>
                <w:sz w:val="24"/>
                <w:szCs w:val="24"/>
              </w:rPr>
            </w:pPr>
            <w:del w:id="1163" w:author="DELL" w:date="2022-06-27T01:50:00Z">
              <w:r w:rsidRPr="00A1349B" w:rsidDel="00B11B84">
                <w:rPr>
                  <w:rFonts w:ascii="Times New Roman" w:eastAsia="STIX-Regular" w:hAnsi="Times New Roman" w:cs="Times New Roman"/>
                  <w:sz w:val="24"/>
                  <w:szCs w:val="24"/>
                </w:rPr>
                <w:delText>Uncovered container</w:delText>
              </w:r>
            </w:del>
          </w:p>
        </w:tc>
        <w:tc>
          <w:tcPr>
            <w:tcW w:w="548" w:type="pct"/>
          </w:tcPr>
          <w:p w14:paraId="652D3E8E" w14:textId="62734DD3" w:rsidR="00650BA3" w:rsidRPr="00694B94" w:rsidDel="00B11B84" w:rsidRDefault="00650BA3" w:rsidP="00650BA3">
            <w:pPr>
              <w:spacing w:after="0" w:line="240" w:lineRule="auto"/>
              <w:rPr>
                <w:del w:id="1164" w:author="DELL" w:date="2022-06-27T01:50:00Z"/>
                <w:rFonts w:ascii="Times New Roman" w:hAnsi="Times New Roman" w:cs="Times New Roman"/>
                <w:sz w:val="24"/>
                <w:szCs w:val="24"/>
              </w:rPr>
            </w:pPr>
            <w:del w:id="1165" w:author="DELL" w:date="2022-06-27T01:50:00Z">
              <w:r w:rsidDel="00B11B84">
                <w:rPr>
                  <w:rFonts w:ascii="Times New Roman" w:hAnsi="Times New Roman" w:cs="Times New Roman"/>
                  <w:sz w:val="24"/>
                  <w:szCs w:val="24"/>
                </w:rPr>
                <w:delText>45 (6.28)</w:delText>
              </w:r>
            </w:del>
          </w:p>
        </w:tc>
        <w:tc>
          <w:tcPr>
            <w:tcW w:w="619" w:type="pct"/>
          </w:tcPr>
          <w:p w14:paraId="13C5B477" w14:textId="749CF340" w:rsidR="00650BA3" w:rsidRPr="00694B94" w:rsidDel="00B11B84" w:rsidRDefault="00650BA3" w:rsidP="00650BA3">
            <w:pPr>
              <w:spacing w:after="0" w:line="240" w:lineRule="auto"/>
              <w:rPr>
                <w:del w:id="1166" w:author="DELL" w:date="2022-06-27T01:50:00Z"/>
                <w:rFonts w:ascii="Times New Roman" w:hAnsi="Times New Roman" w:cs="Times New Roman"/>
                <w:sz w:val="24"/>
                <w:szCs w:val="24"/>
              </w:rPr>
            </w:pPr>
            <w:del w:id="1167" w:author="DELL" w:date="2022-06-27T01:50:00Z">
              <w:r w:rsidDel="00B11B84">
                <w:rPr>
                  <w:rFonts w:ascii="Times New Roman" w:hAnsi="Times New Roman" w:cs="Times New Roman"/>
                  <w:sz w:val="24"/>
                  <w:szCs w:val="24"/>
                </w:rPr>
                <w:delText>675 (93.73)</w:delText>
              </w:r>
            </w:del>
          </w:p>
        </w:tc>
        <w:tc>
          <w:tcPr>
            <w:tcW w:w="620" w:type="pct"/>
          </w:tcPr>
          <w:p w14:paraId="22A8FBC5" w14:textId="088CD7D2" w:rsidR="00650BA3" w:rsidRPr="00694B94" w:rsidDel="00B11B84" w:rsidRDefault="00650BA3" w:rsidP="00650BA3">
            <w:pPr>
              <w:spacing w:after="0" w:line="240" w:lineRule="auto"/>
              <w:rPr>
                <w:del w:id="1168" w:author="DELL" w:date="2022-06-27T01:50:00Z"/>
                <w:rFonts w:ascii="Times New Roman" w:hAnsi="Times New Roman" w:cs="Times New Roman"/>
                <w:sz w:val="24"/>
                <w:szCs w:val="24"/>
              </w:rPr>
            </w:pPr>
            <w:del w:id="1169" w:author="DELL" w:date="2022-06-27T01:50:00Z">
              <w:r w:rsidDel="00B11B84">
                <w:rPr>
                  <w:rFonts w:ascii="Times New Roman" w:hAnsi="Times New Roman" w:cs="Times New Roman"/>
                  <w:sz w:val="24"/>
                  <w:szCs w:val="24"/>
                </w:rPr>
                <w:delText>720 (30.93)</w:delText>
              </w:r>
            </w:del>
          </w:p>
        </w:tc>
        <w:tc>
          <w:tcPr>
            <w:tcW w:w="488" w:type="pct"/>
          </w:tcPr>
          <w:p w14:paraId="47CF736E" w14:textId="2C505D82" w:rsidR="00650BA3" w:rsidRPr="00694B94" w:rsidDel="00B11B84" w:rsidRDefault="00281890" w:rsidP="00650BA3">
            <w:pPr>
              <w:spacing w:after="0" w:line="240" w:lineRule="auto"/>
              <w:rPr>
                <w:del w:id="1170" w:author="DELL" w:date="2022-06-27T01:50:00Z"/>
                <w:rFonts w:ascii="Times New Roman" w:hAnsi="Times New Roman" w:cs="Times New Roman"/>
                <w:sz w:val="24"/>
                <w:szCs w:val="24"/>
              </w:rPr>
            </w:pPr>
            <w:del w:id="1171" w:author="DELL" w:date="2022-06-27T01:50:00Z">
              <w:r w:rsidDel="00B11B84">
                <w:rPr>
                  <w:rFonts w:ascii="Times New Roman" w:hAnsi="Times New Roman" w:cs="Times New Roman"/>
                  <w:sz w:val="24"/>
                  <w:szCs w:val="24"/>
                </w:rPr>
                <w:delText>23 (</w:delText>
              </w:r>
              <w:r w:rsidR="009C18E2" w:rsidDel="00B11B84">
                <w:rPr>
                  <w:rFonts w:ascii="Times New Roman" w:hAnsi="Times New Roman" w:cs="Times New Roman"/>
                  <w:sz w:val="24"/>
                  <w:szCs w:val="24"/>
                </w:rPr>
                <w:delText>3.52)</w:delText>
              </w:r>
            </w:del>
          </w:p>
        </w:tc>
        <w:tc>
          <w:tcPr>
            <w:tcW w:w="583" w:type="pct"/>
          </w:tcPr>
          <w:p w14:paraId="7C8C2C02" w14:textId="44E946F4" w:rsidR="00650BA3" w:rsidRPr="00694B94" w:rsidDel="00B11B84" w:rsidRDefault="009C18E2" w:rsidP="00650BA3">
            <w:pPr>
              <w:spacing w:after="0" w:line="240" w:lineRule="auto"/>
              <w:rPr>
                <w:del w:id="1172" w:author="DELL" w:date="2022-06-27T01:50:00Z"/>
                <w:rFonts w:ascii="Times New Roman" w:hAnsi="Times New Roman" w:cs="Times New Roman"/>
                <w:sz w:val="24"/>
                <w:szCs w:val="24"/>
              </w:rPr>
            </w:pPr>
            <w:del w:id="1173" w:author="DELL" w:date="2022-06-27T01:50:00Z">
              <w:r w:rsidDel="00B11B84">
                <w:rPr>
                  <w:rFonts w:ascii="Times New Roman" w:hAnsi="Times New Roman" w:cs="Times New Roman"/>
                  <w:sz w:val="24"/>
                  <w:szCs w:val="24"/>
                </w:rPr>
                <w:delText>625 (96.48)</w:delText>
              </w:r>
            </w:del>
          </w:p>
        </w:tc>
        <w:tc>
          <w:tcPr>
            <w:tcW w:w="583" w:type="pct"/>
          </w:tcPr>
          <w:p w14:paraId="28813BE5" w14:textId="5D269510" w:rsidR="00650BA3" w:rsidRPr="00694B94" w:rsidDel="00B11B84" w:rsidRDefault="009C18E2" w:rsidP="00650BA3">
            <w:pPr>
              <w:spacing w:after="0" w:line="240" w:lineRule="auto"/>
              <w:rPr>
                <w:del w:id="1174" w:author="DELL" w:date="2022-06-27T01:50:00Z"/>
                <w:rFonts w:ascii="Times New Roman" w:hAnsi="Times New Roman" w:cs="Times New Roman"/>
                <w:sz w:val="24"/>
                <w:szCs w:val="24"/>
              </w:rPr>
            </w:pPr>
            <w:del w:id="1175" w:author="DELL" w:date="2022-06-27T01:50:00Z">
              <w:r w:rsidDel="00B11B84">
                <w:rPr>
                  <w:rFonts w:ascii="Times New Roman" w:hAnsi="Times New Roman" w:cs="Times New Roman"/>
                  <w:sz w:val="24"/>
                  <w:szCs w:val="24"/>
                </w:rPr>
                <w:delText>648 (31.39)</w:delText>
              </w:r>
            </w:del>
          </w:p>
        </w:tc>
      </w:tr>
      <w:tr w:rsidR="00650BA3" w:rsidRPr="00694B94" w:rsidDel="00B11B84" w14:paraId="2D9399E9" w14:textId="7E6563DF" w:rsidTr="00BD3EC5">
        <w:trPr>
          <w:del w:id="1176" w:author="DELL" w:date="2022-06-27T01:50:00Z"/>
        </w:trPr>
        <w:tc>
          <w:tcPr>
            <w:tcW w:w="1559" w:type="pct"/>
          </w:tcPr>
          <w:p w14:paraId="31E76CA3" w14:textId="37CF90F9" w:rsidR="00650BA3" w:rsidRPr="002734C2" w:rsidDel="00B11B84" w:rsidRDefault="00650BA3" w:rsidP="00650BA3">
            <w:pPr>
              <w:spacing w:after="0" w:line="240" w:lineRule="auto"/>
              <w:rPr>
                <w:del w:id="1177" w:author="DELL" w:date="2022-06-27T01:50:00Z"/>
                <w:rFonts w:ascii="Times New Roman" w:hAnsi="Times New Roman" w:cs="Times New Roman"/>
                <w:b/>
                <w:sz w:val="24"/>
                <w:szCs w:val="24"/>
              </w:rPr>
            </w:pPr>
            <w:del w:id="1178" w:author="DELL" w:date="2022-06-27T01:50:00Z">
              <w:r w:rsidRPr="002734C2" w:rsidDel="00B11B84">
                <w:rPr>
                  <w:rFonts w:ascii="Times New Roman" w:eastAsia="STIX-Regular" w:hAnsi="Times New Roman" w:cs="Times New Roman"/>
                  <w:b/>
                  <w:sz w:val="24"/>
                  <w:szCs w:val="24"/>
                </w:rPr>
                <w:delText xml:space="preserve">Source water </w:delText>
              </w:r>
              <w:r w:rsidRPr="002734C2" w:rsidDel="00B11B84">
                <w:rPr>
                  <w:rFonts w:ascii="Times New Roman" w:eastAsia="STIX-Regular" w:hAnsi="Times New Roman" w:cs="Times New Roman"/>
                  <w:b/>
                  <w:i/>
                  <w:iCs/>
                  <w:sz w:val="24"/>
                  <w:szCs w:val="24"/>
                </w:rPr>
                <w:delText xml:space="preserve">E. coli </w:delText>
              </w:r>
              <w:r w:rsidRPr="002734C2" w:rsidDel="00B11B84">
                <w:rPr>
                  <w:rFonts w:ascii="Times New Roman" w:eastAsia="STIX-Regular" w:hAnsi="Times New Roman" w:cs="Times New Roman"/>
                  <w:b/>
                  <w:sz w:val="24"/>
                  <w:szCs w:val="24"/>
                </w:rPr>
                <w:delText>concentration</w:delText>
              </w:r>
            </w:del>
          </w:p>
        </w:tc>
        <w:tc>
          <w:tcPr>
            <w:tcW w:w="548" w:type="pct"/>
          </w:tcPr>
          <w:p w14:paraId="163F7EDD" w14:textId="30F967DD" w:rsidR="00650BA3" w:rsidRPr="00694B94" w:rsidDel="00B11B84" w:rsidRDefault="00650BA3" w:rsidP="00650BA3">
            <w:pPr>
              <w:spacing w:after="0" w:line="240" w:lineRule="auto"/>
              <w:rPr>
                <w:del w:id="1179" w:author="DELL" w:date="2022-06-27T01:50:00Z"/>
                <w:rFonts w:ascii="Times New Roman" w:hAnsi="Times New Roman" w:cs="Times New Roman"/>
                <w:sz w:val="24"/>
                <w:szCs w:val="24"/>
              </w:rPr>
            </w:pPr>
          </w:p>
        </w:tc>
        <w:tc>
          <w:tcPr>
            <w:tcW w:w="619" w:type="pct"/>
          </w:tcPr>
          <w:p w14:paraId="1CF29481" w14:textId="6B126718" w:rsidR="00650BA3" w:rsidRPr="00694B94" w:rsidDel="00B11B84" w:rsidRDefault="00650BA3" w:rsidP="00650BA3">
            <w:pPr>
              <w:spacing w:after="0" w:line="240" w:lineRule="auto"/>
              <w:rPr>
                <w:del w:id="1180" w:author="DELL" w:date="2022-06-27T01:50:00Z"/>
                <w:rFonts w:ascii="Times New Roman" w:hAnsi="Times New Roman" w:cs="Times New Roman"/>
                <w:sz w:val="24"/>
                <w:szCs w:val="24"/>
              </w:rPr>
            </w:pPr>
          </w:p>
        </w:tc>
        <w:tc>
          <w:tcPr>
            <w:tcW w:w="620" w:type="pct"/>
          </w:tcPr>
          <w:p w14:paraId="2137DB24" w14:textId="3C09ED71" w:rsidR="00650BA3" w:rsidRPr="00694B94" w:rsidDel="00B11B84" w:rsidRDefault="00650BA3" w:rsidP="00650BA3">
            <w:pPr>
              <w:spacing w:after="0" w:line="240" w:lineRule="auto"/>
              <w:rPr>
                <w:del w:id="1181" w:author="DELL" w:date="2022-06-27T01:50:00Z"/>
                <w:rFonts w:ascii="Times New Roman" w:hAnsi="Times New Roman" w:cs="Times New Roman"/>
                <w:sz w:val="24"/>
                <w:szCs w:val="24"/>
              </w:rPr>
            </w:pPr>
          </w:p>
        </w:tc>
        <w:tc>
          <w:tcPr>
            <w:tcW w:w="488" w:type="pct"/>
          </w:tcPr>
          <w:p w14:paraId="76DEADBC" w14:textId="63E6ED47" w:rsidR="00650BA3" w:rsidRPr="00694B94" w:rsidDel="00B11B84" w:rsidRDefault="00650BA3" w:rsidP="00650BA3">
            <w:pPr>
              <w:spacing w:after="0" w:line="240" w:lineRule="auto"/>
              <w:rPr>
                <w:del w:id="1182" w:author="DELL" w:date="2022-06-27T01:50:00Z"/>
                <w:rFonts w:ascii="Times New Roman" w:hAnsi="Times New Roman" w:cs="Times New Roman"/>
                <w:sz w:val="24"/>
                <w:szCs w:val="24"/>
              </w:rPr>
            </w:pPr>
          </w:p>
        </w:tc>
        <w:tc>
          <w:tcPr>
            <w:tcW w:w="583" w:type="pct"/>
          </w:tcPr>
          <w:p w14:paraId="57BBE996" w14:textId="2D29A5D8" w:rsidR="00650BA3" w:rsidRPr="00694B94" w:rsidDel="00B11B84" w:rsidRDefault="00650BA3" w:rsidP="00650BA3">
            <w:pPr>
              <w:spacing w:after="0" w:line="240" w:lineRule="auto"/>
              <w:rPr>
                <w:del w:id="1183" w:author="DELL" w:date="2022-06-27T01:50:00Z"/>
                <w:rFonts w:ascii="Times New Roman" w:hAnsi="Times New Roman" w:cs="Times New Roman"/>
                <w:sz w:val="24"/>
                <w:szCs w:val="24"/>
              </w:rPr>
            </w:pPr>
          </w:p>
        </w:tc>
        <w:tc>
          <w:tcPr>
            <w:tcW w:w="583" w:type="pct"/>
          </w:tcPr>
          <w:p w14:paraId="5EFD1175" w14:textId="31CC1C45" w:rsidR="00650BA3" w:rsidRPr="00694B94" w:rsidDel="00B11B84" w:rsidRDefault="00650BA3" w:rsidP="00650BA3">
            <w:pPr>
              <w:spacing w:after="0" w:line="240" w:lineRule="auto"/>
              <w:rPr>
                <w:del w:id="1184" w:author="DELL" w:date="2022-06-27T01:50:00Z"/>
                <w:rFonts w:ascii="Times New Roman" w:hAnsi="Times New Roman" w:cs="Times New Roman"/>
                <w:sz w:val="24"/>
                <w:szCs w:val="24"/>
              </w:rPr>
            </w:pPr>
          </w:p>
        </w:tc>
      </w:tr>
      <w:tr w:rsidR="00650BA3" w:rsidRPr="00694B94" w:rsidDel="00B11B84" w14:paraId="082D93A2" w14:textId="31C7D290" w:rsidTr="00BD3EC5">
        <w:trPr>
          <w:del w:id="1185" w:author="DELL" w:date="2022-06-27T01:50:00Z"/>
        </w:trPr>
        <w:tc>
          <w:tcPr>
            <w:tcW w:w="1559" w:type="pct"/>
          </w:tcPr>
          <w:p w14:paraId="12844269" w14:textId="51AE3EF0" w:rsidR="00650BA3" w:rsidRPr="00694B94" w:rsidDel="00B11B84" w:rsidRDefault="00650BA3" w:rsidP="00650BA3">
            <w:pPr>
              <w:spacing w:after="0" w:line="240" w:lineRule="auto"/>
              <w:rPr>
                <w:del w:id="1186" w:author="DELL" w:date="2022-06-27T01:50:00Z"/>
                <w:rFonts w:ascii="Times New Roman" w:hAnsi="Times New Roman" w:cs="Times New Roman"/>
                <w:sz w:val="24"/>
                <w:szCs w:val="24"/>
              </w:rPr>
            </w:pPr>
            <w:del w:id="1187" w:author="DELL" w:date="2022-06-27T01:50:00Z">
              <w:r w:rsidDel="00B11B84">
                <w:rPr>
                  <w:rFonts w:ascii="Times New Roman" w:hAnsi="Times New Roman" w:cs="Times New Roman"/>
                  <w:sz w:val="24"/>
                  <w:szCs w:val="24"/>
                </w:rPr>
                <w:delText>Low</w:delText>
              </w:r>
            </w:del>
          </w:p>
        </w:tc>
        <w:tc>
          <w:tcPr>
            <w:tcW w:w="548" w:type="pct"/>
          </w:tcPr>
          <w:p w14:paraId="76F4638C" w14:textId="412B2750" w:rsidR="00650BA3" w:rsidRPr="00694B94" w:rsidDel="00B11B84" w:rsidRDefault="00650BA3" w:rsidP="00650BA3">
            <w:pPr>
              <w:spacing w:after="0" w:line="240" w:lineRule="auto"/>
              <w:rPr>
                <w:del w:id="1188" w:author="DELL" w:date="2022-06-27T01:50:00Z"/>
                <w:rFonts w:ascii="Times New Roman" w:hAnsi="Times New Roman" w:cs="Times New Roman"/>
                <w:sz w:val="24"/>
                <w:szCs w:val="24"/>
              </w:rPr>
            </w:pPr>
            <w:del w:id="1189" w:author="DELL" w:date="2022-06-27T01:50:00Z">
              <w:r w:rsidDel="00B11B84">
                <w:rPr>
                  <w:rFonts w:ascii="Times New Roman" w:hAnsi="Times New Roman" w:cs="Times New Roman"/>
                  <w:sz w:val="24"/>
                  <w:szCs w:val="24"/>
                </w:rPr>
                <w:delText>96 (7.25)</w:delText>
              </w:r>
            </w:del>
          </w:p>
        </w:tc>
        <w:tc>
          <w:tcPr>
            <w:tcW w:w="619" w:type="pct"/>
          </w:tcPr>
          <w:p w14:paraId="189BF4E9" w14:textId="29047932" w:rsidR="00650BA3" w:rsidRPr="00694B94" w:rsidDel="00B11B84" w:rsidRDefault="00650BA3" w:rsidP="00650BA3">
            <w:pPr>
              <w:spacing w:after="0" w:line="240" w:lineRule="auto"/>
              <w:rPr>
                <w:del w:id="1190" w:author="DELL" w:date="2022-06-27T01:50:00Z"/>
                <w:rFonts w:ascii="Times New Roman" w:hAnsi="Times New Roman" w:cs="Times New Roman"/>
                <w:sz w:val="24"/>
                <w:szCs w:val="24"/>
              </w:rPr>
            </w:pPr>
            <w:del w:id="1191" w:author="DELL" w:date="2022-06-27T01:50:00Z">
              <w:r w:rsidDel="00B11B84">
                <w:rPr>
                  <w:rFonts w:ascii="Times New Roman" w:hAnsi="Times New Roman" w:cs="Times New Roman"/>
                  <w:sz w:val="24"/>
                  <w:szCs w:val="24"/>
                </w:rPr>
                <w:delText>1227 (92.75)</w:delText>
              </w:r>
            </w:del>
          </w:p>
        </w:tc>
        <w:tc>
          <w:tcPr>
            <w:tcW w:w="620" w:type="pct"/>
          </w:tcPr>
          <w:p w14:paraId="320F5CA5" w14:textId="3AA76718" w:rsidR="00650BA3" w:rsidRPr="00694B94" w:rsidDel="00B11B84" w:rsidRDefault="00650BA3" w:rsidP="00650BA3">
            <w:pPr>
              <w:spacing w:after="0" w:line="240" w:lineRule="auto"/>
              <w:rPr>
                <w:del w:id="1192" w:author="DELL" w:date="2022-06-27T01:50:00Z"/>
                <w:rFonts w:ascii="Times New Roman" w:hAnsi="Times New Roman" w:cs="Times New Roman"/>
                <w:sz w:val="24"/>
                <w:szCs w:val="24"/>
              </w:rPr>
            </w:pPr>
            <w:del w:id="1193" w:author="DELL" w:date="2022-06-27T01:50:00Z">
              <w:r w:rsidDel="00B11B84">
                <w:rPr>
                  <w:rFonts w:ascii="Times New Roman" w:hAnsi="Times New Roman" w:cs="Times New Roman"/>
                  <w:sz w:val="24"/>
                  <w:szCs w:val="24"/>
                </w:rPr>
                <w:delText>1323 (57.37)</w:delText>
              </w:r>
            </w:del>
          </w:p>
        </w:tc>
        <w:tc>
          <w:tcPr>
            <w:tcW w:w="488" w:type="pct"/>
          </w:tcPr>
          <w:p w14:paraId="12620328" w14:textId="5DE18FDD" w:rsidR="00650BA3" w:rsidRPr="00694B94" w:rsidDel="00B11B84" w:rsidRDefault="00A52E3A" w:rsidP="00650BA3">
            <w:pPr>
              <w:spacing w:after="0" w:line="240" w:lineRule="auto"/>
              <w:rPr>
                <w:del w:id="1194" w:author="DELL" w:date="2022-06-27T01:50:00Z"/>
                <w:rFonts w:ascii="Times New Roman" w:hAnsi="Times New Roman" w:cs="Times New Roman"/>
                <w:sz w:val="24"/>
                <w:szCs w:val="24"/>
              </w:rPr>
            </w:pPr>
            <w:del w:id="1195" w:author="DELL" w:date="2022-06-27T01:50:00Z">
              <w:r w:rsidDel="00B11B84">
                <w:rPr>
                  <w:rFonts w:ascii="Times New Roman" w:hAnsi="Times New Roman" w:cs="Times New Roman"/>
                  <w:sz w:val="24"/>
                  <w:szCs w:val="24"/>
                </w:rPr>
                <w:delText>49 (4.00)</w:delText>
              </w:r>
            </w:del>
          </w:p>
        </w:tc>
        <w:tc>
          <w:tcPr>
            <w:tcW w:w="583" w:type="pct"/>
          </w:tcPr>
          <w:p w14:paraId="551FC782" w14:textId="3B46BC0A" w:rsidR="00650BA3" w:rsidRPr="00694B94" w:rsidDel="00B11B84" w:rsidRDefault="00A52E3A" w:rsidP="00650BA3">
            <w:pPr>
              <w:spacing w:after="0" w:line="240" w:lineRule="auto"/>
              <w:rPr>
                <w:del w:id="1196" w:author="DELL" w:date="2022-06-27T01:50:00Z"/>
                <w:rFonts w:ascii="Times New Roman" w:hAnsi="Times New Roman" w:cs="Times New Roman"/>
                <w:sz w:val="24"/>
                <w:szCs w:val="24"/>
              </w:rPr>
            </w:pPr>
            <w:del w:id="1197" w:author="DELL" w:date="2022-06-27T01:50:00Z">
              <w:r w:rsidDel="00B11B84">
                <w:rPr>
                  <w:rFonts w:ascii="Times New Roman" w:hAnsi="Times New Roman" w:cs="Times New Roman"/>
                  <w:sz w:val="24"/>
                  <w:szCs w:val="24"/>
                </w:rPr>
                <w:delText>1186 (96.00)</w:delText>
              </w:r>
            </w:del>
          </w:p>
        </w:tc>
        <w:tc>
          <w:tcPr>
            <w:tcW w:w="583" w:type="pct"/>
          </w:tcPr>
          <w:p w14:paraId="3F35A5FC" w14:textId="169373A2" w:rsidR="00650BA3" w:rsidRPr="00694B94" w:rsidDel="00B11B84" w:rsidRDefault="00A52E3A" w:rsidP="00650BA3">
            <w:pPr>
              <w:spacing w:after="0" w:line="240" w:lineRule="auto"/>
              <w:rPr>
                <w:del w:id="1198" w:author="DELL" w:date="2022-06-27T01:50:00Z"/>
                <w:rFonts w:ascii="Times New Roman" w:hAnsi="Times New Roman" w:cs="Times New Roman"/>
                <w:sz w:val="24"/>
                <w:szCs w:val="24"/>
              </w:rPr>
            </w:pPr>
            <w:del w:id="1199" w:author="DELL" w:date="2022-06-27T01:50:00Z">
              <w:r w:rsidDel="00B11B84">
                <w:rPr>
                  <w:rFonts w:ascii="Times New Roman" w:hAnsi="Times New Roman" w:cs="Times New Roman"/>
                  <w:sz w:val="24"/>
                  <w:szCs w:val="24"/>
                </w:rPr>
                <w:delText>1235 (60.50)</w:delText>
              </w:r>
            </w:del>
          </w:p>
        </w:tc>
      </w:tr>
      <w:tr w:rsidR="00650BA3" w:rsidRPr="00694B94" w:rsidDel="00B11B84" w14:paraId="2CF2FEBD" w14:textId="0D18DBB3" w:rsidTr="00BD3EC5">
        <w:trPr>
          <w:del w:id="1200" w:author="DELL" w:date="2022-06-27T01:50:00Z"/>
        </w:trPr>
        <w:tc>
          <w:tcPr>
            <w:tcW w:w="1559" w:type="pct"/>
          </w:tcPr>
          <w:p w14:paraId="57857495" w14:textId="5A557EAE" w:rsidR="00650BA3" w:rsidRPr="00694B94" w:rsidDel="00B11B84" w:rsidRDefault="00650BA3" w:rsidP="00650BA3">
            <w:pPr>
              <w:spacing w:after="0" w:line="240" w:lineRule="auto"/>
              <w:rPr>
                <w:del w:id="1201" w:author="DELL" w:date="2022-06-27T01:50:00Z"/>
                <w:rFonts w:ascii="Times New Roman" w:hAnsi="Times New Roman" w:cs="Times New Roman"/>
                <w:sz w:val="24"/>
                <w:szCs w:val="24"/>
              </w:rPr>
            </w:pPr>
            <w:del w:id="1202" w:author="DELL" w:date="2022-06-27T01:50:00Z">
              <w:r w:rsidDel="00B11B84">
                <w:rPr>
                  <w:rFonts w:ascii="Times New Roman" w:hAnsi="Times New Roman" w:cs="Times New Roman"/>
                  <w:sz w:val="24"/>
                  <w:szCs w:val="24"/>
                </w:rPr>
                <w:delText>Moderate</w:delText>
              </w:r>
            </w:del>
          </w:p>
        </w:tc>
        <w:tc>
          <w:tcPr>
            <w:tcW w:w="548" w:type="pct"/>
          </w:tcPr>
          <w:p w14:paraId="35D663F4" w14:textId="4C336F25" w:rsidR="00650BA3" w:rsidRPr="00694B94" w:rsidDel="00B11B84" w:rsidRDefault="00650BA3" w:rsidP="00650BA3">
            <w:pPr>
              <w:spacing w:after="0" w:line="240" w:lineRule="auto"/>
              <w:rPr>
                <w:del w:id="1203" w:author="DELL" w:date="2022-06-27T01:50:00Z"/>
                <w:rFonts w:ascii="Times New Roman" w:hAnsi="Times New Roman" w:cs="Times New Roman"/>
                <w:sz w:val="24"/>
                <w:szCs w:val="24"/>
              </w:rPr>
            </w:pPr>
            <w:del w:id="1204" w:author="DELL" w:date="2022-06-27T01:50:00Z">
              <w:r w:rsidDel="00B11B84">
                <w:rPr>
                  <w:rFonts w:ascii="Times New Roman" w:hAnsi="Times New Roman" w:cs="Times New Roman"/>
                  <w:sz w:val="24"/>
                  <w:szCs w:val="24"/>
                </w:rPr>
                <w:delText>39 (7.44)</w:delText>
              </w:r>
            </w:del>
          </w:p>
        </w:tc>
        <w:tc>
          <w:tcPr>
            <w:tcW w:w="619" w:type="pct"/>
          </w:tcPr>
          <w:p w14:paraId="7CC549B9" w14:textId="4AB1CCF9" w:rsidR="00650BA3" w:rsidRPr="00694B94" w:rsidDel="00B11B84" w:rsidRDefault="00650BA3" w:rsidP="00650BA3">
            <w:pPr>
              <w:spacing w:after="0" w:line="240" w:lineRule="auto"/>
              <w:rPr>
                <w:del w:id="1205" w:author="DELL" w:date="2022-06-27T01:50:00Z"/>
                <w:rFonts w:ascii="Times New Roman" w:hAnsi="Times New Roman" w:cs="Times New Roman"/>
                <w:sz w:val="24"/>
                <w:szCs w:val="24"/>
              </w:rPr>
            </w:pPr>
            <w:del w:id="1206" w:author="DELL" w:date="2022-06-27T01:50:00Z">
              <w:r w:rsidDel="00B11B84">
                <w:rPr>
                  <w:rFonts w:ascii="Times New Roman" w:hAnsi="Times New Roman" w:cs="Times New Roman"/>
                  <w:sz w:val="24"/>
                  <w:szCs w:val="24"/>
                </w:rPr>
                <w:delText>488 (92.56)</w:delText>
              </w:r>
            </w:del>
          </w:p>
        </w:tc>
        <w:tc>
          <w:tcPr>
            <w:tcW w:w="620" w:type="pct"/>
          </w:tcPr>
          <w:p w14:paraId="37AA465A" w14:textId="0D778FA1" w:rsidR="00650BA3" w:rsidRPr="00694B94" w:rsidDel="00B11B84" w:rsidRDefault="00650BA3" w:rsidP="00650BA3">
            <w:pPr>
              <w:spacing w:after="0" w:line="240" w:lineRule="auto"/>
              <w:rPr>
                <w:del w:id="1207" w:author="DELL" w:date="2022-06-27T01:50:00Z"/>
                <w:rFonts w:ascii="Times New Roman" w:hAnsi="Times New Roman" w:cs="Times New Roman"/>
                <w:sz w:val="24"/>
                <w:szCs w:val="24"/>
              </w:rPr>
            </w:pPr>
            <w:del w:id="1208" w:author="DELL" w:date="2022-06-27T01:50:00Z">
              <w:r w:rsidDel="00B11B84">
                <w:rPr>
                  <w:rFonts w:ascii="Times New Roman" w:hAnsi="Times New Roman" w:cs="Times New Roman"/>
                  <w:sz w:val="24"/>
                  <w:szCs w:val="24"/>
                </w:rPr>
                <w:delText>527 (22.86)</w:delText>
              </w:r>
            </w:del>
          </w:p>
        </w:tc>
        <w:tc>
          <w:tcPr>
            <w:tcW w:w="488" w:type="pct"/>
          </w:tcPr>
          <w:p w14:paraId="1A59C62F" w14:textId="756299E7" w:rsidR="00650BA3" w:rsidRPr="00694B94" w:rsidDel="00B11B84" w:rsidRDefault="00A52E3A" w:rsidP="00650BA3">
            <w:pPr>
              <w:spacing w:after="0" w:line="240" w:lineRule="auto"/>
              <w:rPr>
                <w:del w:id="1209" w:author="DELL" w:date="2022-06-27T01:50:00Z"/>
                <w:rFonts w:ascii="Times New Roman" w:hAnsi="Times New Roman" w:cs="Times New Roman"/>
                <w:sz w:val="24"/>
                <w:szCs w:val="24"/>
              </w:rPr>
            </w:pPr>
            <w:del w:id="1210" w:author="DELL" w:date="2022-06-27T01:50:00Z">
              <w:r w:rsidDel="00B11B84">
                <w:rPr>
                  <w:rFonts w:ascii="Times New Roman" w:hAnsi="Times New Roman" w:cs="Times New Roman"/>
                  <w:sz w:val="24"/>
                  <w:szCs w:val="24"/>
                </w:rPr>
                <w:delText>13 (2.67)</w:delText>
              </w:r>
            </w:del>
          </w:p>
        </w:tc>
        <w:tc>
          <w:tcPr>
            <w:tcW w:w="583" w:type="pct"/>
          </w:tcPr>
          <w:p w14:paraId="0114CA9A" w14:textId="27599338" w:rsidR="00650BA3" w:rsidRPr="00694B94" w:rsidDel="00B11B84" w:rsidRDefault="00A52E3A" w:rsidP="00650BA3">
            <w:pPr>
              <w:spacing w:after="0" w:line="240" w:lineRule="auto"/>
              <w:rPr>
                <w:del w:id="1211" w:author="DELL" w:date="2022-06-27T01:50:00Z"/>
                <w:rFonts w:ascii="Times New Roman" w:hAnsi="Times New Roman" w:cs="Times New Roman"/>
                <w:sz w:val="24"/>
                <w:szCs w:val="24"/>
              </w:rPr>
            </w:pPr>
            <w:del w:id="1212" w:author="DELL" w:date="2022-06-27T01:50:00Z">
              <w:r w:rsidDel="00B11B84">
                <w:rPr>
                  <w:rFonts w:ascii="Times New Roman" w:hAnsi="Times New Roman" w:cs="Times New Roman"/>
                  <w:sz w:val="24"/>
                  <w:szCs w:val="24"/>
                </w:rPr>
                <w:delText>476 (97.33)</w:delText>
              </w:r>
            </w:del>
          </w:p>
        </w:tc>
        <w:tc>
          <w:tcPr>
            <w:tcW w:w="583" w:type="pct"/>
          </w:tcPr>
          <w:p w14:paraId="15AD1B0A" w14:textId="4BA17BD8" w:rsidR="00650BA3" w:rsidRPr="00694B94" w:rsidDel="00B11B84" w:rsidRDefault="00A52E3A" w:rsidP="00650BA3">
            <w:pPr>
              <w:spacing w:after="0" w:line="240" w:lineRule="auto"/>
              <w:rPr>
                <w:del w:id="1213" w:author="DELL" w:date="2022-06-27T01:50:00Z"/>
                <w:rFonts w:ascii="Times New Roman" w:hAnsi="Times New Roman" w:cs="Times New Roman"/>
                <w:sz w:val="24"/>
                <w:szCs w:val="24"/>
              </w:rPr>
            </w:pPr>
            <w:del w:id="1214" w:author="DELL" w:date="2022-06-27T01:50:00Z">
              <w:r w:rsidDel="00B11B84">
                <w:rPr>
                  <w:rFonts w:ascii="Times New Roman" w:hAnsi="Times New Roman" w:cs="Times New Roman"/>
                  <w:sz w:val="24"/>
                  <w:szCs w:val="24"/>
                </w:rPr>
                <w:delText>489 (23.98)</w:delText>
              </w:r>
            </w:del>
          </w:p>
        </w:tc>
      </w:tr>
      <w:tr w:rsidR="00650BA3" w:rsidRPr="00694B94" w:rsidDel="00B11B84" w14:paraId="4F65A5F8" w14:textId="1F8A5DE2" w:rsidTr="00BD3EC5">
        <w:trPr>
          <w:del w:id="1215" w:author="DELL" w:date="2022-06-27T01:50:00Z"/>
        </w:trPr>
        <w:tc>
          <w:tcPr>
            <w:tcW w:w="1559" w:type="pct"/>
          </w:tcPr>
          <w:p w14:paraId="01236F2B" w14:textId="5B765FD9" w:rsidR="00650BA3" w:rsidRPr="00694B94" w:rsidDel="00B11B84" w:rsidRDefault="00650BA3" w:rsidP="00650BA3">
            <w:pPr>
              <w:spacing w:after="0" w:line="240" w:lineRule="auto"/>
              <w:rPr>
                <w:del w:id="1216" w:author="DELL" w:date="2022-06-27T01:50:00Z"/>
                <w:rFonts w:ascii="Times New Roman" w:hAnsi="Times New Roman" w:cs="Times New Roman"/>
                <w:sz w:val="24"/>
                <w:szCs w:val="24"/>
              </w:rPr>
            </w:pPr>
            <w:del w:id="1217" w:author="DELL" w:date="2022-06-27T01:50:00Z">
              <w:r w:rsidDel="00B11B84">
                <w:rPr>
                  <w:rFonts w:ascii="Times New Roman" w:hAnsi="Times New Roman" w:cs="Times New Roman"/>
                  <w:sz w:val="24"/>
                  <w:szCs w:val="24"/>
                </w:rPr>
                <w:delText>High</w:delText>
              </w:r>
            </w:del>
          </w:p>
        </w:tc>
        <w:tc>
          <w:tcPr>
            <w:tcW w:w="548" w:type="pct"/>
          </w:tcPr>
          <w:p w14:paraId="476C7FED" w14:textId="4CB78900" w:rsidR="00650BA3" w:rsidRPr="00694B94" w:rsidDel="00B11B84" w:rsidRDefault="00650BA3" w:rsidP="00650BA3">
            <w:pPr>
              <w:spacing w:after="0" w:line="240" w:lineRule="auto"/>
              <w:rPr>
                <w:del w:id="1218" w:author="DELL" w:date="2022-06-27T01:50:00Z"/>
                <w:rFonts w:ascii="Times New Roman" w:hAnsi="Times New Roman" w:cs="Times New Roman"/>
                <w:sz w:val="24"/>
                <w:szCs w:val="24"/>
              </w:rPr>
            </w:pPr>
            <w:del w:id="1219" w:author="DELL" w:date="2022-06-27T01:50:00Z">
              <w:r w:rsidDel="00B11B84">
                <w:rPr>
                  <w:rFonts w:ascii="Times New Roman" w:hAnsi="Times New Roman" w:cs="Times New Roman"/>
                  <w:sz w:val="24"/>
                  <w:szCs w:val="24"/>
                </w:rPr>
                <w:delText>38 (8.23)</w:delText>
              </w:r>
            </w:del>
          </w:p>
        </w:tc>
        <w:tc>
          <w:tcPr>
            <w:tcW w:w="619" w:type="pct"/>
          </w:tcPr>
          <w:p w14:paraId="28748B3E" w14:textId="49AC7705" w:rsidR="00650BA3" w:rsidRPr="00694B94" w:rsidDel="00B11B84" w:rsidRDefault="00650BA3" w:rsidP="00650BA3">
            <w:pPr>
              <w:spacing w:after="0" w:line="240" w:lineRule="auto"/>
              <w:rPr>
                <w:del w:id="1220" w:author="DELL" w:date="2022-06-27T01:50:00Z"/>
                <w:rFonts w:ascii="Times New Roman" w:hAnsi="Times New Roman" w:cs="Times New Roman"/>
                <w:sz w:val="24"/>
                <w:szCs w:val="24"/>
              </w:rPr>
            </w:pPr>
            <w:del w:id="1221" w:author="DELL" w:date="2022-06-27T01:50:00Z">
              <w:r w:rsidDel="00B11B84">
                <w:rPr>
                  <w:rFonts w:ascii="Times New Roman" w:hAnsi="Times New Roman" w:cs="Times New Roman"/>
                  <w:sz w:val="24"/>
                  <w:szCs w:val="24"/>
                </w:rPr>
                <w:delText>418 (91.76)</w:delText>
              </w:r>
            </w:del>
          </w:p>
        </w:tc>
        <w:tc>
          <w:tcPr>
            <w:tcW w:w="620" w:type="pct"/>
          </w:tcPr>
          <w:p w14:paraId="1A0E9295" w14:textId="6916C271" w:rsidR="00650BA3" w:rsidRPr="00694B94" w:rsidDel="00B11B84" w:rsidRDefault="00650BA3" w:rsidP="00650BA3">
            <w:pPr>
              <w:spacing w:after="0" w:line="240" w:lineRule="auto"/>
              <w:rPr>
                <w:del w:id="1222" w:author="DELL" w:date="2022-06-27T01:50:00Z"/>
                <w:rFonts w:ascii="Times New Roman" w:hAnsi="Times New Roman" w:cs="Times New Roman"/>
                <w:sz w:val="24"/>
                <w:szCs w:val="24"/>
              </w:rPr>
            </w:pPr>
            <w:del w:id="1223" w:author="DELL" w:date="2022-06-27T01:50:00Z">
              <w:r w:rsidDel="00B11B84">
                <w:rPr>
                  <w:rFonts w:ascii="Times New Roman" w:hAnsi="Times New Roman" w:cs="Times New Roman"/>
                  <w:sz w:val="24"/>
                  <w:szCs w:val="24"/>
                </w:rPr>
                <w:delText>456 (19.77)</w:delText>
              </w:r>
            </w:del>
          </w:p>
        </w:tc>
        <w:tc>
          <w:tcPr>
            <w:tcW w:w="488" w:type="pct"/>
          </w:tcPr>
          <w:p w14:paraId="3C1A156D" w14:textId="733B4349" w:rsidR="00650BA3" w:rsidRPr="00694B94" w:rsidDel="00B11B84" w:rsidRDefault="00A52E3A" w:rsidP="00650BA3">
            <w:pPr>
              <w:spacing w:after="0" w:line="240" w:lineRule="auto"/>
              <w:rPr>
                <w:del w:id="1224" w:author="DELL" w:date="2022-06-27T01:50:00Z"/>
                <w:rFonts w:ascii="Times New Roman" w:hAnsi="Times New Roman" w:cs="Times New Roman"/>
                <w:sz w:val="24"/>
                <w:szCs w:val="24"/>
              </w:rPr>
            </w:pPr>
            <w:del w:id="1225" w:author="DELL" w:date="2022-06-27T01:50:00Z">
              <w:r w:rsidDel="00B11B84">
                <w:rPr>
                  <w:rFonts w:ascii="Times New Roman" w:hAnsi="Times New Roman" w:cs="Times New Roman"/>
                  <w:sz w:val="24"/>
                  <w:szCs w:val="24"/>
                </w:rPr>
                <w:delText>10 (3.24)</w:delText>
              </w:r>
            </w:del>
          </w:p>
        </w:tc>
        <w:tc>
          <w:tcPr>
            <w:tcW w:w="583" w:type="pct"/>
          </w:tcPr>
          <w:p w14:paraId="4FB4D262" w14:textId="344EBA6D" w:rsidR="00650BA3" w:rsidRPr="00694B94" w:rsidDel="00B11B84" w:rsidRDefault="00A52E3A" w:rsidP="00650BA3">
            <w:pPr>
              <w:spacing w:after="0" w:line="240" w:lineRule="auto"/>
              <w:rPr>
                <w:del w:id="1226" w:author="DELL" w:date="2022-06-27T01:50:00Z"/>
                <w:rFonts w:ascii="Times New Roman" w:hAnsi="Times New Roman" w:cs="Times New Roman"/>
                <w:sz w:val="24"/>
                <w:szCs w:val="24"/>
              </w:rPr>
            </w:pPr>
            <w:del w:id="1227" w:author="DELL" w:date="2022-06-27T01:50:00Z">
              <w:r w:rsidDel="00B11B84">
                <w:rPr>
                  <w:rFonts w:ascii="Times New Roman" w:hAnsi="Times New Roman" w:cs="Times New Roman"/>
                  <w:sz w:val="24"/>
                  <w:szCs w:val="24"/>
                </w:rPr>
                <w:delText>307 (96.76)</w:delText>
              </w:r>
            </w:del>
          </w:p>
        </w:tc>
        <w:tc>
          <w:tcPr>
            <w:tcW w:w="583" w:type="pct"/>
          </w:tcPr>
          <w:p w14:paraId="66F7E6FF" w14:textId="3DBD3AED" w:rsidR="00650BA3" w:rsidRPr="00694B94" w:rsidDel="00B11B84" w:rsidRDefault="00A52E3A" w:rsidP="00650BA3">
            <w:pPr>
              <w:spacing w:after="0" w:line="240" w:lineRule="auto"/>
              <w:rPr>
                <w:del w:id="1228" w:author="DELL" w:date="2022-06-27T01:50:00Z"/>
                <w:rFonts w:ascii="Times New Roman" w:hAnsi="Times New Roman" w:cs="Times New Roman"/>
                <w:sz w:val="24"/>
                <w:szCs w:val="24"/>
              </w:rPr>
            </w:pPr>
            <w:del w:id="1229" w:author="DELL" w:date="2022-06-27T01:50:00Z">
              <w:r w:rsidDel="00B11B84">
                <w:rPr>
                  <w:rFonts w:ascii="Times New Roman" w:hAnsi="Times New Roman" w:cs="Times New Roman"/>
                  <w:sz w:val="24"/>
                  <w:szCs w:val="24"/>
                </w:rPr>
                <w:delText>317 (15.52)</w:delText>
              </w:r>
            </w:del>
          </w:p>
        </w:tc>
      </w:tr>
      <w:tr w:rsidR="00650BA3" w:rsidRPr="00694B94" w:rsidDel="00B11B84" w14:paraId="7D6102CD" w14:textId="2D162C8A" w:rsidTr="00BD3EC5">
        <w:trPr>
          <w:del w:id="1230" w:author="DELL" w:date="2022-06-27T01:50:00Z"/>
        </w:trPr>
        <w:tc>
          <w:tcPr>
            <w:tcW w:w="1559" w:type="pct"/>
          </w:tcPr>
          <w:p w14:paraId="099CF310" w14:textId="31F0F0AA" w:rsidR="00650BA3" w:rsidRPr="00FA1C22" w:rsidDel="00B11B84" w:rsidRDefault="00650BA3" w:rsidP="00650BA3">
            <w:pPr>
              <w:spacing w:after="0" w:line="240" w:lineRule="auto"/>
              <w:rPr>
                <w:del w:id="1231" w:author="DELL" w:date="2022-06-27T01:50:00Z"/>
                <w:rFonts w:ascii="Times New Roman" w:hAnsi="Times New Roman" w:cs="Times New Roman"/>
                <w:b/>
                <w:sz w:val="24"/>
                <w:szCs w:val="24"/>
              </w:rPr>
            </w:pPr>
            <w:del w:id="1232" w:author="DELL" w:date="2022-06-27T01:50:00Z">
              <w:r w:rsidDel="00B11B84">
                <w:rPr>
                  <w:rFonts w:ascii="Times New Roman" w:hAnsi="Times New Roman" w:cs="Times New Roman"/>
                  <w:b/>
                  <w:sz w:val="24"/>
                  <w:szCs w:val="24"/>
                </w:rPr>
                <w:delText>Water treatment</w:delText>
              </w:r>
            </w:del>
          </w:p>
        </w:tc>
        <w:tc>
          <w:tcPr>
            <w:tcW w:w="548" w:type="pct"/>
          </w:tcPr>
          <w:p w14:paraId="652569BA" w14:textId="034D6A6D" w:rsidR="00650BA3" w:rsidDel="00B11B84" w:rsidRDefault="00650BA3" w:rsidP="00650BA3">
            <w:pPr>
              <w:spacing w:after="0" w:line="240" w:lineRule="auto"/>
              <w:rPr>
                <w:del w:id="1233" w:author="DELL" w:date="2022-06-27T01:50:00Z"/>
                <w:rFonts w:ascii="Times New Roman" w:hAnsi="Times New Roman" w:cs="Times New Roman"/>
                <w:sz w:val="24"/>
                <w:szCs w:val="24"/>
              </w:rPr>
            </w:pPr>
          </w:p>
        </w:tc>
        <w:tc>
          <w:tcPr>
            <w:tcW w:w="619" w:type="pct"/>
          </w:tcPr>
          <w:p w14:paraId="6755F842" w14:textId="4BF881B5" w:rsidR="00650BA3" w:rsidDel="00B11B84" w:rsidRDefault="00650BA3" w:rsidP="00650BA3">
            <w:pPr>
              <w:spacing w:after="0" w:line="240" w:lineRule="auto"/>
              <w:rPr>
                <w:del w:id="1234" w:author="DELL" w:date="2022-06-27T01:50:00Z"/>
                <w:rFonts w:ascii="Times New Roman" w:hAnsi="Times New Roman" w:cs="Times New Roman"/>
                <w:sz w:val="24"/>
                <w:szCs w:val="24"/>
              </w:rPr>
            </w:pPr>
          </w:p>
        </w:tc>
        <w:tc>
          <w:tcPr>
            <w:tcW w:w="620" w:type="pct"/>
          </w:tcPr>
          <w:p w14:paraId="6821E732" w14:textId="1794D9BF" w:rsidR="00650BA3" w:rsidDel="00B11B84" w:rsidRDefault="00650BA3" w:rsidP="00650BA3">
            <w:pPr>
              <w:spacing w:after="0" w:line="240" w:lineRule="auto"/>
              <w:rPr>
                <w:del w:id="1235" w:author="DELL" w:date="2022-06-27T01:50:00Z"/>
                <w:rFonts w:ascii="Times New Roman" w:hAnsi="Times New Roman" w:cs="Times New Roman"/>
                <w:sz w:val="24"/>
                <w:szCs w:val="24"/>
              </w:rPr>
            </w:pPr>
          </w:p>
        </w:tc>
        <w:tc>
          <w:tcPr>
            <w:tcW w:w="488" w:type="pct"/>
          </w:tcPr>
          <w:p w14:paraId="77AF6697" w14:textId="44722876" w:rsidR="00650BA3" w:rsidRPr="00694B94" w:rsidDel="00B11B84" w:rsidRDefault="00650BA3" w:rsidP="00650BA3">
            <w:pPr>
              <w:spacing w:after="0" w:line="240" w:lineRule="auto"/>
              <w:rPr>
                <w:del w:id="1236" w:author="DELL" w:date="2022-06-27T01:50:00Z"/>
                <w:rFonts w:ascii="Times New Roman" w:hAnsi="Times New Roman" w:cs="Times New Roman"/>
                <w:sz w:val="24"/>
                <w:szCs w:val="24"/>
              </w:rPr>
            </w:pPr>
          </w:p>
        </w:tc>
        <w:tc>
          <w:tcPr>
            <w:tcW w:w="583" w:type="pct"/>
          </w:tcPr>
          <w:p w14:paraId="1EFFB19C" w14:textId="6A8719EC" w:rsidR="00650BA3" w:rsidRPr="00694B94" w:rsidDel="00B11B84" w:rsidRDefault="00650BA3" w:rsidP="00650BA3">
            <w:pPr>
              <w:spacing w:after="0" w:line="240" w:lineRule="auto"/>
              <w:rPr>
                <w:del w:id="1237" w:author="DELL" w:date="2022-06-27T01:50:00Z"/>
                <w:rFonts w:ascii="Times New Roman" w:hAnsi="Times New Roman" w:cs="Times New Roman"/>
                <w:sz w:val="24"/>
                <w:szCs w:val="24"/>
              </w:rPr>
            </w:pPr>
          </w:p>
        </w:tc>
        <w:tc>
          <w:tcPr>
            <w:tcW w:w="583" w:type="pct"/>
          </w:tcPr>
          <w:p w14:paraId="524D5FCC" w14:textId="5BFA5184" w:rsidR="00650BA3" w:rsidRPr="00694B94" w:rsidDel="00B11B84" w:rsidRDefault="00650BA3" w:rsidP="00650BA3">
            <w:pPr>
              <w:spacing w:after="0" w:line="240" w:lineRule="auto"/>
              <w:rPr>
                <w:del w:id="1238" w:author="DELL" w:date="2022-06-27T01:50:00Z"/>
                <w:rFonts w:ascii="Times New Roman" w:hAnsi="Times New Roman" w:cs="Times New Roman"/>
                <w:sz w:val="24"/>
                <w:szCs w:val="24"/>
              </w:rPr>
            </w:pPr>
          </w:p>
        </w:tc>
      </w:tr>
      <w:tr w:rsidR="00650BA3" w:rsidRPr="00694B94" w:rsidDel="00B11B84" w14:paraId="4457B3D4" w14:textId="7AAD4CEA" w:rsidTr="00BD3EC5">
        <w:trPr>
          <w:del w:id="1239" w:author="DELL" w:date="2022-06-27T01:50:00Z"/>
        </w:trPr>
        <w:tc>
          <w:tcPr>
            <w:tcW w:w="1559" w:type="pct"/>
          </w:tcPr>
          <w:p w14:paraId="0DB56FAE" w14:textId="46B78013" w:rsidR="00650BA3" w:rsidRPr="007C17A7" w:rsidDel="00B11B84" w:rsidRDefault="00650BA3" w:rsidP="00650BA3">
            <w:pPr>
              <w:spacing w:after="0" w:line="240" w:lineRule="auto"/>
              <w:rPr>
                <w:del w:id="1240" w:author="DELL" w:date="2022-06-27T01:50:00Z"/>
                <w:rFonts w:ascii="Times New Roman" w:hAnsi="Times New Roman" w:cs="Times New Roman"/>
                <w:sz w:val="24"/>
                <w:szCs w:val="24"/>
              </w:rPr>
            </w:pPr>
            <w:del w:id="1241" w:author="DELL" w:date="2022-06-27T01:50:00Z">
              <w:r w:rsidRPr="007C17A7" w:rsidDel="00B11B84">
                <w:rPr>
                  <w:rFonts w:ascii="Times New Roman" w:hAnsi="Times New Roman" w:cs="Times New Roman"/>
                  <w:sz w:val="24"/>
                  <w:szCs w:val="24"/>
                </w:rPr>
                <w:delText>Yes</w:delText>
              </w:r>
            </w:del>
          </w:p>
        </w:tc>
        <w:tc>
          <w:tcPr>
            <w:tcW w:w="548" w:type="pct"/>
          </w:tcPr>
          <w:p w14:paraId="048A2DC5" w14:textId="08B93FDC" w:rsidR="00650BA3" w:rsidDel="00B11B84" w:rsidRDefault="00650BA3" w:rsidP="00650BA3">
            <w:pPr>
              <w:spacing w:after="0" w:line="240" w:lineRule="auto"/>
              <w:rPr>
                <w:del w:id="1242" w:author="DELL" w:date="2022-06-27T01:50:00Z"/>
                <w:rFonts w:ascii="Times New Roman" w:hAnsi="Times New Roman" w:cs="Times New Roman"/>
                <w:sz w:val="24"/>
                <w:szCs w:val="24"/>
              </w:rPr>
            </w:pPr>
            <w:del w:id="1243" w:author="DELL" w:date="2022-06-27T01:50:00Z">
              <w:r w:rsidDel="00B11B84">
                <w:rPr>
                  <w:rFonts w:ascii="Times New Roman" w:hAnsi="Times New Roman" w:cs="Times New Roman"/>
                  <w:sz w:val="24"/>
                  <w:szCs w:val="24"/>
                </w:rPr>
                <w:delText>58 (7.85)</w:delText>
              </w:r>
            </w:del>
          </w:p>
        </w:tc>
        <w:tc>
          <w:tcPr>
            <w:tcW w:w="619" w:type="pct"/>
          </w:tcPr>
          <w:p w14:paraId="440AA3F3" w14:textId="5D980CEB" w:rsidR="00650BA3" w:rsidDel="00B11B84" w:rsidRDefault="00650BA3" w:rsidP="00650BA3">
            <w:pPr>
              <w:spacing w:after="0" w:line="240" w:lineRule="auto"/>
              <w:rPr>
                <w:del w:id="1244" w:author="DELL" w:date="2022-06-27T01:50:00Z"/>
                <w:rFonts w:ascii="Times New Roman" w:hAnsi="Times New Roman" w:cs="Times New Roman"/>
                <w:sz w:val="24"/>
                <w:szCs w:val="24"/>
              </w:rPr>
            </w:pPr>
            <w:del w:id="1245" w:author="DELL" w:date="2022-06-27T01:50:00Z">
              <w:r w:rsidDel="00B11B84">
                <w:rPr>
                  <w:rFonts w:ascii="Times New Roman" w:hAnsi="Times New Roman" w:cs="Times New Roman"/>
                  <w:sz w:val="24"/>
                  <w:szCs w:val="24"/>
                </w:rPr>
                <w:delText>675 (92.15)</w:delText>
              </w:r>
            </w:del>
          </w:p>
        </w:tc>
        <w:tc>
          <w:tcPr>
            <w:tcW w:w="620" w:type="pct"/>
          </w:tcPr>
          <w:p w14:paraId="674082C2" w14:textId="2D347CCC" w:rsidR="00650BA3" w:rsidDel="00B11B84" w:rsidRDefault="00650BA3" w:rsidP="00650BA3">
            <w:pPr>
              <w:spacing w:after="0" w:line="240" w:lineRule="auto"/>
              <w:rPr>
                <w:del w:id="1246" w:author="DELL" w:date="2022-06-27T01:50:00Z"/>
                <w:rFonts w:ascii="Times New Roman" w:hAnsi="Times New Roman" w:cs="Times New Roman"/>
                <w:sz w:val="24"/>
                <w:szCs w:val="24"/>
              </w:rPr>
            </w:pPr>
            <w:del w:id="1247" w:author="DELL" w:date="2022-06-27T01:50:00Z">
              <w:r w:rsidDel="00B11B84">
                <w:rPr>
                  <w:rFonts w:ascii="Times New Roman" w:hAnsi="Times New Roman" w:cs="Times New Roman"/>
                  <w:sz w:val="24"/>
                  <w:szCs w:val="24"/>
                </w:rPr>
                <w:delText>733 (31.81)</w:delText>
              </w:r>
            </w:del>
          </w:p>
        </w:tc>
        <w:tc>
          <w:tcPr>
            <w:tcW w:w="488" w:type="pct"/>
          </w:tcPr>
          <w:p w14:paraId="30E53261" w14:textId="2B1F3388" w:rsidR="00650BA3" w:rsidRPr="00694B94" w:rsidDel="00B11B84" w:rsidRDefault="00A74628" w:rsidP="00650BA3">
            <w:pPr>
              <w:spacing w:after="0" w:line="240" w:lineRule="auto"/>
              <w:rPr>
                <w:del w:id="1248" w:author="DELL" w:date="2022-06-27T01:50:00Z"/>
                <w:rFonts w:ascii="Times New Roman" w:hAnsi="Times New Roman" w:cs="Times New Roman"/>
                <w:sz w:val="24"/>
                <w:szCs w:val="24"/>
              </w:rPr>
            </w:pPr>
            <w:del w:id="1249" w:author="DELL" w:date="2022-06-27T01:50:00Z">
              <w:r w:rsidDel="00B11B84">
                <w:rPr>
                  <w:rFonts w:ascii="Times New Roman" w:hAnsi="Times New Roman" w:cs="Times New Roman"/>
                  <w:sz w:val="24"/>
                  <w:szCs w:val="24"/>
                </w:rPr>
                <w:delText>14 (2.67)</w:delText>
              </w:r>
            </w:del>
          </w:p>
        </w:tc>
        <w:tc>
          <w:tcPr>
            <w:tcW w:w="583" w:type="pct"/>
          </w:tcPr>
          <w:p w14:paraId="63CA8E46" w14:textId="54812E89" w:rsidR="00650BA3" w:rsidRPr="00694B94" w:rsidDel="00B11B84" w:rsidRDefault="00A74628" w:rsidP="00650BA3">
            <w:pPr>
              <w:spacing w:after="0" w:line="240" w:lineRule="auto"/>
              <w:rPr>
                <w:del w:id="1250" w:author="DELL" w:date="2022-06-27T01:50:00Z"/>
                <w:rFonts w:ascii="Times New Roman" w:hAnsi="Times New Roman" w:cs="Times New Roman"/>
                <w:sz w:val="24"/>
                <w:szCs w:val="24"/>
              </w:rPr>
            </w:pPr>
            <w:del w:id="1251" w:author="DELL" w:date="2022-06-27T01:50:00Z">
              <w:r w:rsidDel="00B11B84">
                <w:rPr>
                  <w:rFonts w:ascii="Times New Roman" w:hAnsi="Times New Roman" w:cs="Times New Roman"/>
                  <w:sz w:val="24"/>
                  <w:szCs w:val="24"/>
                </w:rPr>
                <w:delText>514 (97.33)</w:delText>
              </w:r>
            </w:del>
          </w:p>
        </w:tc>
        <w:tc>
          <w:tcPr>
            <w:tcW w:w="583" w:type="pct"/>
          </w:tcPr>
          <w:p w14:paraId="6CC107DE" w14:textId="7497B2A5" w:rsidR="00650BA3" w:rsidRPr="00694B94" w:rsidDel="00B11B84" w:rsidRDefault="00A74628" w:rsidP="00650BA3">
            <w:pPr>
              <w:spacing w:after="0" w:line="240" w:lineRule="auto"/>
              <w:rPr>
                <w:del w:id="1252" w:author="DELL" w:date="2022-06-27T01:50:00Z"/>
                <w:rFonts w:ascii="Times New Roman" w:hAnsi="Times New Roman" w:cs="Times New Roman"/>
                <w:sz w:val="24"/>
                <w:szCs w:val="24"/>
              </w:rPr>
            </w:pPr>
            <w:del w:id="1253" w:author="DELL" w:date="2022-06-27T01:50:00Z">
              <w:r w:rsidDel="00B11B84">
                <w:rPr>
                  <w:rFonts w:ascii="Times New Roman" w:hAnsi="Times New Roman" w:cs="Times New Roman"/>
                  <w:sz w:val="24"/>
                  <w:szCs w:val="24"/>
                </w:rPr>
                <w:delText>528 (25.77)</w:delText>
              </w:r>
            </w:del>
          </w:p>
        </w:tc>
      </w:tr>
      <w:tr w:rsidR="00650BA3" w:rsidRPr="00694B94" w:rsidDel="00B11B84" w14:paraId="51A576D2" w14:textId="7937A891" w:rsidTr="00BD3EC5">
        <w:trPr>
          <w:del w:id="1254" w:author="DELL" w:date="2022-06-27T01:50:00Z"/>
        </w:trPr>
        <w:tc>
          <w:tcPr>
            <w:tcW w:w="1559" w:type="pct"/>
          </w:tcPr>
          <w:p w14:paraId="739AA04F" w14:textId="656C9947" w:rsidR="00650BA3" w:rsidRPr="007C17A7" w:rsidDel="00B11B84" w:rsidRDefault="00650BA3" w:rsidP="00650BA3">
            <w:pPr>
              <w:spacing w:after="0" w:line="240" w:lineRule="auto"/>
              <w:rPr>
                <w:del w:id="1255" w:author="DELL" w:date="2022-06-27T01:50:00Z"/>
                <w:rFonts w:ascii="Times New Roman" w:hAnsi="Times New Roman" w:cs="Times New Roman"/>
                <w:sz w:val="24"/>
                <w:szCs w:val="24"/>
              </w:rPr>
            </w:pPr>
            <w:del w:id="1256" w:author="DELL" w:date="2022-06-27T01:50:00Z">
              <w:r w:rsidRPr="007C17A7" w:rsidDel="00B11B84">
                <w:rPr>
                  <w:rFonts w:ascii="Times New Roman" w:hAnsi="Times New Roman" w:cs="Times New Roman"/>
                  <w:sz w:val="24"/>
                  <w:szCs w:val="24"/>
                </w:rPr>
                <w:delText>No</w:delText>
              </w:r>
            </w:del>
          </w:p>
        </w:tc>
        <w:tc>
          <w:tcPr>
            <w:tcW w:w="548" w:type="pct"/>
          </w:tcPr>
          <w:p w14:paraId="0E04DDCE" w14:textId="124124C5" w:rsidR="00650BA3" w:rsidDel="00B11B84" w:rsidRDefault="00650BA3" w:rsidP="00650BA3">
            <w:pPr>
              <w:spacing w:after="0" w:line="240" w:lineRule="auto"/>
              <w:rPr>
                <w:del w:id="1257" w:author="DELL" w:date="2022-06-27T01:50:00Z"/>
                <w:rFonts w:ascii="Times New Roman" w:hAnsi="Times New Roman" w:cs="Times New Roman"/>
                <w:sz w:val="24"/>
                <w:szCs w:val="24"/>
              </w:rPr>
            </w:pPr>
            <w:del w:id="1258" w:author="DELL" w:date="2022-06-27T01:50:00Z">
              <w:r w:rsidDel="00B11B84">
                <w:rPr>
                  <w:rFonts w:ascii="Times New Roman" w:hAnsi="Times New Roman" w:cs="Times New Roman"/>
                  <w:sz w:val="24"/>
                  <w:szCs w:val="24"/>
                </w:rPr>
                <w:delText>115 (7.32)</w:delText>
              </w:r>
            </w:del>
          </w:p>
        </w:tc>
        <w:tc>
          <w:tcPr>
            <w:tcW w:w="619" w:type="pct"/>
          </w:tcPr>
          <w:p w14:paraId="6BBDD8E9" w14:textId="682C4339" w:rsidR="00650BA3" w:rsidDel="00B11B84" w:rsidRDefault="00650BA3" w:rsidP="00650BA3">
            <w:pPr>
              <w:spacing w:after="0" w:line="240" w:lineRule="auto"/>
              <w:rPr>
                <w:del w:id="1259" w:author="DELL" w:date="2022-06-27T01:50:00Z"/>
                <w:rFonts w:ascii="Times New Roman" w:hAnsi="Times New Roman" w:cs="Times New Roman"/>
                <w:sz w:val="24"/>
                <w:szCs w:val="24"/>
              </w:rPr>
            </w:pPr>
            <w:del w:id="1260" w:author="DELL" w:date="2022-06-27T01:50:00Z">
              <w:r w:rsidDel="00B11B84">
                <w:rPr>
                  <w:rFonts w:ascii="Times New Roman" w:hAnsi="Times New Roman" w:cs="Times New Roman"/>
                  <w:sz w:val="24"/>
                  <w:szCs w:val="24"/>
                </w:rPr>
                <w:delText>1456 (92.68)</w:delText>
              </w:r>
            </w:del>
          </w:p>
        </w:tc>
        <w:tc>
          <w:tcPr>
            <w:tcW w:w="620" w:type="pct"/>
          </w:tcPr>
          <w:p w14:paraId="6D3761DF" w14:textId="051BE19D" w:rsidR="00650BA3" w:rsidDel="00B11B84" w:rsidRDefault="00650BA3" w:rsidP="00650BA3">
            <w:pPr>
              <w:spacing w:after="0" w:line="240" w:lineRule="auto"/>
              <w:rPr>
                <w:del w:id="1261" w:author="DELL" w:date="2022-06-27T01:50:00Z"/>
                <w:rFonts w:ascii="Times New Roman" w:hAnsi="Times New Roman" w:cs="Times New Roman"/>
                <w:sz w:val="24"/>
                <w:szCs w:val="24"/>
              </w:rPr>
            </w:pPr>
            <w:del w:id="1262" w:author="DELL" w:date="2022-06-27T01:50:00Z">
              <w:r w:rsidDel="00B11B84">
                <w:rPr>
                  <w:rFonts w:ascii="Times New Roman" w:hAnsi="Times New Roman" w:cs="Times New Roman"/>
                  <w:sz w:val="24"/>
                  <w:szCs w:val="24"/>
                </w:rPr>
                <w:delText>1571 (68.19)</w:delText>
              </w:r>
            </w:del>
          </w:p>
        </w:tc>
        <w:tc>
          <w:tcPr>
            <w:tcW w:w="488" w:type="pct"/>
          </w:tcPr>
          <w:p w14:paraId="00B29257" w14:textId="4F3F4A41" w:rsidR="00650BA3" w:rsidRPr="00694B94" w:rsidDel="00B11B84" w:rsidRDefault="00A74628" w:rsidP="00650BA3">
            <w:pPr>
              <w:spacing w:after="0" w:line="240" w:lineRule="auto"/>
              <w:rPr>
                <w:del w:id="1263" w:author="DELL" w:date="2022-06-27T01:50:00Z"/>
                <w:rFonts w:ascii="Times New Roman" w:hAnsi="Times New Roman" w:cs="Times New Roman"/>
                <w:sz w:val="24"/>
                <w:szCs w:val="24"/>
              </w:rPr>
            </w:pPr>
            <w:del w:id="1264" w:author="DELL" w:date="2022-06-27T01:50:00Z">
              <w:r w:rsidDel="00B11B84">
                <w:rPr>
                  <w:rFonts w:ascii="Times New Roman" w:hAnsi="Times New Roman" w:cs="Times New Roman"/>
                  <w:sz w:val="24"/>
                  <w:szCs w:val="24"/>
                </w:rPr>
                <w:delText>59 (3.86)</w:delText>
              </w:r>
            </w:del>
          </w:p>
        </w:tc>
        <w:tc>
          <w:tcPr>
            <w:tcW w:w="583" w:type="pct"/>
          </w:tcPr>
          <w:p w14:paraId="5DA4BD7D" w14:textId="73191F71" w:rsidR="00650BA3" w:rsidRPr="00694B94" w:rsidDel="00B11B84" w:rsidRDefault="00A74628" w:rsidP="00650BA3">
            <w:pPr>
              <w:spacing w:after="0" w:line="240" w:lineRule="auto"/>
              <w:rPr>
                <w:del w:id="1265" w:author="DELL" w:date="2022-06-27T01:50:00Z"/>
                <w:rFonts w:ascii="Times New Roman" w:hAnsi="Times New Roman" w:cs="Times New Roman"/>
                <w:sz w:val="24"/>
                <w:szCs w:val="24"/>
              </w:rPr>
            </w:pPr>
            <w:del w:id="1266" w:author="DELL" w:date="2022-06-27T01:50:00Z">
              <w:r w:rsidDel="00B11B84">
                <w:rPr>
                  <w:rFonts w:ascii="Times New Roman" w:hAnsi="Times New Roman" w:cs="Times New Roman"/>
                  <w:sz w:val="24"/>
                  <w:szCs w:val="24"/>
                </w:rPr>
                <w:delText>1462 (97.14)</w:delText>
              </w:r>
            </w:del>
          </w:p>
        </w:tc>
        <w:tc>
          <w:tcPr>
            <w:tcW w:w="583" w:type="pct"/>
          </w:tcPr>
          <w:p w14:paraId="140652DC" w14:textId="70D36787" w:rsidR="00650BA3" w:rsidRPr="00694B94" w:rsidDel="00B11B84" w:rsidRDefault="00A74628" w:rsidP="00650BA3">
            <w:pPr>
              <w:spacing w:after="0" w:line="240" w:lineRule="auto"/>
              <w:rPr>
                <w:del w:id="1267" w:author="DELL" w:date="2022-06-27T01:50:00Z"/>
                <w:rFonts w:ascii="Times New Roman" w:hAnsi="Times New Roman" w:cs="Times New Roman"/>
                <w:sz w:val="24"/>
                <w:szCs w:val="24"/>
              </w:rPr>
            </w:pPr>
            <w:del w:id="1268" w:author="DELL" w:date="2022-06-27T01:50:00Z">
              <w:r w:rsidDel="00B11B84">
                <w:rPr>
                  <w:rFonts w:ascii="Times New Roman" w:hAnsi="Times New Roman" w:cs="Times New Roman"/>
                  <w:sz w:val="24"/>
                  <w:szCs w:val="24"/>
                </w:rPr>
                <w:delText>1520 (74.23)</w:delText>
              </w:r>
            </w:del>
          </w:p>
        </w:tc>
      </w:tr>
      <w:tr w:rsidR="00650BA3" w:rsidRPr="00694B94" w:rsidDel="00B11B84" w14:paraId="5CBDE3E2" w14:textId="36D029C4" w:rsidTr="00650BA3">
        <w:trPr>
          <w:del w:id="1269" w:author="DELL" w:date="2022-06-27T01:50:00Z"/>
        </w:trPr>
        <w:tc>
          <w:tcPr>
            <w:tcW w:w="5000" w:type="pct"/>
            <w:gridSpan w:val="7"/>
          </w:tcPr>
          <w:p w14:paraId="53CC3945" w14:textId="674AACB2" w:rsidR="00650BA3" w:rsidRPr="000B414E" w:rsidDel="00B11B84" w:rsidRDefault="00650BA3" w:rsidP="00650BA3">
            <w:pPr>
              <w:spacing w:after="0" w:line="240" w:lineRule="auto"/>
              <w:rPr>
                <w:del w:id="1270" w:author="DELL" w:date="2022-06-27T01:50:00Z"/>
                <w:rFonts w:ascii="Times New Roman" w:hAnsi="Times New Roman" w:cs="Times New Roman"/>
                <w:b/>
                <w:sz w:val="24"/>
                <w:szCs w:val="24"/>
              </w:rPr>
            </w:pPr>
            <w:del w:id="1271" w:author="DELL" w:date="2022-06-27T01:50:00Z">
              <w:r w:rsidRPr="000B414E" w:rsidDel="00B11B84">
                <w:rPr>
                  <w:rFonts w:ascii="Times New Roman" w:hAnsi="Times New Roman" w:cs="Times New Roman"/>
                  <w:b/>
                  <w:sz w:val="24"/>
                  <w:szCs w:val="24"/>
                </w:rPr>
                <w:delText>Community characteristics</w:delText>
              </w:r>
            </w:del>
          </w:p>
        </w:tc>
      </w:tr>
      <w:tr w:rsidR="00650BA3" w:rsidRPr="00694B94" w:rsidDel="00B11B84" w14:paraId="6E62CE7D" w14:textId="0D649044" w:rsidTr="00BD3EC5">
        <w:trPr>
          <w:del w:id="1272" w:author="DELL" w:date="2022-06-27T01:50:00Z"/>
        </w:trPr>
        <w:tc>
          <w:tcPr>
            <w:tcW w:w="1559" w:type="pct"/>
          </w:tcPr>
          <w:p w14:paraId="7BDC2A71" w14:textId="6ADF1CC4" w:rsidR="00650BA3" w:rsidRPr="007C17A7" w:rsidDel="00B11B84" w:rsidRDefault="00650BA3" w:rsidP="00650BA3">
            <w:pPr>
              <w:spacing w:after="0" w:line="240" w:lineRule="auto"/>
              <w:rPr>
                <w:del w:id="1273" w:author="DELL" w:date="2022-06-27T01:50:00Z"/>
                <w:rFonts w:ascii="Times New Roman" w:hAnsi="Times New Roman" w:cs="Times New Roman"/>
                <w:b/>
                <w:sz w:val="24"/>
                <w:szCs w:val="24"/>
              </w:rPr>
            </w:pPr>
            <w:del w:id="1274" w:author="DELL" w:date="2022-06-27T01:50:00Z">
              <w:r w:rsidRPr="007C17A7" w:rsidDel="00B11B84">
                <w:rPr>
                  <w:rFonts w:ascii="Times New Roman" w:hAnsi="Times New Roman" w:cs="Times New Roman"/>
                  <w:b/>
                  <w:sz w:val="24"/>
                  <w:szCs w:val="24"/>
                </w:rPr>
                <w:delText>Place of residence</w:delText>
              </w:r>
            </w:del>
          </w:p>
        </w:tc>
        <w:tc>
          <w:tcPr>
            <w:tcW w:w="548" w:type="pct"/>
          </w:tcPr>
          <w:p w14:paraId="48552CFB" w14:textId="0C5F7FDF" w:rsidR="00650BA3" w:rsidDel="00B11B84" w:rsidRDefault="00650BA3" w:rsidP="00650BA3">
            <w:pPr>
              <w:spacing w:after="0" w:line="240" w:lineRule="auto"/>
              <w:rPr>
                <w:del w:id="1275" w:author="DELL" w:date="2022-06-27T01:50:00Z"/>
                <w:rFonts w:ascii="Times New Roman" w:hAnsi="Times New Roman" w:cs="Times New Roman"/>
                <w:sz w:val="24"/>
                <w:szCs w:val="24"/>
              </w:rPr>
            </w:pPr>
          </w:p>
        </w:tc>
        <w:tc>
          <w:tcPr>
            <w:tcW w:w="619" w:type="pct"/>
          </w:tcPr>
          <w:p w14:paraId="06AB83CF" w14:textId="46B93A72" w:rsidR="00650BA3" w:rsidDel="00B11B84" w:rsidRDefault="00650BA3" w:rsidP="00650BA3">
            <w:pPr>
              <w:spacing w:after="0" w:line="240" w:lineRule="auto"/>
              <w:rPr>
                <w:del w:id="1276" w:author="DELL" w:date="2022-06-27T01:50:00Z"/>
                <w:rFonts w:ascii="Times New Roman" w:hAnsi="Times New Roman" w:cs="Times New Roman"/>
                <w:sz w:val="24"/>
                <w:szCs w:val="24"/>
              </w:rPr>
            </w:pPr>
          </w:p>
        </w:tc>
        <w:tc>
          <w:tcPr>
            <w:tcW w:w="620" w:type="pct"/>
          </w:tcPr>
          <w:p w14:paraId="7CEC61E1" w14:textId="4B03F63D" w:rsidR="00650BA3" w:rsidDel="00B11B84" w:rsidRDefault="00650BA3" w:rsidP="00650BA3">
            <w:pPr>
              <w:spacing w:after="0" w:line="240" w:lineRule="auto"/>
              <w:rPr>
                <w:del w:id="1277" w:author="DELL" w:date="2022-06-27T01:50:00Z"/>
                <w:rFonts w:ascii="Times New Roman" w:hAnsi="Times New Roman" w:cs="Times New Roman"/>
                <w:sz w:val="24"/>
                <w:szCs w:val="24"/>
              </w:rPr>
            </w:pPr>
          </w:p>
        </w:tc>
        <w:tc>
          <w:tcPr>
            <w:tcW w:w="488" w:type="pct"/>
          </w:tcPr>
          <w:p w14:paraId="1373F219" w14:textId="720A5F4B" w:rsidR="00650BA3" w:rsidRPr="00694B94" w:rsidDel="00B11B84" w:rsidRDefault="00650BA3" w:rsidP="00650BA3">
            <w:pPr>
              <w:spacing w:after="0" w:line="240" w:lineRule="auto"/>
              <w:rPr>
                <w:del w:id="1278" w:author="DELL" w:date="2022-06-27T01:50:00Z"/>
                <w:rFonts w:ascii="Times New Roman" w:hAnsi="Times New Roman" w:cs="Times New Roman"/>
                <w:sz w:val="24"/>
                <w:szCs w:val="24"/>
              </w:rPr>
            </w:pPr>
          </w:p>
        </w:tc>
        <w:tc>
          <w:tcPr>
            <w:tcW w:w="583" w:type="pct"/>
          </w:tcPr>
          <w:p w14:paraId="621B5836" w14:textId="12F6B7FC" w:rsidR="00650BA3" w:rsidRPr="00694B94" w:rsidDel="00B11B84" w:rsidRDefault="00650BA3" w:rsidP="00650BA3">
            <w:pPr>
              <w:spacing w:after="0" w:line="240" w:lineRule="auto"/>
              <w:rPr>
                <w:del w:id="1279" w:author="DELL" w:date="2022-06-27T01:50:00Z"/>
                <w:rFonts w:ascii="Times New Roman" w:hAnsi="Times New Roman" w:cs="Times New Roman"/>
                <w:sz w:val="24"/>
                <w:szCs w:val="24"/>
              </w:rPr>
            </w:pPr>
          </w:p>
        </w:tc>
        <w:tc>
          <w:tcPr>
            <w:tcW w:w="583" w:type="pct"/>
          </w:tcPr>
          <w:p w14:paraId="4E13F31F" w14:textId="1DFCFC37" w:rsidR="00650BA3" w:rsidRPr="00694B94" w:rsidDel="00B11B84" w:rsidRDefault="00650BA3" w:rsidP="00650BA3">
            <w:pPr>
              <w:spacing w:after="0" w:line="240" w:lineRule="auto"/>
              <w:rPr>
                <w:del w:id="1280" w:author="DELL" w:date="2022-06-27T01:50:00Z"/>
                <w:rFonts w:ascii="Times New Roman" w:hAnsi="Times New Roman" w:cs="Times New Roman"/>
                <w:sz w:val="24"/>
                <w:szCs w:val="24"/>
              </w:rPr>
            </w:pPr>
          </w:p>
        </w:tc>
      </w:tr>
      <w:tr w:rsidR="00650BA3" w:rsidRPr="00694B94" w:rsidDel="00B11B84" w14:paraId="3EF5D6F6" w14:textId="37CC57A6" w:rsidTr="00BD3EC5">
        <w:trPr>
          <w:del w:id="1281" w:author="DELL" w:date="2022-06-27T01:50:00Z"/>
        </w:trPr>
        <w:tc>
          <w:tcPr>
            <w:tcW w:w="1559" w:type="pct"/>
          </w:tcPr>
          <w:p w14:paraId="5F9896A2" w14:textId="65FF42B7" w:rsidR="00650BA3" w:rsidDel="00B11B84" w:rsidRDefault="00650BA3" w:rsidP="00650BA3">
            <w:pPr>
              <w:spacing w:after="0" w:line="240" w:lineRule="auto"/>
              <w:rPr>
                <w:del w:id="1282" w:author="DELL" w:date="2022-06-27T01:50:00Z"/>
                <w:rFonts w:ascii="Times New Roman" w:hAnsi="Times New Roman" w:cs="Times New Roman"/>
                <w:sz w:val="24"/>
                <w:szCs w:val="24"/>
              </w:rPr>
            </w:pPr>
            <w:del w:id="1283" w:author="DELL" w:date="2022-06-27T01:50:00Z">
              <w:r w:rsidDel="00B11B84">
                <w:rPr>
                  <w:rFonts w:ascii="Times New Roman" w:hAnsi="Times New Roman" w:cs="Times New Roman"/>
                  <w:sz w:val="24"/>
                  <w:szCs w:val="24"/>
                </w:rPr>
                <w:delText>Rural</w:delText>
              </w:r>
            </w:del>
          </w:p>
        </w:tc>
        <w:tc>
          <w:tcPr>
            <w:tcW w:w="548" w:type="pct"/>
          </w:tcPr>
          <w:p w14:paraId="7BD79D30" w14:textId="3A68B9C8" w:rsidR="00650BA3" w:rsidRPr="00694B94" w:rsidDel="00B11B84" w:rsidRDefault="00650BA3" w:rsidP="00650BA3">
            <w:pPr>
              <w:spacing w:after="0" w:line="240" w:lineRule="auto"/>
              <w:rPr>
                <w:del w:id="1284" w:author="DELL" w:date="2022-06-27T01:50:00Z"/>
                <w:rFonts w:ascii="Times New Roman" w:hAnsi="Times New Roman" w:cs="Times New Roman"/>
                <w:sz w:val="24"/>
                <w:szCs w:val="24"/>
              </w:rPr>
            </w:pPr>
            <w:del w:id="1285" w:author="DELL" w:date="2022-06-27T01:50:00Z">
              <w:r w:rsidDel="00B11B84">
                <w:rPr>
                  <w:rFonts w:ascii="Times New Roman" w:hAnsi="Times New Roman" w:cs="Times New Roman"/>
                  <w:sz w:val="24"/>
                  <w:szCs w:val="24"/>
                </w:rPr>
                <w:delText>36 (7.49)</w:delText>
              </w:r>
            </w:del>
          </w:p>
        </w:tc>
        <w:tc>
          <w:tcPr>
            <w:tcW w:w="619" w:type="pct"/>
          </w:tcPr>
          <w:p w14:paraId="19B64090" w14:textId="064F9FD7" w:rsidR="00650BA3" w:rsidRPr="00694B94" w:rsidDel="00B11B84" w:rsidRDefault="00650BA3" w:rsidP="00650BA3">
            <w:pPr>
              <w:spacing w:after="0" w:line="240" w:lineRule="auto"/>
              <w:rPr>
                <w:del w:id="1286" w:author="DELL" w:date="2022-06-27T01:50:00Z"/>
                <w:rFonts w:ascii="Times New Roman" w:hAnsi="Times New Roman" w:cs="Times New Roman"/>
                <w:sz w:val="24"/>
                <w:szCs w:val="24"/>
              </w:rPr>
            </w:pPr>
            <w:del w:id="1287" w:author="DELL" w:date="2022-06-27T01:50:00Z">
              <w:r w:rsidDel="00B11B84">
                <w:rPr>
                  <w:rFonts w:ascii="Times New Roman" w:hAnsi="Times New Roman" w:cs="Times New Roman"/>
                  <w:sz w:val="24"/>
                  <w:szCs w:val="24"/>
                </w:rPr>
                <w:delText>438 (92.51)</w:delText>
              </w:r>
            </w:del>
          </w:p>
        </w:tc>
        <w:tc>
          <w:tcPr>
            <w:tcW w:w="620" w:type="pct"/>
          </w:tcPr>
          <w:p w14:paraId="7FD78D2E" w14:textId="05C41EB5" w:rsidR="00650BA3" w:rsidRPr="00694B94" w:rsidDel="00B11B84" w:rsidRDefault="00650BA3" w:rsidP="00650BA3">
            <w:pPr>
              <w:spacing w:after="0" w:line="240" w:lineRule="auto"/>
              <w:rPr>
                <w:del w:id="1288" w:author="DELL" w:date="2022-06-27T01:50:00Z"/>
                <w:rFonts w:ascii="Times New Roman" w:hAnsi="Times New Roman" w:cs="Times New Roman"/>
                <w:sz w:val="24"/>
                <w:szCs w:val="24"/>
              </w:rPr>
            </w:pPr>
            <w:del w:id="1289" w:author="DELL" w:date="2022-06-27T01:50:00Z">
              <w:r w:rsidDel="00B11B84">
                <w:rPr>
                  <w:rFonts w:ascii="Times New Roman" w:hAnsi="Times New Roman" w:cs="Times New Roman"/>
                  <w:sz w:val="24"/>
                  <w:szCs w:val="24"/>
                </w:rPr>
                <w:delText>474 (20.33)</w:delText>
              </w:r>
            </w:del>
          </w:p>
        </w:tc>
        <w:tc>
          <w:tcPr>
            <w:tcW w:w="488" w:type="pct"/>
          </w:tcPr>
          <w:p w14:paraId="0B5018BF" w14:textId="13F58A23" w:rsidR="00650BA3" w:rsidRPr="00694B94" w:rsidDel="00B11B84" w:rsidRDefault="00040AD6" w:rsidP="00650BA3">
            <w:pPr>
              <w:spacing w:after="0" w:line="240" w:lineRule="auto"/>
              <w:rPr>
                <w:del w:id="1290" w:author="DELL" w:date="2022-06-27T01:50:00Z"/>
                <w:rFonts w:ascii="Times New Roman" w:hAnsi="Times New Roman" w:cs="Times New Roman"/>
                <w:sz w:val="24"/>
                <w:szCs w:val="24"/>
              </w:rPr>
            </w:pPr>
            <w:del w:id="1291" w:author="DELL" w:date="2022-06-27T01:50:00Z">
              <w:r w:rsidDel="00B11B84">
                <w:rPr>
                  <w:rFonts w:ascii="Times New Roman" w:hAnsi="Times New Roman" w:cs="Times New Roman"/>
                  <w:sz w:val="24"/>
                  <w:szCs w:val="24"/>
                </w:rPr>
                <w:delText>18 (4.17)</w:delText>
              </w:r>
            </w:del>
          </w:p>
        </w:tc>
        <w:tc>
          <w:tcPr>
            <w:tcW w:w="583" w:type="pct"/>
          </w:tcPr>
          <w:p w14:paraId="1AD214C1" w14:textId="0310CEE6" w:rsidR="00650BA3" w:rsidRPr="00694B94" w:rsidDel="00B11B84" w:rsidRDefault="00040AD6" w:rsidP="00650BA3">
            <w:pPr>
              <w:spacing w:after="0" w:line="240" w:lineRule="auto"/>
              <w:rPr>
                <w:del w:id="1292" w:author="DELL" w:date="2022-06-27T01:50:00Z"/>
                <w:rFonts w:ascii="Times New Roman" w:hAnsi="Times New Roman" w:cs="Times New Roman"/>
                <w:sz w:val="24"/>
                <w:szCs w:val="24"/>
              </w:rPr>
            </w:pPr>
            <w:del w:id="1293" w:author="DELL" w:date="2022-06-27T01:50:00Z">
              <w:r w:rsidDel="00B11B84">
                <w:rPr>
                  <w:rFonts w:ascii="Times New Roman" w:hAnsi="Times New Roman" w:cs="Times New Roman"/>
                  <w:sz w:val="24"/>
                  <w:szCs w:val="24"/>
                </w:rPr>
                <w:delText>423 (95.82)</w:delText>
              </w:r>
            </w:del>
          </w:p>
        </w:tc>
        <w:tc>
          <w:tcPr>
            <w:tcW w:w="583" w:type="pct"/>
          </w:tcPr>
          <w:p w14:paraId="087300E4" w14:textId="7ED47653" w:rsidR="00650BA3" w:rsidRPr="00694B94" w:rsidDel="00B11B84" w:rsidRDefault="00040AD6" w:rsidP="00650BA3">
            <w:pPr>
              <w:spacing w:after="0" w:line="240" w:lineRule="auto"/>
              <w:rPr>
                <w:del w:id="1294" w:author="DELL" w:date="2022-06-27T01:50:00Z"/>
                <w:rFonts w:ascii="Times New Roman" w:hAnsi="Times New Roman" w:cs="Times New Roman"/>
                <w:sz w:val="24"/>
                <w:szCs w:val="24"/>
              </w:rPr>
            </w:pPr>
            <w:del w:id="1295" w:author="DELL" w:date="2022-06-27T01:50:00Z">
              <w:r w:rsidDel="00B11B84">
                <w:rPr>
                  <w:rFonts w:ascii="Times New Roman" w:hAnsi="Times New Roman" w:cs="Times New Roman"/>
                  <w:sz w:val="24"/>
                  <w:szCs w:val="24"/>
                </w:rPr>
                <w:delText>441 (21.29)</w:delText>
              </w:r>
            </w:del>
          </w:p>
        </w:tc>
      </w:tr>
      <w:tr w:rsidR="00650BA3" w:rsidRPr="00694B94" w:rsidDel="00B11B84" w14:paraId="30D28592" w14:textId="3BF5D5CE" w:rsidTr="00BD3EC5">
        <w:trPr>
          <w:del w:id="1296" w:author="DELL" w:date="2022-06-27T01:50:00Z"/>
        </w:trPr>
        <w:tc>
          <w:tcPr>
            <w:tcW w:w="1559" w:type="pct"/>
          </w:tcPr>
          <w:p w14:paraId="784474AE" w14:textId="6AA01E69" w:rsidR="00650BA3" w:rsidRPr="00694B94" w:rsidDel="00B11B84" w:rsidRDefault="00650BA3" w:rsidP="00650BA3">
            <w:pPr>
              <w:spacing w:after="0" w:line="240" w:lineRule="auto"/>
              <w:rPr>
                <w:del w:id="1297" w:author="DELL" w:date="2022-06-27T01:50:00Z"/>
                <w:rFonts w:ascii="Times New Roman" w:hAnsi="Times New Roman" w:cs="Times New Roman"/>
                <w:sz w:val="24"/>
                <w:szCs w:val="24"/>
              </w:rPr>
            </w:pPr>
            <w:del w:id="1298" w:author="DELL" w:date="2022-06-27T01:50:00Z">
              <w:r w:rsidDel="00B11B84">
                <w:rPr>
                  <w:rFonts w:ascii="Times New Roman" w:hAnsi="Times New Roman" w:cs="Times New Roman"/>
                  <w:sz w:val="24"/>
                  <w:szCs w:val="24"/>
                </w:rPr>
                <w:delText>Urban</w:delText>
              </w:r>
            </w:del>
          </w:p>
        </w:tc>
        <w:tc>
          <w:tcPr>
            <w:tcW w:w="548" w:type="pct"/>
          </w:tcPr>
          <w:p w14:paraId="753D24D4" w14:textId="040E9306" w:rsidR="00650BA3" w:rsidRPr="00694B94" w:rsidDel="00B11B84" w:rsidRDefault="00650BA3" w:rsidP="00650BA3">
            <w:pPr>
              <w:spacing w:after="0" w:line="240" w:lineRule="auto"/>
              <w:rPr>
                <w:del w:id="1299" w:author="DELL" w:date="2022-06-27T01:50:00Z"/>
                <w:rFonts w:ascii="Times New Roman" w:hAnsi="Times New Roman" w:cs="Times New Roman"/>
                <w:sz w:val="24"/>
                <w:szCs w:val="24"/>
              </w:rPr>
            </w:pPr>
            <w:del w:id="1300" w:author="DELL" w:date="2022-06-27T01:50:00Z">
              <w:r w:rsidDel="00B11B84">
                <w:rPr>
                  <w:rFonts w:ascii="Times New Roman" w:hAnsi="Times New Roman" w:cs="Times New Roman"/>
                  <w:sz w:val="24"/>
                  <w:szCs w:val="24"/>
                </w:rPr>
                <w:delText>137 (7.39)</w:delText>
              </w:r>
            </w:del>
          </w:p>
        </w:tc>
        <w:tc>
          <w:tcPr>
            <w:tcW w:w="619" w:type="pct"/>
          </w:tcPr>
          <w:p w14:paraId="45BACF54" w14:textId="110D327E" w:rsidR="00650BA3" w:rsidRPr="00694B94" w:rsidDel="00B11B84" w:rsidRDefault="00650BA3" w:rsidP="00650BA3">
            <w:pPr>
              <w:spacing w:after="0" w:line="240" w:lineRule="auto"/>
              <w:rPr>
                <w:del w:id="1301" w:author="DELL" w:date="2022-06-27T01:50:00Z"/>
                <w:rFonts w:ascii="Times New Roman" w:hAnsi="Times New Roman" w:cs="Times New Roman"/>
                <w:sz w:val="24"/>
                <w:szCs w:val="24"/>
              </w:rPr>
            </w:pPr>
            <w:del w:id="1302" w:author="DELL" w:date="2022-06-27T01:50:00Z">
              <w:r w:rsidDel="00B11B84">
                <w:rPr>
                  <w:rFonts w:ascii="Times New Roman" w:hAnsi="Times New Roman" w:cs="Times New Roman"/>
                  <w:sz w:val="24"/>
                  <w:szCs w:val="24"/>
                </w:rPr>
                <w:delText>1720 (92.61)</w:delText>
              </w:r>
            </w:del>
          </w:p>
        </w:tc>
        <w:tc>
          <w:tcPr>
            <w:tcW w:w="620" w:type="pct"/>
          </w:tcPr>
          <w:p w14:paraId="2AB09C2A" w14:textId="17638FDC" w:rsidR="00650BA3" w:rsidRPr="00694B94" w:rsidDel="00B11B84" w:rsidRDefault="00650BA3" w:rsidP="00650BA3">
            <w:pPr>
              <w:spacing w:after="0" w:line="240" w:lineRule="auto"/>
              <w:rPr>
                <w:del w:id="1303" w:author="DELL" w:date="2022-06-27T01:50:00Z"/>
                <w:rFonts w:ascii="Times New Roman" w:hAnsi="Times New Roman" w:cs="Times New Roman"/>
                <w:sz w:val="24"/>
                <w:szCs w:val="24"/>
              </w:rPr>
            </w:pPr>
            <w:del w:id="1304" w:author="DELL" w:date="2022-06-27T01:50:00Z">
              <w:r w:rsidDel="00B11B84">
                <w:rPr>
                  <w:rFonts w:ascii="Times New Roman" w:hAnsi="Times New Roman" w:cs="Times New Roman"/>
                  <w:sz w:val="24"/>
                  <w:szCs w:val="24"/>
                </w:rPr>
                <w:delText>1858 (79.67)</w:delText>
              </w:r>
            </w:del>
          </w:p>
        </w:tc>
        <w:tc>
          <w:tcPr>
            <w:tcW w:w="488" w:type="pct"/>
          </w:tcPr>
          <w:p w14:paraId="5463B825" w14:textId="54B8F3D9" w:rsidR="00650BA3" w:rsidRPr="00694B94" w:rsidDel="00B11B84" w:rsidRDefault="00040AD6" w:rsidP="00650BA3">
            <w:pPr>
              <w:spacing w:after="0" w:line="240" w:lineRule="auto"/>
              <w:rPr>
                <w:del w:id="1305" w:author="DELL" w:date="2022-06-27T01:50:00Z"/>
                <w:rFonts w:ascii="Times New Roman" w:hAnsi="Times New Roman" w:cs="Times New Roman"/>
                <w:sz w:val="24"/>
                <w:szCs w:val="24"/>
              </w:rPr>
            </w:pPr>
            <w:del w:id="1306" w:author="DELL" w:date="2022-06-27T01:50:00Z">
              <w:r w:rsidDel="00B11B84">
                <w:rPr>
                  <w:rFonts w:ascii="Times New Roman" w:hAnsi="Times New Roman" w:cs="Times New Roman"/>
                  <w:sz w:val="24"/>
                  <w:szCs w:val="24"/>
                </w:rPr>
                <w:delText>55 (3.40)</w:delText>
              </w:r>
            </w:del>
          </w:p>
        </w:tc>
        <w:tc>
          <w:tcPr>
            <w:tcW w:w="583" w:type="pct"/>
          </w:tcPr>
          <w:p w14:paraId="109C48D3" w14:textId="184CB9F4" w:rsidR="00650BA3" w:rsidRPr="00694B94" w:rsidDel="00B11B84" w:rsidRDefault="00040AD6" w:rsidP="00650BA3">
            <w:pPr>
              <w:spacing w:after="0" w:line="240" w:lineRule="auto"/>
              <w:rPr>
                <w:del w:id="1307" w:author="DELL" w:date="2022-06-27T01:50:00Z"/>
                <w:rFonts w:ascii="Times New Roman" w:hAnsi="Times New Roman" w:cs="Times New Roman"/>
                <w:sz w:val="24"/>
                <w:szCs w:val="24"/>
              </w:rPr>
            </w:pPr>
            <w:del w:id="1308" w:author="DELL" w:date="2022-06-27T01:50:00Z">
              <w:r w:rsidDel="00B11B84">
                <w:rPr>
                  <w:rFonts w:ascii="Times New Roman" w:hAnsi="Times New Roman" w:cs="Times New Roman"/>
                  <w:sz w:val="24"/>
                  <w:szCs w:val="24"/>
                </w:rPr>
                <w:delText>1576 (96.60)</w:delText>
              </w:r>
            </w:del>
          </w:p>
        </w:tc>
        <w:tc>
          <w:tcPr>
            <w:tcW w:w="583" w:type="pct"/>
          </w:tcPr>
          <w:p w14:paraId="56A270E9" w14:textId="105C31F9" w:rsidR="00650BA3" w:rsidRPr="00694B94" w:rsidDel="00B11B84" w:rsidRDefault="00040AD6" w:rsidP="00650BA3">
            <w:pPr>
              <w:spacing w:after="0" w:line="240" w:lineRule="auto"/>
              <w:rPr>
                <w:del w:id="1309" w:author="DELL" w:date="2022-06-27T01:50:00Z"/>
                <w:rFonts w:ascii="Times New Roman" w:hAnsi="Times New Roman" w:cs="Times New Roman"/>
                <w:sz w:val="24"/>
                <w:szCs w:val="24"/>
              </w:rPr>
            </w:pPr>
            <w:del w:id="1310" w:author="DELL" w:date="2022-06-27T01:50:00Z">
              <w:r w:rsidDel="00B11B84">
                <w:rPr>
                  <w:rFonts w:ascii="Times New Roman" w:hAnsi="Times New Roman" w:cs="Times New Roman"/>
                  <w:sz w:val="24"/>
                  <w:szCs w:val="24"/>
                </w:rPr>
                <w:delText>1632 (78.71)</w:delText>
              </w:r>
            </w:del>
          </w:p>
        </w:tc>
      </w:tr>
      <w:tr w:rsidR="00650BA3" w:rsidRPr="00694B94" w:rsidDel="00B11B84" w14:paraId="5C1A0A68" w14:textId="563DE2E8" w:rsidTr="00BD3EC5">
        <w:trPr>
          <w:del w:id="1311" w:author="DELL" w:date="2022-06-27T01:50:00Z"/>
        </w:trPr>
        <w:tc>
          <w:tcPr>
            <w:tcW w:w="1559" w:type="pct"/>
          </w:tcPr>
          <w:p w14:paraId="175AED3C" w14:textId="61180A17" w:rsidR="00650BA3" w:rsidRPr="007C17A7" w:rsidDel="00B11B84" w:rsidRDefault="00650BA3" w:rsidP="00650BA3">
            <w:pPr>
              <w:spacing w:after="0" w:line="240" w:lineRule="auto"/>
              <w:rPr>
                <w:del w:id="1312" w:author="DELL" w:date="2022-06-27T01:50:00Z"/>
                <w:rFonts w:ascii="Times New Roman" w:hAnsi="Times New Roman" w:cs="Times New Roman"/>
                <w:b/>
                <w:sz w:val="24"/>
                <w:szCs w:val="24"/>
              </w:rPr>
            </w:pPr>
            <w:del w:id="1313" w:author="DELL" w:date="2022-06-27T01:50:00Z">
              <w:r w:rsidRPr="007C17A7" w:rsidDel="00B11B84">
                <w:rPr>
                  <w:rFonts w:ascii="Times New Roman" w:hAnsi="Times New Roman" w:cs="Times New Roman"/>
                  <w:b/>
                  <w:sz w:val="24"/>
                  <w:szCs w:val="24"/>
                </w:rPr>
                <w:delText>Division</w:delText>
              </w:r>
            </w:del>
          </w:p>
        </w:tc>
        <w:tc>
          <w:tcPr>
            <w:tcW w:w="548" w:type="pct"/>
          </w:tcPr>
          <w:p w14:paraId="164BDD4F" w14:textId="7247EE6B" w:rsidR="00650BA3" w:rsidRPr="00694B94" w:rsidDel="00B11B84" w:rsidRDefault="00650BA3" w:rsidP="00650BA3">
            <w:pPr>
              <w:spacing w:after="0" w:line="240" w:lineRule="auto"/>
              <w:rPr>
                <w:del w:id="1314" w:author="DELL" w:date="2022-06-27T01:50:00Z"/>
                <w:rFonts w:ascii="Times New Roman" w:hAnsi="Times New Roman" w:cs="Times New Roman"/>
                <w:sz w:val="24"/>
                <w:szCs w:val="24"/>
              </w:rPr>
            </w:pPr>
          </w:p>
        </w:tc>
        <w:tc>
          <w:tcPr>
            <w:tcW w:w="619" w:type="pct"/>
          </w:tcPr>
          <w:p w14:paraId="7775D040" w14:textId="4C926573" w:rsidR="00650BA3" w:rsidRPr="00694B94" w:rsidDel="00B11B84" w:rsidRDefault="00650BA3" w:rsidP="00650BA3">
            <w:pPr>
              <w:spacing w:after="0" w:line="240" w:lineRule="auto"/>
              <w:rPr>
                <w:del w:id="1315" w:author="DELL" w:date="2022-06-27T01:50:00Z"/>
                <w:rFonts w:ascii="Times New Roman" w:hAnsi="Times New Roman" w:cs="Times New Roman"/>
                <w:sz w:val="24"/>
                <w:szCs w:val="24"/>
              </w:rPr>
            </w:pPr>
          </w:p>
        </w:tc>
        <w:tc>
          <w:tcPr>
            <w:tcW w:w="620" w:type="pct"/>
          </w:tcPr>
          <w:p w14:paraId="7DC31C0F" w14:textId="274AB9E1" w:rsidR="00650BA3" w:rsidRPr="00694B94" w:rsidDel="00B11B84" w:rsidRDefault="00650BA3" w:rsidP="00650BA3">
            <w:pPr>
              <w:spacing w:after="0" w:line="240" w:lineRule="auto"/>
              <w:rPr>
                <w:del w:id="1316" w:author="DELL" w:date="2022-06-27T01:50:00Z"/>
                <w:rFonts w:ascii="Times New Roman" w:hAnsi="Times New Roman" w:cs="Times New Roman"/>
                <w:sz w:val="24"/>
                <w:szCs w:val="24"/>
              </w:rPr>
            </w:pPr>
          </w:p>
        </w:tc>
        <w:tc>
          <w:tcPr>
            <w:tcW w:w="488" w:type="pct"/>
          </w:tcPr>
          <w:p w14:paraId="4118728C" w14:textId="78C9C30D" w:rsidR="00650BA3" w:rsidRPr="00694B94" w:rsidDel="00B11B84" w:rsidRDefault="00650BA3" w:rsidP="00650BA3">
            <w:pPr>
              <w:spacing w:after="0" w:line="240" w:lineRule="auto"/>
              <w:rPr>
                <w:del w:id="1317" w:author="DELL" w:date="2022-06-27T01:50:00Z"/>
                <w:rFonts w:ascii="Times New Roman" w:hAnsi="Times New Roman" w:cs="Times New Roman"/>
                <w:sz w:val="24"/>
                <w:szCs w:val="24"/>
              </w:rPr>
            </w:pPr>
          </w:p>
        </w:tc>
        <w:tc>
          <w:tcPr>
            <w:tcW w:w="583" w:type="pct"/>
          </w:tcPr>
          <w:p w14:paraId="61EF2B84" w14:textId="6F4CD383" w:rsidR="00650BA3" w:rsidRPr="00694B94" w:rsidDel="00B11B84" w:rsidRDefault="00650BA3" w:rsidP="00650BA3">
            <w:pPr>
              <w:spacing w:after="0" w:line="240" w:lineRule="auto"/>
              <w:rPr>
                <w:del w:id="1318" w:author="DELL" w:date="2022-06-27T01:50:00Z"/>
                <w:rFonts w:ascii="Times New Roman" w:hAnsi="Times New Roman" w:cs="Times New Roman"/>
                <w:sz w:val="24"/>
                <w:szCs w:val="24"/>
              </w:rPr>
            </w:pPr>
          </w:p>
        </w:tc>
        <w:tc>
          <w:tcPr>
            <w:tcW w:w="583" w:type="pct"/>
          </w:tcPr>
          <w:p w14:paraId="2F654BCF" w14:textId="715B4A4A" w:rsidR="00650BA3" w:rsidRPr="00694B94" w:rsidDel="00B11B84" w:rsidRDefault="00650BA3" w:rsidP="00650BA3">
            <w:pPr>
              <w:spacing w:after="0" w:line="240" w:lineRule="auto"/>
              <w:rPr>
                <w:del w:id="1319" w:author="DELL" w:date="2022-06-27T01:50:00Z"/>
                <w:rFonts w:ascii="Times New Roman" w:hAnsi="Times New Roman" w:cs="Times New Roman"/>
                <w:sz w:val="24"/>
                <w:szCs w:val="24"/>
              </w:rPr>
            </w:pPr>
          </w:p>
        </w:tc>
      </w:tr>
      <w:tr w:rsidR="00650BA3" w:rsidRPr="00694B94" w:rsidDel="00B11B84" w14:paraId="649D2C97" w14:textId="56ED3492" w:rsidTr="00BD3EC5">
        <w:trPr>
          <w:del w:id="1320" w:author="DELL" w:date="2022-06-27T01:50:00Z"/>
        </w:trPr>
        <w:tc>
          <w:tcPr>
            <w:tcW w:w="1559" w:type="pct"/>
          </w:tcPr>
          <w:p w14:paraId="6E0E192F" w14:textId="1164CD63" w:rsidR="00650BA3" w:rsidRPr="00694B94" w:rsidDel="00B11B84" w:rsidRDefault="00650BA3" w:rsidP="00650BA3">
            <w:pPr>
              <w:spacing w:after="0" w:line="240" w:lineRule="auto"/>
              <w:rPr>
                <w:del w:id="1321" w:author="DELL" w:date="2022-06-27T01:50:00Z"/>
                <w:rFonts w:ascii="Times New Roman" w:hAnsi="Times New Roman" w:cs="Times New Roman"/>
                <w:sz w:val="24"/>
                <w:szCs w:val="24"/>
              </w:rPr>
            </w:pPr>
            <w:del w:id="1322" w:author="DELL" w:date="2022-06-27T01:50:00Z">
              <w:r w:rsidDel="00B11B84">
                <w:rPr>
                  <w:rFonts w:ascii="Times New Roman" w:hAnsi="Times New Roman" w:cs="Times New Roman"/>
                  <w:sz w:val="24"/>
                  <w:szCs w:val="24"/>
                </w:rPr>
                <w:delText>Barisal</w:delText>
              </w:r>
            </w:del>
          </w:p>
        </w:tc>
        <w:tc>
          <w:tcPr>
            <w:tcW w:w="548" w:type="pct"/>
          </w:tcPr>
          <w:p w14:paraId="2DE92560" w14:textId="0F37CEA4" w:rsidR="00650BA3" w:rsidRPr="00694B94" w:rsidDel="00B11B84" w:rsidRDefault="00650BA3" w:rsidP="00650BA3">
            <w:pPr>
              <w:spacing w:after="0" w:line="240" w:lineRule="auto"/>
              <w:rPr>
                <w:del w:id="1323" w:author="DELL" w:date="2022-06-27T01:50:00Z"/>
                <w:rFonts w:ascii="Times New Roman" w:hAnsi="Times New Roman" w:cs="Times New Roman"/>
                <w:sz w:val="24"/>
                <w:szCs w:val="24"/>
              </w:rPr>
            </w:pPr>
            <w:del w:id="1324" w:author="DELL" w:date="2022-06-27T01:50:00Z">
              <w:r w:rsidDel="00B11B84">
                <w:rPr>
                  <w:rFonts w:ascii="Times New Roman" w:hAnsi="Times New Roman" w:cs="Times New Roman"/>
                  <w:sz w:val="24"/>
                  <w:szCs w:val="24"/>
                </w:rPr>
                <w:delText>23 (17.34)</w:delText>
              </w:r>
            </w:del>
          </w:p>
        </w:tc>
        <w:tc>
          <w:tcPr>
            <w:tcW w:w="619" w:type="pct"/>
          </w:tcPr>
          <w:p w14:paraId="644B8CBE" w14:textId="5B185094" w:rsidR="00650BA3" w:rsidRPr="00694B94" w:rsidDel="00B11B84" w:rsidRDefault="00650BA3" w:rsidP="00650BA3">
            <w:pPr>
              <w:spacing w:after="0" w:line="240" w:lineRule="auto"/>
              <w:rPr>
                <w:del w:id="1325" w:author="DELL" w:date="2022-06-27T01:50:00Z"/>
                <w:rFonts w:ascii="Times New Roman" w:hAnsi="Times New Roman" w:cs="Times New Roman"/>
                <w:sz w:val="24"/>
                <w:szCs w:val="24"/>
              </w:rPr>
            </w:pPr>
            <w:del w:id="1326" w:author="DELL" w:date="2022-06-27T01:50:00Z">
              <w:r w:rsidDel="00B11B84">
                <w:rPr>
                  <w:rFonts w:ascii="Times New Roman" w:hAnsi="Times New Roman" w:cs="Times New Roman"/>
                  <w:sz w:val="24"/>
                  <w:szCs w:val="24"/>
                </w:rPr>
                <w:delText>108 (82.66)</w:delText>
              </w:r>
            </w:del>
          </w:p>
        </w:tc>
        <w:tc>
          <w:tcPr>
            <w:tcW w:w="620" w:type="pct"/>
          </w:tcPr>
          <w:p w14:paraId="4163500E" w14:textId="5780B3C4" w:rsidR="00650BA3" w:rsidRPr="00694B94" w:rsidDel="00B11B84" w:rsidRDefault="00650BA3" w:rsidP="00650BA3">
            <w:pPr>
              <w:spacing w:after="0" w:line="240" w:lineRule="auto"/>
              <w:rPr>
                <w:del w:id="1327" w:author="DELL" w:date="2022-06-27T01:50:00Z"/>
                <w:rFonts w:ascii="Times New Roman" w:hAnsi="Times New Roman" w:cs="Times New Roman"/>
                <w:sz w:val="24"/>
                <w:szCs w:val="24"/>
              </w:rPr>
            </w:pPr>
            <w:del w:id="1328" w:author="DELL" w:date="2022-06-27T01:50:00Z">
              <w:r w:rsidDel="00B11B84">
                <w:rPr>
                  <w:rFonts w:ascii="Times New Roman" w:hAnsi="Times New Roman" w:cs="Times New Roman"/>
                  <w:sz w:val="24"/>
                  <w:szCs w:val="24"/>
                </w:rPr>
                <w:delText>131 (5.62)</w:delText>
              </w:r>
            </w:del>
          </w:p>
        </w:tc>
        <w:tc>
          <w:tcPr>
            <w:tcW w:w="488" w:type="pct"/>
          </w:tcPr>
          <w:p w14:paraId="1A030CAB" w14:textId="79EC175C" w:rsidR="00650BA3" w:rsidRPr="00694B94" w:rsidDel="00B11B84" w:rsidRDefault="000D2EFE" w:rsidP="00650BA3">
            <w:pPr>
              <w:spacing w:after="0" w:line="240" w:lineRule="auto"/>
              <w:rPr>
                <w:del w:id="1329" w:author="DELL" w:date="2022-06-27T01:50:00Z"/>
                <w:rFonts w:ascii="Times New Roman" w:hAnsi="Times New Roman" w:cs="Times New Roman"/>
                <w:sz w:val="24"/>
                <w:szCs w:val="24"/>
              </w:rPr>
            </w:pPr>
            <w:del w:id="1330" w:author="DELL" w:date="2022-06-27T01:50:00Z">
              <w:r w:rsidDel="00B11B84">
                <w:rPr>
                  <w:rFonts w:ascii="Times New Roman" w:hAnsi="Times New Roman" w:cs="Times New Roman"/>
                  <w:sz w:val="24"/>
                  <w:szCs w:val="24"/>
                </w:rPr>
                <w:delText>2 (</w:delText>
              </w:r>
              <w:r w:rsidR="00E653CF" w:rsidDel="00B11B84">
                <w:rPr>
                  <w:rFonts w:ascii="Times New Roman" w:hAnsi="Times New Roman" w:cs="Times New Roman"/>
                  <w:sz w:val="24"/>
                  <w:szCs w:val="24"/>
                </w:rPr>
                <w:delText>2.09)</w:delText>
              </w:r>
            </w:del>
          </w:p>
        </w:tc>
        <w:tc>
          <w:tcPr>
            <w:tcW w:w="583" w:type="pct"/>
          </w:tcPr>
          <w:p w14:paraId="0209BEF6" w14:textId="3DB82F7D" w:rsidR="00650BA3" w:rsidRPr="00694B94" w:rsidDel="00B11B84" w:rsidRDefault="00016BB7" w:rsidP="00650BA3">
            <w:pPr>
              <w:spacing w:after="0" w:line="240" w:lineRule="auto"/>
              <w:rPr>
                <w:del w:id="1331" w:author="DELL" w:date="2022-06-27T01:50:00Z"/>
                <w:rFonts w:ascii="Times New Roman" w:hAnsi="Times New Roman" w:cs="Times New Roman"/>
                <w:sz w:val="24"/>
                <w:szCs w:val="24"/>
              </w:rPr>
            </w:pPr>
            <w:del w:id="1332" w:author="DELL" w:date="2022-06-27T01:50:00Z">
              <w:r w:rsidDel="00B11B84">
                <w:rPr>
                  <w:rFonts w:ascii="Times New Roman" w:hAnsi="Times New Roman" w:cs="Times New Roman"/>
                  <w:sz w:val="24"/>
                  <w:szCs w:val="24"/>
                </w:rPr>
                <w:delText>117 (</w:delText>
              </w:r>
              <w:r w:rsidR="00E653CF" w:rsidDel="00B11B84">
                <w:rPr>
                  <w:rFonts w:ascii="Times New Roman" w:hAnsi="Times New Roman" w:cs="Times New Roman"/>
                  <w:sz w:val="24"/>
                  <w:szCs w:val="24"/>
                </w:rPr>
                <w:delText>97.91)</w:delText>
              </w:r>
            </w:del>
          </w:p>
        </w:tc>
        <w:tc>
          <w:tcPr>
            <w:tcW w:w="583" w:type="pct"/>
          </w:tcPr>
          <w:p w14:paraId="4AEF97BE" w14:textId="56B0C7C8" w:rsidR="00650BA3" w:rsidRPr="00694B94" w:rsidDel="00B11B84" w:rsidRDefault="00016BB7" w:rsidP="00650BA3">
            <w:pPr>
              <w:spacing w:after="0" w:line="240" w:lineRule="auto"/>
              <w:rPr>
                <w:del w:id="1333" w:author="DELL" w:date="2022-06-27T01:50:00Z"/>
                <w:rFonts w:ascii="Times New Roman" w:hAnsi="Times New Roman" w:cs="Times New Roman"/>
                <w:sz w:val="24"/>
                <w:szCs w:val="24"/>
              </w:rPr>
            </w:pPr>
            <w:del w:id="1334" w:author="DELL" w:date="2022-06-27T01:50:00Z">
              <w:r w:rsidDel="00B11B84">
                <w:rPr>
                  <w:rFonts w:ascii="Times New Roman" w:hAnsi="Times New Roman" w:cs="Times New Roman"/>
                  <w:sz w:val="24"/>
                  <w:szCs w:val="24"/>
                </w:rPr>
                <w:delText>119 (</w:delText>
              </w:r>
              <w:r w:rsidR="002B2B90" w:rsidDel="00B11B84">
                <w:rPr>
                  <w:rFonts w:ascii="Times New Roman" w:hAnsi="Times New Roman" w:cs="Times New Roman"/>
                  <w:sz w:val="24"/>
                  <w:szCs w:val="24"/>
                </w:rPr>
                <w:delText>5.74)</w:delText>
              </w:r>
            </w:del>
          </w:p>
        </w:tc>
      </w:tr>
      <w:tr w:rsidR="00650BA3" w:rsidRPr="00694B94" w:rsidDel="00B11B84" w14:paraId="36737426" w14:textId="1FE43391" w:rsidTr="00BD3EC5">
        <w:trPr>
          <w:del w:id="1335" w:author="DELL" w:date="2022-06-27T01:50:00Z"/>
        </w:trPr>
        <w:tc>
          <w:tcPr>
            <w:tcW w:w="1559" w:type="pct"/>
          </w:tcPr>
          <w:p w14:paraId="7CC48228" w14:textId="4E3FDEEA" w:rsidR="00650BA3" w:rsidRPr="00694B94" w:rsidDel="00B11B84" w:rsidRDefault="00650BA3" w:rsidP="00650BA3">
            <w:pPr>
              <w:spacing w:after="0" w:line="240" w:lineRule="auto"/>
              <w:rPr>
                <w:del w:id="1336" w:author="DELL" w:date="2022-06-27T01:50:00Z"/>
                <w:rFonts w:ascii="Times New Roman" w:hAnsi="Times New Roman" w:cs="Times New Roman"/>
                <w:sz w:val="24"/>
                <w:szCs w:val="24"/>
              </w:rPr>
            </w:pPr>
            <w:del w:id="1337" w:author="DELL" w:date="2022-06-27T01:50:00Z">
              <w:r w:rsidDel="00B11B84">
                <w:rPr>
                  <w:rFonts w:ascii="Times New Roman" w:hAnsi="Times New Roman" w:cs="Times New Roman"/>
                  <w:sz w:val="24"/>
                  <w:szCs w:val="24"/>
                </w:rPr>
                <w:delText>Chattogram</w:delText>
              </w:r>
            </w:del>
          </w:p>
        </w:tc>
        <w:tc>
          <w:tcPr>
            <w:tcW w:w="548" w:type="pct"/>
          </w:tcPr>
          <w:p w14:paraId="19C2288D" w14:textId="4FAA9A08" w:rsidR="00650BA3" w:rsidRPr="00694B94" w:rsidDel="00B11B84" w:rsidRDefault="00650BA3" w:rsidP="00650BA3">
            <w:pPr>
              <w:spacing w:after="0" w:line="240" w:lineRule="auto"/>
              <w:rPr>
                <w:del w:id="1338" w:author="DELL" w:date="2022-06-27T01:50:00Z"/>
                <w:rFonts w:ascii="Times New Roman" w:hAnsi="Times New Roman" w:cs="Times New Roman"/>
                <w:sz w:val="24"/>
                <w:szCs w:val="24"/>
              </w:rPr>
            </w:pPr>
            <w:del w:id="1339" w:author="DELL" w:date="2022-06-27T01:50:00Z">
              <w:r w:rsidDel="00B11B84">
                <w:rPr>
                  <w:rFonts w:ascii="Times New Roman" w:hAnsi="Times New Roman" w:cs="Times New Roman"/>
                  <w:sz w:val="24"/>
                  <w:szCs w:val="24"/>
                </w:rPr>
                <w:delText>38 (7.18)</w:delText>
              </w:r>
            </w:del>
          </w:p>
        </w:tc>
        <w:tc>
          <w:tcPr>
            <w:tcW w:w="619" w:type="pct"/>
          </w:tcPr>
          <w:p w14:paraId="489A71FA" w14:textId="6CE44938" w:rsidR="00650BA3" w:rsidRPr="00694B94" w:rsidDel="00B11B84" w:rsidRDefault="00650BA3" w:rsidP="00650BA3">
            <w:pPr>
              <w:spacing w:after="0" w:line="240" w:lineRule="auto"/>
              <w:rPr>
                <w:del w:id="1340" w:author="DELL" w:date="2022-06-27T01:50:00Z"/>
                <w:rFonts w:ascii="Times New Roman" w:hAnsi="Times New Roman" w:cs="Times New Roman"/>
                <w:sz w:val="24"/>
                <w:szCs w:val="24"/>
              </w:rPr>
            </w:pPr>
            <w:del w:id="1341" w:author="DELL" w:date="2022-06-27T01:50:00Z">
              <w:r w:rsidDel="00B11B84">
                <w:rPr>
                  <w:rFonts w:ascii="Times New Roman" w:hAnsi="Times New Roman" w:cs="Times New Roman"/>
                  <w:sz w:val="24"/>
                  <w:szCs w:val="24"/>
                </w:rPr>
                <w:delText>496 (92.82)</w:delText>
              </w:r>
            </w:del>
          </w:p>
        </w:tc>
        <w:tc>
          <w:tcPr>
            <w:tcW w:w="620" w:type="pct"/>
          </w:tcPr>
          <w:p w14:paraId="68136BF8" w14:textId="1BF8F307" w:rsidR="00650BA3" w:rsidRPr="00694B94" w:rsidDel="00B11B84" w:rsidRDefault="00650BA3" w:rsidP="00650BA3">
            <w:pPr>
              <w:spacing w:after="0" w:line="240" w:lineRule="auto"/>
              <w:rPr>
                <w:del w:id="1342" w:author="DELL" w:date="2022-06-27T01:50:00Z"/>
                <w:rFonts w:ascii="Times New Roman" w:hAnsi="Times New Roman" w:cs="Times New Roman"/>
                <w:sz w:val="24"/>
                <w:szCs w:val="24"/>
              </w:rPr>
            </w:pPr>
            <w:del w:id="1343" w:author="DELL" w:date="2022-06-27T01:50:00Z">
              <w:r w:rsidDel="00B11B84">
                <w:rPr>
                  <w:rFonts w:ascii="Times New Roman" w:hAnsi="Times New Roman" w:cs="Times New Roman"/>
                  <w:sz w:val="24"/>
                  <w:szCs w:val="24"/>
                </w:rPr>
                <w:delText>534 (22.92)</w:delText>
              </w:r>
            </w:del>
          </w:p>
        </w:tc>
        <w:tc>
          <w:tcPr>
            <w:tcW w:w="488" w:type="pct"/>
          </w:tcPr>
          <w:p w14:paraId="4C21F55D" w14:textId="2DF9696D" w:rsidR="00650BA3" w:rsidRPr="00694B94" w:rsidDel="00B11B84" w:rsidRDefault="00016BB7" w:rsidP="00650BA3">
            <w:pPr>
              <w:spacing w:after="0" w:line="240" w:lineRule="auto"/>
              <w:rPr>
                <w:del w:id="1344" w:author="DELL" w:date="2022-06-27T01:50:00Z"/>
                <w:rFonts w:ascii="Times New Roman" w:hAnsi="Times New Roman" w:cs="Times New Roman"/>
                <w:sz w:val="24"/>
                <w:szCs w:val="24"/>
              </w:rPr>
            </w:pPr>
            <w:del w:id="1345" w:author="DELL" w:date="2022-06-27T01:50:00Z">
              <w:r w:rsidDel="00B11B84">
                <w:rPr>
                  <w:rFonts w:ascii="Times New Roman" w:hAnsi="Times New Roman" w:cs="Times New Roman"/>
                  <w:sz w:val="24"/>
                  <w:szCs w:val="24"/>
                </w:rPr>
                <w:delText>20 (</w:delText>
              </w:r>
              <w:r w:rsidR="00E653CF" w:rsidDel="00B11B84">
                <w:rPr>
                  <w:rFonts w:ascii="Times New Roman" w:hAnsi="Times New Roman" w:cs="Times New Roman"/>
                  <w:sz w:val="24"/>
                  <w:szCs w:val="24"/>
                </w:rPr>
                <w:delText>3.95)</w:delText>
              </w:r>
            </w:del>
          </w:p>
        </w:tc>
        <w:tc>
          <w:tcPr>
            <w:tcW w:w="583" w:type="pct"/>
          </w:tcPr>
          <w:p w14:paraId="4DCEDCAE" w14:textId="680696CE" w:rsidR="00650BA3" w:rsidRPr="00694B94" w:rsidDel="00B11B84" w:rsidRDefault="00016BB7" w:rsidP="00650BA3">
            <w:pPr>
              <w:spacing w:after="0" w:line="240" w:lineRule="auto"/>
              <w:rPr>
                <w:del w:id="1346" w:author="DELL" w:date="2022-06-27T01:50:00Z"/>
                <w:rFonts w:ascii="Times New Roman" w:hAnsi="Times New Roman" w:cs="Times New Roman"/>
                <w:sz w:val="24"/>
                <w:szCs w:val="24"/>
              </w:rPr>
            </w:pPr>
            <w:del w:id="1347" w:author="DELL" w:date="2022-06-27T01:50:00Z">
              <w:r w:rsidDel="00B11B84">
                <w:rPr>
                  <w:rFonts w:ascii="Times New Roman" w:hAnsi="Times New Roman" w:cs="Times New Roman"/>
                  <w:sz w:val="24"/>
                  <w:szCs w:val="24"/>
                </w:rPr>
                <w:delText>488 (</w:delText>
              </w:r>
              <w:r w:rsidR="00E653CF" w:rsidDel="00B11B84">
                <w:rPr>
                  <w:rFonts w:ascii="Times New Roman" w:hAnsi="Times New Roman" w:cs="Times New Roman"/>
                  <w:sz w:val="24"/>
                  <w:szCs w:val="24"/>
                </w:rPr>
                <w:delText>96.05)</w:delText>
              </w:r>
            </w:del>
          </w:p>
        </w:tc>
        <w:tc>
          <w:tcPr>
            <w:tcW w:w="583" w:type="pct"/>
          </w:tcPr>
          <w:p w14:paraId="13F4EEA2" w14:textId="10E0ECAC" w:rsidR="00650BA3" w:rsidRPr="00694B94" w:rsidDel="00B11B84" w:rsidRDefault="00016BB7" w:rsidP="00650BA3">
            <w:pPr>
              <w:spacing w:after="0" w:line="240" w:lineRule="auto"/>
              <w:rPr>
                <w:del w:id="1348" w:author="DELL" w:date="2022-06-27T01:50:00Z"/>
                <w:rFonts w:ascii="Times New Roman" w:hAnsi="Times New Roman" w:cs="Times New Roman"/>
                <w:sz w:val="24"/>
                <w:szCs w:val="24"/>
              </w:rPr>
            </w:pPr>
            <w:del w:id="1349" w:author="DELL" w:date="2022-06-27T01:50:00Z">
              <w:r w:rsidDel="00B11B84">
                <w:rPr>
                  <w:rFonts w:ascii="Times New Roman" w:hAnsi="Times New Roman" w:cs="Times New Roman"/>
                  <w:sz w:val="24"/>
                  <w:szCs w:val="24"/>
                </w:rPr>
                <w:delText>508 (</w:delText>
              </w:r>
              <w:r w:rsidR="002B2B90" w:rsidDel="00B11B84">
                <w:rPr>
                  <w:rFonts w:ascii="Times New Roman" w:hAnsi="Times New Roman" w:cs="Times New Roman"/>
                  <w:sz w:val="24"/>
                  <w:szCs w:val="24"/>
                </w:rPr>
                <w:delText>24.53)</w:delText>
              </w:r>
            </w:del>
          </w:p>
        </w:tc>
      </w:tr>
      <w:tr w:rsidR="00650BA3" w:rsidRPr="00694B94" w:rsidDel="00B11B84" w14:paraId="15677AD6" w14:textId="6B7AED10" w:rsidTr="00BD3EC5">
        <w:trPr>
          <w:del w:id="1350" w:author="DELL" w:date="2022-06-27T01:50:00Z"/>
        </w:trPr>
        <w:tc>
          <w:tcPr>
            <w:tcW w:w="1559" w:type="pct"/>
          </w:tcPr>
          <w:p w14:paraId="063BB198" w14:textId="23964C86" w:rsidR="00650BA3" w:rsidRPr="00694B94" w:rsidDel="00B11B84" w:rsidRDefault="00650BA3" w:rsidP="00650BA3">
            <w:pPr>
              <w:spacing w:after="0" w:line="240" w:lineRule="auto"/>
              <w:rPr>
                <w:del w:id="1351" w:author="DELL" w:date="2022-06-27T01:50:00Z"/>
                <w:rFonts w:ascii="Times New Roman" w:hAnsi="Times New Roman" w:cs="Times New Roman"/>
                <w:sz w:val="24"/>
                <w:szCs w:val="24"/>
              </w:rPr>
            </w:pPr>
            <w:del w:id="1352" w:author="DELL" w:date="2022-06-27T01:50:00Z">
              <w:r w:rsidDel="00B11B84">
                <w:rPr>
                  <w:rFonts w:ascii="Times New Roman" w:hAnsi="Times New Roman" w:cs="Times New Roman"/>
                  <w:sz w:val="24"/>
                  <w:szCs w:val="24"/>
                </w:rPr>
                <w:delText>Dhaka</w:delText>
              </w:r>
            </w:del>
          </w:p>
        </w:tc>
        <w:tc>
          <w:tcPr>
            <w:tcW w:w="548" w:type="pct"/>
          </w:tcPr>
          <w:p w14:paraId="3B18DB40" w14:textId="11AE34BE" w:rsidR="00650BA3" w:rsidRPr="00694B94" w:rsidDel="00B11B84" w:rsidRDefault="00650BA3" w:rsidP="00650BA3">
            <w:pPr>
              <w:spacing w:after="0" w:line="240" w:lineRule="auto"/>
              <w:rPr>
                <w:del w:id="1353" w:author="DELL" w:date="2022-06-27T01:50:00Z"/>
                <w:rFonts w:ascii="Times New Roman" w:hAnsi="Times New Roman" w:cs="Times New Roman"/>
                <w:sz w:val="24"/>
                <w:szCs w:val="24"/>
              </w:rPr>
            </w:pPr>
            <w:del w:id="1354" w:author="DELL" w:date="2022-06-27T01:50:00Z">
              <w:r w:rsidDel="00B11B84">
                <w:rPr>
                  <w:rFonts w:ascii="Times New Roman" w:hAnsi="Times New Roman" w:cs="Times New Roman"/>
                  <w:sz w:val="24"/>
                  <w:szCs w:val="24"/>
                </w:rPr>
                <w:delText>38 (7.00)</w:delText>
              </w:r>
            </w:del>
          </w:p>
        </w:tc>
        <w:tc>
          <w:tcPr>
            <w:tcW w:w="619" w:type="pct"/>
          </w:tcPr>
          <w:p w14:paraId="43A00795" w14:textId="635FA6C9" w:rsidR="00650BA3" w:rsidRPr="00694B94" w:rsidDel="00B11B84" w:rsidRDefault="00650BA3" w:rsidP="00650BA3">
            <w:pPr>
              <w:spacing w:after="0" w:line="240" w:lineRule="auto"/>
              <w:rPr>
                <w:del w:id="1355" w:author="DELL" w:date="2022-06-27T01:50:00Z"/>
                <w:rFonts w:ascii="Times New Roman" w:hAnsi="Times New Roman" w:cs="Times New Roman"/>
                <w:sz w:val="24"/>
                <w:szCs w:val="24"/>
              </w:rPr>
            </w:pPr>
            <w:del w:id="1356" w:author="DELL" w:date="2022-06-27T01:50:00Z">
              <w:r w:rsidDel="00B11B84">
                <w:rPr>
                  <w:rFonts w:ascii="Times New Roman" w:hAnsi="Times New Roman" w:cs="Times New Roman"/>
                  <w:sz w:val="24"/>
                  <w:szCs w:val="24"/>
                </w:rPr>
                <w:delText>500 (93.00)</w:delText>
              </w:r>
            </w:del>
          </w:p>
        </w:tc>
        <w:tc>
          <w:tcPr>
            <w:tcW w:w="620" w:type="pct"/>
          </w:tcPr>
          <w:p w14:paraId="6D4FB718" w14:textId="5BC7CEFC" w:rsidR="00650BA3" w:rsidRPr="00694B94" w:rsidDel="00B11B84" w:rsidRDefault="00650BA3" w:rsidP="00650BA3">
            <w:pPr>
              <w:spacing w:after="0" w:line="240" w:lineRule="auto"/>
              <w:rPr>
                <w:del w:id="1357" w:author="DELL" w:date="2022-06-27T01:50:00Z"/>
                <w:rFonts w:ascii="Times New Roman" w:hAnsi="Times New Roman" w:cs="Times New Roman"/>
                <w:sz w:val="24"/>
                <w:szCs w:val="24"/>
              </w:rPr>
            </w:pPr>
            <w:del w:id="1358" w:author="DELL" w:date="2022-06-27T01:50:00Z">
              <w:r w:rsidDel="00B11B84">
                <w:rPr>
                  <w:rFonts w:ascii="Times New Roman" w:hAnsi="Times New Roman" w:cs="Times New Roman"/>
                  <w:sz w:val="24"/>
                  <w:szCs w:val="24"/>
                </w:rPr>
                <w:delText>537 (23.04)</w:delText>
              </w:r>
            </w:del>
          </w:p>
        </w:tc>
        <w:tc>
          <w:tcPr>
            <w:tcW w:w="488" w:type="pct"/>
          </w:tcPr>
          <w:p w14:paraId="262FF700" w14:textId="74C6D62B" w:rsidR="00650BA3" w:rsidRPr="00694B94" w:rsidDel="00B11B84" w:rsidRDefault="00016BB7" w:rsidP="00650BA3">
            <w:pPr>
              <w:spacing w:after="0" w:line="240" w:lineRule="auto"/>
              <w:rPr>
                <w:del w:id="1359" w:author="DELL" w:date="2022-06-27T01:50:00Z"/>
                <w:rFonts w:ascii="Times New Roman" w:hAnsi="Times New Roman" w:cs="Times New Roman"/>
                <w:sz w:val="24"/>
                <w:szCs w:val="24"/>
              </w:rPr>
            </w:pPr>
            <w:del w:id="1360" w:author="DELL" w:date="2022-06-27T01:50:00Z">
              <w:r w:rsidDel="00B11B84">
                <w:rPr>
                  <w:rFonts w:ascii="Times New Roman" w:hAnsi="Times New Roman" w:cs="Times New Roman"/>
                  <w:sz w:val="24"/>
                  <w:szCs w:val="24"/>
                </w:rPr>
                <w:delText>19 (</w:delText>
              </w:r>
              <w:r w:rsidR="00E653CF" w:rsidDel="00B11B84">
                <w:rPr>
                  <w:rFonts w:ascii="Times New Roman" w:hAnsi="Times New Roman" w:cs="Times New Roman"/>
                  <w:sz w:val="24"/>
                  <w:szCs w:val="24"/>
                </w:rPr>
                <w:delText>3.16)</w:delText>
              </w:r>
            </w:del>
          </w:p>
        </w:tc>
        <w:tc>
          <w:tcPr>
            <w:tcW w:w="583" w:type="pct"/>
          </w:tcPr>
          <w:p w14:paraId="19238867" w14:textId="7BB3FB4E" w:rsidR="00650BA3" w:rsidRPr="00694B94" w:rsidDel="00B11B84" w:rsidRDefault="00016BB7" w:rsidP="00650BA3">
            <w:pPr>
              <w:spacing w:after="0" w:line="240" w:lineRule="auto"/>
              <w:rPr>
                <w:del w:id="1361" w:author="DELL" w:date="2022-06-27T01:50:00Z"/>
                <w:rFonts w:ascii="Times New Roman" w:hAnsi="Times New Roman" w:cs="Times New Roman"/>
                <w:sz w:val="24"/>
                <w:szCs w:val="24"/>
              </w:rPr>
            </w:pPr>
            <w:del w:id="1362" w:author="DELL" w:date="2022-06-27T01:50:00Z">
              <w:r w:rsidDel="00B11B84">
                <w:rPr>
                  <w:rFonts w:ascii="Times New Roman" w:hAnsi="Times New Roman" w:cs="Times New Roman"/>
                  <w:sz w:val="24"/>
                  <w:szCs w:val="24"/>
                </w:rPr>
                <w:delText>580 (</w:delText>
              </w:r>
              <w:r w:rsidR="00E653CF" w:rsidDel="00B11B84">
                <w:rPr>
                  <w:rFonts w:ascii="Times New Roman" w:hAnsi="Times New Roman" w:cs="Times New Roman"/>
                  <w:sz w:val="24"/>
                  <w:szCs w:val="24"/>
                </w:rPr>
                <w:delText>96.84)</w:delText>
              </w:r>
            </w:del>
          </w:p>
        </w:tc>
        <w:tc>
          <w:tcPr>
            <w:tcW w:w="583" w:type="pct"/>
          </w:tcPr>
          <w:p w14:paraId="0334A340" w14:textId="2B6C0EA7" w:rsidR="00650BA3" w:rsidRPr="00694B94" w:rsidDel="00B11B84" w:rsidRDefault="00016BB7" w:rsidP="00650BA3">
            <w:pPr>
              <w:spacing w:after="0" w:line="240" w:lineRule="auto"/>
              <w:rPr>
                <w:del w:id="1363" w:author="DELL" w:date="2022-06-27T01:50:00Z"/>
                <w:rFonts w:ascii="Times New Roman" w:hAnsi="Times New Roman" w:cs="Times New Roman"/>
                <w:sz w:val="24"/>
                <w:szCs w:val="24"/>
              </w:rPr>
            </w:pPr>
            <w:del w:id="1364" w:author="DELL" w:date="2022-06-27T01:50:00Z">
              <w:r w:rsidDel="00B11B84">
                <w:rPr>
                  <w:rFonts w:ascii="Times New Roman" w:hAnsi="Times New Roman" w:cs="Times New Roman"/>
                  <w:sz w:val="24"/>
                  <w:szCs w:val="24"/>
                </w:rPr>
                <w:delText>598 (</w:delText>
              </w:r>
              <w:r w:rsidR="002B2B90" w:rsidDel="00B11B84">
                <w:rPr>
                  <w:rFonts w:ascii="Times New Roman" w:hAnsi="Times New Roman" w:cs="Times New Roman"/>
                  <w:sz w:val="24"/>
                  <w:szCs w:val="24"/>
                </w:rPr>
                <w:delText>28.87)</w:delText>
              </w:r>
            </w:del>
          </w:p>
        </w:tc>
      </w:tr>
      <w:tr w:rsidR="00650BA3" w:rsidRPr="00694B94" w:rsidDel="00B11B84" w14:paraId="31C2246C" w14:textId="47112BA5" w:rsidTr="00BD3EC5">
        <w:trPr>
          <w:del w:id="1365" w:author="DELL" w:date="2022-06-27T01:50:00Z"/>
        </w:trPr>
        <w:tc>
          <w:tcPr>
            <w:tcW w:w="1559" w:type="pct"/>
          </w:tcPr>
          <w:p w14:paraId="3DE01A25" w14:textId="2FB3F4B9" w:rsidR="00650BA3" w:rsidRPr="00694B94" w:rsidDel="00B11B84" w:rsidRDefault="00650BA3" w:rsidP="00650BA3">
            <w:pPr>
              <w:spacing w:after="0" w:line="240" w:lineRule="auto"/>
              <w:rPr>
                <w:del w:id="1366" w:author="DELL" w:date="2022-06-27T01:50:00Z"/>
                <w:rFonts w:ascii="Times New Roman" w:hAnsi="Times New Roman" w:cs="Times New Roman"/>
                <w:sz w:val="24"/>
                <w:szCs w:val="24"/>
              </w:rPr>
            </w:pPr>
            <w:del w:id="1367" w:author="DELL" w:date="2022-06-27T01:50:00Z">
              <w:r w:rsidDel="00B11B84">
                <w:rPr>
                  <w:rFonts w:ascii="Times New Roman" w:hAnsi="Times New Roman" w:cs="Times New Roman"/>
                  <w:sz w:val="24"/>
                  <w:szCs w:val="24"/>
                </w:rPr>
                <w:delText>Khulna</w:delText>
              </w:r>
            </w:del>
          </w:p>
        </w:tc>
        <w:tc>
          <w:tcPr>
            <w:tcW w:w="548" w:type="pct"/>
          </w:tcPr>
          <w:p w14:paraId="5957C2F9" w14:textId="56FBDC56" w:rsidR="00650BA3" w:rsidRPr="00694B94" w:rsidDel="00B11B84" w:rsidRDefault="00650BA3" w:rsidP="00650BA3">
            <w:pPr>
              <w:spacing w:after="0" w:line="240" w:lineRule="auto"/>
              <w:rPr>
                <w:del w:id="1368" w:author="DELL" w:date="2022-06-27T01:50:00Z"/>
                <w:rFonts w:ascii="Times New Roman" w:hAnsi="Times New Roman" w:cs="Times New Roman"/>
                <w:sz w:val="24"/>
                <w:szCs w:val="24"/>
              </w:rPr>
            </w:pPr>
            <w:del w:id="1369" w:author="DELL" w:date="2022-06-27T01:50:00Z">
              <w:r w:rsidDel="00B11B84">
                <w:rPr>
                  <w:rFonts w:ascii="Times New Roman" w:hAnsi="Times New Roman" w:cs="Times New Roman"/>
                  <w:sz w:val="24"/>
                  <w:szCs w:val="24"/>
                </w:rPr>
                <w:delText>15 (6.67)</w:delText>
              </w:r>
            </w:del>
          </w:p>
        </w:tc>
        <w:tc>
          <w:tcPr>
            <w:tcW w:w="619" w:type="pct"/>
          </w:tcPr>
          <w:p w14:paraId="16DFB9E1" w14:textId="2872277B" w:rsidR="00650BA3" w:rsidRPr="00694B94" w:rsidDel="00B11B84" w:rsidRDefault="00650BA3" w:rsidP="00650BA3">
            <w:pPr>
              <w:spacing w:after="0" w:line="240" w:lineRule="auto"/>
              <w:rPr>
                <w:del w:id="1370" w:author="DELL" w:date="2022-06-27T01:50:00Z"/>
                <w:rFonts w:ascii="Times New Roman" w:hAnsi="Times New Roman" w:cs="Times New Roman"/>
                <w:sz w:val="24"/>
                <w:szCs w:val="24"/>
              </w:rPr>
            </w:pPr>
            <w:del w:id="1371" w:author="DELL" w:date="2022-06-27T01:50:00Z">
              <w:r w:rsidDel="00B11B84">
                <w:rPr>
                  <w:rFonts w:ascii="Times New Roman" w:hAnsi="Times New Roman" w:cs="Times New Roman"/>
                  <w:sz w:val="24"/>
                  <w:szCs w:val="24"/>
                </w:rPr>
                <w:delText>212 (93.33)</w:delText>
              </w:r>
            </w:del>
          </w:p>
        </w:tc>
        <w:tc>
          <w:tcPr>
            <w:tcW w:w="620" w:type="pct"/>
          </w:tcPr>
          <w:p w14:paraId="1FEAA40A" w14:textId="39D661A8" w:rsidR="00650BA3" w:rsidRPr="00694B94" w:rsidDel="00B11B84" w:rsidRDefault="00650BA3" w:rsidP="00650BA3">
            <w:pPr>
              <w:spacing w:after="0" w:line="240" w:lineRule="auto"/>
              <w:rPr>
                <w:del w:id="1372" w:author="DELL" w:date="2022-06-27T01:50:00Z"/>
                <w:rFonts w:ascii="Times New Roman" w:hAnsi="Times New Roman" w:cs="Times New Roman"/>
                <w:sz w:val="24"/>
                <w:szCs w:val="24"/>
              </w:rPr>
            </w:pPr>
            <w:del w:id="1373" w:author="DELL" w:date="2022-06-27T01:50:00Z">
              <w:r w:rsidDel="00B11B84">
                <w:rPr>
                  <w:rFonts w:ascii="Times New Roman" w:hAnsi="Times New Roman" w:cs="Times New Roman"/>
                  <w:sz w:val="24"/>
                  <w:szCs w:val="24"/>
                </w:rPr>
                <w:delText>228 (9.76)</w:delText>
              </w:r>
            </w:del>
          </w:p>
        </w:tc>
        <w:tc>
          <w:tcPr>
            <w:tcW w:w="488" w:type="pct"/>
          </w:tcPr>
          <w:p w14:paraId="07A3C90F" w14:textId="767A743C" w:rsidR="00650BA3" w:rsidRPr="00694B94" w:rsidDel="00B11B84" w:rsidRDefault="00016BB7" w:rsidP="00650BA3">
            <w:pPr>
              <w:spacing w:after="0" w:line="240" w:lineRule="auto"/>
              <w:rPr>
                <w:del w:id="1374" w:author="DELL" w:date="2022-06-27T01:50:00Z"/>
                <w:rFonts w:ascii="Times New Roman" w:hAnsi="Times New Roman" w:cs="Times New Roman"/>
                <w:sz w:val="24"/>
                <w:szCs w:val="24"/>
              </w:rPr>
            </w:pPr>
            <w:del w:id="1375" w:author="DELL" w:date="2022-06-27T01:50:00Z">
              <w:r w:rsidDel="00B11B84">
                <w:rPr>
                  <w:rFonts w:ascii="Times New Roman" w:hAnsi="Times New Roman" w:cs="Times New Roman"/>
                  <w:sz w:val="24"/>
                  <w:szCs w:val="24"/>
                </w:rPr>
                <w:delText>10 (</w:delText>
              </w:r>
              <w:r w:rsidR="00E653CF" w:rsidDel="00B11B84">
                <w:rPr>
                  <w:rFonts w:ascii="Times New Roman" w:hAnsi="Times New Roman" w:cs="Times New Roman"/>
                  <w:sz w:val="24"/>
                  <w:szCs w:val="24"/>
                </w:rPr>
                <w:delText>4.43)</w:delText>
              </w:r>
            </w:del>
          </w:p>
        </w:tc>
        <w:tc>
          <w:tcPr>
            <w:tcW w:w="583" w:type="pct"/>
          </w:tcPr>
          <w:p w14:paraId="31650B7C" w14:textId="3E4A046A" w:rsidR="00650BA3" w:rsidRPr="00694B94" w:rsidDel="00B11B84" w:rsidRDefault="00016BB7" w:rsidP="00650BA3">
            <w:pPr>
              <w:spacing w:after="0" w:line="240" w:lineRule="auto"/>
              <w:rPr>
                <w:del w:id="1376" w:author="DELL" w:date="2022-06-27T01:50:00Z"/>
                <w:rFonts w:ascii="Times New Roman" w:hAnsi="Times New Roman" w:cs="Times New Roman"/>
                <w:sz w:val="24"/>
                <w:szCs w:val="24"/>
              </w:rPr>
            </w:pPr>
            <w:del w:id="1377" w:author="DELL" w:date="2022-06-27T01:50:00Z">
              <w:r w:rsidDel="00B11B84">
                <w:rPr>
                  <w:rFonts w:ascii="Times New Roman" w:hAnsi="Times New Roman" w:cs="Times New Roman"/>
                  <w:sz w:val="24"/>
                  <w:szCs w:val="24"/>
                </w:rPr>
                <w:delText>211 (</w:delText>
              </w:r>
              <w:r w:rsidR="00E653CF" w:rsidDel="00B11B84">
                <w:rPr>
                  <w:rFonts w:ascii="Times New Roman" w:hAnsi="Times New Roman" w:cs="Times New Roman"/>
                  <w:sz w:val="24"/>
                  <w:szCs w:val="24"/>
                </w:rPr>
                <w:delText>95.57)</w:delText>
              </w:r>
            </w:del>
          </w:p>
        </w:tc>
        <w:tc>
          <w:tcPr>
            <w:tcW w:w="583" w:type="pct"/>
          </w:tcPr>
          <w:p w14:paraId="0C764F05" w14:textId="52ACB7BA" w:rsidR="00650BA3" w:rsidRPr="00694B94" w:rsidDel="00B11B84" w:rsidRDefault="00016BB7" w:rsidP="00650BA3">
            <w:pPr>
              <w:spacing w:after="0" w:line="240" w:lineRule="auto"/>
              <w:rPr>
                <w:del w:id="1378" w:author="DELL" w:date="2022-06-27T01:50:00Z"/>
                <w:rFonts w:ascii="Times New Roman" w:hAnsi="Times New Roman" w:cs="Times New Roman"/>
                <w:sz w:val="24"/>
                <w:szCs w:val="24"/>
              </w:rPr>
            </w:pPr>
            <w:del w:id="1379" w:author="DELL" w:date="2022-06-27T01:50:00Z">
              <w:r w:rsidDel="00B11B84">
                <w:rPr>
                  <w:rFonts w:ascii="Times New Roman" w:hAnsi="Times New Roman" w:cs="Times New Roman"/>
                  <w:sz w:val="24"/>
                  <w:szCs w:val="24"/>
                </w:rPr>
                <w:delText>221 (</w:delText>
              </w:r>
              <w:r w:rsidR="002B2B90" w:rsidDel="00B11B84">
                <w:rPr>
                  <w:rFonts w:ascii="Times New Roman" w:hAnsi="Times New Roman" w:cs="Times New Roman"/>
                  <w:sz w:val="24"/>
                  <w:szCs w:val="24"/>
                </w:rPr>
                <w:delText>10.64)</w:delText>
              </w:r>
            </w:del>
          </w:p>
        </w:tc>
      </w:tr>
      <w:tr w:rsidR="00650BA3" w:rsidRPr="00694B94" w:rsidDel="00B11B84" w14:paraId="0610B6C0" w14:textId="4BFFF68B" w:rsidTr="00BD3EC5">
        <w:trPr>
          <w:del w:id="1380" w:author="DELL" w:date="2022-06-27T01:50:00Z"/>
        </w:trPr>
        <w:tc>
          <w:tcPr>
            <w:tcW w:w="1559" w:type="pct"/>
          </w:tcPr>
          <w:p w14:paraId="7FFC0026" w14:textId="1730D31C" w:rsidR="00650BA3" w:rsidRPr="00694B94" w:rsidDel="00B11B84" w:rsidRDefault="00650BA3" w:rsidP="00650BA3">
            <w:pPr>
              <w:spacing w:after="0" w:line="240" w:lineRule="auto"/>
              <w:rPr>
                <w:del w:id="1381" w:author="DELL" w:date="2022-06-27T01:50:00Z"/>
                <w:rFonts w:ascii="Times New Roman" w:hAnsi="Times New Roman" w:cs="Times New Roman"/>
                <w:sz w:val="24"/>
                <w:szCs w:val="24"/>
              </w:rPr>
            </w:pPr>
            <w:del w:id="1382" w:author="DELL" w:date="2022-06-27T01:50:00Z">
              <w:r w:rsidDel="00B11B84">
                <w:rPr>
                  <w:rFonts w:ascii="Times New Roman" w:hAnsi="Times New Roman" w:cs="Times New Roman"/>
                  <w:sz w:val="24"/>
                  <w:szCs w:val="24"/>
                </w:rPr>
                <w:delText>Mymensingh</w:delText>
              </w:r>
            </w:del>
          </w:p>
        </w:tc>
        <w:tc>
          <w:tcPr>
            <w:tcW w:w="548" w:type="pct"/>
          </w:tcPr>
          <w:p w14:paraId="019EA580" w14:textId="2393E940" w:rsidR="00650BA3" w:rsidRPr="00694B94" w:rsidDel="00B11B84" w:rsidRDefault="00650BA3" w:rsidP="00650BA3">
            <w:pPr>
              <w:spacing w:after="0" w:line="240" w:lineRule="auto"/>
              <w:rPr>
                <w:del w:id="1383" w:author="DELL" w:date="2022-06-27T01:50:00Z"/>
                <w:rFonts w:ascii="Times New Roman" w:hAnsi="Times New Roman" w:cs="Times New Roman"/>
                <w:sz w:val="24"/>
                <w:szCs w:val="24"/>
              </w:rPr>
            </w:pPr>
            <w:del w:id="1384" w:author="DELL" w:date="2022-06-27T01:50:00Z">
              <w:r w:rsidDel="00B11B84">
                <w:rPr>
                  <w:rFonts w:ascii="Times New Roman" w:hAnsi="Times New Roman" w:cs="Times New Roman"/>
                  <w:sz w:val="24"/>
                  <w:szCs w:val="24"/>
                </w:rPr>
                <w:delText>23 (12.56)</w:delText>
              </w:r>
            </w:del>
          </w:p>
        </w:tc>
        <w:tc>
          <w:tcPr>
            <w:tcW w:w="619" w:type="pct"/>
          </w:tcPr>
          <w:p w14:paraId="3E3FBDFF" w14:textId="3D27A46E" w:rsidR="00650BA3" w:rsidRPr="00694B94" w:rsidDel="00B11B84" w:rsidRDefault="00650BA3" w:rsidP="00650BA3">
            <w:pPr>
              <w:spacing w:after="0" w:line="240" w:lineRule="auto"/>
              <w:rPr>
                <w:del w:id="1385" w:author="DELL" w:date="2022-06-27T01:50:00Z"/>
                <w:rFonts w:ascii="Times New Roman" w:hAnsi="Times New Roman" w:cs="Times New Roman"/>
                <w:sz w:val="24"/>
                <w:szCs w:val="24"/>
              </w:rPr>
            </w:pPr>
            <w:del w:id="1386" w:author="DELL" w:date="2022-06-27T01:50:00Z">
              <w:r w:rsidDel="00B11B84">
                <w:rPr>
                  <w:rFonts w:ascii="Times New Roman" w:hAnsi="Times New Roman" w:cs="Times New Roman"/>
                  <w:sz w:val="24"/>
                  <w:szCs w:val="24"/>
                </w:rPr>
                <w:delText>158 (87.44)</w:delText>
              </w:r>
            </w:del>
          </w:p>
        </w:tc>
        <w:tc>
          <w:tcPr>
            <w:tcW w:w="620" w:type="pct"/>
          </w:tcPr>
          <w:p w14:paraId="2E68B6B5" w14:textId="71214C1C" w:rsidR="00650BA3" w:rsidRPr="00694B94" w:rsidDel="00B11B84" w:rsidRDefault="00650BA3" w:rsidP="00650BA3">
            <w:pPr>
              <w:spacing w:after="0" w:line="240" w:lineRule="auto"/>
              <w:rPr>
                <w:del w:id="1387" w:author="DELL" w:date="2022-06-27T01:50:00Z"/>
                <w:rFonts w:ascii="Times New Roman" w:hAnsi="Times New Roman" w:cs="Times New Roman"/>
                <w:sz w:val="24"/>
                <w:szCs w:val="24"/>
              </w:rPr>
            </w:pPr>
            <w:del w:id="1388" w:author="DELL" w:date="2022-06-27T01:50:00Z">
              <w:r w:rsidDel="00B11B84">
                <w:rPr>
                  <w:rFonts w:ascii="Times New Roman" w:hAnsi="Times New Roman" w:cs="Times New Roman"/>
                  <w:sz w:val="24"/>
                  <w:szCs w:val="24"/>
                </w:rPr>
                <w:delText>181 (7.77)</w:delText>
              </w:r>
            </w:del>
          </w:p>
        </w:tc>
        <w:tc>
          <w:tcPr>
            <w:tcW w:w="488" w:type="pct"/>
          </w:tcPr>
          <w:p w14:paraId="0235FF3F" w14:textId="1A51C743" w:rsidR="00650BA3" w:rsidRPr="00694B94" w:rsidDel="00B11B84" w:rsidRDefault="00016BB7" w:rsidP="00650BA3">
            <w:pPr>
              <w:spacing w:after="0" w:line="240" w:lineRule="auto"/>
              <w:rPr>
                <w:del w:id="1389" w:author="DELL" w:date="2022-06-27T01:50:00Z"/>
                <w:rFonts w:ascii="Times New Roman" w:hAnsi="Times New Roman" w:cs="Times New Roman"/>
                <w:sz w:val="24"/>
                <w:szCs w:val="24"/>
              </w:rPr>
            </w:pPr>
            <w:del w:id="1390" w:author="DELL" w:date="2022-06-27T01:50:00Z">
              <w:r w:rsidDel="00B11B84">
                <w:rPr>
                  <w:rFonts w:ascii="Times New Roman" w:hAnsi="Times New Roman" w:cs="Times New Roman"/>
                  <w:sz w:val="24"/>
                  <w:szCs w:val="24"/>
                </w:rPr>
                <w:delText>-</w:delText>
              </w:r>
            </w:del>
          </w:p>
        </w:tc>
        <w:tc>
          <w:tcPr>
            <w:tcW w:w="583" w:type="pct"/>
          </w:tcPr>
          <w:p w14:paraId="6C8DBDEB" w14:textId="57C7D2A3" w:rsidR="00650BA3" w:rsidRPr="00694B94" w:rsidDel="00B11B84" w:rsidRDefault="00016BB7" w:rsidP="00650BA3">
            <w:pPr>
              <w:spacing w:after="0" w:line="240" w:lineRule="auto"/>
              <w:rPr>
                <w:del w:id="1391" w:author="DELL" w:date="2022-06-27T01:50:00Z"/>
                <w:rFonts w:ascii="Times New Roman" w:hAnsi="Times New Roman" w:cs="Times New Roman"/>
                <w:sz w:val="24"/>
                <w:szCs w:val="24"/>
              </w:rPr>
            </w:pPr>
            <w:del w:id="1392" w:author="DELL" w:date="2022-06-27T01:50:00Z">
              <w:r w:rsidDel="00B11B84">
                <w:rPr>
                  <w:rFonts w:ascii="Times New Roman" w:hAnsi="Times New Roman" w:cs="Times New Roman"/>
                  <w:sz w:val="24"/>
                  <w:szCs w:val="24"/>
                </w:rPr>
                <w:delText>-</w:delText>
              </w:r>
            </w:del>
          </w:p>
        </w:tc>
        <w:tc>
          <w:tcPr>
            <w:tcW w:w="583" w:type="pct"/>
          </w:tcPr>
          <w:p w14:paraId="14BBDCC2" w14:textId="218A26D1" w:rsidR="00650BA3" w:rsidRPr="00694B94" w:rsidDel="00B11B84" w:rsidRDefault="00016BB7" w:rsidP="00650BA3">
            <w:pPr>
              <w:spacing w:after="0" w:line="240" w:lineRule="auto"/>
              <w:rPr>
                <w:del w:id="1393" w:author="DELL" w:date="2022-06-27T01:50:00Z"/>
                <w:rFonts w:ascii="Times New Roman" w:hAnsi="Times New Roman" w:cs="Times New Roman"/>
                <w:sz w:val="24"/>
                <w:szCs w:val="24"/>
              </w:rPr>
            </w:pPr>
            <w:del w:id="1394" w:author="DELL" w:date="2022-06-27T01:50:00Z">
              <w:r w:rsidDel="00B11B84">
                <w:rPr>
                  <w:rFonts w:ascii="Times New Roman" w:hAnsi="Times New Roman" w:cs="Times New Roman"/>
                  <w:sz w:val="24"/>
                  <w:szCs w:val="24"/>
                </w:rPr>
                <w:delText>-</w:delText>
              </w:r>
            </w:del>
          </w:p>
        </w:tc>
      </w:tr>
      <w:tr w:rsidR="00016BB7" w:rsidRPr="00694B94" w:rsidDel="00B11B84" w14:paraId="590A5237" w14:textId="0CA6A019" w:rsidTr="00BD3EC5">
        <w:trPr>
          <w:del w:id="1395" w:author="DELL" w:date="2022-06-27T01:50:00Z"/>
        </w:trPr>
        <w:tc>
          <w:tcPr>
            <w:tcW w:w="1559" w:type="pct"/>
          </w:tcPr>
          <w:p w14:paraId="4A3FA709" w14:textId="249D9278" w:rsidR="00016BB7" w:rsidRPr="00694B94" w:rsidDel="00B11B84" w:rsidRDefault="00016BB7" w:rsidP="00016BB7">
            <w:pPr>
              <w:spacing w:after="0" w:line="240" w:lineRule="auto"/>
              <w:rPr>
                <w:del w:id="1396" w:author="DELL" w:date="2022-06-27T01:50:00Z"/>
                <w:rFonts w:ascii="Times New Roman" w:hAnsi="Times New Roman" w:cs="Times New Roman"/>
                <w:sz w:val="24"/>
                <w:szCs w:val="24"/>
              </w:rPr>
            </w:pPr>
            <w:del w:id="1397" w:author="DELL" w:date="2022-06-27T01:50:00Z">
              <w:r w:rsidDel="00B11B84">
                <w:rPr>
                  <w:rFonts w:ascii="Times New Roman" w:hAnsi="Times New Roman" w:cs="Times New Roman"/>
                  <w:sz w:val="24"/>
                  <w:szCs w:val="24"/>
                </w:rPr>
                <w:delText>Rajshahi</w:delText>
              </w:r>
            </w:del>
          </w:p>
        </w:tc>
        <w:tc>
          <w:tcPr>
            <w:tcW w:w="548" w:type="pct"/>
          </w:tcPr>
          <w:p w14:paraId="06F7E275" w14:textId="0748E6DA" w:rsidR="00016BB7" w:rsidRPr="00694B94" w:rsidDel="00B11B84" w:rsidRDefault="00016BB7" w:rsidP="00016BB7">
            <w:pPr>
              <w:spacing w:after="0" w:line="240" w:lineRule="auto"/>
              <w:rPr>
                <w:del w:id="1398" w:author="DELL" w:date="2022-06-27T01:50:00Z"/>
                <w:rFonts w:ascii="Times New Roman" w:hAnsi="Times New Roman" w:cs="Times New Roman"/>
                <w:sz w:val="24"/>
                <w:szCs w:val="24"/>
              </w:rPr>
            </w:pPr>
            <w:del w:id="1399" w:author="DELL" w:date="2022-06-27T01:50:00Z">
              <w:r w:rsidDel="00B11B84">
                <w:rPr>
                  <w:rFonts w:ascii="Times New Roman" w:hAnsi="Times New Roman" w:cs="Times New Roman"/>
                  <w:sz w:val="24"/>
                  <w:szCs w:val="24"/>
                </w:rPr>
                <w:delText>15 (5.26)</w:delText>
              </w:r>
            </w:del>
          </w:p>
        </w:tc>
        <w:tc>
          <w:tcPr>
            <w:tcW w:w="619" w:type="pct"/>
          </w:tcPr>
          <w:p w14:paraId="6EB76257" w14:textId="591965BE" w:rsidR="00016BB7" w:rsidRPr="00694B94" w:rsidDel="00B11B84" w:rsidRDefault="00016BB7" w:rsidP="00016BB7">
            <w:pPr>
              <w:spacing w:after="0" w:line="240" w:lineRule="auto"/>
              <w:rPr>
                <w:del w:id="1400" w:author="DELL" w:date="2022-06-27T01:50:00Z"/>
                <w:rFonts w:ascii="Times New Roman" w:hAnsi="Times New Roman" w:cs="Times New Roman"/>
                <w:sz w:val="24"/>
                <w:szCs w:val="24"/>
              </w:rPr>
            </w:pPr>
            <w:del w:id="1401" w:author="DELL" w:date="2022-06-27T01:50:00Z">
              <w:r w:rsidDel="00B11B84">
                <w:rPr>
                  <w:rFonts w:ascii="Times New Roman" w:hAnsi="Times New Roman" w:cs="Times New Roman"/>
                  <w:sz w:val="24"/>
                  <w:szCs w:val="24"/>
                </w:rPr>
                <w:delText>278 (94.74)</w:delText>
              </w:r>
            </w:del>
          </w:p>
        </w:tc>
        <w:tc>
          <w:tcPr>
            <w:tcW w:w="620" w:type="pct"/>
          </w:tcPr>
          <w:p w14:paraId="0C449A85" w14:textId="2E4D9F62" w:rsidR="00016BB7" w:rsidRPr="00694B94" w:rsidDel="00B11B84" w:rsidRDefault="00016BB7" w:rsidP="00016BB7">
            <w:pPr>
              <w:spacing w:after="0" w:line="240" w:lineRule="auto"/>
              <w:rPr>
                <w:del w:id="1402" w:author="DELL" w:date="2022-06-27T01:50:00Z"/>
                <w:rFonts w:ascii="Times New Roman" w:hAnsi="Times New Roman" w:cs="Times New Roman"/>
                <w:sz w:val="24"/>
                <w:szCs w:val="24"/>
              </w:rPr>
            </w:pPr>
            <w:del w:id="1403" w:author="DELL" w:date="2022-06-27T01:50:00Z">
              <w:r w:rsidDel="00B11B84">
                <w:rPr>
                  <w:rFonts w:ascii="Times New Roman" w:hAnsi="Times New Roman" w:cs="Times New Roman"/>
                  <w:sz w:val="24"/>
                  <w:szCs w:val="24"/>
                </w:rPr>
                <w:delText>293 (12.58)</w:delText>
              </w:r>
            </w:del>
          </w:p>
        </w:tc>
        <w:tc>
          <w:tcPr>
            <w:tcW w:w="488" w:type="pct"/>
          </w:tcPr>
          <w:p w14:paraId="3EE89DFC" w14:textId="2477D030" w:rsidR="00016BB7" w:rsidRPr="00694B94" w:rsidDel="00B11B84" w:rsidRDefault="00016BB7" w:rsidP="00016BB7">
            <w:pPr>
              <w:spacing w:after="0" w:line="240" w:lineRule="auto"/>
              <w:rPr>
                <w:del w:id="1404" w:author="DELL" w:date="2022-06-27T01:50:00Z"/>
                <w:rFonts w:ascii="Times New Roman" w:hAnsi="Times New Roman" w:cs="Times New Roman"/>
                <w:sz w:val="24"/>
                <w:szCs w:val="24"/>
              </w:rPr>
            </w:pPr>
            <w:del w:id="1405" w:author="DELL" w:date="2022-06-27T01:50:00Z">
              <w:r w:rsidDel="00B11B84">
                <w:rPr>
                  <w:rFonts w:ascii="Times New Roman" w:hAnsi="Times New Roman" w:cs="Times New Roman"/>
                  <w:sz w:val="24"/>
                  <w:szCs w:val="24"/>
                </w:rPr>
                <w:delText>6 (</w:delText>
              </w:r>
              <w:r w:rsidR="00E653CF" w:rsidDel="00B11B84">
                <w:rPr>
                  <w:rFonts w:ascii="Times New Roman" w:hAnsi="Times New Roman" w:cs="Times New Roman"/>
                  <w:sz w:val="24"/>
                  <w:szCs w:val="24"/>
                </w:rPr>
                <w:delText>2.62)</w:delText>
              </w:r>
            </w:del>
          </w:p>
        </w:tc>
        <w:tc>
          <w:tcPr>
            <w:tcW w:w="583" w:type="pct"/>
          </w:tcPr>
          <w:p w14:paraId="7D0192D4" w14:textId="4B720749" w:rsidR="00016BB7" w:rsidRPr="00694B94" w:rsidDel="00B11B84" w:rsidRDefault="00016BB7" w:rsidP="00016BB7">
            <w:pPr>
              <w:spacing w:after="0" w:line="240" w:lineRule="auto"/>
              <w:rPr>
                <w:del w:id="1406" w:author="DELL" w:date="2022-06-27T01:50:00Z"/>
                <w:rFonts w:ascii="Times New Roman" w:hAnsi="Times New Roman" w:cs="Times New Roman"/>
                <w:sz w:val="24"/>
                <w:szCs w:val="24"/>
              </w:rPr>
            </w:pPr>
            <w:del w:id="1407" w:author="DELL" w:date="2022-06-27T01:50:00Z">
              <w:r w:rsidDel="00B11B84">
                <w:rPr>
                  <w:rFonts w:ascii="Times New Roman" w:hAnsi="Times New Roman" w:cs="Times New Roman"/>
                  <w:sz w:val="24"/>
                  <w:szCs w:val="24"/>
                </w:rPr>
                <w:delText>226 (</w:delText>
              </w:r>
              <w:r w:rsidR="00E653CF" w:rsidDel="00B11B84">
                <w:rPr>
                  <w:rFonts w:ascii="Times New Roman" w:hAnsi="Times New Roman" w:cs="Times New Roman"/>
                  <w:sz w:val="24"/>
                  <w:szCs w:val="24"/>
                </w:rPr>
                <w:delText>97.38)</w:delText>
              </w:r>
            </w:del>
          </w:p>
        </w:tc>
        <w:tc>
          <w:tcPr>
            <w:tcW w:w="583" w:type="pct"/>
          </w:tcPr>
          <w:p w14:paraId="406AB764" w14:textId="69737043" w:rsidR="00016BB7" w:rsidRPr="00694B94" w:rsidDel="00B11B84" w:rsidRDefault="00016BB7" w:rsidP="00016BB7">
            <w:pPr>
              <w:spacing w:after="0" w:line="240" w:lineRule="auto"/>
              <w:rPr>
                <w:del w:id="1408" w:author="DELL" w:date="2022-06-27T01:50:00Z"/>
                <w:rFonts w:ascii="Times New Roman" w:hAnsi="Times New Roman" w:cs="Times New Roman"/>
                <w:sz w:val="24"/>
                <w:szCs w:val="24"/>
              </w:rPr>
            </w:pPr>
            <w:del w:id="1409" w:author="DELL" w:date="2022-06-27T01:50:00Z">
              <w:r w:rsidDel="00B11B84">
                <w:rPr>
                  <w:rFonts w:ascii="Times New Roman" w:hAnsi="Times New Roman" w:cs="Times New Roman"/>
                  <w:sz w:val="24"/>
                  <w:szCs w:val="24"/>
                </w:rPr>
                <w:delText>232 (</w:delText>
              </w:r>
              <w:r w:rsidR="002B2B90" w:rsidDel="00B11B84">
                <w:rPr>
                  <w:rFonts w:ascii="Times New Roman" w:hAnsi="Times New Roman" w:cs="Times New Roman"/>
                  <w:sz w:val="24"/>
                  <w:szCs w:val="24"/>
                </w:rPr>
                <w:delText>11.21)</w:delText>
              </w:r>
            </w:del>
          </w:p>
        </w:tc>
      </w:tr>
      <w:tr w:rsidR="00016BB7" w:rsidRPr="00694B94" w:rsidDel="00B11B84" w14:paraId="2C71EC9F" w14:textId="001391D5" w:rsidTr="00BD3EC5">
        <w:trPr>
          <w:del w:id="1410" w:author="DELL" w:date="2022-06-27T01:50:00Z"/>
        </w:trPr>
        <w:tc>
          <w:tcPr>
            <w:tcW w:w="1559" w:type="pct"/>
          </w:tcPr>
          <w:p w14:paraId="7C00EE7B" w14:textId="32129F9C" w:rsidR="00016BB7" w:rsidRPr="00694B94" w:rsidDel="00B11B84" w:rsidRDefault="00016BB7" w:rsidP="00016BB7">
            <w:pPr>
              <w:spacing w:after="0" w:line="240" w:lineRule="auto"/>
              <w:rPr>
                <w:del w:id="1411" w:author="DELL" w:date="2022-06-27T01:50:00Z"/>
                <w:rFonts w:ascii="Times New Roman" w:hAnsi="Times New Roman" w:cs="Times New Roman"/>
                <w:sz w:val="24"/>
                <w:szCs w:val="24"/>
              </w:rPr>
            </w:pPr>
            <w:del w:id="1412" w:author="DELL" w:date="2022-06-27T01:50:00Z">
              <w:r w:rsidDel="00B11B84">
                <w:rPr>
                  <w:rFonts w:ascii="Times New Roman" w:hAnsi="Times New Roman" w:cs="Times New Roman"/>
                  <w:sz w:val="24"/>
                  <w:szCs w:val="24"/>
                </w:rPr>
                <w:delText>Rangpur</w:delText>
              </w:r>
            </w:del>
          </w:p>
        </w:tc>
        <w:tc>
          <w:tcPr>
            <w:tcW w:w="548" w:type="pct"/>
          </w:tcPr>
          <w:p w14:paraId="4AC9D11B" w14:textId="04978DED" w:rsidR="00016BB7" w:rsidRPr="00694B94" w:rsidDel="00B11B84" w:rsidRDefault="00016BB7" w:rsidP="00016BB7">
            <w:pPr>
              <w:spacing w:after="0" w:line="240" w:lineRule="auto"/>
              <w:rPr>
                <w:del w:id="1413" w:author="DELL" w:date="2022-06-27T01:50:00Z"/>
                <w:rFonts w:ascii="Times New Roman" w:hAnsi="Times New Roman" w:cs="Times New Roman"/>
                <w:sz w:val="24"/>
                <w:szCs w:val="24"/>
              </w:rPr>
            </w:pPr>
            <w:del w:id="1414" w:author="DELL" w:date="2022-06-27T01:50:00Z">
              <w:r w:rsidDel="00B11B84">
                <w:rPr>
                  <w:rFonts w:ascii="Times New Roman" w:hAnsi="Times New Roman" w:cs="Times New Roman"/>
                  <w:sz w:val="24"/>
                  <w:szCs w:val="24"/>
                </w:rPr>
                <w:delText>14 (5.68)</w:delText>
              </w:r>
            </w:del>
          </w:p>
        </w:tc>
        <w:tc>
          <w:tcPr>
            <w:tcW w:w="619" w:type="pct"/>
          </w:tcPr>
          <w:p w14:paraId="3B67CC5B" w14:textId="5646394C" w:rsidR="00016BB7" w:rsidRPr="00694B94" w:rsidDel="00B11B84" w:rsidRDefault="00016BB7" w:rsidP="00016BB7">
            <w:pPr>
              <w:spacing w:after="0" w:line="240" w:lineRule="auto"/>
              <w:rPr>
                <w:del w:id="1415" w:author="DELL" w:date="2022-06-27T01:50:00Z"/>
                <w:rFonts w:ascii="Times New Roman" w:hAnsi="Times New Roman" w:cs="Times New Roman"/>
                <w:sz w:val="24"/>
                <w:szCs w:val="24"/>
              </w:rPr>
            </w:pPr>
            <w:del w:id="1416" w:author="DELL" w:date="2022-06-27T01:50:00Z">
              <w:r w:rsidDel="00B11B84">
                <w:rPr>
                  <w:rFonts w:ascii="Times New Roman" w:hAnsi="Times New Roman" w:cs="Times New Roman"/>
                  <w:sz w:val="24"/>
                  <w:szCs w:val="24"/>
                </w:rPr>
                <w:delText>235 (94.32</w:delText>
              </w:r>
            </w:del>
          </w:p>
        </w:tc>
        <w:tc>
          <w:tcPr>
            <w:tcW w:w="620" w:type="pct"/>
          </w:tcPr>
          <w:p w14:paraId="181786D8" w14:textId="27857F36" w:rsidR="00016BB7" w:rsidRPr="00694B94" w:rsidDel="00B11B84" w:rsidRDefault="00016BB7" w:rsidP="00016BB7">
            <w:pPr>
              <w:spacing w:after="0" w:line="240" w:lineRule="auto"/>
              <w:rPr>
                <w:del w:id="1417" w:author="DELL" w:date="2022-06-27T01:50:00Z"/>
                <w:rFonts w:ascii="Times New Roman" w:hAnsi="Times New Roman" w:cs="Times New Roman"/>
                <w:sz w:val="24"/>
                <w:szCs w:val="24"/>
              </w:rPr>
            </w:pPr>
            <w:del w:id="1418" w:author="DELL" w:date="2022-06-27T01:50:00Z">
              <w:r w:rsidDel="00B11B84">
                <w:rPr>
                  <w:rFonts w:ascii="Times New Roman" w:hAnsi="Times New Roman" w:cs="Times New Roman"/>
                  <w:sz w:val="24"/>
                  <w:szCs w:val="24"/>
                </w:rPr>
                <w:delText>249 (10.67)</w:delText>
              </w:r>
            </w:del>
          </w:p>
        </w:tc>
        <w:tc>
          <w:tcPr>
            <w:tcW w:w="488" w:type="pct"/>
          </w:tcPr>
          <w:p w14:paraId="599CC065" w14:textId="50E40972" w:rsidR="00016BB7" w:rsidRPr="00694B94" w:rsidDel="00B11B84" w:rsidRDefault="00016BB7" w:rsidP="00016BB7">
            <w:pPr>
              <w:spacing w:after="0" w:line="240" w:lineRule="auto"/>
              <w:rPr>
                <w:del w:id="1419" w:author="DELL" w:date="2022-06-27T01:50:00Z"/>
                <w:rFonts w:ascii="Times New Roman" w:hAnsi="Times New Roman" w:cs="Times New Roman"/>
                <w:sz w:val="24"/>
                <w:szCs w:val="24"/>
              </w:rPr>
            </w:pPr>
            <w:del w:id="1420" w:author="DELL" w:date="2022-06-27T01:50:00Z">
              <w:r w:rsidDel="00B11B84">
                <w:rPr>
                  <w:rFonts w:ascii="Times New Roman" w:hAnsi="Times New Roman" w:cs="Times New Roman"/>
                  <w:sz w:val="24"/>
                  <w:szCs w:val="24"/>
                </w:rPr>
                <w:delText>11 (</w:delText>
              </w:r>
              <w:r w:rsidR="00E653CF" w:rsidDel="00B11B84">
                <w:rPr>
                  <w:rFonts w:ascii="Times New Roman" w:hAnsi="Times New Roman" w:cs="Times New Roman"/>
                  <w:sz w:val="24"/>
                  <w:szCs w:val="24"/>
                </w:rPr>
                <w:delText>4.30)</w:delText>
              </w:r>
            </w:del>
          </w:p>
        </w:tc>
        <w:tc>
          <w:tcPr>
            <w:tcW w:w="583" w:type="pct"/>
          </w:tcPr>
          <w:p w14:paraId="6D8DB7CF" w14:textId="6DF90673" w:rsidR="00016BB7" w:rsidRPr="00694B94" w:rsidDel="00B11B84" w:rsidRDefault="00016BB7" w:rsidP="00016BB7">
            <w:pPr>
              <w:spacing w:after="0" w:line="240" w:lineRule="auto"/>
              <w:rPr>
                <w:del w:id="1421" w:author="DELL" w:date="2022-06-27T01:50:00Z"/>
                <w:rFonts w:ascii="Times New Roman" w:hAnsi="Times New Roman" w:cs="Times New Roman"/>
                <w:sz w:val="24"/>
                <w:szCs w:val="24"/>
              </w:rPr>
            </w:pPr>
            <w:del w:id="1422" w:author="DELL" w:date="2022-06-27T01:50:00Z">
              <w:r w:rsidDel="00B11B84">
                <w:rPr>
                  <w:rFonts w:ascii="Times New Roman" w:hAnsi="Times New Roman" w:cs="Times New Roman"/>
                  <w:sz w:val="24"/>
                  <w:szCs w:val="24"/>
                </w:rPr>
                <w:delText>242 (</w:delText>
              </w:r>
              <w:r w:rsidR="00E653CF" w:rsidDel="00B11B84">
                <w:rPr>
                  <w:rFonts w:ascii="Times New Roman" w:hAnsi="Times New Roman" w:cs="Times New Roman"/>
                  <w:sz w:val="24"/>
                  <w:szCs w:val="24"/>
                </w:rPr>
                <w:delText>95.70)</w:delText>
              </w:r>
            </w:del>
          </w:p>
        </w:tc>
        <w:tc>
          <w:tcPr>
            <w:tcW w:w="583" w:type="pct"/>
          </w:tcPr>
          <w:p w14:paraId="70D16739" w14:textId="69FBE881" w:rsidR="00016BB7" w:rsidRPr="00694B94" w:rsidDel="00B11B84" w:rsidRDefault="00016BB7" w:rsidP="00016BB7">
            <w:pPr>
              <w:spacing w:after="0" w:line="240" w:lineRule="auto"/>
              <w:rPr>
                <w:del w:id="1423" w:author="DELL" w:date="2022-06-27T01:50:00Z"/>
                <w:rFonts w:ascii="Times New Roman" w:hAnsi="Times New Roman" w:cs="Times New Roman"/>
                <w:sz w:val="24"/>
                <w:szCs w:val="24"/>
              </w:rPr>
            </w:pPr>
            <w:del w:id="1424" w:author="DELL" w:date="2022-06-27T01:50:00Z">
              <w:r w:rsidDel="00B11B84">
                <w:rPr>
                  <w:rFonts w:ascii="Times New Roman" w:hAnsi="Times New Roman" w:cs="Times New Roman"/>
                  <w:sz w:val="24"/>
                  <w:szCs w:val="24"/>
                </w:rPr>
                <w:delText>253 (</w:delText>
              </w:r>
              <w:r w:rsidR="002B2B90" w:rsidDel="00B11B84">
                <w:rPr>
                  <w:rFonts w:ascii="Times New Roman" w:hAnsi="Times New Roman" w:cs="Times New Roman"/>
                  <w:sz w:val="24"/>
                  <w:szCs w:val="24"/>
                </w:rPr>
                <w:delText>12.18)</w:delText>
              </w:r>
            </w:del>
          </w:p>
        </w:tc>
      </w:tr>
      <w:tr w:rsidR="00016BB7" w:rsidRPr="00694B94" w:rsidDel="00B11B84" w14:paraId="42E81931" w14:textId="79FFEE17" w:rsidTr="00BD3EC5">
        <w:trPr>
          <w:del w:id="1425" w:author="DELL" w:date="2022-06-27T01:50:00Z"/>
        </w:trPr>
        <w:tc>
          <w:tcPr>
            <w:tcW w:w="1559" w:type="pct"/>
          </w:tcPr>
          <w:p w14:paraId="298F4D6E" w14:textId="479D60A0" w:rsidR="00016BB7" w:rsidRPr="00694B94" w:rsidDel="00B11B84" w:rsidRDefault="00016BB7" w:rsidP="00016BB7">
            <w:pPr>
              <w:spacing w:after="0" w:line="240" w:lineRule="auto"/>
              <w:rPr>
                <w:del w:id="1426" w:author="DELL" w:date="2022-06-27T01:50:00Z"/>
                <w:rFonts w:ascii="Times New Roman" w:hAnsi="Times New Roman" w:cs="Times New Roman"/>
                <w:sz w:val="24"/>
                <w:szCs w:val="24"/>
              </w:rPr>
            </w:pPr>
            <w:del w:id="1427" w:author="DELL" w:date="2022-06-27T01:50:00Z">
              <w:r w:rsidDel="00B11B84">
                <w:rPr>
                  <w:rFonts w:ascii="Times New Roman" w:hAnsi="Times New Roman" w:cs="Times New Roman"/>
                  <w:sz w:val="24"/>
                  <w:szCs w:val="24"/>
                </w:rPr>
                <w:delText>Sylhet</w:delText>
              </w:r>
            </w:del>
          </w:p>
        </w:tc>
        <w:tc>
          <w:tcPr>
            <w:tcW w:w="548" w:type="pct"/>
          </w:tcPr>
          <w:p w14:paraId="799A3B3E" w14:textId="76F70FA3" w:rsidR="00016BB7" w:rsidRPr="00694B94" w:rsidDel="00B11B84" w:rsidRDefault="00016BB7" w:rsidP="00016BB7">
            <w:pPr>
              <w:spacing w:after="0" w:line="240" w:lineRule="auto"/>
              <w:rPr>
                <w:del w:id="1428" w:author="DELL" w:date="2022-06-27T01:50:00Z"/>
                <w:rFonts w:ascii="Times New Roman" w:hAnsi="Times New Roman" w:cs="Times New Roman"/>
                <w:sz w:val="24"/>
                <w:szCs w:val="24"/>
              </w:rPr>
            </w:pPr>
            <w:del w:id="1429" w:author="DELL" w:date="2022-06-27T01:50:00Z">
              <w:r w:rsidDel="00B11B84">
                <w:rPr>
                  <w:rFonts w:ascii="Times New Roman" w:hAnsi="Times New Roman" w:cs="Times New Roman"/>
                  <w:sz w:val="24"/>
                  <w:szCs w:val="24"/>
                </w:rPr>
                <w:delText>7 (3.69)</w:delText>
              </w:r>
            </w:del>
          </w:p>
        </w:tc>
        <w:tc>
          <w:tcPr>
            <w:tcW w:w="619" w:type="pct"/>
          </w:tcPr>
          <w:p w14:paraId="2CDFA1E6" w14:textId="028FD60A" w:rsidR="00016BB7" w:rsidRPr="00694B94" w:rsidDel="00B11B84" w:rsidRDefault="00016BB7" w:rsidP="00016BB7">
            <w:pPr>
              <w:spacing w:after="0" w:line="240" w:lineRule="auto"/>
              <w:rPr>
                <w:del w:id="1430" w:author="DELL" w:date="2022-06-27T01:50:00Z"/>
                <w:rFonts w:ascii="Times New Roman" w:hAnsi="Times New Roman" w:cs="Times New Roman"/>
                <w:sz w:val="24"/>
                <w:szCs w:val="24"/>
              </w:rPr>
            </w:pPr>
            <w:del w:id="1431" w:author="DELL" w:date="2022-06-27T01:50:00Z">
              <w:r w:rsidDel="00B11B84">
                <w:rPr>
                  <w:rFonts w:ascii="Times New Roman" w:hAnsi="Times New Roman" w:cs="Times New Roman"/>
                  <w:sz w:val="24"/>
                  <w:szCs w:val="24"/>
                </w:rPr>
                <w:delText>172 (96.31)</w:delText>
              </w:r>
            </w:del>
          </w:p>
        </w:tc>
        <w:tc>
          <w:tcPr>
            <w:tcW w:w="620" w:type="pct"/>
          </w:tcPr>
          <w:p w14:paraId="1A52CF72" w14:textId="68681477" w:rsidR="00016BB7" w:rsidRPr="00694B94" w:rsidDel="00B11B84" w:rsidRDefault="00016BB7" w:rsidP="00016BB7">
            <w:pPr>
              <w:spacing w:after="0" w:line="240" w:lineRule="auto"/>
              <w:rPr>
                <w:del w:id="1432" w:author="DELL" w:date="2022-06-27T01:50:00Z"/>
                <w:rFonts w:ascii="Times New Roman" w:hAnsi="Times New Roman" w:cs="Times New Roman"/>
                <w:sz w:val="24"/>
                <w:szCs w:val="24"/>
              </w:rPr>
            </w:pPr>
            <w:del w:id="1433" w:author="DELL" w:date="2022-06-27T01:50:00Z">
              <w:r w:rsidDel="00B11B84">
                <w:rPr>
                  <w:rFonts w:ascii="Times New Roman" w:hAnsi="Times New Roman" w:cs="Times New Roman"/>
                  <w:sz w:val="24"/>
                  <w:szCs w:val="24"/>
                </w:rPr>
                <w:delText>178 (7.64)</w:delText>
              </w:r>
            </w:del>
          </w:p>
        </w:tc>
        <w:tc>
          <w:tcPr>
            <w:tcW w:w="488" w:type="pct"/>
          </w:tcPr>
          <w:p w14:paraId="75ED088D" w14:textId="7826D8BB" w:rsidR="00016BB7" w:rsidRPr="00694B94" w:rsidDel="00B11B84" w:rsidRDefault="00016BB7" w:rsidP="00016BB7">
            <w:pPr>
              <w:spacing w:after="0" w:line="240" w:lineRule="auto"/>
              <w:rPr>
                <w:del w:id="1434" w:author="DELL" w:date="2022-06-27T01:50:00Z"/>
                <w:rFonts w:ascii="Times New Roman" w:hAnsi="Times New Roman" w:cs="Times New Roman"/>
                <w:sz w:val="24"/>
                <w:szCs w:val="24"/>
              </w:rPr>
            </w:pPr>
            <w:del w:id="1435" w:author="DELL" w:date="2022-06-27T01:50:00Z">
              <w:r w:rsidDel="00B11B84">
                <w:rPr>
                  <w:rFonts w:ascii="Times New Roman" w:hAnsi="Times New Roman" w:cs="Times New Roman"/>
                  <w:sz w:val="24"/>
                  <w:szCs w:val="24"/>
                </w:rPr>
                <w:delText>6 (</w:delText>
              </w:r>
              <w:r w:rsidR="00E653CF" w:rsidDel="00B11B84">
                <w:rPr>
                  <w:rFonts w:ascii="Times New Roman" w:hAnsi="Times New Roman" w:cs="Times New Roman"/>
                  <w:sz w:val="24"/>
                  <w:szCs w:val="24"/>
                </w:rPr>
                <w:delText>4.01)</w:delText>
              </w:r>
            </w:del>
          </w:p>
        </w:tc>
        <w:tc>
          <w:tcPr>
            <w:tcW w:w="583" w:type="pct"/>
          </w:tcPr>
          <w:p w14:paraId="216DF5A5" w14:textId="7D22FB13" w:rsidR="00016BB7" w:rsidRPr="00694B94" w:rsidDel="00B11B84" w:rsidRDefault="00016BB7" w:rsidP="00016BB7">
            <w:pPr>
              <w:spacing w:after="0" w:line="240" w:lineRule="auto"/>
              <w:rPr>
                <w:del w:id="1436" w:author="DELL" w:date="2022-06-27T01:50:00Z"/>
                <w:rFonts w:ascii="Times New Roman" w:hAnsi="Times New Roman" w:cs="Times New Roman"/>
                <w:sz w:val="24"/>
                <w:szCs w:val="24"/>
              </w:rPr>
            </w:pPr>
            <w:del w:id="1437" w:author="DELL" w:date="2022-06-27T01:50:00Z">
              <w:r w:rsidDel="00B11B84">
                <w:rPr>
                  <w:rFonts w:ascii="Times New Roman" w:hAnsi="Times New Roman" w:cs="Times New Roman"/>
                  <w:sz w:val="24"/>
                  <w:szCs w:val="24"/>
                </w:rPr>
                <w:delText>136 (</w:delText>
              </w:r>
              <w:r w:rsidR="00E653CF" w:rsidDel="00B11B84">
                <w:rPr>
                  <w:rFonts w:ascii="Times New Roman" w:hAnsi="Times New Roman" w:cs="Times New Roman"/>
                  <w:sz w:val="24"/>
                  <w:szCs w:val="24"/>
                </w:rPr>
                <w:delText>95.99)</w:delText>
              </w:r>
            </w:del>
          </w:p>
        </w:tc>
        <w:tc>
          <w:tcPr>
            <w:tcW w:w="583" w:type="pct"/>
          </w:tcPr>
          <w:p w14:paraId="12758E7D" w14:textId="1D08E9D9" w:rsidR="00016BB7" w:rsidRPr="00694B94" w:rsidDel="00B11B84" w:rsidRDefault="00016BB7" w:rsidP="00016BB7">
            <w:pPr>
              <w:spacing w:after="0" w:line="240" w:lineRule="auto"/>
              <w:rPr>
                <w:del w:id="1438" w:author="DELL" w:date="2022-06-27T01:50:00Z"/>
                <w:rFonts w:ascii="Times New Roman" w:hAnsi="Times New Roman" w:cs="Times New Roman"/>
                <w:sz w:val="24"/>
                <w:szCs w:val="24"/>
              </w:rPr>
            </w:pPr>
            <w:del w:id="1439" w:author="DELL" w:date="2022-06-27T01:50:00Z">
              <w:r w:rsidDel="00B11B84">
                <w:rPr>
                  <w:rFonts w:ascii="Times New Roman" w:hAnsi="Times New Roman" w:cs="Times New Roman"/>
                  <w:sz w:val="24"/>
                  <w:szCs w:val="24"/>
                </w:rPr>
                <w:delText>142 (</w:delText>
              </w:r>
              <w:r w:rsidR="002B2B90" w:rsidDel="00B11B84">
                <w:rPr>
                  <w:rFonts w:ascii="Times New Roman" w:hAnsi="Times New Roman" w:cs="Times New Roman"/>
                  <w:sz w:val="24"/>
                  <w:szCs w:val="24"/>
                </w:rPr>
                <w:delText>6.83)</w:delText>
              </w:r>
            </w:del>
          </w:p>
        </w:tc>
      </w:tr>
    </w:tbl>
    <w:p w14:paraId="63151F7E" w14:textId="6A5DD466" w:rsidR="00BD3EC5" w:rsidDel="00B11B84" w:rsidRDefault="00BD3EC5" w:rsidP="00650BA3">
      <w:pPr>
        <w:rPr>
          <w:del w:id="1440" w:author="DELL" w:date="2022-06-27T01:50:00Z"/>
          <w:rFonts w:ascii="Times New Roman" w:hAnsi="Times New Roman" w:cs="Times New Roman"/>
          <w:sz w:val="24"/>
          <w:szCs w:val="24"/>
        </w:rPr>
      </w:pPr>
    </w:p>
    <w:p w14:paraId="5D1B4717" w14:textId="368B9097" w:rsidR="00650BA3" w:rsidDel="00B11B84" w:rsidRDefault="00BD3EC5" w:rsidP="00650BA3">
      <w:pPr>
        <w:rPr>
          <w:del w:id="1441" w:author="DELL" w:date="2022-06-27T01:50:00Z"/>
          <w:rFonts w:ascii="Times New Roman" w:hAnsi="Times New Roman" w:cs="Times New Roman"/>
          <w:sz w:val="24"/>
          <w:szCs w:val="24"/>
        </w:rPr>
      </w:pPr>
      <w:del w:id="1442" w:author="DELL" w:date="2022-06-27T01:50:00Z">
        <w:r w:rsidRPr="00BD3EC5" w:rsidDel="00B11B84">
          <w:rPr>
            <w:rFonts w:ascii="Times New Roman" w:hAnsi="Times New Roman" w:cs="Times New Roman"/>
            <w:sz w:val="24"/>
            <w:szCs w:val="24"/>
            <w:vertAlign w:val="superscript"/>
          </w:rPr>
          <w:delText>1</w:delText>
        </w:r>
        <w:r w:rsidRPr="00BD3EC5" w:rsidDel="00B11B84">
          <w:rPr>
            <w:rFonts w:ascii="Times New Roman" w:hAnsi="Times New Roman" w:cs="Times New Roman"/>
            <w:sz w:val="24"/>
            <w:szCs w:val="24"/>
          </w:rPr>
          <w:delText xml:space="preserve"> Frequencies are weighted using sample weight</w:delText>
        </w:r>
        <w:r w:rsidDel="00B11B84">
          <w:rPr>
            <w:rFonts w:ascii="Times New Roman" w:hAnsi="Times New Roman" w:cs="Times New Roman"/>
            <w:sz w:val="24"/>
            <w:szCs w:val="24"/>
          </w:rPr>
          <w:delText xml:space="preserve"> (</w:delText>
        </w:r>
        <w:r w:rsidRPr="00BD3EC5" w:rsidDel="00B11B84">
          <w:rPr>
            <w:rFonts w:ascii="Times New Roman" w:hAnsi="Times New Roman" w:cs="Times New Roman"/>
            <w:sz w:val="24"/>
            <w:szCs w:val="24"/>
          </w:rPr>
          <w:delText>the survey design that accounts for survey features such as strata, primary sampling unit and survey weights</w:delText>
        </w:r>
        <w:r w:rsidDel="00B11B84">
          <w:rPr>
            <w:rFonts w:ascii="Times New Roman" w:hAnsi="Times New Roman" w:cs="Times New Roman"/>
            <w:sz w:val="24"/>
            <w:szCs w:val="24"/>
          </w:rPr>
          <w:delText>)</w:delText>
        </w:r>
        <w:r w:rsidRPr="00BD3EC5" w:rsidDel="00B11B84">
          <w:rPr>
            <w:rFonts w:ascii="Times New Roman" w:hAnsi="Times New Roman" w:cs="Times New Roman"/>
            <w:sz w:val="24"/>
            <w:szCs w:val="24"/>
          </w:rPr>
          <w:delText>.</w:delText>
        </w:r>
      </w:del>
    </w:p>
    <w:p w14:paraId="33B6F2BD" w14:textId="67BB5477" w:rsidR="00BD3EC5" w:rsidDel="00B11B84" w:rsidRDefault="00BD3EC5" w:rsidP="00650BA3">
      <w:pPr>
        <w:rPr>
          <w:del w:id="1443" w:author="DELL" w:date="2022-06-27T01:50:00Z"/>
          <w:rFonts w:ascii="Times New Roman" w:hAnsi="Times New Roman" w:cs="Times New Roman"/>
          <w:sz w:val="24"/>
          <w:szCs w:val="24"/>
        </w:rPr>
      </w:pPr>
      <w:del w:id="1444" w:author="DELL" w:date="2022-06-27T01:50:00Z">
        <w:r w:rsidRPr="00BD3EC5" w:rsidDel="00B11B84">
          <w:rPr>
            <w:rFonts w:ascii="Times New Roman" w:hAnsi="Times New Roman" w:cs="Times New Roman"/>
            <w:sz w:val="24"/>
            <w:szCs w:val="24"/>
            <w:vertAlign w:val="superscript"/>
          </w:rPr>
          <w:delText>2</w:delText>
        </w:r>
        <w:r w:rsidDel="00B11B84">
          <w:rPr>
            <w:rFonts w:ascii="Times New Roman" w:hAnsi="Times New Roman" w:cs="Times New Roman"/>
            <w:sz w:val="24"/>
            <w:szCs w:val="24"/>
          </w:rPr>
          <w:delText xml:space="preserve"> </w:delText>
        </w:r>
        <w:r w:rsidRPr="00BD3EC5" w:rsidDel="00B11B84">
          <w:rPr>
            <w:rFonts w:ascii="Times New Roman" w:hAnsi="Times New Roman" w:cs="Times New Roman"/>
            <w:sz w:val="24"/>
            <w:szCs w:val="24"/>
          </w:rPr>
          <w:delText>E. coli colonies were counted as CFUs per 100 ml of water and categorised as low (&lt;1 CFU/100 ml), moderate (1–10 CFU/100 ml) and high (&gt;10 CFU/100 ml).</w:delText>
        </w:r>
      </w:del>
    </w:p>
    <w:p w14:paraId="1B002303" w14:textId="18A452D8" w:rsidR="002F35B8" w:rsidDel="00B11B84" w:rsidRDefault="002F35B8" w:rsidP="00650BA3">
      <w:pPr>
        <w:rPr>
          <w:del w:id="1445" w:author="DELL" w:date="2022-06-27T01:50:00Z"/>
          <w:rFonts w:ascii="Times New Roman" w:hAnsi="Times New Roman" w:cs="Times New Roman"/>
          <w:sz w:val="24"/>
          <w:szCs w:val="24"/>
        </w:rPr>
      </w:pPr>
    </w:p>
    <w:p w14:paraId="4D0F8EE1" w14:textId="730AD460" w:rsidR="002F35B8" w:rsidDel="00B11B84" w:rsidRDefault="002F35B8" w:rsidP="00650BA3">
      <w:pPr>
        <w:rPr>
          <w:del w:id="1446" w:author="DELL" w:date="2022-06-27T01:50:00Z"/>
          <w:rFonts w:ascii="Times New Roman" w:hAnsi="Times New Roman" w:cs="Times New Roman"/>
          <w:sz w:val="24"/>
          <w:szCs w:val="24"/>
        </w:rPr>
      </w:pPr>
    </w:p>
    <w:p w14:paraId="7122EE2B" w14:textId="018251A7" w:rsidR="002F35B8" w:rsidRPr="00EB6C52" w:rsidDel="00B11B84" w:rsidRDefault="002F35B8" w:rsidP="00EB6C52">
      <w:pPr>
        <w:jc w:val="both"/>
        <w:rPr>
          <w:del w:id="1447" w:author="DELL" w:date="2022-06-27T01:50:00Z"/>
          <w:moveFrom w:id="1448" w:author="Chowdhury,Muhammad Abdul Baker" w:date="2022-06-15T17:12:00Z"/>
          <w:rFonts w:ascii="Times New Roman" w:hAnsi="Times New Roman" w:cs="Times New Roman"/>
          <w:b/>
          <w:bCs/>
          <w:sz w:val="24"/>
          <w:szCs w:val="24"/>
        </w:rPr>
      </w:pPr>
      <w:moveFromRangeStart w:id="1449" w:author="Chowdhury,Muhammad Abdul Baker" w:date="2022-06-15T17:12:00Z" w:name="move106205566"/>
      <w:moveFrom w:id="1450" w:author="Chowdhury,Muhammad Abdul Baker" w:date="2022-06-15T17:12:00Z">
        <w:del w:id="1451" w:author="DELL" w:date="2022-06-27T01:50:00Z">
          <w:r w:rsidRPr="00EB6C52" w:rsidDel="00B11B84">
            <w:rPr>
              <w:rFonts w:ascii="Times New Roman" w:hAnsi="Times New Roman" w:cs="Times New Roman"/>
              <w:b/>
              <w:bCs/>
              <w:sz w:val="24"/>
              <w:szCs w:val="24"/>
            </w:rPr>
            <w:delText xml:space="preserve">Results </w:delText>
          </w:r>
        </w:del>
      </w:moveFrom>
    </w:p>
    <w:p w14:paraId="030BA814" w14:textId="62C1BA6D" w:rsidR="002F35B8" w:rsidRPr="00EB6C52" w:rsidDel="00B11B84" w:rsidRDefault="002F35B8" w:rsidP="00EB6C52">
      <w:pPr>
        <w:jc w:val="both"/>
        <w:rPr>
          <w:del w:id="1452" w:author="DELL" w:date="2022-06-27T01:50:00Z"/>
          <w:moveFrom w:id="1453" w:author="Chowdhury,Muhammad Abdul Baker" w:date="2022-06-15T17:12:00Z"/>
          <w:rFonts w:ascii="Times New Roman" w:hAnsi="Times New Roman" w:cs="Times New Roman"/>
          <w:sz w:val="24"/>
          <w:szCs w:val="24"/>
        </w:rPr>
      </w:pPr>
      <w:moveFrom w:id="1454" w:author="Chowdhury,Muhammad Abdul Baker" w:date="2022-06-15T17:12:00Z">
        <w:del w:id="1455" w:author="DELL" w:date="2022-06-27T01:50:00Z">
          <w:r w:rsidRPr="00EB6C52" w:rsidDel="00B11B84">
            <w:rPr>
              <w:rFonts w:ascii="Times New Roman" w:hAnsi="Times New Roman" w:cs="Times New Roman"/>
              <w:b/>
              <w:bCs/>
              <w:sz w:val="24"/>
              <w:szCs w:val="24"/>
            </w:rPr>
            <w:delText>Study sample characteristics</w:delText>
          </w:r>
          <w:r w:rsidRPr="00EB6C52" w:rsidDel="00B11B84">
            <w:rPr>
              <w:rFonts w:ascii="Times New Roman" w:hAnsi="Times New Roman" w:cs="Times New Roman"/>
              <w:sz w:val="24"/>
              <w:szCs w:val="24"/>
            </w:rPr>
            <w:delText xml:space="preserve"> </w:delText>
          </w:r>
        </w:del>
      </w:moveFrom>
    </w:p>
    <w:p w14:paraId="24397867" w14:textId="1E21A44E" w:rsidR="00706237" w:rsidRPr="00EB6C52" w:rsidDel="00B11B84" w:rsidRDefault="00AC5755" w:rsidP="00EB6C52">
      <w:pPr>
        <w:jc w:val="both"/>
        <w:rPr>
          <w:del w:id="1456" w:author="DELL" w:date="2022-06-27T01:50:00Z"/>
          <w:moveFrom w:id="1457" w:author="Chowdhury,Muhammad Abdul Baker" w:date="2022-06-15T17:12:00Z"/>
          <w:rFonts w:ascii="Times New Roman" w:hAnsi="Times New Roman" w:cs="Times New Roman"/>
          <w:sz w:val="24"/>
          <w:szCs w:val="24"/>
        </w:rPr>
      </w:pPr>
      <w:moveFrom w:id="1458" w:author="Chowdhury,Muhammad Abdul Baker" w:date="2022-06-15T17:12:00Z">
        <w:del w:id="1459" w:author="DELL" w:date="2022-06-27T01:50:00Z">
          <w:r w:rsidRPr="00EB6C52" w:rsidDel="00B11B84">
            <w:rPr>
              <w:rFonts w:ascii="Times New Roman" w:hAnsi="Times New Roman" w:cs="Times New Roman"/>
              <w:sz w:val="24"/>
              <w:szCs w:val="24"/>
            </w:rPr>
            <w:delText>Both in the 2012 &amp; 2019 MICS reports, among 4,405 children, the arithmetic average age was 29.5 months. In the 2019 MICS report, among 2,332 children, 53.3% were male, and among 2,073 children in 2012 MICS reported 51.2%. 11.83% and 34.4% of mothers of children had None/Primary incomplete and 15% and 14.2% of mothers had secondary complete/higher education respectively in the 2012 and 2019 MICS reports. Around 57.2% (2012 MICS report) and 59.09% (2019 MICS report) of children lived in livestock-owning families. 42.1% were from the poorest households and 38.59% were from rich</w:delText>
          </w:r>
          <w:r w:rsidR="00C90CF0" w:rsidRPr="00EB6C52" w:rsidDel="00B11B84">
            <w:rPr>
              <w:rFonts w:ascii="Times New Roman" w:hAnsi="Times New Roman" w:cs="Times New Roman"/>
              <w:sz w:val="24"/>
              <w:szCs w:val="24"/>
            </w:rPr>
            <w:delText xml:space="preserve"> in the 2012 and 45.29% were from the poorest households and 34.82% were from rich in the 201</w:delText>
          </w:r>
          <w:r w:rsidR="00062A8E" w:rsidRPr="00EB6C52" w:rsidDel="00B11B84">
            <w:rPr>
              <w:rFonts w:ascii="Times New Roman" w:hAnsi="Times New Roman" w:cs="Times New Roman"/>
              <w:sz w:val="24"/>
              <w:szCs w:val="24"/>
            </w:rPr>
            <w:delText xml:space="preserve">9 MICS reported. </w:delText>
          </w:r>
          <w:r w:rsidRPr="00EB6C52" w:rsidDel="00B11B84">
            <w:rPr>
              <w:rFonts w:ascii="Times New Roman" w:hAnsi="Times New Roman" w:cs="Times New Roman"/>
              <w:sz w:val="24"/>
              <w:szCs w:val="24"/>
            </w:rPr>
            <w:delText xml:space="preserve">97.29% (2012 MICS report) and 98.24% (2019 MICS report) from households with improved toilet facilities. Only 31.43% of households with shared toilet facilities in the 2012 MICS report and 25.47% in the 2019 MICS report. In 2012 MICS reported about 42.15% of children from those households with moderate to high E.coli contamination in the source water and in 2019 MICS to report surprisingly it increases to 80.94%. 31.2% and 73.32%, respectively, from households where water samples were </w:delText>
          </w:r>
          <w:r w:rsidR="00706237" w:rsidRPr="00EB6C52" w:rsidDel="00B11B84">
            <w:rPr>
              <w:rFonts w:ascii="Times New Roman" w:hAnsi="Times New Roman" w:cs="Times New Roman"/>
              <w:sz w:val="24"/>
              <w:szCs w:val="24"/>
            </w:rPr>
            <w:delText>collected</w:delText>
          </w:r>
          <w:r w:rsidRPr="00EB6C52" w:rsidDel="00B11B84">
            <w:rPr>
              <w:rFonts w:ascii="Times New Roman" w:hAnsi="Times New Roman" w:cs="Times New Roman"/>
              <w:sz w:val="24"/>
              <w:szCs w:val="24"/>
            </w:rPr>
            <w:delText xml:space="preserve"> from an uncovered container and not treated from the 2012 MICS report.  </w:delText>
          </w:r>
          <w:r w:rsidR="00062A8E" w:rsidRPr="00EB6C52" w:rsidDel="00B11B84">
            <w:rPr>
              <w:rFonts w:ascii="Times New Roman" w:hAnsi="Times New Roman" w:cs="Times New Roman"/>
              <w:sz w:val="24"/>
              <w:szCs w:val="24"/>
            </w:rPr>
            <w:delText xml:space="preserve">Also </w:delText>
          </w:r>
          <w:r w:rsidRPr="00EB6C52" w:rsidDel="00B11B84">
            <w:rPr>
              <w:rFonts w:ascii="Times New Roman" w:hAnsi="Times New Roman" w:cs="Times New Roman"/>
              <w:sz w:val="24"/>
              <w:szCs w:val="24"/>
            </w:rPr>
            <w:delText xml:space="preserve">30.87% and 67.36%, respectively, from households where water samples were </w:delText>
          </w:r>
          <w:r w:rsidR="00706237" w:rsidRPr="00EB6C52" w:rsidDel="00B11B84">
            <w:rPr>
              <w:rFonts w:ascii="Times New Roman" w:hAnsi="Times New Roman" w:cs="Times New Roman"/>
              <w:sz w:val="24"/>
              <w:szCs w:val="24"/>
            </w:rPr>
            <w:delText>collected</w:delText>
          </w:r>
          <w:r w:rsidRPr="00EB6C52" w:rsidDel="00B11B84">
            <w:rPr>
              <w:rFonts w:ascii="Times New Roman" w:hAnsi="Times New Roman" w:cs="Times New Roman"/>
              <w:sz w:val="24"/>
              <w:szCs w:val="24"/>
            </w:rPr>
            <w:delText xml:space="preserve"> from an uncovered container and not treated from the 2019 MICS report</w:delText>
          </w:r>
          <w:r w:rsidR="00706237" w:rsidRPr="00EB6C52" w:rsidDel="00B11B84">
            <w:rPr>
              <w:rFonts w:ascii="Times New Roman" w:hAnsi="Times New Roman" w:cs="Times New Roman"/>
              <w:sz w:val="24"/>
              <w:szCs w:val="24"/>
            </w:rPr>
            <w:delText>.</w:delText>
          </w:r>
          <w:r w:rsidRPr="00EB6C52" w:rsidDel="00B11B84">
            <w:rPr>
              <w:rFonts w:ascii="Times New Roman" w:hAnsi="Times New Roman" w:cs="Times New Roman"/>
              <w:sz w:val="24"/>
              <w:szCs w:val="24"/>
            </w:rPr>
            <w:delText xml:space="preserve"> </w:delText>
          </w:r>
          <w:r w:rsidR="00706237" w:rsidRPr="00EB6C52" w:rsidDel="00B11B84">
            <w:rPr>
              <w:rFonts w:ascii="Times New Roman" w:hAnsi="Times New Roman" w:cs="Times New Roman"/>
              <w:sz w:val="24"/>
              <w:szCs w:val="24"/>
            </w:rPr>
            <w:delText>On the other hand</w:delText>
          </w:r>
          <w:r w:rsidRPr="00EB6C52" w:rsidDel="00B11B84">
            <w:rPr>
              <w:rFonts w:ascii="Times New Roman" w:hAnsi="Times New Roman" w:cs="Times New Roman"/>
              <w:sz w:val="24"/>
              <w:szCs w:val="24"/>
            </w:rPr>
            <w:delText xml:space="preserve">, the </w:delText>
          </w:r>
          <w:r w:rsidR="00706237" w:rsidRPr="00EB6C52" w:rsidDel="00B11B84">
            <w:rPr>
              <w:rFonts w:ascii="Times New Roman" w:hAnsi="Times New Roman" w:cs="Times New Roman"/>
              <w:sz w:val="24"/>
              <w:szCs w:val="24"/>
            </w:rPr>
            <w:delText>number</w:delText>
          </w:r>
          <w:r w:rsidRPr="00EB6C52" w:rsidDel="00B11B84">
            <w:rPr>
              <w:rFonts w:ascii="Times New Roman" w:hAnsi="Times New Roman" w:cs="Times New Roman"/>
              <w:sz w:val="24"/>
              <w:szCs w:val="24"/>
            </w:rPr>
            <w:delText xml:space="preserve"> of children from the household with high water E. coli concentration was higher among </w:delText>
          </w:r>
          <w:r w:rsidR="00062A8E" w:rsidRPr="00EB6C52" w:rsidDel="00B11B84">
            <w:rPr>
              <w:rFonts w:ascii="Times New Roman" w:hAnsi="Times New Roman" w:cs="Times New Roman"/>
              <w:sz w:val="24"/>
              <w:szCs w:val="24"/>
            </w:rPr>
            <w:delText>children</w:delText>
          </w:r>
          <w:r w:rsidRPr="00EB6C52" w:rsidDel="00B11B84">
            <w:rPr>
              <w:rFonts w:ascii="Times New Roman" w:hAnsi="Times New Roman" w:cs="Times New Roman"/>
              <w:sz w:val="24"/>
              <w:szCs w:val="24"/>
            </w:rPr>
            <w:delText xml:space="preserve"> who had diarrhea.</w:delText>
          </w:r>
          <w:r w:rsidR="00706237" w:rsidRPr="00EB6C52" w:rsidDel="00B11B84">
            <w:rPr>
              <w:rFonts w:ascii="Times New Roman" w:hAnsi="Times New Roman" w:cs="Times New Roman"/>
              <w:sz w:val="24"/>
              <w:szCs w:val="24"/>
            </w:rPr>
            <w:delText xml:space="preserve"> </w:delText>
          </w:r>
        </w:del>
      </w:moveFrom>
    </w:p>
    <w:moveFromRangeEnd w:id="1449"/>
    <w:p w14:paraId="116892FD" w14:textId="6D378CB9" w:rsidR="00650BA3" w:rsidDel="00B11B84" w:rsidRDefault="00E96876" w:rsidP="00650BA3">
      <w:pPr>
        <w:rPr>
          <w:del w:id="1460" w:author="DELL" w:date="2022-06-27T01:50:00Z"/>
          <w:rFonts w:ascii="Times New Roman" w:hAnsi="Times New Roman" w:cs="Times New Roman"/>
          <w:sz w:val="24"/>
          <w:szCs w:val="24"/>
        </w:rPr>
      </w:pPr>
      <w:del w:id="1461" w:author="DELL" w:date="2022-06-27T01:50:00Z">
        <w:r w:rsidRPr="00E96876" w:rsidDel="00B11B84">
          <w:rPr>
            <w:rFonts w:ascii="Times New Roman" w:hAnsi="Times New Roman" w:cs="Times New Roman"/>
            <w:sz w:val="24"/>
            <w:szCs w:val="24"/>
          </w:rPr>
          <w:delText>Table 2 Association between household drinking water E. coli contamination and diarrhea among children in Bangladesh</w:delText>
        </w:r>
      </w:del>
    </w:p>
    <w:tbl>
      <w:tblPr>
        <w:tblStyle w:val="TableGrid"/>
        <w:tblW w:w="0" w:type="auto"/>
        <w:tblLook w:val="04A0" w:firstRow="1" w:lastRow="0" w:firstColumn="1" w:lastColumn="0" w:noHBand="0" w:noVBand="1"/>
      </w:tblPr>
      <w:tblGrid>
        <w:gridCol w:w="1526"/>
        <w:gridCol w:w="1313"/>
        <w:gridCol w:w="760"/>
        <w:gridCol w:w="1086"/>
        <w:gridCol w:w="760"/>
        <w:gridCol w:w="1310"/>
        <w:gridCol w:w="756"/>
        <w:gridCol w:w="1083"/>
        <w:gridCol w:w="756"/>
      </w:tblGrid>
      <w:tr w:rsidR="00EA0936" w:rsidDel="00B11B84" w14:paraId="553154F3" w14:textId="06403707" w:rsidTr="00E96876">
        <w:trPr>
          <w:del w:id="1462" w:author="DELL" w:date="2022-06-27T01:50:00Z"/>
        </w:trPr>
        <w:tc>
          <w:tcPr>
            <w:tcW w:w="1526" w:type="dxa"/>
          </w:tcPr>
          <w:p w14:paraId="0C4E9049" w14:textId="071E7F76" w:rsidR="00EA0936" w:rsidDel="00B11B84" w:rsidRDefault="00EA0936" w:rsidP="003508A2">
            <w:pPr>
              <w:spacing w:after="0" w:line="240" w:lineRule="auto"/>
              <w:jc w:val="center"/>
              <w:rPr>
                <w:del w:id="1463" w:author="DELL" w:date="2022-06-27T01:50:00Z"/>
                <w:rFonts w:ascii="Times New Roman" w:hAnsi="Times New Roman" w:cs="Times New Roman"/>
                <w:sz w:val="24"/>
                <w:szCs w:val="24"/>
              </w:rPr>
            </w:pPr>
          </w:p>
        </w:tc>
        <w:tc>
          <w:tcPr>
            <w:tcW w:w="3919" w:type="dxa"/>
            <w:gridSpan w:val="4"/>
          </w:tcPr>
          <w:p w14:paraId="553FC3B1" w14:textId="380C74DC" w:rsidR="00EA0936" w:rsidDel="00B11B84" w:rsidRDefault="00EA0936" w:rsidP="003508A2">
            <w:pPr>
              <w:spacing w:after="0" w:line="240" w:lineRule="auto"/>
              <w:jc w:val="center"/>
              <w:rPr>
                <w:del w:id="1464" w:author="DELL" w:date="2022-06-27T01:50:00Z"/>
                <w:rFonts w:ascii="Times New Roman" w:hAnsi="Times New Roman" w:cs="Times New Roman"/>
                <w:sz w:val="24"/>
                <w:szCs w:val="24"/>
              </w:rPr>
            </w:pPr>
            <w:del w:id="1465" w:author="DELL" w:date="2022-06-27T01:50:00Z">
              <w:r w:rsidDel="00B11B84">
                <w:rPr>
                  <w:rFonts w:ascii="Times New Roman" w:hAnsi="Times New Roman" w:cs="Times New Roman"/>
                  <w:sz w:val="24"/>
                  <w:szCs w:val="24"/>
                </w:rPr>
                <w:delText>MICS 2019</w:delText>
              </w:r>
            </w:del>
          </w:p>
        </w:tc>
        <w:tc>
          <w:tcPr>
            <w:tcW w:w="3905" w:type="dxa"/>
            <w:gridSpan w:val="4"/>
          </w:tcPr>
          <w:p w14:paraId="695AA323" w14:textId="50EBEF17" w:rsidR="00EA0936" w:rsidDel="00B11B84" w:rsidRDefault="00EA0936" w:rsidP="003508A2">
            <w:pPr>
              <w:spacing w:after="0" w:line="240" w:lineRule="auto"/>
              <w:jc w:val="center"/>
              <w:rPr>
                <w:del w:id="1466" w:author="DELL" w:date="2022-06-27T01:50:00Z"/>
                <w:rFonts w:ascii="Times New Roman" w:hAnsi="Times New Roman" w:cs="Times New Roman"/>
                <w:sz w:val="24"/>
                <w:szCs w:val="24"/>
              </w:rPr>
            </w:pPr>
            <w:del w:id="1467" w:author="DELL" w:date="2022-06-27T01:50:00Z">
              <w:r w:rsidDel="00B11B84">
                <w:rPr>
                  <w:rFonts w:ascii="Times New Roman" w:hAnsi="Times New Roman" w:cs="Times New Roman"/>
                  <w:sz w:val="24"/>
                  <w:szCs w:val="24"/>
                </w:rPr>
                <w:delText>MICS 2012</w:delText>
              </w:r>
            </w:del>
          </w:p>
        </w:tc>
      </w:tr>
      <w:tr w:rsidR="008150B8" w:rsidDel="00B11B84" w14:paraId="4BFCD7AA" w14:textId="7432A854" w:rsidTr="00E96876">
        <w:trPr>
          <w:del w:id="1468" w:author="DELL" w:date="2022-06-27T01:50:00Z"/>
        </w:trPr>
        <w:tc>
          <w:tcPr>
            <w:tcW w:w="1526" w:type="dxa"/>
          </w:tcPr>
          <w:p w14:paraId="73DB9E18" w14:textId="688BA9B5" w:rsidR="008150B8" w:rsidDel="00B11B84" w:rsidRDefault="008150B8" w:rsidP="003508A2">
            <w:pPr>
              <w:spacing w:after="0" w:line="240" w:lineRule="auto"/>
              <w:jc w:val="center"/>
              <w:rPr>
                <w:del w:id="1469" w:author="DELL" w:date="2022-06-27T01:50:00Z"/>
                <w:rFonts w:ascii="Times New Roman" w:hAnsi="Times New Roman" w:cs="Times New Roman"/>
                <w:sz w:val="24"/>
                <w:szCs w:val="24"/>
              </w:rPr>
            </w:pPr>
            <w:del w:id="1470" w:author="DELL" w:date="2022-06-27T01:50:00Z">
              <w:r w:rsidDel="00B11B84">
                <w:rPr>
                  <w:rFonts w:ascii="Times New Roman" w:hAnsi="Times New Roman" w:cs="Times New Roman"/>
                  <w:sz w:val="24"/>
                  <w:szCs w:val="24"/>
                </w:rPr>
                <w:delText>Exposure of interest</w:delText>
              </w:r>
            </w:del>
          </w:p>
        </w:tc>
        <w:tc>
          <w:tcPr>
            <w:tcW w:w="1313" w:type="dxa"/>
          </w:tcPr>
          <w:p w14:paraId="4B4CE2AC" w14:textId="50FA7E5D" w:rsidR="008150B8" w:rsidDel="00B11B84" w:rsidRDefault="008150B8" w:rsidP="003508A2">
            <w:pPr>
              <w:spacing w:after="0" w:line="240" w:lineRule="auto"/>
              <w:jc w:val="center"/>
              <w:rPr>
                <w:del w:id="1471" w:author="DELL" w:date="2022-06-27T01:50:00Z"/>
                <w:rFonts w:ascii="Times New Roman" w:hAnsi="Times New Roman" w:cs="Times New Roman"/>
                <w:sz w:val="24"/>
                <w:szCs w:val="24"/>
              </w:rPr>
            </w:pPr>
            <w:del w:id="1472" w:author="DELL" w:date="2022-06-27T01:50:00Z">
              <w:r w:rsidDel="00B11B84">
                <w:rPr>
                  <w:rFonts w:ascii="Times New Roman" w:hAnsi="Times New Roman" w:cs="Times New Roman"/>
                  <w:sz w:val="24"/>
                  <w:szCs w:val="24"/>
                </w:rPr>
                <w:delText>Unadjusted model</w:delText>
              </w:r>
            </w:del>
          </w:p>
        </w:tc>
        <w:tc>
          <w:tcPr>
            <w:tcW w:w="760" w:type="dxa"/>
          </w:tcPr>
          <w:p w14:paraId="5FA0C64F" w14:textId="34CE880F" w:rsidR="008150B8" w:rsidDel="00B11B84" w:rsidRDefault="008150B8" w:rsidP="003508A2">
            <w:pPr>
              <w:spacing w:after="0" w:line="240" w:lineRule="auto"/>
              <w:jc w:val="center"/>
              <w:rPr>
                <w:del w:id="1473" w:author="DELL" w:date="2022-06-27T01:50:00Z"/>
                <w:rFonts w:ascii="Times New Roman" w:hAnsi="Times New Roman" w:cs="Times New Roman"/>
                <w:sz w:val="24"/>
                <w:szCs w:val="24"/>
              </w:rPr>
            </w:pPr>
          </w:p>
        </w:tc>
        <w:tc>
          <w:tcPr>
            <w:tcW w:w="1086" w:type="dxa"/>
          </w:tcPr>
          <w:p w14:paraId="35E4BF22" w14:textId="522F653F" w:rsidR="008150B8" w:rsidDel="00B11B84" w:rsidRDefault="008150B8" w:rsidP="003508A2">
            <w:pPr>
              <w:spacing w:after="0" w:line="240" w:lineRule="auto"/>
              <w:jc w:val="center"/>
              <w:rPr>
                <w:del w:id="1474" w:author="DELL" w:date="2022-06-27T01:50:00Z"/>
                <w:rFonts w:ascii="Times New Roman" w:hAnsi="Times New Roman" w:cs="Times New Roman"/>
                <w:sz w:val="24"/>
                <w:szCs w:val="24"/>
              </w:rPr>
            </w:pPr>
            <w:del w:id="1475" w:author="DELL" w:date="2022-06-27T01:50:00Z">
              <w:r w:rsidDel="00B11B84">
                <w:rPr>
                  <w:rFonts w:ascii="Times New Roman" w:hAnsi="Times New Roman" w:cs="Times New Roman"/>
                  <w:sz w:val="24"/>
                  <w:szCs w:val="24"/>
                </w:rPr>
                <w:delText>Adjusted model</w:delText>
              </w:r>
              <w:r w:rsidR="00E96876" w:rsidRPr="00E96876" w:rsidDel="00B11B84">
                <w:rPr>
                  <w:rFonts w:ascii="Times New Roman" w:hAnsi="Times New Roman" w:cs="Times New Roman"/>
                  <w:sz w:val="24"/>
                  <w:szCs w:val="24"/>
                  <w:vertAlign w:val="superscript"/>
                </w:rPr>
                <w:delText>1</w:delText>
              </w:r>
            </w:del>
          </w:p>
        </w:tc>
        <w:tc>
          <w:tcPr>
            <w:tcW w:w="760" w:type="dxa"/>
          </w:tcPr>
          <w:p w14:paraId="23854D8D" w14:textId="7F4BF80D" w:rsidR="008150B8" w:rsidDel="00B11B84" w:rsidRDefault="008150B8" w:rsidP="003508A2">
            <w:pPr>
              <w:spacing w:after="0" w:line="240" w:lineRule="auto"/>
              <w:jc w:val="center"/>
              <w:rPr>
                <w:del w:id="1476" w:author="DELL" w:date="2022-06-27T01:50:00Z"/>
                <w:rFonts w:ascii="Times New Roman" w:hAnsi="Times New Roman" w:cs="Times New Roman"/>
                <w:sz w:val="24"/>
                <w:szCs w:val="24"/>
              </w:rPr>
            </w:pPr>
          </w:p>
        </w:tc>
        <w:tc>
          <w:tcPr>
            <w:tcW w:w="1310" w:type="dxa"/>
          </w:tcPr>
          <w:p w14:paraId="519DCAD5" w14:textId="20780695" w:rsidR="008150B8" w:rsidDel="00B11B84" w:rsidRDefault="008150B8" w:rsidP="003508A2">
            <w:pPr>
              <w:spacing w:after="0" w:line="240" w:lineRule="auto"/>
              <w:jc w:val="center"/>
              <w:rPr>
                <w:del w:id="1477" w:author="DELL" w:date="2022-06-27T01:50:00Z"/>
                <w:rFonts w:ascii="Times New Roman" w:hAnsi="Times New Roman" w:cs="Times New Roman"/>
                <w:sz w:val="24"/>
                <w:szCs w:val="24"/>
              </w:rPr>
            </w:pPr>
            <w:del w:id="1478" w:author="DELL" w:date="2022-06-27T01:50:00Z">
              <w:r w:rsidDel="00B11B84">
                <w:rPr>
                  <w:rFonts w:ascii="Times New Roman" w:hAnsi="Times New Roman" w:cs="Times New Roman"/>
                  <w:sz w:val="24"/>
                  <w:szCs w:val="24"/>
                </w:rPr>
                <w:delText>Unadjusted model</w:delText>
              </w:r>
            </w:del>
          </w:p>
        </w:tc>
        <w:tc>
          <w:tcPr>
            <w:tcW w:w="756" w:type="dxa"/>
          </w:tcPr>
          <w:p w14:paraId="2D7B27AB" w14:textId="37A13F59" w:rsidR="008150B8" w:rsidDel="00B11B84" w:rsidRDefault="008150B8" w:rsidP="003508A2">
            <w:pPr>
              <w:spacing w:after="0" w:line="240" w:lineRule="auto"/>
              <w:jc w:val="center"/>
              <w:rPr>
                <w:del w:id="1479" w:author="DELL" w:date="2022-06-27T01:50:00Z"/>
                <w:rFonts w:ascii="Times New Roman" w:hAnsi="Times New Roman" w:cs="Times New Roman"/>
                <w:sz w:val="24"/>
                <w:szCs w:val="24"/>
              </w:rPr>
            </w:pPr>
          </w:p>
        </w:tc>
        <w:tc>
          <w:tcPr>
            <w:tcW w:w="1083" w:type="dxa"/>
          </w:tcPr>
          <w:p w14:paraId="68ADA03D" w14:textId="4E0FCD36" w:rsidR="008150B8" w:rsidDel="00B11B84" w:rsidRDefault="008150B8" w:rsidP="003508A2">
            <w:pPr>
              <w:spacing w:after="0" w:line="240" w:lineRule="auto"/>
              <w:jc w:val="center"/>
              <w:rPr>
                <w:del w:id="1480" w:author="DELL" w:date="2022-06-27T01:50:00Z"/>
                <w:rFonts w:ascii="Times New Roman" w:hAnsi="Times New Roman" w:cs="Times New Roman"/>
                <w:sz w:val="24"/>
                <w:szCs w:val="24"/>
              </w:rPr>
            </w:pPr>
            <w:del w:id="1481" w:author="DELL" w:date="2022-06-27T01:50:00Z">
              <w:r w:rsidDel="00B11B84">
                <w:rPr>
                  <w:rFonts w:ascii="Times New Roman" w:hAnsi="Times New Roman" w:cs="Times New Roman"/>
                  <w:sz w:val="24"/>
                  <w:szCs w:val="24"/>
                </w:rPr>
                <w:delText>Adjusted model</w:delText>
              </w:r>
              <w:r w:rsidR="00E96876" w:rsidDel="00B11B84">
                <w:rPr>
                  <w:rFonts w:ascii="Times New Roman" w:hAnsi="Times New Roman" w:cs="Times New Roman"/>
                  <w:sz w:val="24"/>
                  <w:szCs w:val="24"/>
                  <w:vertAlign w:val="superscript"/>
                </w:rPr>
                <w:delText>1</w:delText>
              </w:r>
            </w:del>
          </w:p>
        </w:tc>
        <w:tc>
          <w:tcPr>
            <w:tcW w:w="756" w:type="dxa"/>
          </w:tcPr>
          <w:p w14:paraId="67E92B2F" w14:textId="4F40636A" w:rsidR="008150B8" w:rsidDel="00B11B84" w:rsidRDefault="008150B8" w:rsidP="003508A2">
            <w:pPr>
              <w:spacing w:after="0" w:line="240" w:lineRule="auto"/>
              <w:jc w:val="center"/>
              <w:rPr>
                <w:del w:id="1482" w:author="DELL" w:date="2022-06-27T01:50:00Z"/>
                <w:rFonts w:ascii="Times New Roman" w:hAnsi="Times New Roman" w:cs="Times New Roman"/>
                <w:sz w:val="24"/>
                <w:szCs w:val="24"/>
              </w:rPr>
            </w:pPr>
          </w:p>
        </w:tc>
      </w:tr>
      <w:tr w:rsidR="008150B8" w:rsidDel="00B11B84" w14:paraId="726B6344" w14:textId="57651F3C" w:rsidTr="00E96876">
        <w:trPr>
          <w:del w:id="1483" w:author="DELL" w:date="2022-06-27T01:50:00Z"/>
        </w:trPr>
        <w:tc>
          <w:tcPr>
            <w:tcW w:w="1526" w:type="dxa"/>
          </w:tcPr>
          <w:p w14:paraId="3DEA6C80" w14:textId="5670A204" w:rsidR="008150B8" w:rsidDel="00B11B84" w:rsidRDefault="008150B8" w:rsidP="003508A2">
            <w:pPr>
              <w:spacing w:after="0" w:line="240" w:lineRule="auto"/>
              <w:jc w:val="center"/>
              <w:rPr>
                <w:del w:id="1484" w:author="DELL" w:date="2022-06-27T01:50:00Z"/>
                <w:rFonts w:ascii="Times New Roman" w:hAnsi="Times New Roman" w:cs="Times New Roman"/>
                <w:sz w:val="24"/>
                <w:szCs w:val="24"/>
              </w:rPr>
            </w:pPr>
          </w:p>
        </w:tc>
        <w:tc>
          <w:tcPr>
            <w:tcW w:w="1313" w:type="dxa"/>
          </w:tcPr>
          <w:p w14:paraId="655138DF" w14:textId="3A0444E7" w:rsidR="008150B8" w:rsidDel="00B11B84" w:rsidRDefault="008150B8" w:rsidP="003508A2">
            <w:pPr>
              <w:spacing w:after="0" w:line="240" w:lineRule="auto"/>
              <w:jc w:val="center"/>
              <w:rPr>
                <w:del w:id="1485" w:author="DELL" w:date="2022-06-27T01:50:00Z"/>
                <w:rFonts w:ascii="Times New Roman" w:hAnsi="Times New Roman" w:cs="Times New Roman"/>
                <w:sz w:val="24"/>
                <w:szCs w:val="24"/>
              </w:rPr>
            </w:pPr>
            <w:del w:id="1486" w:author="DELL" w:date="2022-06-27T01:50:00Z">
              <w:r w:rsidDel="00B11B84">
                <w:rPr>
                  <w:rFonts w:ascii="Times New Roman" w:hAnsi="Times New Roman" w:cs="Times New Roman"/>
                  <w:sz w:val="24"/>
                  <w:szCs w:val="24"/>
                </w:rPr>
                <w:delText>COR (95% CI)</w:delText>
              </w:r>
            </w:del>
          </w:p>
        </w:tc>
        <w:tc>
          <w:tcPr>
            <w:tcW w:w="760" w:type="dxa"/>
          </w:tcPr>
          <w:p w14:paraId="77FFC310" w14:textId="50D41667" w:rsidR="008150B8" w:rsidDel="00B11B84" w:rsidRDefault="008150B8" w:rsidP="003508A2">
            <w:pPr>
              <w:spacing w:after="0" w:line="240" w:lineRule="auto"/>
              <w:jc w:val="center"/>
              <w:rPr>
                <w:del w:id="1487" w:author="DELL" w:date="2022-06-27T01:50:00Z"/>
                <w:rFonts w:ascii="Times New Roman" w:hAnsi="Times New Roman" w:cs="Times New Roman"/>
                <w:sz w:val="24"/>
                <w:szCs w:val="24"/>
              </w:rPr>
            </w:pPr>
            <w:del w:id="1488" w:author="DELL" w:date="2022-06-27T01:50:00Z">
              <w:r w:rsidDel="00B11B84">
                <w:rPr>
                  <w:rFonts w:ascii="Times New Roman" w:hAnsi="Times New Roman" w:cs="Times New Roman"/>
                  <w:sz w:val="24"/>
                  <w:szCs w:val="24"/>
                </w:rPr>
                <w:delText>p-value</w:delText>
              </w:r>
            </w:del>
          </w:p>
        </w:tc>
        <w:tc>
          <w:tcPr>
            <w:tcW w:w="1086" w:type="dxa"/>
          </w:tcPr>
          <w:p w14:paraId="29EB26EA" w14:textId="736C4801" w:rsidR="008150B8" w:rsidDel="00B11B84" w:rsidRDefault="008150B8" w:rsidP="003508A2">
            <w:pPr>
              <w:spacing w:after="0" w:line="240" w:lineRule="auto"/>
              <w:jc w:val="center"/>
              <w:rPr>
                <w:del w:id="1489" w:author="DELL" w:date="2022-06-27T01:50:00Z"/>
                <w:rFonts w:ascii="Times New Roman" w:hAnsi="Times New Roman" w:cs="Times New Roman"/>
                <w:sz w:val="24"/>
                <w:szCs w:val="24"/>
              </w:rPr>
            </w:pPr>
            <w:del w:id="1490" w:author="DELL" w:date="2022-06-27T01:50:00Z">
              <w:r w:rsidDel="00B11B84">
                <w:rPr>
                  <w:rFonts w:ascii="Times New Roman" w:hAnsi="Times New Roman" w:cs="Times New Roman"/>
                  <w:sz w:val="24"/>
                  <w:szCs w:val="24"/>
                </w:rPr>
                <w:delText>AOR (95% CI)</w:delText>
              </w:r>
            </w:del>
          </w:p>
        </w:tc>
        <w:tc>
          <w:tcPr>
            <w:tcW w:w="760" w:type="dxa"/>
          </w:tcPr>
          <w:p w14:paraId="3D409A47" w14:textId="1C133F5C" w:rsidR="008150B8" w:rsidDel="00B11B84" w:rsidRDefault="008150B8" w:rsidP="003508A2">
            <w:pPr>
              <w:spacing w:after="0" w:line="240" w:lineRule="auto"/>
              <w:jc w:val="center"/>
              <w:rPr>
                <w:del w:id="1491" w:author="DELL" w:date="2022-06-27T01:50:00Z"/>
                <w:rFonts w:ascii="Times New Roman" w:hAnsi="Times New Roman" w:cs="Times New Roman"/>
                <w:sz w:val="24"/>
                <w:szCs w:val="24"/>
              </w:rPr>
            </w:pPr>
            <w:del w:id="1492" w:author="DELL" w:date="2022-06-27T01:50:00Z">
              <w:r w:rsidDel="00B11B84">
                <w:rPr>
                  <w:rFonts w:ascii="Times New Roman" w:hAnsi="Times New Roman" w:cs="Times New Roman"/>
                  <w:sz w:val="24"/>
                  <w:szCs w:val="24"/>
                </w:rPr>
                <w:delText>p-value</w:delText>
              </w:r>
            </w:del>
          </w:p>
        </w:tc>
        <w:tc>
          <w:tcPr>
            <w:tcW w:w="1310" w:type="dxa"/>
          </w:tcPr>
          <w:p w14:paraId="396BE7A2" w14:textId="29725C9A" w:rsidR="008150B8" w:rsidDel="00B11B84" w:rsidRDefault="008150B8" w:rsidP="003508A2">
            <w:pPr>
              <w:spacing w:after="0" w:line="240" w:lineRule="auto"/>
              <w:jc w:val="center"/>
              <w:rPr>
                <w:del w:id="1493" w:author="DELL" w:date="2022-06-27T01:50:00Z"/>
                <w:rFonts w:ascii="Times New Roman" w:hAnsi="Times New Roman" w:cs="Times New Roman"/>
                <w:sz w:val="24"/>
                <w:szCs w:val="24"/>
              </w:rPr>
            </w:pPr>
            <w:del w:id="1494" w:author="DELL" w:date="2022-06-27T01:50:00Z">
              <w:r w:rsidDel="00B11B84">
                <w:rPr>
                  <w:rFonts w:ascii="Times New Roman" w:hAnsi="Times New Roman" w:cs="Times New Roman"/>
                  <w:sz w:val="24"/>
                  <w:szCs w:val="24"/>
                </w:rPr>
                <w:delText>COR (95% CI)</w:delText>
              </w:r>
            </w:del>
          </w:p>
        </w:tc>
        <w:tc>
          <w:tcPr>
            <w:tcW w:w="756" w:type="dxa"/>
          </w:tcPr>
          <w:p w14:paraId="7BA1F55C" w14:textId="235751EB" w:rsidR="008150B8" w:rsidDel="00B11B84" w:rsidRDefault="008150B8" w:rsidP="003508A2">
            <w:pPr>
              <w:spacing w:after="0" w:line="240" w:lineRule="auto"/>
              <w:jc w:val="center"/>
              <w:rPr>
                <w:del w:id="1495" w:author="DELL" w:date="2022-06-27T01:50:00Z"/>
                <w:rFonts w:ascii="Times New Roman" w:hAnsi="Times New Roman" w:cs="Times New Roman"/>
                <w:sz w:val="24"/>
                <w:szCs w:val="24"/>
              </w:rPr>
            </w:pPr>
            <w:del w:id="1496" w:author="DELL" w:date="2022-06-27T01:50:00Z">
              <w:r w:rsidDel="00B11B84">
                <w:rPr>
                  <w:rFonts w:ascii="Times New Roman" w:hAnsi="Times New Roman" w:cs="Times New Roman"/>
                  <w:sz w:val="24"/>
                  <w:szCs w:val="24"/>
                </w:rPr>
                <w:delText>p-value</w:delText>
              </w:r>
            </w:del>
          </w:p>
        </w:tc>
        <w:tc>
          <w:tcPr>
            <w:tcW w:w="1083" w:type="dxa"/>
          </w:tcPr>
          <w:p w14:paraId="0F4EBD84" w14:textId="67EE7345" w:rsidR="008150B8" w:rsidDel="00B11B84" w:rsidRDefault="008150B8" w:rsidP="003508A2">
            <w:pPr>
              <w:spacing w:after="0" w:line="240" w:lineRule="auto"/>
              <w:jc w:val="center"/>
              <w:rPr>
                <w:del w:id="1497" w:author="DELL" w:date="2022-06-27T01:50:00Z"/>
                <w:rFonts w:ascii="Times New Roman" w:hAnsi="Times New Roman" w:cs="Times New Roman"/>
                <w:sz w:val="24"/>
                <w:szCs w:val="24"/>
              </w:rPr>
            </w:pPr>
            <w:del w:id="1498" w:author="DELL" w:date="2022-06-27T01:50:00Z">
              <w:r w:rsidDel="00B11B84">
                <w:rPr>
                  <w:rFonts w:ascii="Times New Roman" w:hAnsi="Times New Roman" w:cs="Times New Roman"/>
                  <w:sz w:val="24"/>
                  <w:szCs w:val="24"/>
                </w:rPr>
                <w:delText>AOR (95% CI)</w:delText>
              </w:r>
            </w:del>
          </w:p>
        </w:tc>
        <w:tc>
          <w:tcPr>
            <w:tcW w:w="756" w:type="dxa"/>
          </w:tcPr>
          <w:p w14:paraId="5AC9246D" w14:textId="41C9022C" w:rsidR="008150B8" w:rsidDel="00B11B84" w:rsidRDefault="008150B8" w:rsidP="003508A2">
            <w:pPr>
              <w:spacing w:after="0" w:line="240" w:lineRule="auto"/>
              <w:jc w:val="center"/>
              <w:rPr>
                <w:del w:id="1499" w:author="DELL" w:date="2022-06-27T01:50:00Z"/>
                <w:rFonts w:ascii="Times New Roman" w:hAnsi="Times New Roman" w:cs="Times New Roman"/>
                <w:sz w:val="24"/>
                <w:szCs w:val="24"/>
              </w:rPr>
            </w:pPr>
            <w:del w:id="1500" w:author="DELL" w:date="2022-06-27T01:50:00Z">
              <w:r w:rsidDel="00B11B84">
                <w:rPr>
                  <w:rFonts w:ascii="Times New Roman" w:hAnsi="Times New Roman" w:cs="Times New Roman"/>
                  <w:sz w:val="24"/>
                  <w:szCs w:val="24"/>
                </w:rPr>
                <w:delText>p-value</w:delText>
              </w:r>
            </w:del>
          </w:p>
        </w:tc>
      </w:tr>
      <w:tr w:rsidR="008150B8" w:rsidDel="00B11B84" w14:paraId="6C726CD1" w14:textId="229FA67B" w:rsidTr="00E96876">
        <w:trPr>
          <w:del w:id="1501" w:author="DELL" w:date="2022-06-27T01:50:00Z"/>
        </w:trPr>
        <w:tc>
          <w:tcPr>
            <w:tcW w:w="1526" w:type="dxa"/>
          </w:tcPr>
          <w:p w14:paraId="1CCC20DD" w14:textId="5D6C250D" w:rsidR="008150B8" w:rsidDel="00B11B84" w:rsidRDefault="008150B8" w:rsidP="003508A2">
            <w:pPr>
              <w:spacing w:after="0" w:line="240" w:lineRule="auto"/>
              <w:jc w:val="center"/>
              <w:rPr>
                <w:del w:id="1502" w:author="DELL" w:date="2022-06-27T01:50:00Z"/>
                <w:rFonts w:ascii="Times New Roman" w:hAnsi="Times New Roman" w:cs="Times New Roman"/>
                <w:sz w:val="24"/>
                <w:szCs w:val="24"/>
              </w:rPr>
            </w:pPr>
            <w:del w:id="1503" w:author="DELL" w:date="2022-06-27T01:50:00Z">
              <w:r w:rsidDel="00B11B84">
                <w:rPr>
                  <w:rFonts w:ascii="Times New Roman" w:hAnsi="Times New Roman" w:cs="Times New Roman"/>
                  <w:sz w:val="24"/>
                  <w:szCs w:val="24"/>
                </w:rPr>
                <w:delText>Household water E. coli concentration</w:delText>
              </w:r>
            </w:del>
          </w:p>
        </w:tc>
        <w:tc>
          <w:tcPr>
            <w:tcW w:w="1313" w:type="dxa"/>
          </w:tcPr>
          <w:p w14:paraId="5E158D2F" w14:textId="18D63EEA" w:rsidR="008150B8" w:rsidDel="00B11B84" w:rsidRDefault="008150B8" w:rsidP="003508A2">
            <w:pPr>
              <w:spacing w:after="0" w:line="240" w:lineRule="auto"/>
              <w:jc w:val="center"/>
              <w:rPr>
                <w:del w:id="1504" w:author="DELL" w:date="2022-06-27T01:50:00Z"/>
                <w:rFonts w:ascii="Times New Roman" w:hAnsi="Times New Roman" w:cs="Times New Roman"/>
                <w:sz w:val="24"/>
                <w:szCs w:val="24"/>
              </w:rPr>
            </w:pPr>
          </w:p>
        </w:tc>
        <w:tc>
          <w:tcPr>
            <w:tcW w:w="760" w:type="dxa"/>
          </w:tcPr>
          <w:p w14:paraId="7BD6282D" w14:textId="6E384CA7" w:rsidR="008150B8" w:rsidDel="00B11B84" w:rsidRDefault="008150B8" w:rsidP="003508A2">
            <w:pPr>
              <w:spacing w:after="0" w:line="240" w:lineRule="auto"/>
              <w:jc w:val="center"/>
              <w:rPr>
                <w:del w:id="1505" w:author="DELL" w:date="2022-06-27T01:50:00Z"/>
                <w:rFonts w:ascii="Times New Roman" w:hAnsi="Times New Roman" w:cs="Times New Roman"/>
                <w:sz w:val="24"/>
                <w:szCs w:val="24"/>
              </w:rPr>
            </w:pPr>
          </w:p>
        </w:tc>
        <w:tc>
          <w:tcPr>
            <w:tcW w:w="1086" w:type="dxa"/>
          </w:tcPr>
          <w:p w14:paraId="61D039F6" w14:textId="00E1A4F9" w:rsidR="008150B8" w:rsidDel="00B11B84" w:rsidRDefault="008150B8" w:rsidP="003508A2">
            <w:pPr>
              <w:spacing w:after="0" w:line="240" w:lineRule="auto"/>
              <w:jc w:val="center"/>
              <w:rPr>
                <w:del w:id="1506" w:author="DELL" w:date="2022-06-27T01:50:00Z"/>
                <w:rFonts w:ascii="Times New Roman" w:hAnsi="Times New Roman" w:cs="Times New Roman"/>
                <w:sz w:val="24"/>
                <w:szCs w:val="24"/>
              </w:rPr>
            </w:pPr>
          </w:p>
        </w:tc>
        <w:tc>
          <w:tcPr>
            <w:tcW w:w="760" w:type="dxa"/>
          </w:tcPr>
          <w:p w14:paraId="0C4C76B3" w14:textId="6B829323" w:rsidR="008150B8" w:rsidDel="00B11B84" w:rsidRDefault="008150B8" w:rsidP="003508A2">
            <w:pPr>
              <w:spacing w:after="0" w:line="240" w:lineRule="auto"/>
              <w:jc w:val="center"/>
              <w:rPr>
                <w:del w:id="1507" w:author="DELL" w:date="2022-06-27T01:50:00Z"/>
                <w:rFonts w:ascii="Times New Roman" w:hAnsi="Times New Roman" w:cs="Times New Roman"/>
                <w:sz w:val="24"/>
                <w:szCs w:val="24"/>
              </w:rPr>
            </w:pPr>
          </w:p>
        </w:tc>
        <w:tc>
          <w:tcPr>
            <w:tcW w:w="1310" w:type="dxa"/>
          </w:tcPr>
          <w:p w14:paraId="71B95D3D" w14:textId="0B5385C7" w:rsidR="008150B8" w:rsidDel="00B11B84" w:rsidRDefault="008150B8" w:rsidP="003508A2">
            <w:pPr>
              <w:spacing w:after="0" w:line="240" w:lineRule="auto"/>
              <w:jc w:val="center"/>
              <w:rPr>
                <w:del w:id="1508" w:author="DELL" w:date="2022-06-27T01:50:00Z"/>
                <w:rFonts w:ascii="Times New Roman" w:hAnsi="Times New Roman" w:cs="Times New Roman"/>
                <w:sz w:val="24"/>
                <w:szCs w:val="24"/>
              </w:rPr>
            </w:pPr>
          </w:p>
        </w:tc>
        <w:tc>
          <w:tcPr>
            <w:tcW w:w="756" w:type="dxa"/>
          </w:tcPr>
          <w:p w14:paraId="6F3AE1D2" w14:textId="1E3FDD11" w:rsidR="008150B8" w:rsidDel="00B11B84" w:rsidRDefault="008150B8" w:rsidP="003508A2">
            <w:pPr>
              <w:spacing w:after="0" w:line="240" w:lineRule="auto"/>
              <w:jc w:val="center"/>
              <w:rPr>
                <w:del w:id="1509" w:author="DELL" w:date="2022-06-27T01:50:00Z"/>
                <w:rFonts w:ascii="Times New Roman" w:hAnsi="Times New Roman" w:cs="Times New Roman"/>
                <w:sz w:val="24"/>
                <w:szCs w:val="24"/>
              </w:rPr>
            </w:pPr>
          </w:p>
        </w:tc>
        <w:tc>
          <w:tcPr>
            <w:tcW w:w="1083" w:type="dxa"/>
          </w:tcPr>
          <w:p w14:paraId="40F62E73" w14:textId="13108A61" w:rsidR="008150B8" w:rsidDel="00B11B84" w:rsidRDefault="008150B8" w:rsidP="003508A2">
            <w:pPr>
              <w:spacing w:after="0" w:line="240" w:lineRule="auto"/>
              <w:jc w:val="center"/>
              <w:rPr>
                <w:del w:id="1510" w:author="DELL" w:date="2022-06-27T01:50:00Z"/>
                <w:rFonts w:ascii="Times New Roman" w:hAnsi="Times New Roman" w:cs="Times New Roman"/>
                <w:sz w:val="24"/>
                <w:szCs w:val="24"/>
              </w:rPr>
            </w:pPr>
          </w:p>
        </w:tc>
        <w:tc>
          <w:tcPr>
            <w:tcW w:w="756" w:type="dxa"/>
          </w:tcPr>
          <w:p w14:paraId="3F60C0AD" w14:textId="7C995D5D" w:rsidR="008150B8" w:rsidDel="00B11B84" w:rsidRDefault="008150B8" w:rsidP="003508A2">
            <w:pPr>
              <w:spacing w:after="0" w:line="240" w:lineRule="auto"/>
              <w:jc w:val="center"/>
              <w:rPr>
                <w:del w:id="1511" w:author="DELL" w:date="2022-06-27T01:50:00Z"/>
                <w:rFonts w:ascii="Times New Roman" w:hAnsi="Times New Roman" w:cs="Times New Roman"/>
                <w:sz w:val="24"/>
                <w:szCs w:val="24"/>
              </w:rPr>
            </w:pPr>
          </w:p>
        </w:tc>
      </w:tr>
      <w:tr w:rsidR="003508A2" w:rsidDel="00B11B84" w14:paraId="1F992190" w14:textId="18EFB0AF" w:rsidTr="00E96876">
        <w:trPr>
          <w:del w:id="1512" w:author="DELL" w:date="2022-06-27T01:50:00Z"/>
        </w:trPr>
        <w:tc>
          <w:tcPr>
            <w:tcW w:w="1526" w:type="dxa"/>
          </w:tcPr>
          <w:p w14:paraId="7CC58C2D" w14:textId="61C29386" w:rsidR="003508A2" w:rsidDel="00B11B84" w:rsidRDefault="003508A2" w:rsidP="003508A2">
            <w:pPr>
              <w:spacing w:after="0" w:line="240" w:lineRule="auto"/>
              <w:jc w:val="center"/>
              <w:rPr>
                <w:del w:id="1513" w:author="DELL" w:date="2022-06-27T01:50:00Z"/>
                <w:rFonts w:ascii="Times New Roman" w:hAnsi="Times New Roman" w:cs="Times New Roman"/>
                <w:sz w:val="24"/>
                <w:szCs w:val="24"/>
              </w:rPr>
            </w:pPr>
            <w:del w:id="1514" w:author="DELL" w:date="2022-06-27T01:50:00Z">
              <w:r w:rsidDel="00B11B84">
                <w:rPr>
                  <w:rFonts w:ascii="Times New Roman" w:hAnsi="Times New Roman" w:cs="Times New Roman"/>
                  <w:sz w:val="24"/>
                  <w:szCs w:val="24"/>
                </w:rPr>
                <w:delText>Low</w:delText>
              </w:r>
            </w:del>
          </w:p>
        </w:tc>
        <w:tc>
          <w:tcPr>
            <w:tcW w:w="1313" w:type="dxa"/>
          </w:tcPr>
          <w:p w14:paraId="419F9D19" w14:textId="00A26987" w:rsidR="003508A2" w:rsidDel="00B11B84" w:rsidRDefault="003508A2" w:rsidP="003508A2">
            <w:pPr>
              <w:spacing w:after="0" w:line="240" w:lineRule="auto"/>
              <w:jc w:val="center"/>
              <w:rPr>
                <w:del w:id="1515" w:author="DELL" w:date="2022-06-27T01:50:00Z"/>
                <w:rFonts w:ascii="Times New Roman" w:hAnsi="Times New Roman" w:cs="Times New Roman"/>
                <w:sz w:val="24"/>
                <w:szCs w:val="24"/>
              </w:rPr>
            </w:pPr>
            <w:del w:id="1516" w:author="DELL" w:date="2022-06-27T01:50:00Z">
              <w:r w:rsidDel="00B11B84">
                <w:rPr>
                  <w:rFonts w:ascii="Times New Roman" w:hAnsi="Times New Roman" w:cs="Times New Roman"/>
                  <w:sz w:val="24"/>
                  <w:szCs w:val="24"/>
                </w:rPr>
                <w:delText>Ref</w:delText>
              </w:r>
            </w:del>
          </w:p>
        </w:tc>
        <w:tc>
          <w:tcPr>
            <w:tcW w:w="760" w:type="dxa"/>
          </w:tcPr>
          <w:p w14:paraId="235AA093" w14:textId="71B71E75" w:rsidR="003508A2" w:rsidDel="00B11B84" w:rsidRDefault="003508A2" w:rsidP="003508A2">
            <w:pPr>
              <w:spacing w:after="0" w:line="240" w:lineRule="auto"/>
              <w:jc w:val="center"/>
              <w:rPr>
                <w:del w:id="1517" w:author="DELL" w:date="2022-06-27T01:50:00Z"/>
                <w:rFonts w:ascii="Times New Roman" w:hAnsi="Times New Roman" w:cs="Times New Roman"/>
                <w:sz w:val="24"/>
                <w:szCs w:val="24"/>
              </w:rPr>
            </w:pPr>
          </w:p>
        </w:tc>
        <w:tc>
          <w:tcPr>
            <w:tcW w:w="1086" w:type="dxa"/>
          </w:tcPr>
          <w:p w14:paraId="66CEEEBB" w14:textId="1918541C" w:rsidR="003508A2" w:rsidDel="00B11B84" w:rsidRDefault="003508A2" w:rsidP="003508A2">
            <w:pPr>
              <w:spacing w:after="0" w:line="240" w:lineRule="auto"/>
              <w:jc w:val="center"/>
              <w:rPr>
                <w:del w:id="1518" w:author="DELL" w:date="2022-06-27T01:50:00Z"/>
                <w:rFonts w:ascii="Times New Roman" w:hAnsi="Times New Roman" w:cs="Times New Roman"/>
                <w:sz w:val="24"/>
                <w:szCs w:val="24"/>
              </w:rPr>
            </w:pPr>
            <w:del w:id="1519" w:author="DELL" w:date="2022-06-27T01:50:00Z">
              <w:r w:rsidDel="00B11B84">
                <w:rPr>
                  <w:rFonts w:ascii="Times New Roman" w:hAnsi="Times New Roman" w:cs="Times New Roman"/>
                  <w:sz w:val="24"/>
                  <w:szCs w:val="24"/>
                </w:rPr>
                <w:delText>Ref</w:delText>
              </w:r>
            </w:del>
          </w:p>
        </w:tc>
        <w:tc>
          <w:tcPr>
            <w:tcW w:w="760" w:type="dxa"/>
          </w:tcPr>
          <w:p w14:paraId="2BA97924" w14:textId="555F80E0" w:rsidR="003508A2" w:rsidDel="00B11B84" w:rsidRDefault="003508A2" w:rsidP="003508A2">
            <w:pPr>
              <w:spacing w:after="0" w:line="240" w:lineRule="auto"/>
              <w:jc w:val="center"/>
              <w:rPr>
                <w:del w:id="1520" w:author="DELL" w:date="2022-06-27T01:50:00Z"/>
                <w:rFonts w:ascii="Times New Roman" w:hAnsi="Times New Roman" w:cs="Times New Roman"/>
                <w:sz w:val="24"/>
                <w:szCs w:val="24"/>
              </w:rPr>
            </w:pPr>
          </w:p>
        </w:tc>
        <w:tc>
          <w:tcPr>
            <w:tcW w:w="1310" w:type="dxa"/>
          </w:tcPr>
          <w:p w14:paraId="2BE1ADE5" w14:textId="4BDFEEE3" w:rsidR="003508A2" w:rsidDel="00B11B84" w:rsidRDefault="003508A2" w:rsidP="003508A2">
            <w:pPr>
              <w:spacing w:after="0" w:line="240" w:lineRule="auto"/>
              <w:jc w:val="center"/>
              <w:rPr>
                <w:del w:id="1521" w:author="DELL" w:date="2022-06-27T01:50:00Z"/>
                <w:rFonts w:ascii="Times New Roman" w:hAnsi="Times New Roman" w:cs="Times New Roman"/>
                <w:sz w:val="24"/>
                <w:szCs w:val="24"/>
              </w:rPr>
            </w:pPr>
            <w:del w:id="1522" w:author="DELL" w:date="2022-06-27T01:50:00Z">
              <w:r w:rsidDel="00B11B84">
                <w:rPr>
                  <w:rFonts w:ascii="Times New Roman" w:hAnsi="Times New Roman" w:cs="Times New Roman"/>
                  <w:sz w:val="24"/>
                  <w:szCs w:val="24"/>
                </w:rPr>
                <w:delText>Ref</w:delText>
              </w:r>
            </w:del>
          </w:p>
        </w:tc>
        <w:tc>
          <w:tcPr>
            <w:tcW w:w="756" w:type="dxa"/>
          </w:tcPr>
          <w:p w14:paraId="0BD8E829" w14:textId="68DC4850" w:rsidR="003508A2" w:rsidDel="00B11B84" w:rsidRDefault="003508A2" w:rsidP="003508A2">
            <w:pPr>
              <w:spacing w:after="0" w:line="240" w:lineRule="auto"/>
              <w:jc w:val="center"/>
              <w:rPr>
                <w:del w:id="1523" w:author="DELL" w:date="2022-06-27T01:50:00Z"/>
                <w:rFonts w:ascii="Times New Roman" w:hAnsi="Times New Roman" w:cs="Times New Roman"/>
                <w:sz w:val="24"/>
                <w:szCs w:val="24"/>
              </w:rPr>
            </w:pPr>
          </w:p>
        </w:tc>
        <w:tc>
          <w:tcPr>
            <w:tcW w:w="1083" w:type="dxa"/>
          </w:tcPr>
          <w:p w14:paraId="1B4F28B1" w14:textId="65CF1AB3" w:rsidR="003508A2" w:rsidDel="00B11B84" w:rsidRDefault="003508A2" w:rsidP="003508A2">
            <w:pPr>
              <w:spacing w:after="0" w:line="240" w:lineRule="auto"/>
              <w:jc w:val="center"/>
              <w:rPr>
                <w:del w:id="1524" w:author="DELL" w:date="2022-06-27T01:50:00Z"/>
                <w:rFonts w:ascii="Times New Roman" w:hAnsi="Times New Roman" w:cs="Times New Roman"/>
                <w:sz w:val="24"/>
                <w:szCs w:val="24"/>
              </w:rPr>
            </w:pPr>
            <w:del w:id="1525" w:author="DELL" w:date="2022-06-27T01:50:00Z">
              <w:r w:rsidDel="00B11B84">
                <w:rPr>
                  <w:rFonts w:ascii="Times New Roman" w:hAnsi="Times New Roman" w:cs="Times New Roman"/>
                  <w:sz w:val="24"/>
                  <w:szCs w:val="24"/>
                </w:rPr>
                <w:delText>Ref</w:delText>
              </w:r>
            </w:del>
          </w:p>
        </w:tc>
        <w:tc>
          <w:tcPr>
            <w:tcW w:w="756" w:type="dxa"/>
          </w:tcPr>
          <w:p w14:paraId="46D8BFD4" w14:textId="5540259C" w:rsidR="003508A2" w:rsidDel="00B11B84" w:rsidRDefault="003508A2" w:rsidP="003508A2">
            <w:pPr>
              <w:spacing w:after="0" w:line="240" w:lineRule="auto"/>
              <w:jc w:val="center"/>
              <w:rPr>
                <w:del w:id="1526" w:author="DELL" w:date="2022-06-27T01:50:00Z"/>
                <w:rFonts w:ascii="Times New Roman" w:hAnsi="Times New Roman" w:cs="Times New Roman"/>
                <w:sz w:val="24"/>
                <w:szCs w:val="24"/>
              </w:rPr>
            </w:pPr>
          </w:p>
        </w:tc>
      </w:tr>
      <w:tr w:rsidR="008E6BEF" w:rsidDel="00B11B84" w14:paraId="2E33245B" w14:textId="7FCC6C86" w:rsidTr="00E96876">
        <w:trPr>
          <w:del w:id="1527" w:author="DELL" w:date="2022-06-27T01:50:00Z"/>
        </w:trPr>
        <w:tc>
          <w:tcPr>
            <w:tcW w:w="1526" w:type="dxa"/>
          </w:tcPr>
          <w:p w14:paraId="50A94FBA" w14:textId="3E59E957" w:rsidR="008E6BEF" w:rsidDel="00B11B84" w:rsidRDefault="008E6BEF" w:rsidP="008E6BEF">
            <w:pPr>
              <w:spacing w:after="0" w:line="240" w:lineRule="auto"/>
              <w:jc w:val="center"/>
              <w:rPr>
                <w:del w:id="1528" w:author="DELL" w:date="2022-06-27T01:50:00Z"/>
                <w:rFonts w:ascii="Times New Roman" w:hAnsi="Times New Roman" w:cs="Times New Roman"/>
                <w:sz w:val="24"/>
                <w:szCs w:val="24"/>
              </w:rPr>
            </w:pPr>
            <w:del w:id="1529" w:author="DELL" w:date="2022-06-27T01:50:00Z">
              <w:r w:rsidDel="00B11B84">
                <w:rPr>
                  <w:rFonts w:ascii="Times New Roman" w:hAnsi="Times New Roman" w:cs="Times New Roman"/>
                  <w:sz w:val="24"/>
                  <w:szCs w:val="24"/>
                </w:rPr>
                <w:delText>Moderate</w:delText>
              </w:r>
            </w:del>
          </w:p>
        </w:tc>
        <w:tc>
          <w:tcPr>
            <w:tcW w:w="1313" w:type="dxa"/>
          </w:tcPr>
          <w:p w14:paraId="0A64782D" w14:textId="1A597830" w:rsidR="008E6BEF" w:rsidDel="00B11B84" w:rsidRDefault="008E6BEF" w:rsidP="008E6BEF">
            <w:pPr>
              <w:spacing w:after="0" w:line="240" w:lineRule="auto"/>
              <w:jc w:val="center"/>
              <w:rPr>
                <w:del w:id="1530" w:author="DELL" w:date="2022-06-27T01:50:00Z"/>
                <w:rFonts w:ascii="Times New Roman" w:hAnsi="Times New Roman" w:cs="Times New Roman"/>
                <w:sz w:val="24"/>
                <w:szCs w:val="24"/>
              </w:rPr>
            </w:pPr>
            <w:del w:id="1531" w:author="DELL" w:date="2022-06-27T01:50:00Z">
              <w:r w:rsidDel="00B11B84">
                <w:rPr>
                  <w:rFonts w:ascii="Times New Roman" w:hAnsi="Times New Roman" w:cs="Times New Roman"/>
                  <w:sz w:val="24"/>
                  <w:szCs w:val="24"/>
                </w:rPr>
                <w:delText>1.60 (0.79 – 3.25)</w:delText>
              </w:r>
            </w:del>
          </w:p>
        </w:tc>
        <w:tc>
          <w:tcPr>
            <w:tcW w:w="760" w:type="dxa"/>
          </w:tcPr>
          <w:p w14:paraId="4B631583" w14:textId="75648B26" w:rsidR="008E6BEF" w:rsidDel="00B11B84" w:rsidRDefault="008E6BEF" w:rsidP="008E6BEF">
            <w:pPr>
              <w:spacing w:after="0" w:line="240" w:lineRule="auto"/>
              <w:jc w:val="center"/>
              <w:rPr>
                <w:del w:id="1532" w:author="DELL" w:date="2022-06-27T01:50:00Z"/>
                <w:rFonts w:ascii="Times New Roman" w:hAnsi="Times New Roman" w:cs="Times New Roman"/>
                <w:sz w:val="24"/>
                <w:szCs w:val="24"/>
              </w:rPr>
            </w:pPr>
            <w:del w:id="1533" w:author="DELL" w:date="2022-06-27T01:50:00Z">
              <w:r w:rsidDel="00B11B84">
                <w:rPr>
                  <w:rFonts w:ascii="Times New Roman" w:hAnsi="Times New Roman" w:cs="Times New Roman"/>
                  <w:sz w:val="24"/>
                  <w:szCs w:val="24"/>
                </w:rPr>
                <w:delText>0.193</w:delText>
              </w:r>
            </w:del>
          </w:p>
        </w:tc>
        <w:tc>
          <w:tcPr>
            <w:tcW w:w="1086" w:type="dxa"/>
          </w:tcPr>
          <w:p w14:paraId="333D2127" w14:textId="2D3B161C" w:rsidR="008E6BEF" w:rsidDel="00B11B84" w:rsidRDefault="008E6BEF" w:rsidP="008E6BEF">
            <w:pPr>
              <w:spacing w:after="0" w:line="240" w:lineRule="auto"/>
              <w:jc w:val="center"/>
              <w:rPr>
                <w:del w:id="1534" w:author="DELL" w:date="2022-06-27T01:50:00Z"/>
                <w:rFonts w:ascii="Times New Roman" w:hAnsi="Times New Roman" w:cs="Times New Roman"/>
                <w:sz w:val="24"/>
                <w:szCs w:val="24"/>
              </w:rPr>
            </w:pPr>
            <w:del w:id="1535" w:author="DELL" w:date="2022-06-27T01:50:00Z">
              <w:r w:rsidDel="00B11B84">
                <w:rPr>
                  <w:rFonts w:ascii="Times New Roman" w:hAnsi="Times New Roman" w:cs="Times New Roman"/>
                  <w:sz w:val="24"/>
                  <w:szCs w:val="24"/>
                </w:rPr>
                <w:delText>1.46 (0.71 – 3.01)</w:delText>
              </w:r>
            </w:del>
          </w:p>
        </w:tc>
        <w:tc>
          <w:tcPr>
            <w:tcW w:w="760" w:type="dxa"/>
          </w:tcPr>
          <w:p w14:paraId="4B2D917C" w14:textId="4ECBF9D3" w:rsidR="008E6BEF" w:rsidDel="00B11B84" w:rsidRDefault="008E6BEF" w:rsidP="008E6BEF">
            <w:pPr>
              <w:spacing w:after="0" w:line="240" w:lineRule="auto"/>
              <w:jc w:val="center"/>
              <w:rPr>
                <w:del w:id="1536" w:author="DELL" w:date="2022-06-27T01:50:00Z"/>
                <w:rFonts w:ascii="Times New Roman" w:hAnsi="Times New Roman" w:cs="Times New Roman"/>
                <w:sz w:val="24"/>
                <w:szCs w:val="24"/>
              </w:rPr>
            </w:pPr>
            <w:del w:id="1537" w:author="DELL" w:date="2022-06-27T01:50:00Z">
              <w:r w:rsidDel="00B11B84">
                <w:rPr>
                  <w:rFonts w:ascii="Times New Roman" w:hAnsi="Times New Roman" w:cs="Times New Roman"/>
                  <w:sz w:val="24"/>
                  <w:szCs w:val="24"/>
                </w:rPr>
                <w:delText>0.301</w:delText>
              </w:r>
            </w:del>
          </w:p>
        </w:tc>
        <w:tc>
          <w:tcPr>
            <w:tcW w:w="1310" w:type="dxa"/>
          </w:tcPr>
          <w:p w14:paraId="4066DBF7" w14:textId="534047D8" w:rsidR="008E6BEF" w:rsidDel="00B11B84" w:rsidRDefault="000D16A2" w:rsidP="008E6BEF">
            <w:pPr>
              <w:spacing w:after="0" w:line="240" w:lineRule="auto"/>
              <w:jc w:val="center"/>
              <w:rPr>
                <w:del w:id="1538" w:author="DELL" w:date="2022-06-27T01:50:00Z"/>
                <w:rFonts w:ascii="Times New Roman" w:hAnsi="Times New Roman" w:cs="Times New Roman"/>
                <w:sz w:val="24"/>
                <w:szCs w:val="24"/>
              </w:rPr>
            </w:pPr>
            <w:del w:id="1539" w:author="DELL" w:date="2022-06-27T01:50:00Z">
              <w:r w:rsidDel="00B11B84">
                <w:rPr>
                  <w:rFonts w:ascii="Times New Roman" w:hAnsi="Times New Roman" w:cs="Times New Roman"/>
                  <w:sz w:val="24"/>
                  <w:szCs w:val="24"/>
                </w:rPr>
                <w:delText>1.23 (0.53 – 2.81)</w:delText>
              </w:r>
            </w:del>
          </w:p>
        </w:tc>
        <w:tc>
          <w:tcPr>
            <w:tcW w:w="756" w:type="dxa"/>
          </w:tcPr>
          <w:p w14:paraId="45115737" w14:textId="7F1A0F72" w:rsidR="008E6BEF" w:rsidDel="00B11B84" w:rsidRDefault="000D16A2" w:rsidP="008E6BEF">
            <w:pPr>
              <w:spacing w:after="0" w:line="240" w:lineRule="auto"/>
              <w:jc w:val="center"/>
              <w:rPr>
                <w:del w:id="1540" w:author="DELL" w:date="2022-06-27T01:50:00Z"/>
                <w:rFonts w:ascii="Times New Roman" w:hAnsi="Times New Roman" w:cs="Times New Roman"/>
                <w:sz w:val="24"/>
                <w:szCs w:val="24"/>
              </w:rPr>
            </w:pPr>
            <w:del w:id="1541" w:author="DELL" w:date="2022-06-27T01:50:00Z">
              <w:r w:rsidDel="00B11B84">
                <w:rPr>
                  <w:rFonts w:ascii="Times New Roman" w:hAnsi="Times New Roman" w:cs="Times New Roman"/>
                  <w:sz w:val="24"/>
                  <w:szCs w:val="24"/>
                </w:rPr>
                <w:delText>0.632</w:delText>
              </w:r>
            </w:del>
          </w:p>
        </w:tc>
        <w:tc>
          <w:tcPr>
            <w:tcW w:w="1083" w:type="dxa"/>
          </w:tcPr>
          <w:p w14:paraId="454BB392" w14:textId="63911361" w:rsidR="008E6BEF" w:rsidDel="00B11B84" w:rsidRDefault="007A7861" w:rsidP="008E6BEF">
            <w:pPr>
              <w:spacing w:after="0" w:line="240" w:lineRule="auto"/>
              <w:jc w:val="center"/>
              <w:rPr>
                <w:del w:id="1542" w:author="DELL" w:date="2022-06-27T01:50:00Z"/>
                <w:rFonts w:ascii="Times New Roman" w:hAnsi="Times New Roman" w:cs="Times New Roman"/>
                <w:sz w:val="24"/>
                <w:szCs w:val="24"/>
              </w:rPr>
            </w:pPr>
            <w:del w:id="1543" w:author="DELL" w:date="2022-06-27T01:50:00Z">
              <w:r w:rsidDel="00B11B84">
                <w:rPr>
                  <w:rFonts w:ascii="Times New Roman" w:hAnsi="Times New Roman" w:cs="Times New Roman"/>
                  <w:sz w:val="24"/>
                  <w:szCs w:val="24"/>
                </w:rPr>
                <w:delText>1.29 (0.54 – 3.10)</w:delText>
              </w:r>
            </w:del>
          </w:p>
        </w:tc>
        <w:tc>
          <w:tcPr>
            <w:tcW w:w="756" w:type="dxa"/>
          </w:tcPr>
          <w:p w14:paraId="0434B2AC" w14:textId="7D8C05EE" w:rsidR="008E6BEF" w:rsidDel="00B11B84" w:rsidRDefault="007A7861" w:rsidP="008E6BEF">
            <w:pPr>
              <w:spacing w:after="0" w:line="240" w:lineRule="auto"/>
              <w:jc w:val="center"/>
              <w:rPr>
                <w:del w:id="1544" w:author="DELL" w:date="2022-06-27T01:50:00Z"/>
                <w:rFonts w:ascii="Times New Roman" w:hAnsi="Times New Roman" w:cs="Times New Roman"/>
                <w:sz w:val="24"/>
                <w:szCs w:val="24"/>
              </w:rPr>
            </w:pPr>
            <w:del w:id="1545" w:author="DELL" w:date="2022-06-27T01:50:00Z">
              <w:r w:rsidDel="00B11B84">
                <w:rPr>
                  <w:rFonts w:ascii="Times New Roman" w:hAnsi="Times New Roman" w:cs="Times New Roman"/>
                  <w:sz w:val="24"/>
                  <w:szCs w:val="24"/>
                </w:rPr>
                <w:delText>0.562</w:delText>
              </w:r>
            </w:del>
          </w:p>
        </w:tc>
      </w:tr>
      <w:tr w:rsidR="008E6BEF" w:rsidDel="00B11B84" w14:paraId="7129A345" w14:textId="3B49C993" w:rsidTr="00E96876">
        <w:trPr>
          <w:del w:id="1546" w:author="DELL" w:date="2022-06-27T01:50:00Z"/>
        </w:trPr>
        <w:tc>
          <w:tcPr>
            <w:tcW w:w="1526" w:type="dxa"/>
          </w:tcPr>
          <w:p w14:paraId="7B067685" w14:textId="606C54A0" w:rsidR="008E6BEF" w:rsidDel="00B11B84" w:rsidRDefault="008E6BEF" w:rsidP="008E6BEF">
            <w:pPr>
              <w:spacing w:after="0" w:line="240" w:lineRule="auto"/>
              <w:jc w:val="center"/>
              <w:rPr>
                <w:del w:id="1547" w:author="DELL" w:date="2022-06-27T01:50:00Z"/>
                <w:rFonts w:ascii="Times New Roman" w:hAnsi="Times New Roman" w:cs="Times New Roman"/>
                <w:sz w:val="24"/>
                <w:szCs w:val="24"/>
              </w:rPr>
            </w:pPr>
            <w:del w:id="1548" w:author="DELL" w:date="2022-06-27T01:50:00Z">
              <w:r w:rsidDel="00B11B84">
                <w:rPr>
                  <w:rFonts w:ascii="Times New Roman" w:hAnsi="Times New Roman" w:cs="Times New Roman"/>
                  <w:sz w:val="24"/>
                  <w:szCs w:val="24"/>
                </w:rPr>
                <w:delText>High</w:delText>
              </w:r>
            </w:del>
          </w:p>
        </w:tc>
        <w:tc>
          <w:tcPr>
            <w:tcW w:w="1313" w:type="dxa"/>
          </w:tcPr>
          <w:p w14:paraId="41FDC6C0" w14:textId="36F77962" w:rsidR="008E6BEF" w:rsidDel="00B11B84" w:rsidRDefault="008E6BEF" w:rsidP="008E6BEF">
            <w:pPr>
              <w:spacing w:after="0" w:line="240" w:lineRule="auto"/>
              <w:jc w:val="center"/>
              <w:rPr>
                <w:del w:id="1549" w:author="DELL" w:date="2022-06-27T01:50:00Z"/>
                <w:rFonts w:ascii="Times New Roman" w:hAnsi="Times New Roman" w:cs="Times New Roman"/>
                <w:sz w:val="24"/>
                <w:szCs w:val="24"/>
              </w:rPr>
            </w:pPr>
            <w:del w:id="1550" w:author="DELL" w:date="2022-06-27T01:50:00Z">
              <w:r w:rsidDel="00B11B84">
                <w:rPr>
                  <w:rFonts w:ascii="Times New Roman" w:hAnsi="Times New Roman" w:cs="Times New Roman"/>
                  <w:sz w:val="24"/>
                  <w:szCs w:val="24"/>
                </w:rPr>
                <w:delText>2.09 (1.17 – 3.72)</w:delText>
              </w:r>
            </w:del>
          </w:p>
        </w:tc>
        <w:tc>
          <w:tcPr>
            <w:tcW w:w="760" w:type="dxa"/>
          </w:tcPr>
          <w:p w14:paraId="3FBE8619" w14:textId="4EF876B9" w:rsidR="008E6BEF" w:rsidDel="00B11B84" w:rsidRDefault="008E6BEF" w:rsidP="008E6BEF">
            <w:pPr>
              <w:spacing w:after="0" w:line="240" w:lineRule="auto"/>
              <w:jc w:val="center"/>
              <w:rPr>
                <w:del w:id="1551" w:author="DELL" w:date="2022-06-27T01:50:00Z"/>
                <w:rFonts w:ascii="Times New Roman" w:hAnsi="Times New Roman" w:cs="Times New Roman"/>
                <w:sz w:val="24"/>
                <w:szCs w:val="24"/>
              </w:rPr>
            </w:pPr>
            <w:del w:id="1552" w:author="DELL" w:date="2022-06-27T01:50:00Z">
              <w:r w:rsidDel="00B11B84">
                <w:rPr>
                  <w:rFonts w:ascii="Times New Roman" w:hAnsi="Times New Roman" w:cs="Times New Roman"/>
                  <w:sz w:val="24"/>
                  <w:szCs w:val="24"/>
                </w:rPr>
                <w:delText>0.012</w:delText>
              </w:r>
            </w:del>
          </w:p>
        </w:tc>
        <w:tc>
          <w:tcPr>
            <w:tcW w:w="1086" w:type="dxa"/>
          </w:tcPr>
          <w:p w14:paraId="0B2B3877" w14:textId="2CEF740B" w:rsidR="008E6BEF" w:rsidDel="00B11B84" w:rsidRDefault="008E6BEF" w:rsidP="008E6BEF">
            <w:pPr>
              <w:spacing w:after="0" w:line="240" w:lineRule="auto"/>
              <w:jc w:val="center"/>
              <w:rPr>
                <w:del w:id="1553" w:author="DELL" w:date="2022-06-27T01:50:00Z"/>
                <w:rFonts w:ascii="Times New Roman" w:hAnsi="Times New Roman" w:cs="Times New Roman"/>
                <w:sz w:val="24"/>
                <w:szCs w:val="24"/>
              </w:rPr>
            </w:pPr>
            <w:del w:id="1554" w:author="DELL" w:date="2022-06-27T01:50:00Z">
              <w:r w:rsidDel="00B11B84">
                <w:rPr>
                  <w:rFonts w:ascii="Times New Roman" w:hAnsi="Times New Roman" w:cs="Times New Roman"/>
                  <w:sz w:val="24"/>
                  <w:szCs w:val="24"/>
                </w:rPr>
                <w:delText>1.96 (1.06 – 3.63)</w:delText>
              </w:r>
            </w:del>
          </w:p>
        </w:tc>
        <w:tc>
          <w:tcPr>
            <w:tcW w:w="760" w:type="dxa"/>
          </w:tcPr>
          <w:p w14:paraId="1421D65E" w14:textId="7943A5DB" w:rsidR="008E6BEF" w:rsidDel="00B11B84" w:rsidRDefault="008E6BEF" w:rsidP="008E6BEF">
            <w:pPr>
              <w:spacing w:after="0" w:line="240" w:lineRule="auto"/>
              <w:jc w:val="center"/>
              <w:rPr>
                <w:del w:id="1555" w:author="DELL" w:date="2022-06-27T01:50:00Z"/>
                <w:rFonts w:ascii="Times New Roman" w:hAnsi="Times New Roman" w:cs="Times New Roman"/>
                <w:sz w:val="24"/>
                <w:szCs w:val="24"/>
              </w:rPr>
            </w:pPr>
            <w:del w:id="1556" w:author="DELL" w:date="2022-06-27T01:50:00Z">
              <w:r w:rsidDel="00B11B84">
                <w:rPr>
                  <w:rFonts w:ascii="Times New Roman" w:hAnsi="Times New Roman" w:cs="Times New Roman"/>
                  <w:sz w:val="24"/>
                  <w:szCs w:val="24"/>
                </w:rPr>
                <w:delText>0.032</w:delText>
              </w:r>
            </w:del>
          </w:p>
        </w:tc>
        <w:tc>
          <w:tcPr>
            <w:tcW w:w="1310" w:type="dxa"/>
          </w:tcPr>
          <w:p w14:paraId="306CEBBB" w14:textId="07FC5906" w:rsidR="008E6BEF" w:rsidDel="00B11B84" w:rsidRDefault="000D16A2" w:rsidP="008E6BEF">
            <w:pPr>
              <w:spacing w:after="0" w:line="240" w:lineRule="auto"/>
              <w:jc w:val="center"/>
              <w:rPr>
                <w:del w:id="1557" w:author="DELL" w:date="2022-06-27T01:50:00Z"/>
                <w:rFonts w:ascii="Times New Roman" w:hAnsi="Times New Roman" w:cs="Times New Roman"/>
                <w:sz w:val="24"/>
                <w:szCs w:val="24"/>
              </w:rPr>
            </w:pPr>
            <w:del w:id="1558" w:author="DELL" w:date="2022-06-27T01:50:00Z">
              <w:r w:rsidDel="00B11B84">
                <w:rPr>
                  <w:rFonts w:ascii="Times New Roman" w:hAnsi="Times New Roman" w:cs="Times New Roman"/>
                  <w:sz w:val="24"/>
                  <w:szCs w:val="24"/>
                </w:rPr>
                <w:delText>1.13 (0.57 – 2.24)</w:delText>
              </w:r>
            </w:del>
          </w:p>
        </w:tc>
        <w:tc>
          <w:tcPr>
            <w:tcW w:w="756" w:type="dxa"/>
          </w:tcPr>
          <w:p w14:paraId="5D9C33FB" w14:textId="6E754B43" w:rsidR="008E6BEF" w:rsidDel="00B11B84" w:rsidRDefault="000D16A2" w:rsidP="008E6BEF">
            <w:pPr>
              <w:spacing w:after="0" w:line="240" w:lineRule="auto"/>
              <w:jc w:val="center"/>
              <w:rPr>
                <w:del w:id="1559" w:author="DELL" w:date="2022-06-27T01:50:00Z"/>
                <w:rFonts w:ascii="Times New Roman" w:hAnsi="Times New Roman" w:cs="Times New Roman"/>
                <w:sz w:val="24"/>
                <w:szCs w:val="24"/>
              </w:rPr>
            </w:pPr>
            <w:del w:id="1560" w:author="DELL" w:date="2022-06-27T01:50:00Z">
              <w:r w:rsidDel="00B11B84">
                <w:rPr>
                  <w:rFonts w:ascii="Times New Roman" w:hAnsi="Times New Roman" w:cs="Times New Roman"/>
                  <w:sz w:val="24"/>
                  <w:szCs w:val="24"/>
                </w:rPr>
                <w:delText>0.725</w:delText>
              </w:r>
            </w:del>
          </w:p>
        </w:tc>
        <w:tc>
          <w:tcPr>
            <w:tcW w:w="1083" w:type="dxa"/>
          </w:tcPr>
          <w:p w14:paraId="4C831639" w14:textId="208DE3A2" w:rsidR="008E6BEF" w:rsidDel="00B11B84" w:rsidRDefault="007A7861" w:rsidP="008E6BEF">
            <w:pPr>
              <w:spacing w:after="0" w:line="240" w:lineRule="auto"/>
              <w:jc w:val="center"/>
              <w:rPr>
                <w:del w:id="1561" w:author="DELL" w:date="2022-06-27T01:50:00Z"/>
                <w:rFonts w:ascii="Times New Roman" w:hAnsi="Times New Roman" w:cs="Times New Roman"/>
                <w:sz w:val="24"/>
                <w:szCs w:val="24"/>
              </w:rPr>
            </w:pPr>
            <w:del w:id="1562" w:author="DELL" w:date="2022-06-27T01:50:00Z">
              <w:r w:rsidDel="00B11B84">
                <w:rPr>
                  <w:rFonts w:ascii="Times New Roman" w:hAnsi="Times New Roman" w:cs="Times New Roman"/>
                  <w:sz w:val="24"/>
                  <w:szCs w:val="24"/>
                </w:rPr>
                <w:delText>1.29 (0.62 – 2.69)</w:delText>
              </w:r>
            </w:del>
          </w:p>
        </w:tc>
        <w:tc>
          <w:tcPr>
            <w:tcW w:w="756" w:type="dxa"/>
          </w:tcPr>
          <w:p w14:paraId="5BF87414" w14:textId="21AB14CD" w:rsidR="008E6BEF" w:rsidDel="00B11B84" w:rsidRDefault="007A7861" w:rsidP="008E6BEF">
            <w:pPr>
              <w:spacing w:after="0" w:line="240" w:lineRule="auto"/>
              <w:jc w:val="center"/>
              <w:rPr>
                <w:del w:id="1563" w:author="DELL" w:date="2022-06-27T01:50:00Z"/>
                <w:rFonts w:ascii="Times New Roman" w:hAnsi="Times New Roman" w:cs="Times New Roman"/>
                <w:sz w:val="24"/>
                <w:szCs w:val="24"/>
              </w:rPr>
            </w:pPr>
            <w:del w:id="1564" w:author="DELL" w:date="2022-06-27T01:50:00Z">
              <w:r w:rsidDel="00B11B84">
                <w:rPr>
                  <w:rFonts w:ascii="Times New Roman" w:hAnsi="Times New Roman" w:cs="Times New Roman"/>
                  <w:sz w:val="24"/>
                  <w:szCs w:val="24"/>
                </w:rPr>
                <w:delText>0.496</w:delText>
              </w:r>
            </w:del>
          </w:p>
        </w:tc>
      </w:tr>
    </w:tbl>
    <w:p w14:paraId="5DEBEC11" w14:textId="18C6E2B9" w:rsidR="00E96876" w:rsidDel="00B11B84" w:rsidRDefault="00E96876" w:rsidP="00650BA3">
      <w:pPr>
        <w:rPr>
          <w:del w:id="1565" w:author="DELL" w:date="2022-06-27T01:50:00Z"/>
          <w:rFonts w:ascii="Times New Roman" w:hAnsi="Times New Roman" w:cs="Times New Roman"/>
          <w:sz w:val="24"/>
          <w:szCs w:val="24"/>
        </w:rPr>
      </w:pPr>
    </w:p>
    <w:p w14:paraId="53385013" w14:textId="614FA8B1" w:rsidR="00E96876" w:rsidDel="00B11B84" w:rsidRDefault="00E96876" w:rsidP="00650BA3">
      <w:pPr>
        <w:rPr>
          <w:del w:id="1566" w:author="DELL" w:date="2022-06-27T01:50:00Z"/>
          <w:rFonts w:ascii="Times New Roman" w:hAnsi="Times New Roman" w:cs="Times New Roman"/>
          <w:sz w:val="24"/>
          <w:szCs w:val="24"/>
        </w:rPr>
      </w:pPr>
      <w:del w:id="1567" w:author="DELL" w:date="2022-06-27T01:50:00Z">
        <w:r w:rsidRPr="00E96876" w:rsidDel="00B11B84">
          <w:rPr>
            <w:rFonts w:ascii="Times New Roman" w:hAnsi="Times New Roman" w:cs="Times New Roman"/>
            <w:sz w:val="24"/>
            <w:szCs w:val="24"/>
          </w:rPr>
          <w:delText xml:space="preserve">COR crude odds ratio, AOR adjusted odds ratio, CI confidence interval, Ref. reference </w:delText>
        </w:r>
      </w:del>
    </w:p>
    <w:p w14:paraId="5DB6DCD0" w14:textId="275B2667" w:rsidR="00E96876" w:rsidDel="00B11B84" w:rsidRDefault="00E96876" w:rsidP="00650BA3">
      <w:pPr>
        <w:rPr>
          <w:del w:id="1568" w:author="DELL" w:date="2022-06-27T01:50:00Z"/>
          <w:rFonts w:ascii="Times New Roman" w:hAnsi="Times New Roman" w:cs="Times New Roman"/>
          <w:sz w:val="24"/>
          <w:szCs w:val="24"/>
        </w:rPr>
      </w:pPr>
      <w:del w:id="1569" w:author="DELL" w:date="2022-06-27T01:50:00Z">
        <w:r w:rsidRPr="00E96876" w:rsidDel="00B11B84">
          <w:rPr>
            <w:rFonts w:ascii="Times New Roman" w:hAnsi="Times New Roman" w:cs="Times New Roman"/>
            <w:sz w:val="24"/>
            <w:szCs w:val="24"/>
            <w:vertAlign w:val="superscript"/>
          </w:rPr>
          <w:delText>1</w:delText>
        </w:r>
        <w:r w:rsidRPr="00E96876" w:rsidDel="00B11B84">
          <w:rPr>
            <w:rFonts w:ascii="Times New Roman" w:hAnsi="Times New Roman" w:cs="Times New Roman"/>
            <w:sz w:val="24"/>
            <w:szCs w:val="24"/>
          </w:rPr>
          <w:delText xml:space="preserve"> The adjusted analysis using the design-based binary logistic regression, adjusted for child age, sex, mother education status, household size, livestock ownership, household wealth status, water source type, toilet facility type, shared toilet facility, source water E. coli concentration risk, source of household water sample, water treatment, place of residence and division</w:delText>
        </w:r>
        <w:r w:rsidDel="00B11B84">
          <w:rPr>
            <w:rFonts w:ascii="Times New Roman" w:hAnsi="Times New Roman" w:cs="Times New Roman"/>
            <w:sz w:val="24"/>
            <w:szCs w:val="24"/>
          </w:rPr>
          <w:delText xml:space="preserve"> in MICS 2019. Except </w:delText>
        </w:r>
        <w:r w:rsidRPr="00E96876" w:rsidDel="00B11B84">
          <w:rPr>
            <w:rFonts w:ascii="Times New Roman" w:hAnsi="Times New Roman" w:cs="Times New Roman"/>
            <w:sz w:val="24"/>
            <w:szCs w:val="24"/>
          </w:rPr>
          <w:delText>mother education status</w:delText>
        </w:r>
        <w:r w:rsidDel="00B11B84">
          <w:rPr>
            <w:rFonts w:ascii="Times New Roman" w:hAnsi="Times New Roman" w:cs="Times New Roman"/>
            <w:sz w:val="24"/>
            <w:szCs w:val="24"/>
          </w:rPr>
          <w:delText xml:space="preserve"> and </w:delText>
        </w:r>
        <w:r w:rsidRPr="00E96876" w:rsidDel="00B11B84">
          <w:rPr>
            <w:rFonts w:ascii="Times New Roman" w:hAnsi="Times New Roman" w:cs="Times New Roman"/>
            <w:sz w:val="24"/>
            <w:szCs w:val="24"/>
          </w:rPr>
          <w:delText>water source type</w:delText>
        </w:r>
        <w:r w:rsidDel="00B11B84">
          <w:rPr>
            <w:rFonts w:ascii="Times New Roman" w:hAnsi="Times New Roman" w:cs="Times New Roman"/>
            <w:sz w:val="24"/>
            <w:szCs w:val="24"/>
          </w:rPr>
          <w:delText xml:space="preserve"> in MICS 2012.</w:delText>
        </w:r>
      </w:del>
    </w:p>
    <w:p w14:paraId="36778779" w14:textId="01648D57" w:rsidR="00E25BB2" w:rsidDel="00B11B84" w:rsidRDefault="00E96876" w:rsidP="00E25BB2">
      <w:pPr>
        <w:rPr>
          <w:del w:id="1570" w:author="DELL" w:date="2022-06-27T01:50:00Z"/>
          <w:rFonts w:ascii="Times New Roman" w:hAnsi="Times New Roman" w:cs="Times New Roman"/>
          <w:sz w:val="24"/>
          <w:szCs w:val="24"/>
        </w:rPr>
      </w:pPr>
      <w:del w:id="1571" w:author="DELL" w:date="2022-06-27T01:50:00Z">
        <w:r w:rsidRPr="00E96876" w:rsidDel="00B11B84">
          <w:rPr>
            <w:rFonts w:ascii="Times New Roman" w:hAnsi="Times New Roman" w:cs="Times New Roman"/>
            <w:sz w:val="24"/>
            <w:szCs w:val="24"/>
          </w:rPr>
          <w:delText>Table 3 Sensitivity analysis using the propensity score weighting approach to explore the association between household drinking water E. coli contamination and diarrhea among children in Bangladesh</w:delText>
        </w:r>
      </w:del>
    </w:p>
    <w:tbl>
      <w:tblPr>
        <w:tblStyle w:val="TableGrid"/>
        <w:tblW w:w="5000" w:type="pct"/>
        <w:tblLook w:val="04A0" w:firstRow="1" w:lastRow="0" w:firstColumn="1" w:lastColumn="0" w:noHBand="0" w:noVBand="1"/>
      </w:tblPr>
      <w:tblGrid>
        <w:gridCol w:w="2712"/>
        <w:gridCol w:w="1937"/>
        <w:gridCol w:w="1363"/>
        <w:gridCol w:w="2035"/>
        <w:gridCol w:w="1303"/>
      </w:tblGrid>
      <w:tr w:rsidR="00105A46" w:rsidDel="00B11B84" w14:paraId="6C889368" w14:textId="3E1191C1" w:rsidTr="00105A46">
        <w:trPr>
          <w:del w:id="1572" w:author="DELL" w:date="2022-06-27T01:50:00Z"/>
        </w:trPr>
        <w:tc>
          <w:tcPr>
            <w:tcW w:w="1450" w:type="pct"/>
          </w:tcPr>
          <w:p w14:paraId="2294F737" w14:textId="098EF184" w:rsidR="00105A46" w:rsidDel="00B11B84" w:rsidRDefault="00105A46" w:rsidP="00566B9D">
            <w:pPr>
              <w:spacing w:after="0" w:line="240" w:lineRule="auto"/>
              <w:jc w:val="center"/>
              <w:rPr>
                <w:del w:id="1573" w:author="DELL" w:date="2022-06-27T01:50:00Z"/>
                <w:rFonts w:ascii="Times New Roman" w:hAnsi="Times New Roman" w:cs="Times New Roman"/>
                <w:sz w:val="24"/>
                <w:szCs w:val="24"/>
              </w:rPr>
            </w:pPr>
          </w:p>
        </w:tc>
        <w:tc>
          <w:tcPr>
            <w:tcW w:w="1765" w:type="pct"/>
            <w:gridSpan w:val="2"/>
          </w:tcPr>
          <w:p w14:paraId="599214D3" w14:textId="4BD3FD31" w:rsidR="00105A46" w:rsidDel="00B11B84" w:rsidRDefault="00105A46" w:rsidP="00566B9D">
            <w:pPr>
              <w:spacing w:after="0" w:line="240" w:lineRule="auto"/>
              <w:jc w:val="center"/>
              <w:rPr>
                <w:del w:id="1574" w:author="DELL" w:date="2022-06-27T01:50:00Z"/>
                <w:rFonts w:ascii="Times New Roman" w:hAnsi="Times New Roman" w:cs="Times New Roman"/>
                <w:sz w:val="24"/>
                <w:szCs w:val="24"/>
              </w:rPr>
            </w:pPr>
            <w:del w:id="1575" w:author="DELL" w:date="2022-06-27T01:50:00Z">
              <w:r w:rsidDel="00B11B84">
                <w:rPr>
                  <w:rFonts w:ascii="Times New Roman" w:hAnsi="Times New Roman" w:cs="Times New Roman"/>
                  <w:sz w:val="24"/>
                  <w:szCs w:val="24"/>
                </w:rPr>
                <w:delText>MICS 2019</w:delText>
              </w:r>
            </w:del>
          </w:p>
        </w:tc>
        <w:tc>
          <w:tcPr>
            <w:tcW w:w="1785" w:type="pct"/>
            <w:gridSpan w:val="2"/>
          </w:tcPr>
          <w:p w14:paraId="32EC6229" w14:textId="1EA51489" w:rsidR="00105A46" w:rsidDel="00B11B84" w:rsidRDefault="00105A46" w:rsidP="00566B9D">
            <w:pPr>
              <w:spacing w:after="0" w:line="240" w:lineRule="auto"/>
              <w:jc w:val="center"/>
              <w:rPr>
                <w:del w:id="1576" w:author="DELL" w:date="2022-06-27T01:50:00Z"/>
                <w:rFonts w:ascii="Times New Roman" w:hAnsi="Times New Roman" w:cs="Times New Roman"/>
                <w:sz w:val="24"/>
                <w:szCs w:val="24"/>
              </w:rPr>
            </w:pPr>
            <w:del w:id="1577" w:author="DELL" w:date="2022-06-27T01:50:00Z">
              <w:r w:rsidDel="00B11B84">
                <w:rPr>
                  <w:rFonts w:ascii="Times New Roman" w:hAnsi="Times New Roman" w:cs="Times New Roman"/>
                  <w:sz w:val="24"/>
                  <w:szCs w:val="24"/>
                </w:rPr>
                <w:delText>MICS 2012</w:delText>
              </w:r>
            </w:del>
          </w:p>
        </w:tc>
      </w:tr>
      <w:tr w:rsidR="00105A46" w:rsidDel="00B11B84" w14:paraId="5AAB8EF6" w14:textId="03AC0B8E" w:rsidTr="00105A46">
        <w:trPr>
          <w:del w:id="1578" w:author="DELL" w:date="2022-06-27T01:50:00Z"/>
        </w:trPr>
        <w:tc>
          <w:tcPr>
            <w:tcW w:w="1450" w:type="pct"/>
          </w:tcPr>
          <w:p w14:paraId="4E8BF27E" w14:textId="4311659D" w:rsidR="00105A46" w:rsidDel="00B11B84" w:rsidRDefault="00105A46" w:rsidP="00566B9D">
            <w:pPr>
              <w:spacing w:after="0" w:line="240" w:lineRule="auto"/>
              <w:jc w:val="center"/>
              <w:rPr>
                <w:del w:id="1579" w:author="DELL" w:date="2022-06-27T01:50:00Z"/>
                <w:rFonts w:ascii="Times New Roman" w:hAnsi="Times New Roman" w:cs="Times New Roman"/>
                <w:sz w:val="24"/>
                <w:szCs w:val="24"/>
              </w:rPr>
            </w:pPr>
            <w:del w:id="1580" w:author="DELL" w:date="2022-06-27T01:50:00Z">
              <w:r w:rsidDel="00B11B84">
                <w:rPr>
                  <w:rFonts w:ascii="Times New Roman" w:hAnsi="Times New Roman" w:cs="Times New Roman"/>
                  <w:sz w:val="24"/>
                  <w:szCs w:val="24"/>
                </w:rPr>
                <w:delText>Exposure of interest</w:delText>
              </w:r>
            </w:del>
          </w:p>
        </w:tc>
        <w:tc>
          <w:tcPr>
            <w:tcW w:w="1036" w:type="pct"/>
          </w:tcPr>
          <w:p w14:paraId="30CC9A07" w14:textId="0D742356" w:rsidR="00105A46" w:rsidDel="00B11B84" w:rsidRDefault="00105A46" w:rsidP="00566B9D">
            <w:pPr>
              <w:spacing w:after="0" w:line="240" w:lineRule="auto"/>
              <w:jc w:val="center"/>
              <w:rPr>
                <w:del w:id="1581" w:author="DELL" w:date="2022-06-27T01:50:00Z"/>
                <w:rFonts w:ascii="Times New Roman" w:hAnsi="Times New Roman" w:cs="Times New Roman"/>
                <w:sz w:val="24"/>
                <w:szCs w:val="24"/>
              </w:rPr>
            </w:pPr>
            <w:del w:id="1582" w:author="DELL" w:date="2022-06-27T01:50:00Z">
              <w:r w:rsidDel="00B11B84">
                <w:rPr>
                  <w:rFonts w:ascii="Times New Roman" w:hAnsi="Times New Roman" w:cs="Times New Roman"/>
                  <w:sz w:val="24"/>
                  <w:szCs w:val="24"/>
                </w:rPr>
                <w:delText>Adjusted model</w:delText>
              </w:r>
            </w:del>
          </w:p>
        </w:tc>
        <w:tc>
          <w:tcPr>
            <w:tcW w:w="729" w:type="pct"/>
          </w:tcPr>
          <w:p w14:paraId="343DC4FA" w14:textId="3B7C51EA" w:rsidR="00105A46" w:rsidDel="00B11B84" w:rsidRDefault="00105A46" w:rsidP="00566B9D">
            <w:pPr>
              <w:spacing w:after="0" w:line="240" w:lineRule="auto"/>
              <w:jc w:val="center"/>
              <w:rPr>
                <w:del w:id="1583" w:author="DELL" w:date="2022-06-27T01:50:00Z"/>
                <w:rFonts w:ascii="Times New Roman" w:hAnsi="Times New Roman" w:cs="Times New Roman"/>
                <w:sz w:val="24"/>
                <w:szCs w:val="24"/>
              </w:rPr>
            </w:pPr>
          </w:p>
        </w:tc>
        <w:tc>
          <w:tcPr>
            <w:tcW w:w="1088" w:type="pct"/>
          </w:tcPr>
          <w:p w14:paraId="46FFE0FF" w14:textId="2B5F5646" w:rsidR="00105A46" w:rsidDel="00B11B84" w:rsidRDefault="00105A46" w:rsidP="00566B9D">
            <w:pPr>
              <w:spacing w:after="0" w:line="240" w:lineRule="auto"/>
              <w:jc w:val="center"/>
              <w:rPr>
                <w:del w:id="1584" w:author="DELL" w:date="2022-06-27T01:50:00Z"/>
                <w:rFonts w:ascii="Times New Roman" w:hAnsi="Times New Roman" w:cs="Times New Roman"/>
                <w:sz w:val="24"/>
                <w:szCs w:val="24"/>
              </w:rPr>
            </w:pPr>
            <w:del w:id="1585" w:author="DELL" w:date="2022-06-27T01:50:00Z">
              <w:r w:rsidDel="00B11B84">
                <w:rPr>
                  <w:rFonts w:ascii="Times New Roman" w:hAnsi="Times New Roman" w:cs="Times New Roman"/>
                  <w:sz w:val="24"/>
                  <w:szCs w:val="24"/>
                </w:rPr>
                <w:delText>Adjusted model</w:delText>
              </w:r>
            </w:del>
          </w:p>
        </w:tc>
        <w:tc>
          <w:tcPr>
            <w:tcW w:w="697" w:type="pct"/>
          </w:tcPr>
          <w:p w14:paraId="61678022" w14:textId="037D9439" w:rsidR="00105A46" w:rsidDel="00B11B84" w:rsidRDefault="00105A46" w:rsidP="00566B9D">
            <w:pPr>
              <w:spacing w:after="0" w:line="240" w:lineRule="auto"/>
              <w:jc w:val="center"/>
              <w:rPr>
                <w:del w:id="1586" w:author="DELL" w:date="2022-06-27T01:50:00Z"/>
                <w:rFonts w:ascii="Times New Roman" w:hAnsi="Times New Roman" w:cs="Times New Roman"/>
                <w:sz w:val="24"/>
                <w:szCs w:val="24"/>
              </w:rPr>
            </w:pPr>
          </w:p>
        </w:tc>
      </w:tr>
      <w:tr w:rsidR="00105A46" w:rsidDel="00B11B84" w14:paraId="055995B7" w14:textId="7F8AE28B" w:rsidTr="00105A46">
        <w:trPr>
          <w:del w:id="1587" w:author="DELL" w:date="2022-06-27T01:50:00Z"/>
        </w:trPr>
        <w:tc>
          <w:tcPr>
            <w:tcW w:w="1450" w:type="pct"/>
          </w:tcPr>
          <w:p w14:paraId="029861D1" w14:textId="7A43E694" w:rsidR="00105A46" w:rsidDel="00B11B84" w:rsidRDefault="00105A46" w:rsidP="00566B9D">
            <w:pPr>
              <w:spacing w:after="0" w:line="240" w:lineRule="auto"/>
              <w:jc w:val="center"/>
              <w:rPr>
                <w:del w:id="1588" w:author="DELL" w:date="2022-06-27T01:50:00Z"/>
                <w:rFonts w:ascii="Times New Roman" w:hAnsi="Times New Roman" w:cs="Times New Roman"/>
                <w:sz w:val="24"/>
                <w:szCs w:val="24"/>
              </w:rPr>
            </w:pPr>
          </w:p>
        </w:tc>
        <w:tc>
          <w:tcPr>
            <w:tcW w:w="1036" w:type="pct"/>
          </w:tcPr>
          <w:p w14:paraId="09216467" w14:textId="19F1AB1D" w:rsidR="00105A46" w:rsidDel="00B11B84" w:rsidRDefault="00105A46" w:rsidP="00566B9D">
            <w:pPr>
              <w:spacing w:after="0" w:line="240" w:lineRule="auto"/>
              <w:jc w:val="center"/>
              <w:rPr>
                <w:del w:id="1589" w:author="DELL" w:date="2022-06-27T01:50:00Z"/>
                <w:rFonts w:ascii="Times New Roman" w:hAnsi="Times New Roman" w:cs="Times New Roman"/>
                <w:sz w:val="24"/>
                <w:szCs w:val="24"/>
              </w:rPr>
            </w:pPr>
            <w:del w:id="1590" w:author="DELL" w:date="2022-06-27T01:50:00Z">
              <w:r w:rsidDel="00B11B84">
                <w:rPr>
                  <w:rFonts w:ascii="Times New Roman" w:hAnsi="Times New Roman" w:cs="Times New Roman"/>
                  <w:sz w:val="24"/>
                  <w:szCs w:val="24"/>
                </w:rPr>
                <w:delText>AOR (95% CI)</w:delText>
              </w:r>
            </w:del>
          </w:p>
        </w:tc>
        <w:tc>
          <w:tcPr>
            <w:tcW w:w="729" w:type="pct"/>
          </w:tcPr>
          <w:p w14:paraId="61157CBD" w14:textId="673E2803" w:rsidR="00105A46" w:rsidDel="00B11B84" w:rsidRDefault="00105A46" w:rsidP="00566B9D">
            <w:pPr>
              <w:spacing w:after="0" w:line="240" w:lineRule="auto"/>
              <w:jc w:val="center"/>
              <w:rPr>
                <w:del w:id="1591" w:author="DELL" w:date="2022-06-27T01:50:00Z"/>
                <w:rFonts w:ascii="Times New Roman" w:hAnsi="Times New Roman" w:cs="Times New Roman"/>
                <w:sz w:val="24"/>
                <w:szCs w:val="24"/>
              </w:rPr>
            </w:pPr>
            <w:del w:id="1592" w:author="DELL" w:date="2022-06-27T01:50:00Z">
              <w:r w:rsidDel="00B11B84">
                <w:rPr>
                  <w:rFonts w:ascii="Times New Roman" w:hAnsi="Times New Roman" w:cs="Times New Roman"/>
                  <w:sz w:val="24"/>
                  <w:szCs w:val="24"/>
                </w:rPr>
                <w:delText>p-value</w:delText>
              </w:r>
            </w:del>
          </w:p>
        </w:tc>
        <w:tc>
          <w:tcPr>
            <w:tcW w:w="1088" w:type="pct"/>
          </w:tcPr>
          <w:p w14:paraId="3C7AE5E4" w14:textId="5691E8EF" w:rsidR="00105A46" w:rsidDel="00B11B84" w:rsidRDefault="00105A46" w:rsidP="00566B9D">
            <w:pPr>
              <w:spacing w:after="0" w:line="240" w:lineRule="auto"/>
              <w:jc w:val="center"/>
              <w:rPr>
                <w:del w:id="1593" w:author="DELL" w:date="2022-06-27T01:50:00Z"/>
                <w:rFonts w:ascii="Times New Roman" w:hAnsi="Times New Roman" w:cs="Times New Roman"/>
                <w:sz w:val="24"/>
                <w:szCs w:val="24"/>
              </w:rPr>
            </w:pPr>
            <w:del w:id="1594" w:author="DELL" w:date="2022-06-27T01:50:00Z">
              <w:r w:rsidDel="00B11B84">
                <w:rPr>
                  <w:rFonts w:ascii="Times New Roman" w:hAnsi="Times New Roman" w:cs="Times New Roman"/>
                  <w:sz w:val="24"/>
                  <w:szCs w:val="24"/>
                </w:rPr>
                <w:delText>AOR (95% CI)</w:delText>
              </w:r>
            </w:del>
          </w:p>
        </w:tc>
        <w:tc>
          <w:tcPr>
            <w:tcW w:w="697" w:type="pct"/>
          </w:tcPr>
          <w:p w14:paraId="51D22170" w14:textId="36A1FD9B" w:rsidR="00105A46" w:rsidDel="00B11B84" w:rsidRDefault="00105A46" w:rsidP="00566B9D">
            <w:pPr>
              <w:spacing w:after="0" w:line="240" w:lineRule="auto"/>
              <w:jc w:val="center"/>
              <w:rPr>
                <w:del w:id="1595" w:author="DELL" w:date="2022-06-27T01:50:00Z"/>
                <w:rFonts w:ascii="Times New Roman" w:hAnsi="Times New Roman" w:cs="Times New Roman"/>
                <w:sz w:val="24"/>
                <w:szCs w:val="24"/>
              </w:rPr>
            </w:pPr>
            <w:del w:id="1596" w:author="DELL" w:date="2022-06-27T01:50:00Z">
              <w:r w:rsidDel="00B11B84">
                <w:rPr>
                  <w:rFonts w:ascii="Times New Roman" w:hAnsi="Times New Roman" w:cs="Times New Roman"/>
                  <w:sz w:val="24"/>
                  <w:szCs w:val="24"/>
                </w:rPr>
                <w:delText>p-value</w:delText>
              </w:r>
            </w:del>
          </w:p>
        </w:tc>
      </w:tr>
      <w:tr w:rsidR="00105A46" w:rsidDel="00B11B84" w14:paraId="2258C636" w14:textId="0F1F22BB" w:rsidTr="00105A46">
        <w:trPr>
          <w:del w:id="1597" w:author="DELL" w:date="2022-06-27T01:50:00Z"/>
        </w:trPr>
        <w:tc>
          <w:tcPr>
            <w:tcW w:w="1450" w:type="pct"/>
          </w:tcPr>
          <w:p w14:paraId="58D140A8" w14:textId="488F8699" w:rsidR="00105A46" w:rsidDel="00B11B84" w:rsidRDefault="00105A46" w:rsidP="00566B9D">
            <w:pPr>
              <w:spacing w:after="0" w:line="240" w:lineRule="auto"/>
              <w:jc w:val="center"/>
              <w:rPr>
                <w:del w:id="1598" w:author="DELL" w:date="2022-06-27T01:50:00Z"/>
                <w:rFonts w:ascii="Times New Roman" w:hAnsi="Times New Roman" w:cs="Times New Roman"/>
                <w:sz w:val="24"/>
                <w:szCs w:val="24"/>
              </w:rPr>
            </w:pPr>
            <w:del w:id="1599" w:author="DELL" w:date="2022-06-27T01:50:00Z">
              <w:r w:rsidDel="00B11B84">
                <w:rPr>
                  <w:rFonts w:ascii="Times New Roman" w:hAnsi="Times New Roman" w:cs="Times New Roman"/>
                  <w:sz w:val="24"/>
                  <w:szCs w:val="24"/>
                </w:rPr>
                <w:delText>Household water E. coli concentration</w:delText>
              </w:r>
            </w:del>
          </w:p>
        </w:tc>
        <w:tc>
          <w:tcPr>
            <w:tcW w:w="1036" w:type="pct"/>
          </w:tcPr>
          <w:p w14:paraId="05C0A7A7" w14:textId="452B853B" w:rsidR="00105A46" w:rsidDel="00B11B84" w:rsidRDefault="00105A46" w:rsidP="00566B9D">
            <w:pPr>
              <w:spacing w:after="0" w:line="240" w:lineRule="auto"/>
              <w:jc w:val="center"/>
              <w:rPr>
                <w:del w:id="1600" w:author="DELL" w:date="2022-06-27T01:50:00Z"/>
                <w:rFonts w:ascii="Times New Roman" w:hAnsi="Times New Roman" w:cs="Times New Roman"/>
                <w:sz w:val="24"/>
                <w:szCs w:val="24"/>
              </w:rPr>
            </w:pPr>
          </w:p>
        </w:tc>
        <w:tc>
          <w:tcPr>
            <w:tcW w:w="729" w:type="pct"/>
          </w:tcPr>
          <w:p w14:paraId="4AEC6C1D" w14:textId="31A3069F" w:rsidR="00105A46" w:rsidDel="00B11B84" w:rsidRDefault="00105A46" w:rsidP="00566B9D">
            <w:pPr>
              <w:spacing w:after="0" w:line="240" w:lineRule="auto"/>
              <w:jc w:val="center"/>
              <w:rPr>
                <w:del w:id="1601" w:author="DELL" w:date="2022-06-27T01:50:00Z"/>
                <w:rFonts w:ascii="Times New Roman" w:hAnsi="Times New Roman" w:cs="Times New Roman"/>
                <w:sz w:val="24"/>
                <w:szCs w:val="24"/>
              </w:rPr>
            </w:pPr>
          </w:p>
        </w:tc>
        <w:tc>
          <w:tcPr>
            <w:tcW w:w="1088" w:type="pct"/>
          </w:tcPr>
          <w:p w14:paraId="48084054" w14:textId="5641C199" w:rsidR="00105A46" w:rsidDel="00B11B84" w:rsidRDefault="00105A46" w:rsidP="00566B9D">
            <w:pPr>
              <w:spacing w:after="0" w:line="240" w:lineRule="auto"/>
              <w:jc w:val="center"/>
              <w:rPr>
                <w:del w:id="1602" w:author="DELL" w:date="2022-06-27T01:50:00Z"/>
                <w:rFonts w:ascii="Times New Roman" w:hAnsi="Times New Roman" w:cs="Times New Roman"/>
                <w:sz w:val="24"/>
                <w:szCs w:val="24"/>
              </w:rPr>
            </w:pPr>
          </w:p>
        </w:tc>
        <w:tc>
          <w:tcPr>
            <w:tcW w:w="697" w:type="pct"/>
          </w:tcPr>
          <w:p w14:paraId="7F98C209" w14:textId="33AD017F" w:rsidR="00105A46" w:rsidDel="00B11B84" w:rsidRDefault="00105A46" w:rsidP="00566B9D">
            <w:pPr>
              <w:spacing w:after="0" w:line="240" w:lineRule="auto"/>
              <w:jc w:val="center"/>
              <w:rPr>
                <w:del w:id="1603" w:author="DELL" w:date="2022-06-27T01:50:00Z"/>
                <w:rFonts w:ascii="Times New Roman" w:hAnsi="Times New Roman" w:cs="Times New Roman"/>
                <w:sz w:val="24"/>
                <w:szCs w:val="24"/>
              </w:rPr>
            </w:pPr>
          </w:p>
        </w:tc>
      </w:tr>
      <w:tr w:rsidR="00105A46" w:rsidDel="00B11B84" w14:paraId="6E235B38" w14:textId="375E546E" w:rsidTr="00105A46">
        <w:trPr>
          <w:del w:id="1604" w:author="DELL" w:date="2022-06-27T01:50:00Z"/>
        </w:trPr>
        <w:tc>
          <w:tcPr>
            <w:tcW w:w="1450" w:type="pct"/>
          </w:tcPr>
          <w:p w14:paraId="42B8D1AB" w14:textId="38841F40" w:rsidR="00105A46" w:rsidDel="00B11B84" w:rsidRDefault="00105A46" w:rsidP="00566B9D">
            <w:pPr>
              <w:spacing w:after="0" w:line="240" w:lineRule="auto"/>
              <w:jc w:val="center"/>
              <w:rPr>
                <w:del w:id="1605" w:author="DELL" w:date="2022-06-27T01:50:00Z"/>
                <w:rFonts w:ascii="Times New Roman" w:hAnsi="Times New Roman" w:cs="Times New Roman"/>
                <w:sz w:val="24"/>
                <w:szCs w:val="24"/>
              </w:rPr>
            </w:pPr>
            <w:del w:id="1606" w:author="DELL" w:date="2022-06-27T01:50:00Z">
              <w:r w:rsidDel="00B11B84">
                <w:rPr>
                  <w:rFonts w:ascii="Times New Roman" w:hAnsi="Times New Roman" w:cs="Times New Roman"/>
                  <w:sz w:val="24"/>
                  <w:szCs w:val="24"/>
                </w:rPr>
                <w:delText>Low</w:delText>
              </w:r>
            </w:del>
          </w:p>
        </w:tc>
        <w:tc>
          <w:tcPr>
            <w:tcW w:w="1036" w:type="pct"/>
          </w:tcPr>
          <w:p w14:paraId="5CF25B93" w14:textId="3FAFA062" w:rsidR="00105A46" w:rsidDel="00B11B84" w:rsidRDefault="00105A46" w:rsidP="00566B9D">
            <w:pPr>
              <w:spacing w:after="0" w:line="240" w:lineRule="auto"/>
              <w:jc w:val="center"/>
              <w:rPr>
                <w:del w:id="1607" w:author="DELL" w:date="2022-06-27T01:50:00Z"/>
                <w:rFonts w:ascii="Times New Roman" w:hAnsi="Times New Roman" w:cs="Times New Roman"/>
                <w:sz w:val="24"/>
                <w:szCs w:val="24"/>
              </w:rPr>
            </w:pPr>
            <w:del w:id="1608" w:author="DELL" w:date="2022-06-27T01:50:00Z">
              <w:r w:rsidDel="00B11B84">
                <w:rPr>
                  <w:rFonts w:ascii="Times New Roman" w:hAnsi="Times New Roman" w:cs="Times New Roman"/>
                  <w:sz w:val="24"/>
                  <w:szCs w:val="24"/>
                </w:rPr>
                <w:delText>Ref</w:delText>
              </w:r>
            </w:del>
          </w:p>
        </w:tc>
        <w:tc>
          <w:tcPr>
            <w:tcW w:w="729" w:type="pct"/>
          </w:tcPr>
          <w:p w14:paraId="58B00452" w14:textId="4FA8AA0A" w:rsidR="00105A46" w:rsidDel="00B11B84" w:rsidRDefault="00105A46" w:rsidP="00566B9D">
            <w:pPr>
              <w:spacing w:after="0" w:line="240" w:lineRule="auto"/>
              <w:jc w:val="center"/>
              <w:rPr>
                <w:del w:id="1609" w:author="DELL" w:date="2022-06-27T01:50:00Z"/>
                <w:rFonts w:ascii="Times New Roman" w:hAnsi="Times New Roman" w:cs="Times New Roman"/>
                <w:sz w:val="24"/>
                <w:szCs w:val="24"/>
              </w:rPr>
            </w:pPr>
          </w:p>
        </w:tc>
        <w:tc>
          <w:tcPr>
            <w:tcW w:w="1088" w:type="pct"/>
          </w:tcPr>
          <w:p w14:paraId="644B533A" w14:textId="149024B1" w:rsidR="00105A46" w:rsidDel="00B11B84" w:rsidRDefault="00105A46" w:rsidP="00566B9D">
            <w:pPr>
              <w:spacing w:after="0" w:line="240" w:lineRule="auto"/>
              <w:jc w:val="center"/>
              <w:rPr>
                <w:del w:id="1610" w:author="DELL" w:date="2022-06-27T01:50:00Z"/>
                <w:rFonts w:ascii="Times New Roman" w:hAnsi="Times New Roman" w:cs="Times New Roman"/>
                <w:sz w:val="24"/>
                <w:szCs w:val="24"/>
              </w:rPr>
            </w:pPr>
            <w:del w:id="1611" w:author="DELL" w:date="2022-06-27T01:50:00Z">
              <w:r w:rsidDel="00B11B84">
                <w:rPr>
                  <w:rFonts w:ascii="Times New Roman" w:hAnsi="Times New Roman" w:cs="Times New Roman"/>
                  <w:sz w:val="24"/>
                  <w:szCs w:val="24"/>
                </w:rPr>
                <w:delText>Ref</w:delText>
              </w:r>
            </w:del>
          </w:p>
        </w:tc>
        <w:tc>
          <w:tcPr>
            <w:tcW w:w="697" w:type="pct"/>
          </w:tcPr>
          <w:p w14:paraId="38C4BA14" w14:textId="78DC52B8" w:rsidR="00105A46" w:rsidDel="00B11B84" w:rsidRDefault="00105A46" w:rsidP="00566B9D">
            <w:pPr>
              <w:spacing w:after="0" w:line="240" w:lineRule="auto"/>
              <w:jc w:val="center"/>
              <w:rPr>
                <w:del w:id="1612" w:author="DELL" w:date="2022-06-27T01:50:00Z"/>
                <w:rFonts w:ascii="Times New Roman" w:hAnsi="Times New Roman" w:cs="Times New Roman"/>
                <w:sz w:val="24"/>
                <w:szCs w:val="24"/>
              </w:rPr>
            </w:pPr>
          </w:p>
        </w:tc>
      </w:tr>
      <w:tr w:rsidR="00105A46" w:rsidDel="00B11B84" w14:paraId="7DBD9CFF" w14:textId="5E052299" w:rsidTr="00105A46">
        <w:trPr>
          <w:del w:id="1613" w:author="DELL" w:date="2022-06-27T01:50:00Z"/>
        </w:trPr>
        <w:tc>
          <w:tcPr>
            <w:tcW w:w="1450" w:type="pct"/>
          </w:tcPr>
          <w:p w14:paraId="5D6F57E5" w14:textId="38D9D5E8" w:rsidR="00105A46" w:rsidDel="00B11B84" w:rsidRDefault="00105A46" w:rsidP="00566B9D">
            <w:pPr>
              <w:spacing w:after="0" w:line="240" w:lineRule="auto"/>
              <w:jc w:val="center"/>
              <w:rPr>
                <w:del w:id="1614" w:author="DELL" w:date="2022-06-27T01:50:00Z"/>
                <w:rFonts w:ascii="Times New Roman" w:hAnsi="Times New Roman" w:cs="Times New Roman"/>
                <w:sz w:val="24"/>
                <w:szCs w:val="24"/>
              </w:rPr>
            </w:pPr>
            <w:del w:id="1615" w:author="DELL" w:date="2022-06-27T01:50:00Z">
              <w:r w:rsidDel="00B11B84">
                <w:rPr>
                  <w:rFonts w:ascii="Times New Roman" w:hAnsi="Times New Roman" w:cs="Times New Roman"/>
                  <w:sz w:val="24"/>
                  <w:szCs w:val="24"/>
                </w:rPr>
                <w:delText>Moderate</w:delText>
              </w:r>
            </w:del>
          </w:p>
        </w:tc>
        <w:tc>
          <w:tcPr>
            <w:tcW w:w="1036" w:type="pct"/>
          </w:tcPr>
          <w:p w14:paraId="2391164C" w14:textId="190D5A10" w:rsidR="00105A46" w:rsidDel="00B11B84" w:rsidRDefault="00105A46" w:rsidP="00566B9D">
            <w:pPr>
              <w:spacing w:after="0" w:line="240" w:lineRule="auto"/>
              <w:jc w:val="center"/>
              <w:rPr>
                <w:del w:id="1616" w:author="DELL" w:date="2022-06-27T01:50:00Z"/>
                <w:rFonts w:ascii="Times New Roman" w:hAnsi="Times New Roman" w:cs="Times New Roman"/>
                <w:sz w:val="24"/>
                <w:szCs w:val="24"/>
              </w:rPr>
            </w:pPr>
            <w:del w:id="1617" w:author="DELL" w:date="2022-06-27T01:50:00Z">
              <w:r w:rsidDel="00B11B84">
                <w:rPr>
                  <w:rFonts w:ascii="Times New Roman" w:hAnsi="Times New Roman" w:cs="Times New Roman"/>
                  <w:sz w:val="24"/>
                  <w:szCs w:val="24"/>
                </w:rPr>
                <w:delText>1.</w:delText>
              </w:r>
              <w:r w:rsidR="008F3E53" w:rsidDel="00B11B84">
                <w:rPr>
                  <w:rFonts w:ascii="Times New Roman" w:hAnsi="Times New Roman" w:cs="Times New Roman"/>
                  <w:sz w:val="24"/>
                  <w:szCs w:val="24"/>
                </w:rPr>
                <w:delText>46 (0.71 – 3.01</w:delText>
              </w:r>
              <w:r w:rsidDel="00B11B84">
                <w:rPr>
                  <w:rFonts w:ascii="Times New Roman" w:hAnsi="Times New Roman" w:cs="Times New Roman"/>
                  <w:sz w:val="24"/>
                  <w:szCs w:val="24"/>
                </w:rPr>
                <w:delText>)</w:delText>
              </w:r>
            </w:del>
          </w:p>
        </w:tc>
        <w:tc>
          <w:tcPr>
            <w:tcW w:w="729" w:type="pct"/>
          </w:tcPr>
          <w:p w14:paraId="10112952" w14:textId="5C8D8CA7" w:rsidR="00105A46" w:rsidDel="00B11B84" w:rsidRDefault="008E6BEF" w:rsidP="00566B9D">
            <w:pPr>
              <w:spacing w:after="0" w:line="240" w:lineRule="auto"/>
              <w:jc w:val="center"/>
              <w:rPr>
                <w:del w:id="1618" w:author="DELL" w:date="2022-06-27T01:50:00Z"/>
                <w:rFonts w:ascii="Times New Roman" w:hAnsi="Times New Roman" w:cs="Times New Roman"/>
                <w:sz w:val="24"/>
                <w:szCs w:val="24"/>
              </w:rPr>
            </w:pPr>
            <w:del w:id="1619" w:author="DELL" w:date="2022-06-27T01:50:00Z">
              <w:r w:rsidDel="00B11B84">
                <w:rPr>
                  <w:rFonts w:ascii="Times New Roman" w:hAnsi="Times New Roman" w:cs="Times New Roman"/>
                  <w:sz w:val="24"/>
                  <w:szCs w:val="24"/>
                </w:rPr>
                <w:delText>0.418</w:delText>
              </w:r>
            </w:del>
          </w:p>
        </w:tc>
        <w:tc>
          <w:tcPr>
            <w:tcW w:w="1088" w:type="pct"/>
          </w:tcPr>
          <w:p w14:paraId="629A6BDA" w14:textId="3A562E39" w:rsidR="00105A46" w:rsidDel="00B11B84" w:rsidRDefault="003E3381" w:rsidP="00566B9D">
            <w:pPr>
              <w:spacing w:after="0" w:line="240" w:lineRule="auto"/>
              <w:jc w:val="center"/>
              <w:rPr>
                <w:del w:id="1620" w:author="DELL" w:date="2022-06-27T01:50:00Z"/>
                <w:rFonts w:ascii="Times New Roman" w:hAnsi="Times New Roman" w:cs="Times New Roman"/>
                <w:sz w:val="24"/>
                <w:szCs w:val="24"/>
              </w:rPr>
            </w:pPr>
            <w:del w:id="1621" w:author="DELL" w:date="2022-06-27T01:50:00Z">
              <w:r w:rsidDel="00B11B84">
                <w:rPr>
                  <w:rFonts w:ascii="Times New Roman" w:hAnsi="Times New Roman" w:cs="Times New Roman"/>
                  <w:sz w:val="24"/>
                  <w:szCs w:val="24"/>
                </w:rPr>
                <w:delText>1.01 (0.45 – 2.28)</w:delText>
              </w:r>
            </w:del>
          </w:p>
        </w:tc>
        <w:tc>
          <w:tcPr>
            <w:tcW w:w="697" w:type="pct"/>
          </w:tcPr>
          <w:p w14:paraId="59286528" w14:textId="5BB8DD0D" w:rsidR="00105A46" w:rsidDel="00B11B84" w:rsidRDefault="003E3381" w:rsidP="00566B9D">
            <w:pPr>
              <w:spacing w:after="0" w:line="240" w:lineRule="auto"/>
              <w:jc w:val="center"/>
              <w:rPr>
                <w:del w:id="1622" w:author="DELL" w:date="2022-06-27T01:50:00Z"/>
                <w:rFonts w:ascii="Times New Roman" w:hAnsi="Times New Roman" w:cs="Times New Roman"/>
                <w:sz w:val="24"/>
                <w:szCs w:val="24"/>
              </w:rPr>
            </w:pPr>
            <w:del w:id="1623" w:author="DELL" w:date="2022-06-27T01:50:00Z">
              <w:r w:rsidDel="00B11B84">
                <w:rPr>
                  <w:rFonts w:ascii="Times New Roman" w:hAnsi="Times New Roman" w:cs="Times New Roman"/>
                  <w:sz w:val="24"/>
                  <w:szCs w:val="24"/>
                </w:rPr>
                <w:delText>0.981</w:delText>
              </w:r>
            </w:del>
          </w:p>
        </w:tc>
      </w:tr>
      <w:tr w:rsidR="00105A46" w:rsidDel="00B11B84" w14:paraId="41762498" w14:textId="392054EF" w:rsidTr="00105A46">
        <w:trPr>
          <w:del w:id="1624" w:author="DELL" w:date="2022-06-27T01:50:00Z"/>
        </w:trPr>
        <w:tc>
          <w:tcPr>
            <w:tcW w:w="1450" w:type="pct"/>
          </w:tcPr>
          <w:p w14:paraId="6E3CF14C" w14:textId="060D307C" w:rsidR="00105A46" w:rsidDel="00B11B84" w:rsidRDefault="00105A46" w:rsidP="00566B9D">
            <w:pPr>
              <w:spacing w:after="0" w:line="240" w:lineRule="auto"/>
              <w:jc w:val="center"/>
              <w:rPr>
                <w:del w:id="1625" w:author="DELL" w:date="2022-06-27T01:50:00Z"/>
                <w:rFonts w:ascii="Times New Roman" w:hAnsi="Times New Roman" w:cs="Times New Roman"/>
                <w:sz w:val="24"/>
                <w:szCs w:val="24"/>
              </w:rPr>
            </w:pPr>
            <w:del w:id="1626" w:author="DELL" w:date="2022-06-27T01:50:00Z">
              <w:r w:rsidDel="00B11B84">
                <w:rPr>
                  <w:rFonts w:ascii="Times New Roman" w:hAnsi="Times New Roman" w:cs="Times New Roman"/>
                  <w:sz w:val="24"/>
                  <w:szCs w:val="24"/>
                </w:rPr>
                <w:delText>High</w:delText>
              </w:r>
            </w:del>
          </w:p>
        </w:tc>
        <w:tc>
          <w:tcPr>
            <w:tcW w:w="1036" w:type="pct"/>
          </w:tcPr>
          <w:p w14:paraId="1655F8CF" w14:textId="1148250A" w:rsidR="00105A46" w:rsidDel="00B11B84" w:rsidRDefault="008F3E53" w:rsidP="00566B9D">
            <w:pPr>
              <w:spacing w:after="0" w:line="240" w:lineRule="auto"/>
              <w:jc w:val="center"/>
              <w:rPr>
                <w:del w:id="1627" w:author="DELL" w:date="2022-06-27T01:50:00Z"/>
                <w:rFonts w:ascii="Times New Roman" w:hAnsi="Times New Roman" w:cs="Times New Roman"/>
                <w:sz w:val="24"/>
                <w:szCs w:val="24"/>
              </w:rPr>
            </w:pPr>
            <w:del w:id="1628" w:author="DELL" w:date="2022-06-27T01:50:00Z">
              <w:r w:rsidDel="00B11B84">
                <w:rPr>
                  <w:rFonts w:ascii="Times New Roman" w:hAnsi="Times New Roman" w:cs="Times New Roman"/>
                  <w:sz w:val="24"/>
                  <w:szCs w:val="24"/>
                </w:rPr>
                <w:delText>1.</w:delText>
              </w:r>
              <w:r w:rsidR="00105A46" w:rsidDel="00B11B84">
                <w:rPr>
                  <w:rFonts w:ascii="Times New Roman" w:hAnsi="Times New Roman" w:cs="Times New Roman"/>
                  <w:sz w:val="24"/>
                  <w:szCs w:val="24"/>
                </w:rPr>
                <w:delText>9</w:delText>
              </w:r>
              <w:r w:rsidDel="00B11B84">
                <w:rPr>
                  <w:rFonts w:ascii="Times New Roman" w:hAnsi="Times New Roman" w:cs="Times New Roman"/>
                  <w:sz w:val="24"/>
                  <w:szCs w:val="24"/>
                </w:rPr>
                <w:delText>6 (1.06 – 3.6</w:delText>
              </w:r>
              <w:r w:rsidR="00105A46" w:rsidDel="00B11B84">
                <w:rPr>
                  <w:rFonts w:ascii="Times New Roman" w:hAnsi="Times New Roman" w:cs="Times New Roman"/>
                  <w:sz w:val="24"/>
                  <w:szCs w:val="24"/>
                </w:rPr>
                <w:delText>3)</w:delText>
              </w:r>
            </w:del>
          </w:p>
        </w:tc>
        <w:tc>
          <w:tcPr>
            <w:tcW w:w="729" w:type="pct"/>
          </w:tcPr>
          <w:p w14:paraId="7B36C97B" w14:textId="7EA9EAD6" w:rsidR="00105A46" w:rsidDel="00B11B84" w:rsidRDefault="008E6BEF" w:rsidP="00566B9D">
            <w:pPr>
              <w:spacing w:after="0" w:line="240" w:lineRule="auto"/>
              <w:jc w:val="center"/>
              <w:rPr>
                <w:del w:id="1629" w:author="DELL" w:date="2022-06-27T01:50:00Z"/>
                <w:rFonts w:ascii="Times New Roman" w:hAnsi="Times New Roman" w:cs="Times New Roman"/>
                <w:sz w:val="24"/>
                <w:szCs w:val="24"/>
              </w:rPr>
            </w:pPr>
            <w:del w:id="1630" w:author="DELL" w:date="2022-06-27T01:50:00Z">
              <w:r w:rsidDel="00B11B84">
                <w:rPr>
                  <w:rFonts w:ascii="Times New Roman" w:hAnsi="Times New Roman" w:cs="Times New Roman"/>
                  <w:sz w:val="24"/>
                  <w:szCs w:val="24"/>
                </w:rPr>
                <w:delText>0.077</w:delText>
              </w:r>
            </w:del>
          </w:p>
        </w:tc>
        <w:tc>
          <w:tcPr>
            <w:tcW w:w="1088" w:type="pct"/>
          </w:tcPr>
          <w:p w14:paraId="6F452354" w14:textId="23FC56C9" w:rsidR="00105A46" w:rsidDel="00B11B84" w:rsidRDefault="003E3381" w:rsidP="00566B9D">
            <w:pPr>
              <w:spacing w:after="0" w:line="240" w:lineRule="auto"/>
              <w:jc w:val="center"/>
              <w:rPr>
                <w:del w:id="1631" w:author="DELL" w:date="2022-06-27T01:50:00Z"/>
                <w:rFonts w:ascii="Times New Roman" w:hAnsi="Times New Roman" w:cs="Times New Roman"/>
                <w:sz w:val="24"/>
                <w:szCs w:val="24"/>
              </w:rPr>
            </w:pPr>
            <w:del w:id="1632" w:author="DELL" w:date="2022-06-27T01:50:00Z">
              <w:r w:rsidDel="00B11B84">
                <w:rPr>
                  <w:rFonts w:ascii="Times New Roman" w:hAnsi="Times New Roman" w:cs="Times New Roman"/>
                  <w:sz w:val="24"/>
                  <w:szCs w:val="24"/>
                </w:rPr>
                <w:delText>1.07 (0.53 – 2.16)</w:delText>
              </w:r>
            </w:del>
          </w:p>
        </w:tc>
        <w:tc>
          <w:tcPr>
            <w:tcW w:w="697" w:type="pct"/>
          </w:tcPr>
          <w:p w14:paraId="4A69372A" w14:textId="1076D043" w:rsidR="00105A46" w:rsidDel="00B11B84" w:rsidRDefault="003E3381" w:rsidP="00566B9D">
            <w:pPr>
              <w:spacing w:after="0" w:line="240" w:lineRule="auto"/>
              <w:jc w:val="center"/>
              <w:rPr>
                <w:del w:id="1633" w:author="DELL" w:date="2022-06-27T01:50:00Z"/>
                <w:rFonts w:ascii="Times New Roman" w:hAnsi="Times New Roman" w:cs="Times New Roman"/>
                <w:sz w:val="24"/>
                <w:szCs w:val="24"/>
              </w:rPr>
            </w:pPr>
            <w:del w:id="1634" w:author="DELL" w:date="2022-06-27T01:50:00Z">
              <w:r w:rsidDel="00B11B84">
                <w:rPr>
                  <w:rFonts w:ascii="Times New Roman" w:hAnsi="Times New Roman" w:cs="Times New Roman"/>
                  <w:sz w:val="24"/>
                  <w:szCs w:val="24"/>
                </w:rPr>
                <w:delText>0.847</w:delText>
              </w:r>
            </w:del>
          </w:p>
        </w:tc>
      </w:tr>
    </w:tbl>
    <w:p w14:paraId="6C66A8FE" w14:textId="28673050" w:rsidR="00E25BB2" w:rsidDel="00B11B84" w:rsidRDefault="00E25BB2" w:rsidP="00E25BB2">
      <w:pPr>
        <w:rPr>
          <w:del w:id="1635" w:author="DELL" w:date="2022-06-27T01:50:00Z"/>
          <w:rFonts w:ascii="Times New Roman" w:hAnsi="Times New Roman" w:cs="Times New Roman"/>
          <w:sz w:val="24"/>
          <w:szCs w:val="24"/>
        </w:rPr>
      </w:pPr>
    </w:p>
    <w:p w14:paraId="066B6C73" w14:textId="19B53E96" w:rsidR="00E96876" w:rsidDel="00B11B84" w:rsidRDefault="00E96876" w:rsidP="00E25BB2">
      <w:pPr>
        <w:rPr>
          <w:del w:id="1636" w:author="DELL" w:date="2022-06-27T01:50:00Z"/>
          <w:rFonts w:ascii="Times New Roman" w:hAnsi="Times New Roman" w:cs="Times New Roman"/>
          <w:sz w:val="24"/>
          <w:szCs w:val="24"/>
        </w:rPr>
      </w:pPr>
    </w:p>
    <w:p w14:paraId="526D5AD4" w14:textId="592ECBF2" w:rsidR="00E96876" w:rsidDel="00B11B84" w:rsidRDefault="00E96876" w:rsidP="00E25BB2">
      <w:pPr>
        <w:rPr>
          <w:del w:id="1637" w:author="DELL" w:date="2022-06-27T01:50:00Z"/>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D3D4E" w:rsidDel="00B11B84" w14:paraId="676871DD" w14:textId="726CBD8C" w:rsidTr="00E96876">
        <w:trPr>
          <w:del w:id="1638" w:author="DELL" w:date="2022-06-27T01:50:00Z"/>
        </w:trPr>
        <w:tc>
          <w:tcPr>
            <w:tcW w:w="4675" w:type="dxa"/>
          </w:tcPr>
          <w:p w14:paraId="6B4EEFA5" w14:textId="4C6A4F9B" w:rsidR="00AA59D9" w:rsidDel="00B11B84" w:rsidRDefault="00E96876" w:rsidP="00E96876">
            <w:pPr>
              <w:spacing w:after="0" w:line="240" w:lineRule="auto"/>
              <w:jc w:val="center"/>
              <w:rPr>
                <w:del w:id="1639" w:author="DELL" w:date="2022-06-27T01:50:00Z"/>
                <w:rFonts w:ascii="Times New Roman" w:hAnsi="Times New Roman" w:cs="Times New Roman"/>
                <w:sz w:val="24"/>
                <w:szCs w:val="24"/>
              </w:rPr>
            </w:pPr>
            <w:del w:id="1640" w:author="DELL" w:date="2022-06-27T01:50:00Z">
              <w:r w:rsidDel="00B11B84">
                <w:rPr>
                  <w:rFonts w:ascii="Times New Roman" w:hAnsi="Times New Roman" w:cs="Times New Roman"/>
                  <w:sz w:val="24"/>
                  <w:szCs w:val="24"/>
                </w:rPr>
                <w:delText>MICS 2019</w:delText>
              </w:r>
            </w:del>
          </w:p>
        </w:tc>
        <w:tc>
          <w:tcPr>
            <w:tcW w:w="4675" w:type="dxa"/>
          </w:tcPr>
          <w:p w14:paraId="4E4C7D1C" w14:textId="3DEE1A1E" w:rsidR="00AA59D9" w:rsidDel="00B11B84" w:rsidRDefault="00E96876" w:rsidP="00E96876">
            <w:pPr>
              <w:spacing w:after="0" w:line="240" w:lineRule="auto"/>
              <w:jc w:val="center"/>
              <w:rPr>
                <w:del w:id="1641" w:author="DELL" w:date="2022-06-27T01:50:00Z"/>
                <w:rFonts w:ascii="Times New Roman" w:hAnsi="Times New Roman" w:cs="Times New Roman"/>
                <w:sz w:val="24"/>
                <w:szCs w:val="24"/>
              </w:rPr>
            </w:pPr>
            <w:del w:id="1642" w:author="DELL" w:date="2022-06-27T01:50:00Z">
              <w:r w:rsidDel="00B11B84">
                <w:rPr>
                  <w:rFonts w:ascii="Times New Roman" w:hAnsi="Times New Roman" w:cs="Times New Roman"/>
                  <w:sz w:val="24"/>
                  <w:szCs w:val="24"/>
                </w:rPr>
                <w:delText>MICS 2012</w:delText>
              </w:r>
            </w:del>
          </w:p>
        </w:tc>
      </w:tr>
      <w:tr w:rsidR="003D3D4E" w:rsidDel="00B11B84" w14:paraId="0195B426" w14:textId="3AB712DA" w:rsidTr="00E96876">
        <w:trPr>
          <w:del w:id="1643" w:author="DELL" w:date="2022-06-27T01:50:00Z"/>
        </w:trPr>
        <w:tc>
          <w:tcPr>
            <w:tcW w:w="4675" w:type="dxa"/>
          </w:tcPr>
          <w:p w14:paraId="2CE50B32" w14:textId="228777AA" w:rsidR="00AA59D9" w:rsidDel="00B11B84" w:rsidRDefault="002B0C34" w:rsidP="003D3D4E">
            <w:pPr>
              <w:spacing w:after="0" w:line="240" w:lineRule="auto"/>
              <w:rPr>
                <w:del w:id="1644" w:author="DELL" w:date="2022-06-27T01:50:00Z"/>
                <w:rFonts w:ascii="Times New Roman" w:hAnsi="Times New Roman" w:cs="Times New Roman"/>
                <w:sz w:val="24"/>
                <w:szCs w:val="24"/>
              </w:rPr>
            </w:pPr>
            <w:del w:id="1645" w:author="DELL" w:date="2022-06-27T01:50:00Z">
              <w:r w:rsidRPr="002B0C34" w:rsidDel="00B11B84">
                <w:rPr>
                  <w:rFonts w:ascii="Times New Roman" w:hAnsi="Times New Roman" w:cs="Times New Roman"/>
                  <w:noProof/>
                  <w:sz w:val="24"/>
                  <w:szCs w:val="24"/>
                </w:rPr>
                <w:drawing>
                  <wp:inline distT="0" distB="0" distL="0" distR="0" wp14:anchorId="030989A1" wp14:editId="0FFB839E">
                    <wp:extent cx="2707005" cy="3322320"/>
                    <wp:effectExtent l="0" t="0" r="0" b="0"/>
                    <wp:docPr id="3" name="Picture 3" descr="E:\Update - Ecoli\Rplot0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pdate - Ecoli\Rplot03.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459" cy="3371969"/>
                            </a:xfrm>
                            <a:prstGeom prst="rect">
                              <a:avLst/>
                            </a:prstGeom>
                            <a:noFill/>
                            <a:ln>
                              <a:noFill/>
                            </a:ln>
                          </pic:spPr>
                        </pic:pic>
                      </a:graphicData>
                    </a:graphic>
                  </wp:inline>
                </w:drawing>
              </w:r>
            </w:del>
          </w:p>
        </w:tc>
        <w:tc>
          <w:tcPr>
            <w:tcW w:w="4675" w:type="dxa"/>
          </w:tcPr>
          <w:p w14:paraId="69EB43D2" w14:textId="0CD0A0D7" w:rsidR="00AA59D9" w:rsidDel="00B11B84" w:rsidRDefault="003D3D4E" w:rsidP="003D3D4E">
            <w:pPr>
              <w:spacing w:after="0" w:line="240" w:lineRule="auto"/>
              <w:rPr>
                <w:del w:id="1646" w:author="DELL" w:date="2022-06-27T01:50:00Z"/>
                <w:rFonts w:ascii="Times New Roman" w:hAnsi="Times New Roman" w:cs="Times New Roman"/>
                <w:sz w:val="24"/>
                <w:szCs w:val="24"/>
              </w:rPr>
            </w:pPr>
            <w:del w:id="1647" w:author="DELL" w:date="2022-06-27T01:50:00Z">
              <w:r w:rsidRPr="003D3D4E" w:rsidDel="00B11B84">
                <w:rPr>
                  <w:rFonts w:ascii="Times New Roman" w:hAnsi="Times New Roman" w:cs="Times New Roman"/>
                  <w:noProof/>
                  <w:sz w:val="24"/>
                  <w:szCs w:val="24"/>
                </w:rPr>
                <w:drawing>
                  <wp:inline distT="0" distB="0" distL="0" distR="0" wp14:anchorId="33B66E47" wp14:editId="7038956E">
                    <wp:extent cx="2826385" cy="3390900"/>
                    <wp:effectExtent l="0" t="0" r="0" b="0"/>
                    <wp:docPr id="5" name="Picture 5" descr="E:\Update - Ecoli\Rplot0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pdate - Ecoli\Rplot05.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6385" cy="3390900"/>
                            </a:xfrm>
                            <a:prstGeom prst="rect">
                              <a:avLst/>
                            </a:prstGeom>
                            <a:noFill/>
                            <a:ln>
                              <a:noFill/>
                            </a:ln>
                          </pic:spPr>
                        </pic:pic>
                      </a:graphicData>
                    </a:graphic>
                  </wp:inline>
                </w:drawing>
              </w:r>
            </w:del>
          </w:p>
        </w:tc>
      </w:tr>
    </w:tbl>
    <w:p w14:paraId="31DAEB09" w14:textId="1C5AF842" w:rsidR="00E25BB2" w:rsidDel="00B11B84" w:rsidRDefault="00E25BB2" w:rsidP="00650BA3">
      <w:pPr>
        <w:rPr>
          <w:del w:id="1648" w:author="DELL" w:date="2022-06-27T01:50:00Z"/>
          <w:rFonts w:ascii="Times New Roman" w:hAnsi="Times New Roman" w:cs="Times New Roman"/>
          <w:sz w:val="24"/>
          <w:szCs w:val="24"/>
        </w:rPr>
      </w:pPr>
    </w:p>
    <w:p w14:paraId="1C6FCB3B" w14:textId="6D7F5122" w:rsidR="00650BA3" w:rsidDel="00B11B84" w:rsidRDefault="00E96876" w:rsidP="00650BA3">
      <w:pPr>
        <w:rPr>
          <w:del w:id="1649" w:author="DELL" w:date="2022-06-27T01:50:00Z"/>
          <w:rFonts w:ascii="Times New Roman" w:hAnsi="Times New Roman" w:cs="Times New Roman"/>
          <w:sz w:val="24"/>
          <w:szCs w:val="24"/>
        </w:rPr>
      </w:pPr>
      <w:del w:id="1650" w:author="DELL" w:date="2022-06-27T01:50:00Z">
        <w:r w:rsidRPr="00E96876" w:rsidDel="00B11B84">
          <w:rPr>
            <w:rFonts w:ascii="Times New Roman" w:hAnsi="Times New Roman" w:cs="Times New Roman"/>
            <w:sz w:val="24"/>
            <w:szCs w:val="24"/>
          </w:rPr>
          <w:delText>Fig. 1 Absolute standardised mean differences (SMD) between low, moderate and high household water E. coli concentration in unweighted and propensity score (PS)–weighted samples</w:delText>
        </w:r>
      </w:del>
    </w:p>
    <w:p w14:paraId="1A82B6BF" w14:textId="485873DF" w:rsidR="00B42E51" w:rsidDel="00B11B84" w:rsidRDefault="00B42E51" w:rsidP="00650BA3">
      <w:pPr>
        <w:rPr>
          <w:del w:id="1651" w:author="DELL" w:date="2022-06-27T01:50:00Z"/>
          <w:rFonts w:ascii="Times New Roman" w:hAnsi="Times New Roman" w:cs="Times New Roman"/>
          <w:sz w:val="24"/>
          <w:szCs w:val="24"/>
        </w:rPr>
      </w:pPr>
    </w:p>
    <w:p w14:paraId="39FEF60E" w14:textId="046208DC" w:rsidR="00B42E51" w:rsidDel="00B11B84" w:rsidRDefault="00B42E51" w:rsidP="00650BA3">
      <w:pPr>
        <w:rPr>
          <w:del w:id="1652" w:author="DELL" w:date="2022-06-27T01:50:00Z"/>
          <w:rFonts w:ascii="Times New Roman" w:hAnsi="Times New Roman" w:cs="Times New Roman"/>
          <w:sz w:val="24"/>
          <w:szCs w:val="24"/>
        </w:rPr>
      </w:pPr>
    </w:p>
    <w:p w14:paraId="670CA8EF" w14:textId="3FFA810A" w:rsidR="00A86F9A" w:rsidRPr="007E4CB3" w:rsidDel="00B11B84" w:rsidRDefault="00A86F9A" w:rsidP="00650BA3">
      <w:pPr>
        <w:rPr>
          <w:del w:id="1653" w:author="DELL" w:date="2022-06-27T01:50:00Z"/>
          <w:sz w:val="24"/>
          <w:szCs w:val="24"/>
          <w:u w:val="single"/>
        </w:rPr>
      </w:pPr>
    </w:p>
    <w:p w14:paraId="08126951" w14:textId="7E1B3EBE" w:rsidR="00A86F9A" w:rsidRPr="00EB6C52" w:rsidDel="00B11B84" w:rsidRDefault="00B42E51" w:rsidP="00EB6C52">
      <w:pPr>
        <w:jc w:val="both"/>
        <w:rPr>
          <w:del w:id="1654" w:author="DELL" w:date="2022-06-27T01:50:00Z"/>
          <w:moveFrom w:id="1655" w:author="Chowdhury,Muhammad Abdul Baker" w:date="2022-06-15T17:13:00Z"/>
          <w:rFonts w:ascii="Times New Roman" w:hAnsi="Times New Roman" w:cs="Times New Roman"/>
          <w:sz w:val="24"/>
          <w:szCs w:val="24"/>
        </w:rPr>
      </w:pPr>
      <w:moveFromRangeStart w:id="1656" w:author="Chowdhury,Muhammad Abdul Baker" w:date="2022-06-15T17:13:00Z" w:name="move106205600"/>
      <w:moveFrom w:id="1657" w:author="Chowdhury,Muhammad Abdul Baker" w:date="2022-06-15T17:13:00Z">
        <w:del w:id="1658" w:author="DELL" w:date="2022-06-27T01:50:00Z">
          <w:r w:rsidRPr="00EB6C52" w:rsidDel="00B11B84">
            <w:rPr>
              <w:rFonts w:ascii="Times New Roman" w:hAnsi="Times New Roman" w:cs="Times New Roman"/>
              <w:sz w:val="24"/>
              <w:szCs w:val="24"/>
            </w:rPr>
            <w:delText xml:space="preserve">Association between household water E. coli contamination and childhood diarrhea </w:delText>
          </w:r>
        </w:del>
      </w:moveFrom>
    </w:p>
    <w:p w14:paraId="72A04271" w14:textId="723EBC29" w:rsidR="002026C6" w:rsidDel="00B11B84" w:rsidRDefault="00B42E51" w:rsidP="00EB6C52">
      <w:pPr>
        <w:jc w:val="both"/>
        <w:rPr>
          <w:del w:id="1659" w:author="DELL" w:date="2022-06-27T01:50:00Z"/>
          <w:moveFrom w:id="1660" w:author="Chowdhury,Muhammad Abdul Baker" w:date="2022-06-15T17:13:00Z"/>
          <w:rFonts w:ascii="Times New Roman" w:hAnsi="Times New Roman" w:cs="Times New Roman"/>
          <w:sz w:val="24"/>
          <w:szCs w:val="24"/>
        </w:rPr>
      </w:pPr>
      <w:moveFrom w:id="1661" w:author="Chowdhury,Muhammad Abdul Baker" w:date="2022-06-15T17:13:00Z">
        <w:del w:id="1662" w:author="DELL" w:date="2022-06-27T01:50:00Z">
          <w:r w:rsidRPr="00EB6C52" w:rsidDel="00B11B84">
            <w:rPr>
              <w:rFonts w:ascii="Times New Roman" w:hAnsi="Times New Roman" w:cs="Times New Roman"/>
              <w:sz w:val="24"/>
              <w:szCs w:val="24"/>
            </w:rPr>
            <w:delText xml:space="preserve">Table 2 </w:delText>
          </w:r>
          <w:r w:rsidR="0027014F" w:rsidRPr="00EB6C52" w:rsidDel="00B11B84">
            <w:rPr>
              <w:rFonts w:ascii="Times New Roman" w:hAnsi="Times New Roman" w:cs="Times New Roman"/>
              <w:sz w:val="24"/>
              <w:szCs w:val="24"/>
            </w:rPr>
            <w:delText xml:space="preserve">represent </w:delText>
          </w:r>
          <w:r w:rsidRPr="00EB6C52" w:rsidDel="00B11B84">
            <w:rPr>
              <w:rFonts w:ascii="Times New Roman" w:hAnsi="Times New Roman" w:cs="Times New Roman"/>
              <w:sz w:val="24"/>
              <w:szCs w:val="24"/>
            </w:rPr>
            <w:delText>the crude and adjusted</w:delText>
          </w:r>
          <w:r w:rsidR="00B71624" w:rsidRPr="00EB6C52" w:rsidDel="00B11B84">
            <w:rPr>
              <w:rFonts w:ascii="Times New Roman" w:hAnsi="Times New Roman" w:cs="Times New Roman"/>
              <w:sz w:val="24"/>
              <w:szCs w:val="24"/>
            </w:rPr>
            <w:delText xml:space="preserve"> odds</w:delText>
          </w:r>
          <w:r w:rsidRPr="00EB6C52" w:rsidDel="00B11B84">
            <w:rPr>
              <w:rFonts w:ascii="Times New Roman" w:hAnsi="Times New Roman" w:cs="Times New Roman"/>
              <w:sz w:val="24"/>
              <w:szCs w:val="24"/>
            </w:rPr>
            <w:delText xml:space="preserve"> </w:delText>
          </w:r>
          <w:r w:rsidR="00B71624" w:rsidRPr="00EB6C52" w:rsidDel="00B11B84">
            <w:rPr>
              <w:rFonts w:ascii="Times New Roman" w:hAnsi="Times New Roman" w:cs="Times New Roman"/>
              <w:sz w:val="24"/>
              <w:szCs w:val="24"/>
            </w:rPr>
            <w:delText>ratio analysis</w:delText>
          </w:r>
          <w:r w:rsidRPr="00EB6C52" w:rsidDel="00B11B84">
            <w:rPr>
              <w:rFonts w:ascii="Times New Roman" w:hAnsi="Times New Roman" w:cs="Times New Roman"/>
              <w:sz w:val="24"/>
              <w:szCs w:val="24"/>
            </w:rPr>
            <w:delText xml:space="preserve"> between E. coli concentration</w:delText>
          </w:r>
          <w:r w:rsidR="0027014F" w:rsidRPr="00EB6C52" w:rsidDel="00B11B84">
            <w:rPr>
              <w:rFonts w:ascii="Times New Roman" w:hAnsi="Times New Roman" w:cs="Times New Roman"/>
              <w:sz w:val="24"/>
              <w:szCs w:val="24"/>
            </w:rPr>
            <w:delText xml:space="preserve"> in household water</w:delText>
          </w:r>
          <w:r w:rsidRPr="00EB6C52" w:rsidDel="00B11B84">
            <w:rPr>
              <w:rFonts w:ascii="Times New Roman" w:hAnsi="Times New Roman" w:cs="Times New Roman"/>
              <w:sz w:val="24"/>
              <w:szCs w:val="24"/>
            </w:rPr>
            <w:delText xml:space="preserve"> and </w:delText>
          </w:r>
          <w:r w:rsidR="0027014F" w:rsidRPr="00EB6C52" w:rsidDel="00B11B84">
            <w:rPr>
              <w:rFonts w:ascii="Times New Roman" w:hAnsi="Times New Roman" w:cs="Times New Roman"/>
              <w:sz w:val="24"/>
              <w:szCs w:val="24"/>
            </w:rPr>
            <w:delText xml:space="preserve">children’s </w:delText>
          </w:r>
          <w:r w:rsidRPr="00EB6C52" w:rsidDel="00B11B84">
            <w:rPr>
              <w:rFonts w:ascii="Times New Roman" w:hAnsi="Times New Roman" w:cs="Times New Roman"/>
              <w:sz w:val="24"/>
              <w:szCs w:val="24"/>
            </w:rPr>
            <w:delText xml:space="preserve">diarrhea in Bangladesh. In </w:delText>
          </w:r>
          <w:r w:rsidR="008E3809" w:rsidRPr="00EB6C52" w:rsidDel="00B11B84">
            <w:rPr>
              <w:rFonts w:ascii="Times New Roman" w:hAnsi="Times New Roman" w:cs="Times New Roman"/>
              <w:sz w:val="24"/>
              <w:szCs w:val="24"/>
            </w:rPr>
            <w:delText>COR(crude odds ratio)</w:delText>
          </w:r>
          <w:r w:rsidRPr="00EB6C52" w:rsidDel="00B11B84">
            <w:rPr>
              <w:rFonts w:ascii="Times New Roman" w:hAnsi="Times New Roman" w:cs="Times New Roman"/>
              <w:sz w:val="24"/>
              <w:szCs w:val="24"/>
            </w:rPr>
            <w:delText xml:space="preserve"> analysis,</w:delText>
          </w:r>
          <w:r w:rsidR="008E3809" w:rsidRPr="00EB6C52" w:rsidDel="00B11B84">
            <w:rPr>
              <w:rFonts w:ascii="Times New Roman" w:hAnsi="Times New Roman" w:cs="Times New Roman"/>
              <w:sz w:val="24"/>
              <w:szCs w:val="24"/>
            </w:rPr>
            <w:delText xml:space="preserve"> </w:delText>
          </w:r>
          <w:r w:rsidRPr="00EB6C52" w:rsidDel="00B11B84">
            <w:rPr>
              <w:rFonts w:ascii="Times New Roman" w:hAnsi="Times New Roman" w:cs="Times New Roman"/>
              <w:sz w:val="24"/>
              <w:szCs w:val="24"/>
            </w:rPr>
            <w:delText>&gt;10 CFU/100 ml risk group E. coli contamination in drinking water was associated with 2.</w:delText>
          </w:r>
          <w:r w:rsidR="00A86F9A" w:rsidRPr="00EB6C52" w:rsidDel="00B11B84">
            <w:rPr>
              <w:rFonts w:ascii="Times New Roman" w:hAnsi="Times New Roman" w:cs="Times New Roman"/>
              <w:sz w:val="24"/>
              <w:szCs w:val="24"/>
            </w:rPr>
            <w:delText xml:space="preserve">09 </w:delText>
          </w:r>
          <w:r w:rsidRPr="00EB6C52" w:rsidDel="00B11B84">
            <w:rPr>
              <w:rFonts w:ascii="Times New Roman" w:hAnsi="Times New Roman" w:cs="Times New Roman"/>
              <w:sz w:val="24"/>
              <w:szCs w:val="24"/>
            </w:rPr>
            <w:delText>times</w:delText>
          </w:r>
          <w:r w:rsidR="00856050" w:rsidRPr="00EB6C52" w:rsidDel="00B11B84">
            <w:rPr>
              <w:rFonts w:ascii="Times New Roman" w:hAnsi="Times New Roman" w:cs="Times New Roman"/>
              <w:sz w:val="24"/>
              <w:szCs w:val="24"/>
            </w:rPr>
            <w:delText xml:space="preserve"> </w:delText>
          </w:r>
          <w:r w:rsidRPr="00EB6C52" w:rsidDel="00B11B84">
            <w:rPr>
              <w:rFonts w:ascii="Times New Roman" w:hAnsi="Times New Roman" w:cs="Times New Roman"/>
              <w:sz w:val="24"/>
              <w:szCs w:val="24"/>
            </w:rPr>
            <w:delText>higher odds of diarrhea than</w:delText>
          </w:r>
          <w:r w:rsidR="00A86F9A" w:rsidRPr="00EB6C52" w:rsidDel="00B11B84">
            <w:rPr>
              <w:rFonts w:ascii="Times New Roman" w:hAnsi="Times New Roman" w:cs="Times New Roman"/>
              <w:sz w:val="24"/>
              <w:szCs w:val="24"/>
            </w:rPr>
            <w:delText xml:space="preserve"> </w:delText>
          </w:r>
          <w:r w:rsidR="00AA4F16" w:rsidRPr="00EB6C52" w:rsidDel="00B11B84">
            <w:rPr>
              <w:rFonts w:ascii="Times New Roman" w:hAnsi="Times New Roman" w:cs="Times New Roman"/>
              <w:sz w:val="24"/>
              <w:szCs w:val="24"/>
            </w:rPr>
            <w:delText>n&lt;1 CFU/100 ml risk group E. coli contamination in household drinking water (COR: 2.</w:delText>
          </w:r>
          <w:r w:rsidR="00711D06" w:rsidRPr="00EB6C52" w:rsidDel="00B11B84">
            <w:rPr>
              <w:rFonts w:ascii="Times New Roman" w:hAnsi="Times New Roman" w:cs="Times New Roman"/>
              <w:sz w:val="24"/>
              <w:szCs w:val="24"/>
            </w:rPr>
            <w:delText>09</w:delText>
          </w:r>
          <w:r w:rsidR="00AA4F16" w:rsidRPr="00EB6C52" w:rsidDel="00B11B84">
            <w:rPr>
              <w:rFonts w:ascii="Times New Roman" w:hAnsi="Times New Roman" w:cs="Times New Roman"/>
              <w:sz w:val="24"/>
              <w:szCs w:val="24"/>
            </w:rPr>
            <w:delText>; 95% CI: 1.</w:delText>
          </w:r>
          <w:r w:rsidR="00711D06" w:rsidRPr="00EB6C52" w:rsidDel="00B11B84">
            <w:rPr>
              <w:rFonts w:ascii="Times New Roman" w:hAnsi="Times New Roman" w:cs="Times New Roman"/>
              <w:sz w:val="24"/>
              <w:szCs w:val="24"/>
            </w:rPr>
            <w:delText>17</w:delText>
          </w:r>
          <w:r w:rsidR="00AA4F16" w:rsidRPr="00EB6C52" w:rsidDel="00B11B84">
            <w:rPr>
              <w:rFonts w:ascii="Times New Roman" w:hAnsi="Times New Roman" w:cs="Times New Roman"/>
              <w:sz w:val="24"/>
              <w:szCs w:val="24"/>
            </w:rPr>
            <w:delText>–</w:delText>
          </w:r>
          <w:r w:rsidR="00711D06" w:rsidRPr="00EB6C52" w:rsidDel="00B11B84">
            <w:rPr>
              <w:rFonts w:ascii="Times New Roman" w:hAnsi="Times New Roman" w:cs="Times New Roman"/>
              <w:sz w:val="24"/>
              <w:szCs w:val="24"/>
            </w:rPr>
            <w:delText>3.72</w:delText>
          </w:r>
          <w:r w:rsidR="00AA4F16" w:rsidRPr="00EB6C52" w:rsidDel="00B11B84">
            <w:rPr>
              <w:rFonts w:ascii="Times New Roman" w:hAnsi="Times New Roman" w:cs="Times New Roman"/>
              <w:sz w:val="24"/>
              <w:szCs w:val="24"/>
            </w:rPr>
            <w:delText>)</w:delText>
          </w:r>
          <w:r w:rsidR="00856050" w:rsidRPr="00EB6C52" w:rsidDel="00B11B84">
            <w:rPr>
              <w:rFonts w:ascii="Times New Roman" w:hAnsi="Times New Roman" w:cs="Times New Roman"/>
              <w:sz w:val="24"/>
              <w:szCs w:val="24"/>
            </w:rPr>
            <w:delText xml:space="preserve"> </w:delText>
          </w:r>
          <w:r w:rsidR="00F45170" w:rsidRPr="00EB6C52" w:rsidDel="00B11B84">
            <w:rPr>
              <w:rFonts w:ascii="Times New Roman" w:hAnsi="Times New Roman" w:cs="Times New Roman"/>
              <w:sz w:val="24"/>
              <w:szCs w:val="24"/>
            </w:rPr>
            <w:delText xml:space="preserve">in 2019 MICS report </w:delText>
          </w:r>
          <w:r w:rsidR="00856050" w:rsidRPr="00EB6C52" w:rsidDel="00B11B84">
            <w:rPr>
              <w:rFonts w:ascii="Times New Roman" w:hAnsi="Times New Roman" w:cs="Times New Roman"/>
              <w:sz w:val="24"/>
              <w:szCs w:val="24"/>
            </w:rPr>
            <w:delText xml:space="preserve">and 1.13 times higher odds of diarrhea than n&lt;1 CFU/100 ml risk group E. coli contamination in household drinking water (COR: </w:delText>
          </w:r>
          <w:r w:rsidR="00B71624" w:rsidRPr="00EB6C52" w:rsidDel="00B11B84">
            <w:rPr>
              <w:rFonts w:ascii="Times New Roman" w:hAnsi="Times New Roman" w:cs="Times New Roman"/>
              <w:sz w:val="24"/>
              <w:szCs w:val="24"/>
            </w:rPr>
            <w:delText>1.13</w:delText>
          </w:r>
          <w:r w:rsidR="00856050" w:rsidRPr="00EB6C52" w:rsidDel="00B11B84">
            <w:rPr>
              <w:rFonts w:ascii="Times New Roman" w:hAnsi="Times New Roman" w:cs="Times New Roman"/>
              <w:sz w:val="24"/>
              <w:szCs w:val="24"/>
            </w:rPr>
            <w:delText xml:space="preserve">; 95% CI: 0.57–2.24) </w:delText>
          </w:r>
          <w:r w:rsidR="00F45170" w:rsidRPr="00EB6C52" w:rsidDel="00B11B84">
            <w:rPr>
              <w:rFonts w:ascii="Times New Roman" w:hAnsi="Times New Roman" w:cs="Times New Roman"/>
              <w:sz w:val="24"/>
              <w:szCs w:val="24"/>
            </w:rPr>
            <w:delText>in 2012 MICS report</w:delText>
          </w:r>
          <w:r w:rsidR="00B71624" w:rsidRPr="00EB6C52" w:rsidDel="00B11B84">
            <w:rPr>
              <w:rFonts w:ascii="Times New Roman" w:hAnsi="Times New Roman" w:cs="Times New Roman"/>
              <w:sz w:val="24"/>
              <w:szCs w:val="24"/>
            </w:rPr>
            <w:delText xml:space="preserve"> but it was not significant</w:delText>
          </w:r>
          <w:r w:rsidR="00AA4F16" w:rsidRPr="00EB6C52" w:rsidDel="00B11B84">
            <w:rPr>
              <w:rFonts w:ascii="Times New Roman" w:hAnsi="Times New Roman" w:cs="Times New Roman"/>
              <w:sz w:val="24"/>
              <w:szCs w:val="24"/>
            </w:rPr>
            <w:delText xml:space="preserve">. After </w:delText>
          </w:r>
          <w:r w:rsidR="008E3809" w:rsidRPr="00EB6C52" w:rsidDel="00B11B84">
            <w:rPr>
              <w:rFonts w:ascii="Times New Roman" w:hAnsi="Times New Roman" w:cs="Times New Roman"/>
              <w:sz w:val="24"/>
              <w:szCs w:val="24"/>
            </w:rPr>
            <w:delText xml:space="preserve">AOR(adjusted odds ratio) analysis </w:delText>
          </w:r>
          <w:r w:rsidR="00AA4F16" w:rsidRPr="00EB6C52" w:rsidDel="00B11B84">
            <w:rPr>
              <w:rFonts w:ascii="Times New Roman" w:hAnsi="Times New Roman" w:cs="Times New Roman"/>
              <w:sz w:val="24"/>
              <w:szCs w:val="24"/>
            </w:rPr>
            <w:delText xml:space="preserve">for </w:delText>
          </w:r>
          <w:r w:rsidR="008E3809" w:rsidRPr="00EB6C52" w:rsidDel="00B11B84">
            <w:rPr>
              <w:rFonts w:ascii="Times New Roman" w:hAnsi="Times New Roman" w:cs="Times New Roman"/>
              <w:sz w:val="24"/>
              <w:szCs w:val="24"/>
            </w:rPr>
            <w:delText>covariates</w:delText>
          </w:r>
          <w:r w:rsidR="00AA4F16" w:rsidRPr="00EB6C52" w:rsidDel="00B11B84">
            <w:rPr>
              <w:rFonts w:ascii="Times New Roman" w:hAnsi="Times New Roman" w:cs="Times New Roman"/>
              <w:sz w:val="24"/>
              <w:szCs w:val="24"/>
            </w:rPr>
            <w:delText xml:space="preserve"> and risk factors, we observed</w:delText>
          </w:r>
          <w:r w:rsidR="00F45170" w:rsidRPr="00EB6C52" w:rsidDel="00B11B84">
            <w:rPr>
              <w:rFonts w:ascii="Times New Roman" w:hAnsi="Times New Roman" w:cs="Times New Roman"/>
              <w:sz w:val="24"/>
              <w:szCs w:val="24"/>
            </w:rPr>
            <w:delText xml:space="preserve"> from 2019 MICS report</w:delText>
          </w:r>
          <w:r w:rsidR="00AA4F16" w:rsidRPr="00EB6C52" w:rsidDel="00B11B84">
            <w:rPr>
              <w:rFonts w:ascii="Times New Roman" w:hAnsi="Times New Roman" w:cs="Times New Roman"/>
              <w:sz w:val="24"/>
              <w:szCs w:val="24"/>
            </w:rPr>
            <w:delText xml:space="preserve"> </w:delText>
          </w:r>
          <w:r w:rsidR="00711D06" w:rsidRPr="00EB6C52" w:rsidDel="00B11B84">
            <w:rPr>
              <w:rFonts w:ascii="Times New Roman" w:hAnsi="Times New Roman" w:cs="Times New Roman"/>
              <w:sz w:val="24"/>
              <w:szCs w:val="24"/>
            </w:rPr>
            <w:delText>1.96</w:delText>
          </w:r>
          <w:r w:rsidR="00AA4F16" w:rsidRPr="00EB6C52" w:rsidDel="00B11B84">
            <w:rPr>
              <w:rFonts w:ascii="Times New Roman" w:hAnsi="Times New Roman" w:cs="Times New Roman"/>
              <w:sz w:val="24"/>
              <w:szCs w:val="24"/>
            </w:rPr>
            <w:delText xml:space="preserve"> times the odds of diarrhea among those children from</w:delText>
          </w:r>
          <w:r w:rsidR="00B71624" w:rsidRPr="00EB6C52" w:rsidDel="00B11B84">
            <w:rPr>
              <w:rFonts w:ascii="Times New Roman" w:hAnsi="Times New Roman" w:cs="Times New Roman"/>
              <w:sz w:val="24"/>
              <w:szCs w:val="24"/>
            </w:rPr>
            <w:delText xml:space="preserve"> </w:delText>
          </w:r>
          <w:r w:rsidR="00AA4F16" w:rsidRPr="00EB6C52" w:rsidDel="00B11B84">
            <w:rPr>
              <w:rFonts w:ascii="Times New Roman" w:hAnsi="Times New Roman" w:cs="Times New Roman"/>
              <w:sz w:val="24"/>
              <w:szCs w:val="24"/>
            </w:rPr>
            <w:delText xml:space="preserve">&gt;10 CFU/100 ml risk group E. coli contamination in water than those from&lt;1 CFU/100 ml (AOR: </w:delText>
          </w:r>
          <w:r w:rsidR="00711D06" w:rsidRPr="00EB6C52" w:rsidDel="00B11B84">
            <w:rPr>
              <w:rFonts w:ascii="Times New Roman" w:hAnsi="Times New Roman" w:cs="Times New Roman"/>
              <w:sz w:val="24"/>
              <w:szCs w:val="24"/>
            </w:rPr>
            <w:delText>1.96</w:delText>
          </w:r>
          <w:r w:rsidR="00AA4F16" w:rsidRPr="00EB6C52" w:rsidDel="00B11B84">
            <w:rPr>
              <w:rFonts w:ascii="Times New Roman" w:hAnsi="Times New Roman" w:cs="Times New Roman"/>
              <w:sz w:val="24"/>
              <w:szCs w:val="24"/>
            </w:rPr>
            <w:delText>; 95% CI: 1.</w:delText>
          </w:r>
          <w:r w:rsidR="00711D06" w:rsidRPr="00EB6C52" w:rsidDel="00B11B84">
            <w:rPr>
              <w:rFonts w:ascii="Times New Roman" w:hAnsi="Times New Roman" w:cs="Times New Roman"/>
              <w:sz w:val="24"/>
              <w:szCs w:val="24"/>
            </w:rPr>
            <w:delText>06</w:delText>
          </w:r>
          <w:r w:rsidR="00AA4F16" w:rsidRPr="00EB6C52" w:rsidDel="00B11B84">
            <w:rPr>
              <w:rFonts w:ascii="Times New Roman" w:hAnsi="Times New Roman" w:cs="Times New Roman"/>
              <w:sz w:val="24"/>
              <w:szCs w:val="24"/>
            </w:rPr>
            <w:delText>–</w:delText>
          </w:r>
          <w:r w:rsidR="00711D06" w:rsidRPr="00EB6C52" w:rsidDel="00B11B84">
            <w:rPr>
              <w:rFonts w:ascii="Times New Roman" w:hAnsi="Times New Roman" w:cs="Times New Roman"/>
              <w:sz w:val="24"/>
              <w:szCs w:val="24"/>
            </w:rPr>
            <w:delText>3</w:delText>
          </w:r>
          <w:r w:rsidR="00AA4F16" w:rsidRPr="00EB6C52" w:rsidDel="00B11B84">
            <w:rPr>
              <w:rFonts w:ascii="Times New Roman" w:hAnsi="Times New Roman" w:cs="Times New Roman"/>
              <w:sz w:val="24"/>
              <w:szCs w:val="24"/>
            </w:rPr>
            <w:delText>.6</w:delText>
          </w:r>
          <w:r w:rsidR="00711D06" w:rsidRPr="00EB6C52" w:rsidDel="00B11B84">
            <w:rPr>
              <w:rFonts w:ascii="Times New Roman" w:hAnsi="Times New Roman" w:cs="Times New Roman"/>
              <w:sz w:val="24"/>
              <w:szCs w:val="24"/>
            </w:rPr>
            <w:delText>3</w:delText>
          </w:r>
          <w:r w:rsidR="00AA4F16" w:rsidRPr="00EB6C52" w:rsidDel="00B11B84">
            <w:rPr>
              <w:rFonts w:ascii="Times New Roman" w:hAnsi="Times New Roman" w:cs="Times New Roman"/>
              <w:sz w:val="24"/>
              <w:szCs w:val="24"/>
            </w:rPr>
            <w:delText>)</w:delText>
          </w:r>
          <w:r w:rsidR="00F45170" w:rsidRPr="00EB6C52" w:rsidDel="00B11B84">
            <w:rPr>
              <w:rFonts w:ascii="Times New Roman" w:hAnsi="Times New Roman" w:cs="Times New Roman"/>
              <w:sz w:val="24"/>
              <w:szCs w:val="24"/>
            </w:rPr>
            <w:delText xml:space="preserve"> and</w:delText>
          </w:r>
          <w:r w:rsidR="0027014F" w:rsidRPr="00EB6C52" w:rsidDel="00B11B84">
            <w:rPr>
              <w:rFonts w:ascii="Times New Roman" w:hAnsi="Times New Roman" w:cs="Times New Roman"/>
              <w:sz w:val="24"/>
              <w:szCs w:val="24"/>
            </w:rPr>
            <w:delText xml:space="preserve"> 2012 MICS report</w:delText>
          </w:r>
          <w:r w:rsidR="00F45170" w:rsidRPr="00EB6C52" w:rsidDel="00B11B84">
            <w:rPr>
              <w:rFonts w:ascii="Times New Roman" w:hAnsi="Times New Roman" w:cs="Times New Roman"/>
              <w:sz w:val="24"/>
              <w:szCs w:val="24"/>
            </w:rPr>
            <w:delText xml:space="preserve"> 1.29 times the odds of diarrhea among those children from&gt;10 CFU/100 ml risk group E. coli contamination in water than those from&lt;1 CFU/100 ml (AOR: 1.29; 95% CI: 0.62–2.24)</w:delText>
          </w:r>
          <w:r w:rsidR="0027014F" w:rsidRPr="00EB6C52" w:rsidDel="00B11B84">
            <w:rPr>
              <w:rFonts w:ascii="Times New Roman" w:hAnsi="Times New Roman" w:cs="Times New Roman"/>
              <w:sz w:val="24"/>
              <w:szCs w:val="24"/>
            </w:rPr>
            <w:delText xml:space="preserve"> but it was not significant in 2012’s report</w:delText>
          </w:r>
          <w:r w:rsidR="00AA4F16" w:rsidRPr="00EB6C52" w:rsidDel="00B11B84">
            <w:rPr>
              <w:rFonts w:ascii="Times New Roman" w:hAnsi="Times New Roman" w:cs="Times New Roman"/>
              <w:sz w:val="24"/>
              <w:szCs w:val="24"/>
            </w:rPr>
            <w:delText>. The odds of diarrhea was higher among those children from 1 to 10 CFU/100 ml E.coli risk in drinking water than&lt;1 CFU/100 ml</w:delText>
          </w:r>
          <w:r w:rsidR="00F45170" w:rsidRPr="00EB6C52" w:rsidDel="00B11B84">
            <w:rPr>
              <w:rFonts w:ascii="Times New Roman" w:hAnsi="Times New Roman" w:cs="Times New Roman"/>
              <w:sz w:val="24"/>
              <w:szCs w:val="24"/>
            </w:rPr>
            <w:delText xml:space="preserve"> in both MICS report</w:delText>
          </w:r>
          <w:r w:rsidR="00AA4F16" w:rsidRPr="00EB6C52" w:rsidDel="00B11B84">
            <w:rPr>
              <w:rFonts w:ascii="Times New Roman" w:hAnsi="Times New Roman" w:cs="Times New Roman"/>
              <w:sz w:val="24"/>
              <w:szCs w:val="24"/>
            </w:rPr>
            <w:delText xml:space="preserve">. </w:delText>
          </w:r>
          <w:r w:rsidR="008E3809" w:rsidRPr="00EB6C52" w:rsidDel="00B11B84">
            <w:rPr>
              <w:rFonts w:ascii="Times New Roman" w:hAnsi="Times New Roman" w:cs="Times New Roman"/>
              <w:sz w:val="24"/>
              <w:szCs w:val="24"/>
            </w:rPr>
            <w:delText>Although</w:delText>
          </w:r>
          <w:r w:rsidR="00AA4F16" w:rsidRPr="00EB6C52" w:rsidDel="00B11B84">
            <w:rPr>
              <w:rFonts w:ascii="Times New Roman" w:hAnsi="Times New Roman" w:cs="Times New Roman"/>
              <w:sz w:val="24"/>
              <w:szCs w:val="24"/>
            </w:rPr>
            <w:delText xml:space="preserve">, the association was not </w:delText>
          </w:r>
          <w:r w:rsidR="00C92F02" w:rsidRPr="00EB6C52" w:rsidDel="00B11B84">
            <w:rPr>
              <w:rFonts w:ascii="Times New Roman" w:hAnsi="Times New Roman" w:cs="Times New Roman"/>
              <w:sz w:val="24"/>
              <w:szCs w:val="24"/>
            </w:rPr>
            <w:delText>significant</w:delText>
          </w:r>
          <w:r w:rsidR="008E3809" w:rsidRPr="00EB6C52" w:rsidDel="00B11B84">
            <w:rPr>
              <w:rFonts w:ascii="Times New Roman" w:hAnsi="Times New Roman" w:cs="Times New Roman"/>
              <w:sz w:val="24"/>
              <w:szCs w:val="24"/>
            </w:rPr>
            <w:delText xml:space="preserve"> according to statistical criteria</w:delText>
          </w:r>
          <w:r w:rsidR="00F45170" w:rsidRPr="00EB6C52" w:rsidDel="00B11B84">
            <w:rPr>
              <w:rFonts w:ascii="Times New Roman" w:hAnsi="Times New Roman" w:cs="Times New Roman"/>
              <w:sz w:val="24"/>
              <w:szCs w:val="24"/>
            </w:rPr>
            <w:delText>.</w:delText>
          </w:r>
          <w:r w:rsidR="002026C6" w:rsidRPr="00EB6C52" w:rsidDel="00B11B84">
            <w:rPr>
              <w:rFonts w:ascii="Times New Roman" w:hAnsi="Times New Roman" w:cs="Times New Roman"/>
              <w:sz w:val="24"/>
              <w:szCs w:val="24"/>
            </w:rPr>
            <w:delText xml:space="preserve"> Again, after performing sensitivity analysis using the propensity score weighting approach to explore the association between household drinking water E. coli contamination and diarrhea among children in Bangladesh, it was founded that high household water E. coli concentration was 1.96 times higher odds of diarrhea than low risk group E. coli contamination in household drinking water (COR: 1.96; 95% CI: </w:delText>
          </w:r>
          <w:r w:rsidR="00566B9D" w:rsidRPr="00EB6C52" w:rsidDel="00B11B84">
            <w:rPr>
              <w:rFonts w:ascii="Times New Roman" w:hAnsi="Times New Roman" w:cs="Times New Roman"/>
              <w:sz w:val="24"/>
              <w:szCs w:val="24"/>
            </w:rPr>
            <w:delText>1.06 – 3.63</w:delText>
          </w:r>
          <w:r w:rsidR="002026C6" w:rsidRPr="00EB6C52" w:rsidDel="00B11B84">
            <w:rPr>
              <w:rFonts w:ascii="Times New Roman" w:hAnsi="Times New Roman" w:cs="Times New Roman"/>
              <w:sz w:val="24"/>
              <w:szCs w:val="24"/>
            </w:rPr>
            <w:delText>) in 2019 MICS report</w:delText>
          </w:r>
          <w:r w:rsidR="00566B9D" w:rsidRPr="00EB6C52" w:rsidDel="00B11B84">
            <w:rPr>
              <w:rFonts w:ascii="Times New Roman" w:hAnsi="Times New Roman" w:cs="Times New Roman"/>
              <w:sz w:val="24"/>
              <w:szCs w:val="24"/>
            </w:rPr>
            <w:delText xml:space="preserve"> and only it was significant.</w:delText>
          </w:r>
        </w:del>
      </w:moveFrom>
    </w:p>
    <w:p w14:paraId="07DFB17A" w14:textId="6BC574C4" w:rsidR="00EB6C52" w:rsidRPr="00EB6C52" w:rsidDel="00B11B84" w:rsidRDefault="00EB6C52" w:rsidP="00EB6C52">
      <w:pPr>
        <w:jc w:val="both"/>
        <w:rPr>
          <w:del w:id="1663" w:author="DELL" w:date="2022-06-27T01:50:00Z"/>
          <w:moveFrom w:id="1664" w:author="Chowdhury,Muhammad Abdul Baker" w:date="2022-06-15T17:13:00Z"/>
          <w:rFonts w:ascii="Times New Roman" w:hAnsi="Times New Roman" w:cs="Times New Roman"/>
          <w:sz w:val="24"/>
          <w:szCs w:val="24"/>
        </w:rPr>
      </w:pPr>
    </w:p>
    <w:p w14:paraId="10A5B43D" w14:textId="327B1339" w:rsidR="00EB6C52" w:rsidRPr="00505576" w:rsidDel="00B11B84" w:rsidRDefault="00EB6C52" w:rsidP="00EB6C52">
      <w:pPr>
        <w:jc w:val="both"/>
        <w:rPr>
          <w:del w:id="1665" w:author="DELL" w:date="2022-06-27T01:50:00Z"/>
          <w:moveFrom w:id="1666" w:author="Chowdhury,Muhammad Abdul Baker" w:date="2022-06-15T17:13:00Z"/>
          <w:rFonts w:ascii="Times New Roman" w:hAnsi="Times New Roman" w:cs="Times New Roman"/>
          <w:b/>
          <w:sz w:val="28"/>
          <w:szCs w:val="28"/>
        </w:rPr>
      </w:pPr>
      <w:moveFrom w:id="1667" w:author="Chowdhury,Muhammad Abdul Baker" w:date="2022-06-15T17:13:00Z">
        <w:del w:id="1668" w:author="DELL" w:date="2022-06-27T01:50:00Z">
          <w:r w:rsidRPr="00505576" w:rsidDel="00B11B84">
            <w:rPr>
              <w:rFonts w:ascii="Times New Roman" w:hAnsi="Times New Roman" w:cs="Times New Roman"/>
              <w:b/>
              <w:sz w:val="28"/>
              <w:szCs w:val="28"/>
            </w:rPr>
            <w:delText>Discussion</w:delText>
          </w:r>
        </w:del>
      </w:moveFrom>
    </w:p>
    <w:p w14:paraId="40004F31" w14:textId="5BA9ACC7" w:rsidR="00EB6C52" w:rsidDel="00B11B84" w:rsidRDefault="00EB6C52" w:rsidP="00EB6C52">
      <w:pPr>
        <w:jc w:val="both"/>
        <w:rPr>
          <w:del w:id="1669" w:author="DELL" w:date="2022-06-27T01:50:00Z"/>
          <w:moveFrom w:id="1670" w:author="Chowdhury,Muhammad Abdul Baker" w:date="2022-06-15T17:13:00Z"/>
          <w:rFonts w:ascii="Times New Roman" w:hAnsi="Times New Roman" w:cs="Times New Roman"/>
          <w:sz w:val="24"/>
          <w:szCs w:val="24"/>
        </w:rPr>
      </w:pPr>
      <w:moveFrom w:id="1671" w:author="Chowdhury,Muhammad Abdul Baker" w:date="2022-06-15T17:13:00Z">
        <w:del w:id="1672" w:author="DELL" w:date="2022-06-27T01:50:00Z">
          <w:r w:rsidDel="00B11B84">
            <w:rPr>
              <w:rFonts w:ascii="Times New Roman" w:hAnsi="Times New Roman" w:cs="Times New Roman"/>
              <w:sz w:val="24"/>
              <w:szCs w:val="24"/>
            </w:rPr>
            <w:delText xml:space="preserve">Using the nationwide data, the study explored the household water E-coli contamination and the risk of diarrhea among under 5 year children in Bangladesh. This study disclose the E-coli contamination in household drinking water in Bangladesh, which could result from educational and wealth status of household, source water type, storage status (unsafe and safe), inadequate treatment. From recent study conducted in </w:delText>
          </w:r>
          <w:r w:rsidRPr="00C173E3" w:rsidDel="00B11B84">
            <w:rPr>
              <w:rFonts w:ascii="Times New Roman" w:hAnsi="Times New Roman" w:cs="Times New Roman"/>
              <w:sz w:val="24"/>
              <w:szCs w:val="24"/>
            </w:rPr>
            <w:delText xml:space="preserve">Bangladesh </w:delText>
          </w:r>
          <w:r w:rsidRPr="00C173E3" w:rsidDel="00B11B84">
            <w:rPr>
              <w:rFonts w:ascii="Times New Roman" w:hAnsi="Times New Roman" w:cs="Times New Roman"/>
            </w:rPr>
            <w:delText>many water sources had faecal contamination with pathogens including E. coli (Bangladesh Bureau of Statistics and UNICEF Bangladesh 2019). Various environmental features (e.g. tube wells near latrines and ponds) may contribute to water source contamination</w:delText>
          </w:r>
          <w:r w:rsidDel="00B11B84">
            <w:rPr>
              <w:rFonts w:ascii="Times New Roman" w:hAnsi="Times New Roman" w:cs="Times New Roman"/>
            </w:rPr>
            <w:delText xml:space="preserve">. </w:delText>
          </w:r>
          <w:r w:rsidRPr="00C173E3" w:rsidDel="00B11B84">
            <w:rPr>
              <w:rFonts w:ascii="Times New Roman" w:hAnsi="Times New Roman" w:cs="Times New Roman"/>
            </w:rPr>
            <w:delText>And results from different study evince that, the establishment of tube wells near the latrines can be the major cause of contamination of drinking water at the source. In this case, water treatment can meager the risk of water contamination from difference sources.</w:delText>
          </w:r>
          <w:r w:rsidDel="00B11B84">
            <w:rPr>
              <w:rFonts w:ascii="Times New Roman" w:hAnsi="Times New Roman" w:cs="Times New Roman"/>
            </w:rPr>
            <w:delText xml:space="preserve"> </w:delText>
          </w:r>
          <w:r w:rsidRPr="00C173E3" w:rsidDel="00B11B84">
            <w:rPr>
              <w:rFonts w:ascii="Times New Roman" w:hAnsi="Times New Roman" w:cs="Times New Roman"/>
            </w:rPr>
            <w:delText>However</w:delText>
          </w:r>
          <w:r w:rsidDel="00B11B84">
            <w:rPr>
              <w:rFonts w:ascii="Times New Roman" w:hAnsi="Times New Roman" w:cs="Times New Roman"/>
            </w:rPr>
            <w:delText>,</w:delText>
          </w:r>
          <w:r w:rsidRPr="00C173E3" w:rsidDel="00B11B84">
            <w:rPr>
              <w:rFonts w:ascii="Times New Roman" w:hAnsi="Times New Roman" w:cs="Times New Roman"/>
            </w:rPr>
            <w:delText xml:space="preserve"> water treatment is very uncommon in Bangladesh and tube wells water is often regarded as a safe water source.</w:delText>
          </w:r>
        </w:del>
      </w:moveFrom>
    </w:p>
    <w:p w14:paraId="737FB851" w14:textId="4F35A2C1" w:rsidR="00EB6C52" w:rsidRPr="00E36739" w:rsidDel="00B11B84" w:rsidRDefault="00EB6C52" w:rsidP="00EB6C52">
      <w:pPr>
        <w:jc w:val="both"/>
        <w:rPr>
          <w:del w:id="1673" w:author="DELL" w:date="2022-06-27T01:50:00Z"/>
          <w:moveFrom w:id="1674" w:author="Chowdhury,Muhammad Abdul Baker" w:date="2022-06-15T17:13:00Z"/>
          <w:rFonts w:ascii="Times New Roman" w:hAnsi="Times New Roman" w:cs="Times New Roman"/>
        </w:rPr>
      </w:pPr>
      <w:moveFrom w:id="1675" w:author="Chowdhury,Muhammad Abdul Baker" w:date="2022-06-15T17:13:00Z">
        <w:del w:id="1676" w:author="DELL" w:date="2022-06-27T01:50:00Z">
          <w:r w:rsidDel="00B11B84">
            <w:rPr>
              <w:rFonts w:ascii="Times New Roman" w:hAnsi="Times New Roman" w:cs="Times New Roman"/>
              <w:sz w:val="24"/>
              <w:szCs w:val="24"/>
            </w:rPr>
            <w:delText xml:space="preserve">In Bangladesh, water is preserved for drinking and cooking purposes, particularly in rural areas where water source is far from their house. In the house, water can be contaminated by water storage containers (e.g. kolshi, bucket, jug) where water of storage pots is touched with dirty hands. This is even true for relatively good source water quality where contamination is low enough such as tube wells </w:delText>
          </w:r>
          <w:r w:rsidRPr="00C70AE0" w:rsidDel="00B11B84">
            <w:rPr>
              <w:rFonts w:ascii="Times New Roman" w:hAnsi="Times New Roman" w:cs="Times New Roman"/>
              <w:sz w:val="24"/>
              <w:szCs w:val="24"/>
            </w:rPr>
            <w:delText>(</w:delText>
          </w:r>
          <w:r w:rsidRPr="00C70AE0" w:rsidDel="00B11B84">
            <w:rPr>
              <w:rFonts w:ascii="Times New Roman" w:hAnsi="Times New Roman" w:cs="Times New Roman"/>
            </w:rPr>
            <w:delText>Bangladesh Bureau of Statistics and UNICEF Bangladesh 2019</w:delText>
          </w:r>
          <w:r w:rsidDel="00B11B84">
            <w:delText xml:space="preserve">). </w:delText>
          </w:r>
          <w:r w:rsidRPr="009F2B4E" w:rsidDel="00B11B84">
            <w:rPr>
              <w:rFonts w:ascii="Times New Roman" w:hAnsi="Times New Roman" w:cs="Times New Roman"/>
            </w:rPr>
            <w:delText xml:space="preserve">So, point of use of contamination water storage is the pivotal cause of water quality degradation. </w:delText>
          </w:r>
          <w:r w:rsidDel="00B11B84">
            <w:rPr>
              <w:rFonts w:ascii="Times New Roman" w:hAnsi="Times New Roman" w:cs="Times New Roman"/>
            </w:rPr>
            <w:delText>In addition, water contamination at the point of use can be caused by improper water handling, unhygienic activities like not washing hands with soaps before preparing, eating foods and after defacation. Finally, the high level of contamination of drinking water can affect the children with E-coli and other pathogenic lives causing diarrhea.</w:delText>
          </w:r>
        </w:del>
      </w:moveFrom>
    </w:p>
    <w:p w14:paraId="5E7A6B8F" w14:textId="57B19529" w:rsidR="00C92F02" w:rsidDel="00B11B84" w:rsidRDefault="00C92F02" w:rsidP="00EB6C52">
      <w:pPr>
        <w:pStyle w:val="NoSpacing"/>
        <w:jc w:val="both"/>
        <w:rPr>
          <w:del w:id="1677" w:author="DELL" w:date="2022-06-27T01:50:00Z"/>
          <w:moveFrom w:id="1678" w:author="Chowdhury,Muhammad Abdul Baker" w:date="2022-06-15T17:13:00Z"/>
        </w:rPr>
      </w:pPr>
    </w:p>
    <w:p w14:paraId="47E58971" w14:textId="52B437EF" w:rsidR="00E36739" w:rsidRPr="00AA4F16" w:rsidDel="00B11B84" w:rsidRDefault="00E36739" w:rsidP="00EB6C52">
      <w:pPr>
        <w:pStyle w:val="NoSpacing"/>
        <w:jc w:val="both"/>
        <w:rPr>
          <w:del w:id="1679" w:author="DELL" w:date="2022-06-27T01:50:00Z"/>
          <w:moveFrom w:id="1680" w:author="Chowdhury,Muhammad Abdul Baker" w:date="2022-06-15T17:13:00Z"/>
        </w:rPr>
      </w:pPr>
    </w:p>
    <w:p w14:paraId="755A962B" w14:textId="66D2B732" w:rsidR="001005C5" w:rsidRPr="00F533F1" w:rsidDel="00B11B84" w:rsidRDefault="001005C5" w:rsidP="00EB6C52">
      <w:pPr>
        <w:jc w:val="both"/>
        <w:rPr>
          <w:del w:id="1681" w:author="DELL" w:date="2022-06-27T01:50:00Z"/>
          <w:moveFrom w:id="1682" w:author="Chowdhury,Muhammad Abdul Baker" w:date="2022-06-15T17:13:00Z"/>
          <w:rFonts w:ascii="Times New Roman" w:hAnsi="Times New Roman" w:cs="Times New Roman"/>
          <w:sz w:val="24"/>
          <w:szCs w:val="24"/>
        </w:rPr>
      </w:pPr>
      <w:moveFrom w:id="1683" w:author="Chowdhury,Muhammad Abdul Baker" w:date="2022-06-15T17:13:00Z">
        <w:del w:id="1684" w:author="DELL" w:date="2022-06-27T01:50:00Z">
          <w:r w:rsidRPr="00F533F1" w:rsidDel="00B11B84">
            <w:rPr>
              <w:rFonts w:ascii="Times New Roman" w:hAnsi="Times New Roman" w:cs="Times New Roman"/>
              <w:sz w:val="24"/>
              <w:szCs w:val="24"/>
            </w:rPr>
            <w:delText>Strengths and limitations</w:delText>
          </w:r>
        </w:del>
      </w:moveFrom>
    </w:p>
    <w:p w14:paraId="2F3FDC91" w14:textId="310D5392" w:rsidR="001005C5" w:rsidRPr="00F533F1" w:rsidDel="00B11B84" w:rsidRDefault="001005C5" w:rsidP="00EB6C52">
      <w:pPr>
        <w:jc w:val="both"/>
        <w:rPr>
          <w:del w:id="1685" w:author="DELL" w:date="2022-06-27T01:50:00Z"/>
          <w:moveFrom w:id="1686" w:author="Chowdhury,Muhammad Abdul Baker" w:date="2022-06-15T17:13:00Z"/>
          <w:rFonts w:ascii="Times New Roman" w:hAnsi="Times New Roman" w:cs="Times New Roman"/>
          <w:sz w:val="24"/>
          <w:szCs w:val="24"/>
        </w:rPr>
      </w:pPr>
      <w:moveFrom w:id="1687" w:author="Chowdhury,Muhammad Abdul Baker" w:date="2022-06-15T17:13:00Z">
        <w:del w:id="1688" w:author="DELL" w:date="2022-06-27T01:50:00Z">
          <w:r w:rsidRPr="00F533F1" w:rsidDel="00B11B84">
            <w:rPr>
              <w:rFonts w:ascii="Times New Roman" w:hAnsi="Times New Roman" w:cs="Times New Roman"/>
              <w:sz w:val="24"/>
              <w:szCs w:val="24"/>
            </w:rPr>
            <w:delText xml:space="preserve">This study basically based on recent MICS data in the context on developmental status of Bangladeshi children. We used a sufficiently large nationally representative dataset, which represents the respective children and women of Bangladesh. We considered a great variety of </w:delText>
          </w:r>
          <w:r w:rsidR="00566B9D" w:rsidRPr="00F533F1" w:rsidDel="00B11B84">
            <w:rPr>
              <w:rFonts w:ascii="Times New Roman" w:hAnsi="Times New Roman" w:cs="Times New Roman"/>
              <w:sz w:val="24"/>
              <w:szCs w:val="24"/>
            </w:rPr>
            <w:delText>influential</w:delText>
          </w:r>
          <w:r w:rsidRPr="00F533F1" w:rsidDel="00B11B84">
            <w:rPr>
              <w:rFonts w:ascii="Times New Roman" w:hAnsi="Times New Roman" w:cs="Times New Roman"/>
              <w:sz w:val="24"/>
              <w:szCs w:val="24"/>
            </w:rPr>
            <w:delText xml:space="preserve"> factors that affect the dependent variable.</w:delText>
          </w:r>
        </w:del>
      </w:moveFrom>
    </w:p>
    <w:p w14:paraId="3FFD84B6" w14:textId="1DAD5752" w:rsidR="001005C5" w:rsidRPr="00F533F1" w:rsidDel="00B11B84" w:rsidRDefault="001005C5" w:rsidP="00EB6C52">
      <w:pPr>
        <w:jc w:val="both"/>
        <w:rPr>
          <w:del w:id="1689" w:author="DELL" w:date="2022-06-27T01:50:00Z"/>
          <w:moveFrom w:id="1690" w:author="Chowdhury,Muhammad Abdul Baker" w:date="2022-06-15T17:13:00Z"/>
          <w:rFonts w:ascii="Times New Roman" w:hAnsi="Times New Roman" w:cs="Times New Roman"/>
          <w:sz w:val="24"/>
          <w:szCs w:val="24"/>
        </w:rPr>
      </w:pPr>
      <w:moveFrom w:id="1691" w:author="Chowdhury,Muhammad Abdul Baker" w:date="2022-06-15T17:13:00Z">
        <w:del w:id="1692" w:author="DELL" w:date="2022-06-27T01:50:00Z">
          <w:r w:rsidRPr="00F533F1" w:rsidDel="00B11B84">
            <w:rPr>
              <w:rFonts w:ascii="Times New Roman" w:hAnsi="Times New Roman" w:cs="Times New Roman"/>
              <w:sz w:val="24"/>
              <w:szCs w:val="24"/>
            </w:rPr>
            <w:delText xml:space="preserve">This study however is not devoid of some drawbacks. As the data was secondary data, the selection variables, quality of data, measurement of indicators were out of control. </w:delText>
          </w:r>
          <w:r w:rsidR="003D3D4E" w:rsidRPr="00F533F1" w:rsidDel="00B11B84">
            <w:rPr>
              <w:rFonts w:ascii="Times New Roman" w:hAnsi="Times New Roman" w:cs="Times New Roman"/>
              <w:sz w:val="24"/>
              <w:szCs w:val="24"/>
            </w:rPr>
            <w:delText>Moreover,</w:delText>
          </w:r>
          <w:r w:rsidRPr="00F533F1" w:rsidDel="00B11B84">
            <w:rPr>
              <w:rFonts w:ascii="Times New Roman" w:hAnsi="Times New Roman" w:cs="Times New Roman"/>
              <w:sz w:val="24"/>
              <w:szCs w:val="24"/>
            </w:rPr>
            <w:delText xml:space="preserve"> the cross sectional data makes it difficult to establish the relationship between the exposure and the outcome variable. Our E-coli definition is not enough to differentiate the pathogenic and non-pathogenic E-coli. Finally, diarrhea can be caused by a variety of factors including bacterial infections and viral infections, food intolerance and food allergies, malnutrition, parasites that enter the body through food or water, and drug reactions, among others. However, we don’t get any potential contaminants other than E-coli bacteria that result in childhood diarrhea.</w:delText>
          </w:r>
        </w:del>
      </w:moveFrom>
    </w:p>
    <w:p w14:paraId="7BD91261" w14:textId="1DFB96C5" w:rsidR="001005C5" w:rsidRPr="00F533F1" w:rsidDel="00B11B84" w:rsidRDefault="001005C5" w:rsidP="00EB6C52">
      <w:pPr>
        <w:jc w:val="both"/>
        <w:rPr>
          <w:del w:id="1693" w:author="DELL" w:date="2022-06-27T01:50:00Z"/>
          <w:moveFrom w:id="1694" w:author="Chowdhury,Muhammad Abdul Baker" w:date="2022-06-15T17:13:00Z"/>
          <w:rFonts w:ascii="Times New Roman" w:hAnsi="Times New Roman" w:cs="Times New Roman"/>
          <w:sz w:val="24"/>
          <w:szCs w:val="24"/>
        </w:rPr>
      </w:pPr>
    </w:p>
    <w:p w14:paraId="02B15300" w14:textId="71050873" w:rsidR="001005C5" w:rsidDel="00B11B84" w:rsidRDefault="001005C5" w:rsidP="00EB6C52">
      <w:pPr>
        <w:jc w:val="both"/>
        <w:rPr>
          <w:del w:id="1695" w:author="DELL" w:date="2022-06-27T01:50:00Z"/>
          <w:moveFrom w:id="1696" w:author="Chowdhury,Muhammad Abdul Baker" w:date="2022-06-15T17:13:00Z"/>
          <w:rFonts w:ascii="Times New Roman" w:hAnsi="Times New Roman" w:cs="Times New Roman"/>
          <w:sz w:val="24"/>
          <w:szCs w:val="24"/>
        </w:rPr>
      </w:pPr>
      <w:moveFrom w:id="1697" w:author="Chowdhury,Muhammad Abdul Baker" w:date="2022-06-15T17:13:00Z">
        <w:del w:id="1698" w:author="DELL" w:date="2022-06-27T01:50:00Z">
          <w:r w:rsidRPr="00F533F1" w:rsidDel="00B11B84">
            <w:rPr>
              <w:rFonts w:ascii="Times New Roman" w:hAnsi="Times New Roman" w:cs="Times New Roman"/>
              <w:sz w:val="24"/>
              <w:szCs w:val="24"/>
            </w:rPr>
            <w:delText>Diarrhoea is a leading cause of malnutrition in children under five years old. Malnutrition, which makes children more vulnerable to diarrhoea may worsen the immunity power of them and become the cause of death.</w:delText>
          </w:r>
        </w:del>
      </w:moveFrom>
    </w:p>
    <w:p w14:paraId="7CD182A2" w14:textId="692210DF" w:rsidR="003D599C" w:rsidRPr="00F533F1" w:rsidDel="00B11B84" w:rsidRDefault="003D599C" w:rsidP="00EB6C52">
      <w:pPr>
        <w:jc w:val="both"/>
        <w:rPr>
          <w:del w:id="1699" w:author="DELL" w:date="2022-06-27T01:50:00Z"/>
          <w:moveFrom w:id="1700" w:author="Chowdhury,Muhammad Abdul Baker" w:date="2022-06-15T17:13:00Z"/>
          <w:rFonts w:ascii="Times New Roman" w:hAnsi="Times New Roman" w:cs="Times New Roman"/>
          <w:sz w:val="24"/>
          <w:szCs w:val="24"/>
        </w:rPr>
      </w:pPr>
    </w:p>
    <w:p w14:paraId="486A2DFE" w14:textId="7D54A1D3" w:rsidR="001005C5" w:rsidRPr="00F533F1" w:rsidDel="00B11B84" w:rsidRDefault="001005C5" w:rsidP="00EB6C52">
      <w:pPr>
        <w:jc w:val="both"/>
        <w:rPr>
          <w:del w:id="1701" w:author="DELL" w:date="2022-06-27T01:50:00Z"/>
          <w:moveFrom w:id="1702" w:author="Chowdhury,Muhammad Abdul Baker" w:date="2022-06-15T17:13:00Z"/>
          <w:rFonts w:ascii="Times New Roman" w:hAnsi="Times New Roman" w:cs="Times New Roman"/>
          <w:sz w:val="24"/>
          <w:szCs w:val="24"/>
        </w:rPr>
      </w:pPr>
      <w:moveFrom w:id="1703" w:author="Chowdhury,Muhammad Abdul Baker" w:date="2022-06-15T17:13:00Z">
        <w:del w:id="1704" w:author="DELL" w:date="2022-06-27T01:50:00Z">
          <w:r w:rsidRPr="00F533F1" w:rsidDel="00B11B84">
            <w:rPr>
              <w:rFonts w:ascii="Times New Roman" w:hAnsi="Times New Roman" w:cs="Times New Roman"/>
              <w:sz w:val="24"/>
              <w:szCs w:val="24"/>
            </w:rPr>
            <w:delText>Recommendations</w:delText>
          </w:r>
        </w:del>
      </w:moveFrom>
    </w:p>
    <w:p w14:paraId="2C73364D" w14:textId="7206A6CE" w:rsidR="001005C5" w:rsidRPr="00F533F1" w:rsidDel="00B11B84" w:rsidRDefault="001005C5" w:rsidP="00EB6C52">
      <w:pPr>
        <w:jc w:val="both"/>
        <w:rPr>
          <w:del w:id="1705" w:author="DELL" w:date="2022-06-27T01:50:00Z"/>
          <w:moveFrom w:id="1706" w:author="Chowdhury,Muhammad Abdul Baker" w:date="2022-06-15T17:13:00Z"/>
          <w:rFonts w:ascii="Times New Roman" w:hAnsi="Times New Roman" w:cs="Times New Roman"/>
          <w:sz w:val="24"/>
          <w:szCs w:val="24"/>
        </w:rPr>
      </w:pPr>
      <w:moveFrom w:id="1707" w:author="Chowdhury,Muhammad Abdul Baker" w:date="2022-06-15T17:13:00Z">
        <w:del w:id="1708" w:author="DELL" w:date="2022-06-27T01:50:00Z">
          <w:r w:rsidRPr="00F533F1" w:rsidDel="00B11B84">
            <w:rPr>
              <w:rFonts w:ascii="Times New Roman" w:hAnsi="Times New Roman" w:cs="Times New Roman"/>
              <w:sz w:val="24"/>
              <w:szCs w:val="24"/>
            </w:rPr>
            <w:delText>The findings of our study have some potential implications for our policy makers. Different government and non-government organizations, International agencies and public health professional who work for the betterment of children health can initiate awareness rising activities to make the people understand about the cause and prevention of E-coli contamination in drinking water. The awareness raising initiative should also focus on educating the people in using safe drinking water tested/checked by relevant authorities. The awareness rising activities should be implemented by the respective authorities. In Bangladesh it is found that high education level of parents have sense about the sanitation and hygiene of their children. The households access to electronic media can seek concern of public for childhood diarrhea. Specially, the young women are likely to be more exposed than older women can contribute for better health seeking behavior of younger mother. Department of environment (DoE) can take essential steps to keep water source such as tube wells from contaminants and the drinking water source can be tested for E-coli  before consumption by the mass people.</w:delText>
          </w:r>
        </w:del>
      </w:moveFrom>
    </w:p>
    <w:p w14:paraId="4F7AEC57" w14:textId="043A1E35" w:rsidR="001005C5" w:rsidRPr="00F533F1" w:rsidDel="00B11B84" w:rsidRDefault="001005C5" w:rsidP="00EB6C52">
      <w:pPr>
        <w:jc w:val="both"/>
        <w:rPr>
          <w:del w:id="1709" w:author="DELL" w:date="2022-06-27T01:50:00Z"/>
          <w:moveFrom w:id="1710" w:author="Chowdhury,Muhammad Abdul Baker" w:date="2022-06-15T17:13:00Z"/>
          <w:rFonts w:ascii="Times New Roman" w:hAnsi="Times New Roman" w:cs="Times New Roman"/>
          <w:sz w:val="24"/>
          <w:szCs w:val="24"/>
        </w:rPr>
      </w:pPr>
    </w:p>
    <w:p w14:paraId="071EE847" w14:textId="44A583FC" w:rsidR="001005C5" w:rsidRPr="00F533F1" w:rsidDel="00B11B84" w:rsidRDefault="001005C5" w:rsidP="00F533F1">
      <w:pPr>
        <w:jc w:val="both"/>
        <w:rPr>
          <w:del w:id="1711" w:author="DELL" w:date="2022-06-27T01:50:00Z"/>
          <w:moveFrom w:id="1712" w:author="Chowdhury,Muhammad Abdul Baker" w:date="2022-06-15T17:13:00Z"/>
          <w:rFonts w:ascii="Times New Roman" w:hAnsi="Times New Roman" w:cs="Times New Roman"/>
          <w:sz w:val="24"/>
          <w:szCs w:val="24"/>
        </w:rPr>
      </w:pPr>
      <w:moveFrom w:id="1713" w:author="Chowdhury,Muhammad Abdul Baker" w:date="2022-06-15T17:13:00Z">
        <w:del w:id="1714" w:author="DELL" w:date="2022-06-27T01:50:00Z">
          <w:r w:rsidRPr="00F533F1" w:rsidDel="00B11B84">
            <w:rPr>
              <w:rFonts w:ascii="Times New Roman" w:hAnsi="Times New Roman" w:cs="Times New Roman"/>
              <w:sz w:val="24"/>
              <w:szCs w:val="24"/>
            </w:rPr>
            <w:delText>Conclusion</w:delText>
          </w:r>
        </w:del>
      </w:moveFrom>
    </w:p>
    <w:p w14:paraId="47C1B1DA" w14:textId="3293D67A" w:rsidR="001005C5" w:rsidRPr="00F533F1" w:rsidDel="00B11B84" w:rsidRDefault="001005C5" w:rsidP="00F533F1">
      <w:pPr>
        <w:jc w:val="both"/>
        <w:rPr>
          <w:del w:id="1715" w:author="DELL" w:date="2022-06-27T01:50:00Z"/>
          <w:moveFrom w:id="1716" w:author="Chowdhury,Muhammad Abdul Baker" w:date="2022-06-15T17:13:00Z"/>
          <w:rFonts w:ascii="Times New Roman" w:hAnsi="Times New Roman" w:cs="Times New Roman"/>
          <w:sz w:val="24"/>
          <w:szCs w:val="24"/>
        </w:rPr>
      </w:pPr>
      <w:moveFrom w:id="1717" w:author="Chowdhury,Muhammad Abdul Baker" w:date="2022-06-15T17:13:00Z">
        <w:del w:id="1718" w:author="DELL" w:date="2022-06-27T01:50:00Z">
          <w:r w:rsidRPr="00F533F1" w:rsidDel="00B11B84">
            <w:rPr>
              <w:rFonts w:ascii="Times New Roman" w:hAnsi="Times New Roman" w:cs="Times New Roman"/>
              <w:sz w:val="24"/>
              <w:szCs w:val="24"/>
            </w:rPr>
            <w:delText>Diarrhea is still an important public health issue in children younger than 5 years in Bangladesh. The present study documented a high level of E. coli contamination in drinking water and reported a significant association between E. coli contamination in drinking water and childhood diarrheal episodes. The findings suggest implementing interventions focusing on reducing faecal contamination at the drinking water source as well as in stored water. As the prevalence of diarrhea and behavior of mothers in Bangladesh is patterned by their age, wealth, educational status, ethnicity interventions should focused the mothers of low-income country like Bangladesh. Policymakers, public health practitioners and community-based organizations should focus on raising mass awareness on the use of safe drinking water. Relevant authorities should also ensure safe water supplies, improve drinking water management (e.g. handling procedures, treatment and storage), help modify personal hygiene behavior, improve health literacy and engaging community health workers in the prevention of diarrhea prevention, control and treatment.</w:delText>
          </w:r>
        </w:del>
      </w:moveFrom>
    </w:p>
    <w:moveFromRangeEnd w:id="1656"/>
    <w:p w14:paraId="6CD0CBAA" w14:textId="6C97E28E" w:rsidR="001005C5" w:rsidRPr="00F533F1" w:rsidDel="00B11B84" w:rsidRDefault="001005C5" w:rsidP="00F533F1">
      <w:pPr>
        <w:jc w:val="both"/>
        <w:rPr>
          <w:del w:id="1719" w:author="DELL" w:date="2022-06-27T01:50:00Z"/>
          <w:rFonts w:ascii="Times New Roman" w:hAnsi="Times New Roman" w:cs="Times New Roman"/>
          <w:sz w:val="24"/>
          <w:szCs w:val="24"/>
        </w:rPr>
      </w:pPr>
    </w:p>
    <w:p w14:paraId="352FF24F" w14:textId="19DB526E" w:rsidR="001005C5" w:rsidRPr="00F533F1" w:rsidDel="00B11B84" w:rsidRDefault="001005C5" w:rsidP="00F533F1">
      <w:pPr>
        <w:jc w:val="both"/>
        <w:rPr>
          <w:del w:id="1720" w:author="DELL" w:date="2022-06-27T01:50:00Z"/>
          <w:rFonts w:ascii="Times New Roman" w:hAnsi="Times New Roman" w:cs="Times New Roman"/>
          <w:sz w:val="24"/>
          <w:szCs w:val="24"/>
        </w:rPr>
      </w:pPr>
      <w:del w:id="1721" w:author="DELL" w:date="2022-06-27T01:50:00Z">
        <w:r w:rsidRPr="00F533F1" w:rsidDel="00B11B84">
          <w:rPr>
            <w:rFonts w:ascii="Times New Roman" w:hAnsi="Times New Roman" w:cs="Times New Roman"/>
            <w:sz w:val="24"/>
            <w:szCs w:val="24"/>
          </w:rPr>
          <w:delText>Acknowledgement</w:delText>
        </w:r>
      </w:del>
    </w:p>
    <w:p w14:paraId="0B6F9C6A" w14:textId="0DF60EB8" w:rsidR="001005C5" w:rsidRPr="00F533F1" w:rsidDel="00B11B84" w:rsidRDefault="001005C5" w:rsidP="00F533F1">
      <w:pPr>
        <w:jc w:val="both"/>
        <w:rPr>
          <w:del w:id="1722" w:author="DELL" w:date="2022-06-27T01:50:00Z"/>
          <w:rFonts w:ascii="Times New Roman" w:hAnsi="Times New Roman" w:cs="Times New Roman"/>
          <w:sz w:val="24"/>
          <w:szCs w:val="24"/>
        </w:rPr>
      </w:pPr>
      <w:del w:id="1723" w:author="DELL" w:date="2022-06-27T01:50:00Z">
        <w:r w:rsidRPr="00F533F1" w:rsidDel="00B11B84">
          <w:rPr>
            <w:rFonts w:ascii="Times New Roman" w:hAnsi="Times New Roman" w:cs="Times New Roman"/>
            <w:sz w:val="24"/>
            <w:szCs w:val="24"/>
          </w:rPr>
          <w:delText>The authors would like to acknowledge the contributions of the BBS and UNICEF to conduct the survey and to provide open access to the dataset</w:delText>
        </w:r>
      </w:del>
    </w:p>
    <w:p w14:paraId="79631C7D" w14:textId="339F6AA2" w:rsidR="001005C5" w:rsidRPr="00F533F1" w:rsidDel="00B11B84" w:rsidRDefault="001005C5" w:rsidP="00F533F1">
      <w:pPr>
        <w:jc w:val="both"/>
        <w:rPr>
          <w:del w:id="1724" w:author="DELL" w:date="2022-06-27T01:50:00Z"/>
          <w:rFonts w:ascii="Times New Roman" w:hAnsi="Times New Roman" w:cs="Times New Roman"/>
          <w:sz w:val="24"/>
          <w:szCs w:val="24"/>
        </w:rPr>
      </w:pPr>
    </w:p>
    <w:p w14:paraId="099407AA" w14:textId="05CA8EC3" w:rsidR="001005C5" w:rsidRPr="00F533F1" w:rsidDel="00B11B84" w:rsidRDefault="001005C5" w:rsidP="00F533F1">
      <w:pPr>
        <w:jc w:val="both"/>
        <w:rPr>
          <w:del w:id="1725" w:author="DELL" w:date="2022-06-27T01:50:00Z"/>
          <w:rFonts w:ascii="Times New Roman" w:hAnsi="Times New Roman" w:cs="Times New Roman"/>
          <w:sz w:val="24"/>
          <w:szCs w:val="24"/>
        </w:rPr>
      </w:pPr>
      <w:del w:id="1726" w:author="DELL" w:date="2022-06-27T01:50:00Z">
        <w:r w:rsidRPr="00F533F1" w:rsidDel="00B11B84">
          <w:rPr>
            <w:rFonts w:ascii="Times New Roman" w:hAnsi="Times New Roman" w:cs="Times New Roman"/>
            <w:sz w:val="24"/>
            <w:szCs w:val="24"/>
          </w:rPr>
          <w:delText>Ethical Consent</w:delText>
        </w:r>
      </w:del>
    </w:p>
    <w:p w14:paraId="0EF6C74C" w14:textId="38D45B1F" w:rsidR="001005C5" w:rsidRPr="00F533F1" w:rsidDel="00B11B84" w:rsidRDefault="001005C5" w:rsidP="00F533F1">
      <w:pPr>
        <w:jc w:val="both"/>
        <w:rPr>
          <w:del w:id="1727" w:author="DELL" w:date="2022-06-27T01:50:00Z"/>
          <w:rFonts w:ascii="Times New Roman" w:hAnsi="Times New Roman" w:cs="Times New Roman"/>
          <w:sz w:val="24"/>
          <w:szCs w:val="24"/>
        </w:rPr>
      </w:pPr>
      <w:del w:id="1728" w:author="DELL" w:date="2022-06-27T01:50:00Z">
        <w:r w:rsidRPr="00F533F1" w:rsidDel="00B11B84">
          <w:rPr>
            <w:rFonts w:ascii="Times New Roman" w:hAnsi="Times New Roman" w:cs="Times New Roman"/>
            <w:sz w:val="24"/>
            <w:szCs w:val="24"/>
          </w:rPr>
          <w:delText>The MICS 2019 was carried out in collaboration with the Bangladesh Bureau of Statistics (BBS) and UNICEF. The protocol of this survey was approved by technical committee of the Government of Bangladesh lead by the BBS. This present study used publicly available secondary MICS 2012 &amp; 2019 datasets. Before making the datasets public, all respondents were deidentified by survey authorities.</w:delText>
        </w:r>
      </w:del>
    </w:p>
    <w:p w14:paraId="719CA401" w14:textId="45B8900D" w:rsidR="001005C5" w:rsidRPr="00F533F1" w:rsidDel="00B11B84" w:rsidRDefault="001005C5" w:rsidP="00F533F1">
      <w:pPr>
        <w:jc w:val="both"/>
        <w:rPr>
          <w:del w:id="1729" w:author="DELL" w:date="2022-06-27T01:50:00Z"/>
          <w:rFonts w:ascii="Times New Roman" w:hAnsi="Times New Roman" w:cs="Times New Roman"/>
          <w:sz w:val="24"/>
          <w:szCs w:val="24"/>
        </w:rPr>
      </w:pPr>
    </w:p>
    <w:p w14:paraId="15A9F4EE" w14:textId="547B09C1" w:rsidR="001005C5" w:rsidRPr="00F533F1" w:rsidDel="00B11B84" w:rsidRDefault="001005C5" w:rsidP="00F533F1">
      <w:pPr>
        <w:jc w:val="both"/>
        <w:rPr>
          <w:del w:id="1730" w:author="DELL" w:date="2022-06-27T01:50:00Z"/>
          <w:rFonts w:ascii="Times New Roman" w:hAnsi="Times New Roman" w:cs="Times New Roman"/>
          <w:sz w:val="24"/>
          <w:szCs w:val="24"/>
        </w:rPr>
      </w:pPr>
      <w:del w:id="1731" w:author="DELL" w:date="2022-06-27T01:50:00Z">
        <w:r w:rsidRPr="00F533F1" w:rsidDel="00B11B84">
          <w:rPr>
            <w:rFonts w:ascii="Times New Roman" w:hAnsi="Times New Roman" w:cs="Times New Roman"/>
            <w:sz w:val="24"/>
            <w:szCs w:val="24"/>
          </w:rPr>
          <w:delText>Acknowledment:</w:delText>
        </w:r>
      </w:del>
    </w:p>
    <w:p w14:paraId="3425FC9E" w14:textId="0F321273" w:rsidR="001005C5" w:rsidRPr="00F533F1" w:rsidDel="00B11B84" w:rsidRDefault="001005C5" w:rsidP="00F533F1">
      <w:pPr>
        <w:jc w:val="both"/>
        <w:rPr>
          <w:del w:id="1732" w:author="DELL" w:date="2022-06-27T01:50:00Z"/>
          <w:rFonts w:ascii="Times New Roman" w:hAnsi="Times New Roman" w:cs="Times New Roman"/>
          <w:sz w:val="24"/>
          <w:szCs w:val="24"/>
        </w:rPr>
      </w:pPr>
      <w:del w:id="1733" w:author="DELL" w:date="2022-06-27T01:50:00Z">
        <w:r w:rsidRPr="00F533F1" w:rsidDel="00B11B84">
          <w:rPr>
            <w:rFonts w:ascii="Times New Roman" w:hAnsi="Times New Roman" w:cs="Times New Roman"/>
            <w:sz w:val="24"/>
            <w:szCs w:val="24"/>
          </w:rPr>
          <w:delText>Conflicting interest</w:delText>
        </w:r>
      </w:del>
    </w:p>
    <w:p w14:paraId="30590F0B" w14:textId="0EFA7762" w:rsidR="001005C5" w:rsidRPr="00F533F1" w:rsidDel="00B11B84" w:rsidRDefault="001005C5" w:rsidP="00F533F1">
      <w:pPr>
        <w:jc w:val="both"/>
        <w:rPr>
          <w:del w:id="1734" w:author="DELL" w:date="2022-06-27T01:50:00Z"/>
          <w:rFonts w:ascii="Times New Roman" w:hAnsi="Times New Roman" w:cs="Times New Roman"/>
          <w:sz w:val="24"/>
          <w:szCs w:val="24"/>
        </w:rPr>
      </w:pPr>
      <w:del w:id="1735" w:author="DELL" w:date="2022-06-27T01:50:00Z">
        <w:r w:rsidRPr="00F533F1" w:rsidDel="00B11B84">
          <w:rPr>
            <w:rFonts w:ascii="Times New Roman" w:hAnsi="Times New Roman" w:cs="Times New Roman"/>
            <w:sz w:val="24"/>
            <w:szCs w:val="24"/>
          </w:rPr>
          <w:delText xml:space="preserve">The author(s) declared no potential conflicts of interest with respect to the research, </w:delText>
        </w:r>
      </w:del>
    </w:p>
    <w:p w14:paraId="63A2E413" w14:textId="39C2A785" w:rsidR="001005C5" w:rsidRPr="00F533F1" w:rsidDel="00B11B84" w:rsidRDefault="001005C5" w:rsidP="00F533F1">
      <w:pPr>
        <w:jc w:val="both"/>
        <w:rPr>
          <w:del w:id="1736" w:author="DELL" w:date="2022-06-27T01:50:00Z"/>
          <w:rFonts w:ascii="Times New Roman" w:hAnsi="Times New Roman" w:cs="Times New Roman"/>
          <w:sz w:val="24"/>
          <w:szCs w:val="24"/>
        </w:rPr>
      </w:pPr>
      <w:del w:id="1737" w:author="DELL" w:date="2022-06-27T01:50:00Z">
        <w:r w:rsidRPr="00F533F1" w:rsidDel="00B11B84">
          <w:rPr>
            <w:rFonts w:ascii="Times New Roman" w:hAnsi="Times New Roman" w:cs="Times New Roman"/>
            <w:sz w:val="24"/>
            <w:szCs w:val="24"/>
          </w:rPr>
          <w:delText>Funding</w:delText>
        </w:r>
      </w:del>
    </w:p>
    <w:p w14:paraId="7B1486E3" w14:textId="79EB8CCC" w:rsidR="001005C5" w:rsidRPr="00F533F1" w:rsidDel="00B11B84" w:rsidRDefault="001005C5" w:rsidP="00F533F1">
      <w:pPr>
        <w:jc w:val="both"/>
        <w:rPr>
          <w:del w:id="1738" w:author="DELL" w:date="2022-06-27T01:50:00Z"/>
          <w:rFonts w:ascii="Times New Roman" w:hAnsi="Times New Roman" w:cs="Times New Roman"/>
          <w:sz w:val="24"/>
          <w:szCs w:val="24"/>
        </w:rPr>
      </w:pPr>
      <w:del w:id="1739" w:author="DELL" w:date="2022-06-27T01:50:00Z">
        <w:r w:rsidRPr="00F533F1" w:rsidDel="00B11B84">
          <w:rPr>
            <w:rFonts w:ascii="Times New Roman" w:hAnsi="Times New Roman" w:cs="Times New Roman"/>
            <w:sz w:val="24"/>
            <w:szCs w:val="24"/>
          </w:rPr>
          <w:delText>The author(s) received no financial support for the research, authorship and/or publication of this article.</w:delText>
        </w:r>
      </w:del>
    </w:p>
    <w:p w14:paraId="5D87B86F" w14:textId="5C856B9D" w:rsidR="001005C5" w:rsidRPr="00F533F1" w:rsidDel="00B11B84" w:rsidRDefault="001005C5" w:rsidP="00F533F1">
      <w:pPr>
        <w:jc w:val="both"/>
        <w:rPr>
          <w:del w:id="1740" w:author="DELL" w:date="2022-06-27T01:50:00Z"/>
          <w:rFonts w:ascii="Times New Roman" w:hAnsi="Times New Roman" w:cs="Times New Roman"/>
          <w:sz w:val="24"/>
          <w:szCs w:val="24"/>
        </w:rPr>
      </w:pPr>
    </w:p>
    <w:p w14:paraId="3ABB71D6" w14:textId="057E4978" w:rsidR="001005C5" w:rsidRPr="00F533F1" w:rsidDel="00B11B84" w:rsidRDefault="001005C5" w:rsidP="00F533F1">
      <w:pPr>
        <w:jc w:val="both"/>
        <w:rPr>
          <w:del w:id="1741" w:author="DELL" w:date="2022-06-27T01:50:00Z"/>
          <w:rFonts w:ascii="Times New Roman" w:hAnsi="Times New Roman" w:cs="Times New Roman"/>
          <w:sz w:val="24"/>
          <w:szCs w:val="24"/>
        </w:rPr>
      </w:pPr>
    </w:p>
    <w:p w14:paraId="440AEDB7" w14:textId="067205C2" w:rsidR="001005C5" w:rsidRPr="0058216A" w:rsidDel="00B11B84" w:rsidRDefault="008F56D7" w:rsidP="00F533F1">
      <w:pPr>
        <w:jc w:val="both"/>
        <w:rPr>
          <w:del w:id="1742" w:author="DELL" w:date="2022-06-27T01:50:00Z"/>
          <w:rFonts w:ascii="Times New Roman" w:hAnsi="Times New Roman" w:cs="Times New Roman"/>
          <w:sz w:val="32"/>
          <w:szCs w:val="32"/>
        </w:rPr>
      </w:pPr>
      <w:del w:id="1743" w:author="DELL" w:date="2022-06-27T01:50:00Z">
        <w:r w:rsidRPr="0058216A" w:rsidDel="00B11B84">
          <w:rPr>
            <w:rFonts w:ascii="Times New Roman" w:hAnsi="Times New Roman" w:cs="Times New Roman"/>
            <w:sz w:val="32"/>
            <w:szCs w:val="32"/>
          </w:rPr>
          <w:delText>References</w:delText>
        </w:r>
      </w:del>
    </w:p>
    <w:p w14:paraId="0B33CFDE" w14:textId="1E2C16DF" w:rsidR="003B6160" w:rsidDel="00B11B84" w:rsidRDefault="003B6160" w:rsidP="003B6160">
      <w:pPr>
        <w:pStyle w:val="NormalWeb"/>
        <w:ind w:left="480" w:hanging="480"/>
        <w:rPr>
          <w:del w:id="1744" w:author="DELL" w:date="2022-06-27T01:50:00Z"/>
        </w:rPr>
      </w:pPr>
      <w:del w:id="1745" w:author="DELL" w:date="2022-06-27T01:50:00Z">
        <w:r w:rsidDel="00B11B84">
          <w:delText xml:space="preserve">Franzolin, M. R., Alves, R. C. B., Keller, R., Gomes, T. A. T., Beutin, L., Barreto, M. L., Milroy, C., Strina, A., Ribeiro, H., &amp; Trabulsi, L. R. (2005). Prevalence of diarrheagenic Escherichia coli in children with diarrhea in Salvador, Bahia, Brazil. </w:delText>
        </w:r>
        <w:r w:rsidDel="00B11B84">
          <w:rPr>
            <w:i/>
            <w:iCs/>
          </w:rPr>
          <w:delText>Memórias Do Instituto Oswaldo Cruz</w:delText>
        </w:r>
        <w:r w:rsidDel="00B11B84">
          <w:delText xml:space="preserve">, </w:delText>
        </w:r>
        <w:r w:rsidDel="00B11B84">
          <w:rPr>
            <w:i/>
            <w:iCs/>
          </w:rPr>
          <w:delText>100</w:delText>
        </w:r>
        <w:r w:rsidDel="00B11B84">
          <w:delText xml:space="preserve">(4), 359–363. </w:delText>
        </w:r>
        <w:r w:rsidRPr="007E4CB3" w:rsidDel="00B11B84">
          <w:rPr>
            <w:u w:val="single"/>
          </w:rPr>
          <w:delText>https://doi.org/10.1590/S0074-02762005000400004</w:delText>
        </w:r>
      </w:del>
    </w:p>
    <w:p w14:paraId="5DBA3098" w14:textId="2EDA043C" w:rsidR="003B6160" w:rsidDel="00B11B84" w:rsidRDefault="003B6160" w:rsidP="003B6160">
      <w:pPr>
        <w:pStyle w:val="NormalWeb"/>
        <w:ind w:left="480" w:hanging="480"/>
        <w:rPr>
          <w:del w:id="1746" w:author="DELL" w:date="2022-06-27T01:50:00Z"/>
        </w:rPr>
      </w:pPr>
      <w:del w:id="1747" w:author="DELL" w:date="2022-06-27T01:50:00Z">
        <w:r w:rsidDel="00B11B84">
          <w:delText xml:space="preserve">WHO. (2017). </w:delText>
        </w:r>
        <w:r w:rsidDel="00B11B84">
          <w:rPr>
            <w:i/>
            <w:iCs/>
          </w:rPr>
          <w:delText>Diarrhoeal disease</w:delText>
        </w:r>
        <w:r w:rsidDel="00B11B84">
          <w:delText>.</w:delText>
        </w:r>
      </w:del>
    </w:p>
    <w:p w14:paraId="4AE712DB" w14:textId="4D91B6C0" w:rsidR="003B6160" w:rsidDel="00B11B84" w:rsidRDefault="003B6160" w:rsidP="003B6160">
      <w:pPr>
        <w:pStyle w:val="NormalWeb"/>
        <w:ind w:left="480" w:hanging="480"/>
        <w:rPr>
          <w:del w:id="1748" w:author="DELL" w:date="2022-06-27T01:50:00Z"/>
        </w:rPr>
      </w:pPr>
      <w:del w:id="1749" w:author="DELL" w:date="2022-06-27T01:50:00Z">
        <w:r w:rsidDel="00B11B84">
          <w:delText xml:space="preserve">UNICEF. (2021, April). </w:delText>
        </w:r>
        <w:r w:rsidDel="00B11B84">
          <w:rPr>
            <w:i/>
            <w:iCs/>
          </w:rPr>
          <w:delText>Diarrhoea</w:delText>
        </w:r>
        <w:r w:rsidDel="00B11B84">
          <w:delText>.</w:delText>
        </w:r>
      </w:del>
    </w:p>
    <w:p w14:paraId="1DCB3B05" w14:textId="4AF22694" w:rsidR="003B6160" w:rsidDel="00B11B84" w:rsidRDefault="003B6160" w:rsidP="003B6160">
      <w:pPr>
        <w:pStyle w:val="NormalWeb"/>
        <w:ind w:left="480" w:hanging="480"/>
        <w:rPr>
          <w:del w:id="1750" w:author="DELL" w:date="2022-06-27T01:50:00Z"/>
        </w:rPr>
      </w:pPr>
      <w:del w:id="1751" w:author="DELL" w:date="2022-06-27T01:50:00Z">
        <w:r w:rsidDel="00B11B84">
          <w:delText xml:space="preserve">Sarker, A. R., Sultana, M., Mahumud, R. A., Sheikh, N., Meer, R. Van Der, &amp; Morton, A. (2016). Prevalence and Health Care–Seeking Behavior for Childhood Diarrheal Disease in Bangladesh. </w:delText>
        </w:r>
        <w:r w:rsidDel="00B11B84">
          <w:rPr>
            <w:i/>
            <w:iCs/>
          </w:rPr>
          <w:delText>Global Pediatric Health</w:delText>
        </w:r>
        <w:r w:rsidDel="00B11B84">
          <w:delText xml:space="preserve">, </w:delText>
        </w:r>
        <w:r w:rsidDel="00B11B84">
          <w:rPr>
            <w:i/>
            <w:iCs/>
          </w:rPr>
          <w:delText>3</w:delText>
        </w:r>
        <w:r w:rsidDel="00B11B84">
          <w:delText xml:space="preserve">, 2333794X1668090. </w:delText>
        </w:r>
        <w:r w:rsidRPr="007E4CB3" w:rsidDel="00B11B84">
          <w:rPr>
            <w:u w:val="single"/>
          </w:rPr>
          <w:delText>https://doi.org/10.1177/2333794X16680901</w:delText>
        </w:r>
      </w:del>
    </w:p>
    <w:p w14:paraId="18A3F208" w14:textId="02DE2F83" w:rsidR="003B6160" w:rsidDel="00B11B84" w:rsidRDefault="003B6160" w:rsidP="003B6160">
      <w:pPr>
        <w:pStyle w:val="NormalWeb"/>
        <w:ind w:left="480" w:hanging="480"/>
        <w:rPr>
          <w:del w:id="1752" w:author="DELL" w:date="2022-06-27T01:50:00Z"/>
        </w:rPr>
      </w:pPr>
      <w:del w:id="1753" w:author="DELL" w:date="2022-06-27T01:50:00Z">
        <w:r w:rsidDel="00B11B84">
          <w:delText xml:space="preserve">Getaneh, D. K., Hordofa, L. O., Ayana, D. A., Tessema, T. S., &amp; Regassa, L. D. (2021). Prevalence of Escherichia coli O157:H7 and associated factors in under-five children in Eastern Ethiopia. </w:delText>
        </w:r>
        <w:r w:rsidDel="00B11B84">
          <w:rPr>
            <w:i/>
            <w:iCs/>
          </w:rPr>
          <w:delText>PLOS ONE</w:delText>
        </w:r>
        <w:r w:rsidDel="00B11B84">
          <w:delText xml:space="preserve">, </w:delText>
        </w:r>
        <w:r w:rsidDel="00B11B84">
          <w:rPr>
            <w:i/>
            <w:iCs/>
          </w:rPr>
          <w:delText>16</w:delText>
        </w:r>
        <w:r w:rsidDel="00B11B84">
          <w:delText xml:space="preserve">(1), e0246024. </w:delText>
        </w:r>
        <w:r w:rsidRPr="007E4CB3" w:rsidDel="00B11B84">
          <w:rPr>
            <w:u w:val="single"/>
          </w:rPr>
          <w:delText>https://doi.org/10.1371/JOURNAL.PONE.0246024</w:delText>
        </w:r>
      </w:del>
    </w:p>
    <w:p w14:paraId="6488CDC2" w14:textId="61B88F95" w:rsidR="003B6160" w:rsidRPr="007E4CB3" w:rsidDel="00B11B84" w:rsidRDefault="003B6160" w:rsidP="003B6160">
      <w:pPr>
        <w:pStyle w:val="NormalWeb"/>
        <w:ind w:left="480" w:hanging="480"/>
        <w:rPr>
          <w:del w:id="1754" w:author="DELL" w:date="2022-06-27T01:50:00Z"/>
          <w:u w:val="single"/>
        </w:rPr>
      </w:pPr>
      <w:del w:id="1755" w:author="DELL" w:date="2022-06-27T01:50:00Z">
        <w:r w:rsidDel="00B11B84">
          <w:delText xml:space="preserve">Bellido-Blasco, J. B., &amp; Arnedo-Pena, A. (2011). Epidemiology of Infectious Diarrhea. </w:delText>
        </w:r>
        <w:r w:rsidDel="00B11B84">
          <w:rPr>
            <w:i/>
            <w:iCs/>
          </w:rPr>
          <w:delText>Encyclopedia of Environmental Health</w:delText>
        </w:r>
        <w:r w:rsidDel="00B11B84">
          <w:delText xml:space="preserve">, 659. </w:delText>
        </w:r>
        <w:r w:rsidRPr="007E4CB3" w:rsidDel="00B11B84">
          <w:rPr>
            <w:u w:val="single"/>
          </w:rPr>
          <w:delText>https://doi.org/10.1016/B978-0-444-63951-6.00689-6</w:delText>
        </w:r>
      </w:del>
    </w:p>
    <w:p w14:paraId="6F4A75CC" w14:textId="3CB56565" w:rsidR="003B6160" w:rsidDel="00B11B84" w:rsidRDefault="003B6160" w:rsidP="003B6160">
      <w:pPr>
        <w:pStyle w:val="NormalWeb"/>
        <w:ind w:left="480" w:hanging="480"/>
        <w:rPr>
          <w:del w:id="1756" w:author="DELL" w:date="2022-06-27T01:50:00Z"/>
        </w:rPr>
      </w:pPr>
      <w:del w:id="1757" w:author="DELL" w:date="2022-06-27T01:50:00Z">
        <w:r w:rsidDel="00B11B84">
          <w:delText xml:space="preserve">Qadri, F., Svennerholm, A. M., Faruque, A. S. G., &amp; Sack, R. B. (2005). Enterotoxigenic Escherichia coli in Developing Countries: Epidemiology, Microbiology, Clinical Features, Treatment, and Prevention. </w:delText>
        </w:r>
        <w:r w:rsidDel="00B11B84">
          <w:rPr>
            <w:i/>
            <w:iCs/>
          </w:rPr>
          <w:delText>Clinical Microbiology Reviews</w:delText>
        </w:r>
        <w:r w:rsidDel="00B11B84">
          <w:delText xml:space="preserve">, </w:delText>
        </w:r>
        <w:r w:rsidDel="00B11B84">
          <w:rPr>
            <w:i/>
            <w:iCs/>
          </w:rPr>
          <w:delText>18</w:delText>
        </w:r>
        <w:r w:rsidDel="00B11B84">
          <w:delText xml:space="preserve">(3), 465. </w:delText>
        </w:r>
        <w:r w:rsidRPr="007E4CB3" w:rsidDel="00B11B84">
          <w:rPr>
            <w:u w:val="single"/>
          </w:rPr>
          <w:delText>https://doi.org/10.1128/CMR.18.3.465-483.2005</w:delText>
        </w:r>
      </w:del>
    </w:p>
    <w:p w14:paraId="169609A6" w14:textId="464A2B75" w:rsidR="003B6160" w:rsidDel="00B11B84" w:rsidRDefault="003B6160" w:rsidP="003B6160">
      <w:pPr>
        <w:pStyle w:val="NormalWeb"/>
        <w:ind w:left="480" w:hanging="480"/>
        <w:rPr>
          <w:del w:id="1758" w:author="DELL" w:date="2022-06-27T01:50:00Z"/>
        </w:rPr>
      </w:pPr>
      <w:del w:id="1759" w:author="DELL" w:date="2022-06-27T01:50:00Z">
        <w:r w:rsidDel="00B11B84">
          <w:delText xml:space="preserve">Diouf, K., Tabatabai, P., Rudolph, J., &amp; Marx, M. (2014). Diarrhoea prevalence in children under five years of age in rural Burundi: an assessment of social and behavioural factors at the household level. </w:delText>
        </w:r>
        <w:r w:rsidDel="00B11B84">
          <w:rPr>
            <w:i/>
            <w:iCs/>
          </w:rPr>
          <w:delText>Global Health Action</w:delText>
        </w:r>
        <w:r w:rsidDel="00B11B84">
          <w:delText xml:space="preserve">, </w:delText>
        </w:r>
        <w:r w:rsidDel="00B11B84">
          <w:rPr>
            <w:i/>
            <w:iCs/>
          </w:rPr>
          <w:delText>7</w:delText>
        </w:r>
        <w:r w:rsidDel="00B11B84">
          <w:delText xml:space="preserve">(1). </w:delText>
        </w:r>
        <w:r w:rsidRPr="007E4CB3" w:rsidDel="00B11B84">
          <w:rPr>
            <w:u w:val="single"/>
          </w:rPr>
          <w:delText>https://doi.org/10.3402/GHA.V7.24895</w:delText>
        </w:r>
      </w:del>
    </w:p>
    <w:p w14:paraId="14FCE692" w14:textId="3E51094D" w:rsidR="003B6160" w:rsidDel="00B11B84" w:rsidRDefault="003B6160" w:rsidP="003B6160">
      <w:pPr>
        <w:pStyle w:val="NormalWeb"/>
        <w:ind w:left="480" w:hanging="480"/>
        <w:rPr>
          <w:del w:id="1760" w:author="DELL" w:date="2022-06-27T01:50:00Z"/>
        </w:rPr>
      </w:pPr>
      <w:del w:id="1761" w:author="DELL" w:date="2022-06-27T01:50:00Z">
        <w:r w:rsidDel="00B11B84">
          <w:delText xml:space="preserve">Parvin, T., Thomas, E. D., Islam Bhuyian, M. S., Uddin, I. M., Hasan, M. T., Rahman, Z., Barman, I., Zohura, F., Masud, J., Sultana, M., Westin, A., Johura, F. T., Monira, S., Biswas, S. K., Sack, D. A., Perin, J., Alam, M., &amp; George, C. M. (2021). Fecal contamination on the household compound and in water sources are associated with subsequent diarrhea in young children in Urban Bangladesh (CHoBI7 Program). </w:delText>
        </w:r>
        <w:r w:rsidDel="00B11B84">
          <w:rPr>
            <w:i/>
            <w:iCs/>
          </w:rPr>
          <w:delText>American Journal of Tropical Medicine and Hygiene</w:delText>
        </w:r>
        <w:r w:rsidDel="00B11B84">
          <w:delText xml:space="preserve">, </w:delText>
        </w:r>
        <w:r w:rsidDel="00B11B84">
          <w:rPr>
            <w:i/>
            <w:iCs/>
          </w:rPr>
          <w:delText>105</w:delText>
        </w:r>
        <w:r w:rsidDel="00B11B84">
          <w:delText xml:space="preserve">(1). </w:delText>
        </w:r>
        <w:r w:rsidRPr="003B6160" w:rsidDel="00B11B84">
          <w:rPr>
            <w:u w:val="single"/>
          </w:rPr>
          <w:delText>https://doi.org/10.4269/ajtmh.20-1516</w:delText>
        </w:r>
      </w:del>
    </w:p>
    <w:p w14:paraId="45262A88" w14:textId="2FFFD206" w:rsidR="003B6160" w:rsidDel="00B11B84" w:rsidRDefault="003B6160" w:rsidP="003B6160">
      <w:pPr>
        <w:pStyle w:val="NormalWeb"/>
        <w:ind w:left="480" w:hanging="480"/>
        <w:rPr>
          <w:del w:id="1762" w:author="DELL" w:date="2022-06-27T01:50:00Z"/>
        </w:rPr>
      </w:pPr>
      <w:del w:id="1763" w:author="DELL" w:date="2022-06-27T01:50:00Z">
        <w:r w:rsidDel="00B11B84">
          <w:delText xml:space="preserve">Ercumen, A., Naser, A. M., Unicomb, L., Arnold, B. F., Colford, J. M., &amp; Luby, S. P. (2015). Effects of source-versus household contamination of tubewell water on child diarrhea in Rural Bangladesh: A randomized controlled trial. </w:delText>
        </w:r>
        <w:r w:rsidDel="00B11B84">
          <w:rPr>
            <w:i/>
            <w:iCs/>
          </w:rPr>
          <w:delText>PLoS ONE</w:delText>
        </w:r>
        <w:r w:rsidDel="00B11B84">
          <w:delText xml:space="preserve">, </w:delText>
        </w:r>
        <w:r w:rsidDel="00B11B84">
          <w:rPr>
            <w:i/>
            <w:iCs/>
          </w:rPr>
          <w:delText>10</w:delText>
        </w:r>
        <w:r w:rsidDel="00B11B84">
          <w:delText xml:space="preserve">(3). </w:delText>
        </w:r>
        <w:r w:rsidRPr="003B6160" w:rsidDel="00B11B84">
          <w:rPr>
            <w:u w:val="single"/>
          </w:rPr>
          <w:delText>https://doi.org/10.1371/journal.pone.0121907</w:delText>
        </w:r>
      </w:del>
    </w:p>
    <w:p w14:paraId="643A85C9" w14:textId="329023D5" w:rsidR="003B6160" w:rsidDel="00B11B84" w:rsidRDefault="003B6160" w:rsidP="003B6160">
      <w:pPr>
        <w:pStyle w:val="NormalWeb"/>
        <w:ind w:left="480" w:hanging="480"/>
        <w:rPr>
          <w:del w:id="1764" w:author="DELL" w:date="2022-06-27T01:50:00Z"/>
        </w:rPr>
      </w:pPr>
      <w:del w:id="1765" w:author="DELL" w:date="2022-06-27T01:50:00Z">
        <w:r w:rsidDel="00B11B84">
          <w:delText xml:space="preserve">Luby, S. P., Halder, A. K., Huda, T. M., Unicomb, L., Islam, M. S., Arnold, B. F., &amp; Johnston, R. B. (2015). Microbiological contamination of drinking water associated with subsequent child diarrhea. </w:delText>
        </w:r>
        <w:r w:rsidDel="00B11B84">
          <w:rPr>
            <w:i/>
            <w:iCs/>
          </w:rPr>
          <w:delText>American Journal of Tropical Medicine and Hygiene</w:delText>
        </w:r>
        <w:r w:rsidDel="00B11B84">
          <w:delText xml:space="preserve">, </w:delText>
        </w:r>
        <w:r w:rsidDel="00B11B84">
          <w:rPr>
            <w:i/>
            <w:iCs/>
          </w:rPr>
          <w:delText>93</w:delText>
        </w:r>
        <w:r w:rsidDel="00B11B84">
          <w:delText xml:space="preserve">(5). </w:delText>
        </w:r>
        <w:r w:rsidRPr="003B6160" w:rsidDel="00B11B84">
          <w:rPr>
            <w:u w:val="single"/>
          </w:rPr>
          <w:delText>https://doi.org/10.4269/ajtmh.15-0274</w:delText>
        </w:r>
      </w:del>
    </w:p>
    <w:p w14:paraId="342B5CD1" w14:textId="4E9C5CC5" w:rsidR="003B6160" w:rsidDel="00B11B84" w:rsidRDefault="003B6160" w:rsidP="003B6160">
      <w:pPr>
        <w:pStyle w:val="NormalWeb"/>
        <w:ind w:left="480" w:hanging="480"/>
        <w:rPr>
          <w:del w:id="1766" w:author="DELL" w:date="2022-06-27T01:50:00Z"/>
        </w:rPr>
      </w:pPr>
      <w:del w:id="1767" w:author="DELL" w:date="2022-06-27T01:50:00Z">
        <w:r w:rsidDel="00B11B84">
          <w:delText xml:space="preserve">Khan, J. R., &amp; Bakar, K. S. (2020). Spatial risk distribution and determinants of E. coli contamination in household drinking water: a case study of Bangladesh. </w:delText>
        </w:r>
        <w:r w:rsidDel="00B11B84">
          <w:rPr>
            <w:i/>
            <w:iCs/>
          </w:rPr>
          <w:delText>International Journal of Environmental Health Research</w:delText>
        </w:r>
        <w:r w:rsidDel="00B11B84">
          <w:delText xml:space="preserve">, </w:delText>
        </w:r>
        <w:r w:rsidDel="00B11B84">
          <w:rPr>
            <w:i/>
            <w:iCs/>
          </w:rPr>
          <w:delText>30</w:delText>
        </w:r>
        <w:r w:rsidDel="00B11B84">
          <w:delText xml:space="preserve">(3). </w:delText>
        </w:r>
        <w:r w:rsidRPr="003B6160" w:rsidDel="00B11B84">
          <w:rPr>
            <w:u w:val="single"/>
          </w:rPr>
          <w:delText>https://doi.org/10.1080/09603123.2019.1593328</w:delText>
        </w:r>
      </w:del>
    </w:p>
    <w:p w14:paraId="7E948DDF" w14:textId="1C24EBB7" w:rsidR="003B6160" w:rsidDel="00B11B84" w:rsidRDefault="003B6160" w:rsidP="003B6160">
      <w:pPr>
        <w:pStyle w:val="NormalWeb"/>
        <w:ind w:left="480" w:hanging="480"/>
        <w:rPr>
          <w:del w:id="1768" w:author="DELL" w:date="2022-06-27T01:50:00Z"/>
        </w:rPr>
      </w:pPr>
      <w:del w:id="1769" w:author="DELL" w:date="2022-06-27T01:50:00Z">
        <w:r w:rsidDel="00B11B84">
          <w:delText xml:space="preserve">Mead, P. S., Slutsker, L., Dietz, V., McCaig, L. F., Bresee, J. S., Shapiro, C., Griffin, P. M., &amp; Tauxe, R. V. (1999). Food-related illness and death in the United States. </w:delText>
        </w:r>
        <w:r w:rsidDel="00B11B84">
          <w:rPr>
            <w:i/>
            <w:iCs/>
          </w:rPr>
          <w:delText>Emerging Infectious Diseases</w:delText>
        </w:r>
        <w:r w:rsidDel="00B11B84">
          <w:delText xml:space="preserve">, </w:delText>
        </w:r>
        <w:r w:rsidDel="00B11B84">
          <w:rPr>
            <w:i/>
            <w:iCs/>
          </w:rPr>
          <w:delText>5</w:delText>
        </w:r>
        <w:r w:rsidDel="00B11B84">
          <w:delText xml:space="preserve">(5). </w:delText>
        </w:r>
        <w:r w:rsidRPr="003B6160" w:rsidDel="00B11B84">
          <w:rPr>
            <w:u w:val="single"/>
          </w:rPr>
          <w:delText>https://doi.org/10.3201/eid0505.990502</w:delText>
        </w:r>
      </w:del>
    </w:p>
    <w:p w14:paraId="24139CF3" w14:textId="671C7CF7" w:rsidR="003B6160" w:rsidDel="00B11B84" w:rsidRDefault="003B6160" w:rsidP="003B6160">
      <w:pPr>
        <w:pStyle w:val="NormalWeb"/>
        <w:ind w:left="480" w:hanging="480"/>
        <w:rPr>
          <w:del w:id="1770" w:author="DELL" w:date="2022-06-27T01:50:00Z"/>
        </w:rPr>
      </w:pPr>
      <w:del w:id="1771" w:author="DELL" w:date="2022-06-27T01:50:00Z">
        <w:r w:rsidDel="00B11B84">
          <w:delText xml:space="preserve">Qu, M., Lv, B., Zhang, X., Yan, H., Huang, Y., Qian, H., Pang, B., Jia, L., Kan, B., &amp; Wang, Q. (2016). Prevalence and antibiotic resistance of bacterial pathogens isolated from childhood diarrhea in Beijing, China (2010-2014). </w:delText>
        </w:r>
        <w:r w:rsidDel="00B11B84">
          <w:rPr>
            <w:i/>
            <w:iCs/>
          </w:rPr>
          <w:delText>Gut Pathogens</w:delText>
        </w:r>
        <w:r w:rsidDel="00B11B84">
          <w:delText xml:space="preserve">, </w:delText>
        </w:r>
        <w:r w:rsidDel="00B11B84">
          <w:rPr>
            <w:i/>
            <w:iCs/>
          </w:rPr>
          <w:delText>8</w:delText>
        </w:r>
        <w:r w:rsidDel="00B11B84">
          <w:delText xml:space="preserve">(1). </w:delText>
        </w:r>
        <w:r w:rsidRPr="003B6160" w:rsidDel="00B11B84">
          <w:rPr>
            <w:u w:val="single"/>
          </w:rPr>
          <w:delText>https://doi.org/10.1186/s13099-016-0116-2</w:delText>
        </w:r>
      </w:del>
    </w:p>
    <w:p w14:paraId="1F78D059" w14:textId="4C54EED9" w:rsidR="003B6160" w:rsidDel="00B11B84" w:rsidRDefault="003B6160" w:rsidP="003B6160">
      <w:pPr>
        <w:pStyle w:val="NormalWeb"/>
        <w:ind w:left="480" w:hanging="480"/>
        <w:rPr>
          <w:del w:id="1772" w:author="DELL" w:date="2022-06-27T01:50:00Z"/>
        </w:rPr>
      </w:pPr>
      <w:del w:id="1773" w:author="DELL" w:date="2022-06-27T01:50:00Z">
        <w:r w:rsidDel="00B11B84">
          <w:delText xml:space="preserve">Getaneh, D. K., Hordofa, L. O., Ayana, D. A., Tessema, T. S., &amp; Regassa, L. D. (2021). Prevalence of Escherichia coli O157:H7 and associated factors in under-five children in Eastern Ethiopia. </w:delText>
        </w:r>
        <w:r w:rsidDel="00B11B84">
          <w:rPr>
            <w:i/>
            <w:iCs/>
          </w:rPr>
          <w:delText>PLoS ONE</w:delText>
        </w:r>
        <w:r w:rsidDel="00B11B84">
          <w:delText xml:space="preserve">, </w:delText>
        </w:r>
        <w:r w:rsidDel="00B11B84">
          <w:rPr>
            <w:i/>
            <w:iCs/>
          </w:rPr>
          <w:delText>16</w:delText>
        </w:r>
        <w:r w:rsidDel="00B11B84">
          <w:delText xml:space="preserve">(1 January). </w:delText>
        </w:r>
        <w:r w:rsidRPr="003B6160" w:rsidDel="00B11B84">
          <w:rPr>
            <w:u w:val="single"/>
          </w:rPr>
          <w:delText>https://doi.org/10.1371/journal.pone.0246024</w:delText>
        </w:r>
      </w:del>
    </w:p>
    <w:p w14:paraId="78DDB767" w14:textId="3BAE320A" w:rsidR="003B6160" w:rsidDel="00B11B84" w:rsidRDefault="003B6160" w:rsidP="003B6160">
      <w:pPr>
        <w:pStyle w:val="NormalWeb"/>
        <w:ind w:left="480" w:hanging="480"/>
        <w:rPr>
          <w:del w:id="1774" w:author="DELL" w:date="2022-06-27T01:50:00Z"/>
        </w:rPr>
      </w:pPr>
      <w:del w:id="1775" w:author="DELL" w:date="2022-06-27T01:50:00Z">
        <w:r w:rsidDel="00B11B84">
          <w:delText xml:space="preserve">Salmanzadeh-Ahrabi, S., Habibi, E., Jaafari, F., &amp; Zali, M. R. (2005). Molecular epidemiology of Escherichia coli diarrhoea in children in Tehran. </w:delText>
        </w:r>
        <w:r w:rsidDel="00B11B84">
          <w:rPr>
            <w:i/>
            <w:iCs/>
          </w:rPr>
          <w:delText>Annals of Tropical Paediatrics</w:delText>
        </w:r>
        <w:r w:rsidDel="00B11B84">
          <w:delText xml:space="preserve">, </w:delText>
        </w:r>
        <w:r w:rsidDel="00B11B84">
          <w:rPr>
            <w:i/>
            <w:iCs/>
          </w:rPr>
          <w:delText>25</w:delText>
        </w:r>
        <w:r w:rsidDel="00B11B84">
          <w:delText xml:space="preserve">(1). </w:delText>
        </w:r>
        <w:r w:rsidRPr="003B6160" w:rsidDel="00B11B84">
          <w:rPr>
            <w:u w:val="single"/>
          </w:rPr>
          <w:delText>https://doi.org/10.1179/146532805X23335</w:delText>
        </w:r>
      </w:del>
    </w:p>
    <w:p w14:paraId="6CD1D8C9" w14:textId="58E7872D" w:rsidR="003B6160" w:rsidDel="00B11B84" w:rsidRDefault="003B6160" w:rsidP="003B6160">
      <w:pPr>
        <w:pStyle w:val="NormalWeb"/>
        <w:ind w:left="480" w:hanging="480"/>
        <w:rPr>
          <w:del w:id="1776" w:author="DELL" w:date="2022-06-27T01:50:00Z"/>
        </w:rPr>
      </w:pPr>
      <w:del w:id="1777" w:author="DELL" w:date="2022-06-27T01:50:00Z">
        <w:r w:rsidDel="00B11B84">
          <w:delText xml:space="preserve">Franzolin, M. R., Alves, R. C. B., Keller, R., Gomes, T. A. T., Beutin, L., Barreto, M. L., Milroy, C., Strina, A., Ribeiro, H., &amp; Trabulsi, L. R. (2005). Prevalence of diarrheagenic Escherichia coli in children with diarrhea in Salvador, Bahia, Brazil. </w:delText>
        </w:r>
        <w:r w:rsidDel="00B11B84">
          <w:rPr>
            <w:i/>
            <w:iCs/>
          </w:rPr>
          <w:delText>Memorias Do Instituto Oswaldo Cruz</w:delText>
        </w:r>
        <w:r w:rsidDel="00B11B84">
          <w:delText xml:space="preserve">, </w:delText>
        </w:r>
        <w:r w:rsidDel="00B11B84">
          <w:rPr>
            <w:i/>
            <w:iCs/>
          </w:rPr>
          <w:delText>100</w:delText>
        </w:r>
        <w:r w:rsidDel="00B11B84">
          <w:delText xml:space="preserve">(4). </w:delText>
        </w:r>
        <w:r w:rsidRPr="003B6160" w:rsidDel="00B11B84">
          <w:rPr>
            <w:u w:val="single"/>
          </w:rPr>
          <w:delText>https://doi.org/10.1590/S0074-02762005000400004</w:delText>
        </w:r>
      </w:del>
    </w:p>
    <w:p w14:paraId="4976864A" w14:textId="0499E3D3" w:rsidR="003B6160" w:rsidDel="00B11B84" w:rsidRDefault="003B6160" w:rsidP="003B6160">
      <w:pPr>
        <w:pStyle w:val="NormalWeb"/>
        <w:ind w:left="480" w:hanging="480"/>
        <w:rPr>
          <w:del w:id="1778" w:author="DELL" w:date="2022-06-27T01:50:00Z"/>
        </w:rPr>
      </w:pPr>
      <w:del w:id="1779" w:author="DELL" w:date="2022-06-27T01:50:00Z">
        <w:r w:rsidDel="00B11B84">
          <w:delText xml:space="preserve">Alam, M., Nur-A-Hasan, Ahsan, S., Pazhani, G. P., Tamura, K., Ramamurthy, T., Gomes, D. J., Rahman, S. R., Islam, A., Akhtar, F., Shinoda, S., Watanabe, H., Faruque, S. M., &amp; Nair, G. B. (2006). Phenotypic and molecular characteristics of Escherichia coli isolated from aquatic environment of Bangladesh. </w:delText>
        </w:r>
        <w:r w:rsidDel="00B11B84">
          <w:rPr>
            <w:i/>
            <w:iCs/>
          </w:rPr>
          <w:delText>Microbiology and Immunology</w:delText>
        </w:r>
        <w:r w:rsidDel="00B11B84">
          <w:delText xml:space="preserve">, </w:delText>
        </w:r>
        <w:r w:rsidDel="00B11B84">
          <w:rPr>
            <w:i/>
            <w:iCs/>
          </w:rPr>
          <w:delText>50</w:delText>
        </w:r>
        <w:r w:rsidDel="00B11B84">
          <w:delText xml:space="preserve">(5). </w:delText>
        </w:r>
        <w:r w:rsidRPr="003B6160" w:rsidDel="00B11B84">
          <w:rPr>
            <w:u w:val="single"/>
          </w:rPr>
          <w:delText>https://doi.org/10.1111/j.1348-0421.2006.tb03802.x</w:delText>
        </w:r>
      </w:del>
    </w:p>
    <w:p w14:paraId="630A94AE" w14:textId="7264B175" w:rsidR="003B6160" w:rsidDel="00B11B84" w:rsidRDefault="003B6160" w:rsidP="003B6160">
      <w:pPr>
        <w:pStyle w:val="NormalWeb"/>
        <w:ind w:left="480" w:hanging="480"/>
        <w:rPr>
          <w:del w:id="1780" w:author="DELL" w:date="2022-06-27T01:50:00Z"/>
        </w:rPr>
      </w:pPr>
      <w:del w:id="1781" w:author="DELL" w:date="2022-06-27T01:50:00Z">
        <w:r w:rsidDel="00B11B84">
          <w:delText xml:space="preserve">Kaper, J. B., Nataro, J. P., &amp; Mobley, H. L. T. (2004). Pathogenic Escherichia coli. In </w:delText>
        </w:r>
        <w:r w:rsidDel="00B11B84">
          <w:rPr>
            <w:i/>
            <w:iCs/>
          </w:rPr>
          <w:delText>Nature Reviews Microbiology</w:delText>
        </w:r>
        <w:r w:rsidDel="00B11B84">
          <w:delText xml:space="preserve"> (Vol. 2, Issue 2). </w:delText>
        </w:r>
        <w:r w:rsidRPr="003B6160" w:rsidDel="00B11B84">
          <w:rPr>
            <w:u w:val="single"/>
          </w:rPr>
          <w:delText>https://doi.org/10.1038/nrmicro818</w:delText>
        </w:r>
      </w:del>
    </w:p>
    <w:p w14:paraId="27F6C236" w14:textId="707DDDD0" w:rsidR="003B6160" w:rsidDel="00B11B84" w:rsidRDefault="003B6160" w:rsidP="003B6160">
      <w:pPr>
        <w:pStyle w:val="NormalWeb"/>
        <w:ind w:left="480" w:hanging="480"/>
        <w:rPr>
          <w:del w:id="1782" w:author="DELL" w:date="2022-06-27T01:50:00Z"/>
        </w:rPr>
      </w:pPr>
      <w:del w:id="1783" w:author="DELL" w:date="2022-06-27T01:50:00Z">
        <w:r w:rsidDel="00B11B84">
          <w:delText xml:space="preserve">Hasan, M. Z., Mehdi, G. G., De Broucker, G., Ahmed, S., Ali, M. W., Martin Del Campo, J., Constenla, D., Patenaude, B., &amp; Uddin, M. J. (2021). The economic burden of diarrhea in children under 5 years in Bangladesh. </w:delText>
        </w:r>
        <w:r w:rsidDel="00B11B84">
          <w:rPr>
            <w:i/>
            <w:iCs/>
          </w:rPr>
          <w:delText>International Journal of Infectious Diseases</w:delText>
        </w:r>
        <w:r w:rsidDel="00B11B84">
          <w:delText xml:space="preserve">, </w:delText>
        </w:r>
        <w:r w:rsidDel="00B11B84">
          <w:rPr>
            <w:i/>
            <w:iCs/>
          </w:rPr>
          <w:delText>107</w:delText>
        </w:r>
        <w:r w:rsidDel="00B11B84">
          <w:delText xml:space="preserve">. </w:delText>
        </w:r>
        <w:r w:rsidRPr="003B6160" w:rsidDel="00B11B84">
          <w:rPr>
            <w:u w:val="single"/>
          </w:rPr>
          <w:delText>https://doi.org/10.1016/j.ijid.2021.04.038</w:delText>
        </w:r>
      </w:del>
    </w:p>
    <w:p w14:paraId="408553C7" w14:textId="66B947D8" w:rsidR="003B6160" w:rsidDel="00B11B84" w:rsidRDefault="003B6160" w:rsidP="003B6160">
      <w:pPr>
        <w:pStyle w:val="NormalWeb"/>
        <w:ind w:left="480" w:hanging="480"/>
        <w:rPr>
          <w:del w:id="1784" w:author="DELL" w:date="2022-06-27T01:50:00Z"/>
        </w:rPr>
      </w:pPr>
      <w:del w:id="1785" w:author="DELL" w:date="2022-06-27T01:50:00Z">
        <w:r w:rsidDel="00B11B84">
          <w:delText xml:space="preserve">Paulson, K. R., Kamath, A. M., Alam, T., Bienhoff, K., Abady, G. G., Abbas, J., Abbasi-Kangevari, M., Abbastabar, H., Abd-Allah, F., Abd-Elsalam, S. M., Abdoli, A., Abedi, A., Abolhassani, H., Abreu, L. G., Abu-Gharbieh, E., Abu-Rmeileh, N. M. E., Abushouk, A. I., Adamu, A. L., Adebayo, O. M., … Kassebaum, N. J. (2021). Global, regional, and national progress towards Sustainable Development Goal 3.2 for neonatal and child health: all-cause and cause-specific mortality findings from the Global Burden of Disease Study 2019. </w:delText>
        </w:r>
        <w:r w:rsidDel="00B11B84">
          <w:rPr>
            <w:i/>
            <w:iCs/>
          </w:rPr>
          <w:delText>The Lancet</w:delText>
        </w:r>
        <w:r w:rsidDel="00B11B84">
          <w:delText xml:space="preserve">, </w:delText>
        </w:r>
        <w:r w:rsidDel="00B11B84">
          <w:rPr>
            <w:i/>
            <w:iCs/>
          </w:rPr>
          <w:delText>398</w:delText>
        </w:r>
        <w:r w:rsidDel="00B11B84">
          <w:delText xml:space="preserve">(10303). </w:delText>
        </w:r>
        <w:r w:rsidRPr="003B6160" w:rsidDel="00B11B84">
          <w:rPr>
            <w:u w:val="single"/>
          </w:rPr>
          <w:delText>https://doi.org/10.1016/S0140-6736(21)01207-1</w:delText>
        </w:r>
      </w:del>
    </w:p>
    <w:p w14:paraId="55EBE20B" w14:textId="42851295" w:rsidR="003B6160" w:rsidRPr="003B6160" w:rsidDel="00B11B84" w:rsidRDefault="003B6160" w:rsidP="003B6160">
      <w:pPr>
        <w:pStyle w:val="NormalWeb"/>
        <w:ind w:left="480" w:hanging="480"/>
        <w:rPr>
          <w:del w:id="1786" w:author="DELL" w:date="2022-06-27T01:50:00Z"/>
          <w:u w:val="single"/>
        </w:rPr>
      </w:pPr>
      <w:del w:id="1787" w:author="DELL" w:date="2022-06-27T01:50:00Z">
        <w:r w:rsidDel="00B11B84">
          <w:delText xml:space="preserve">Liu, L., Oza, S., Hogan, D., Chu, Y., Perin, J., Zhu, J., Lawn, J. E., Cousens, S., Mathers, C., &amp; Black, R. E. (2016). Global, regional, and national causes of under-5 mortality in 2000–15: an updated systematic analysis with implications for the Sustainable Development Goals. </w:delText>
        </w:r>
        <w:r w:rsidDel="00B11B84">
          <w:rPr>
            <w:i/>
            <w:iCs/>
          </w:rPr>
          <w:delText>The Lancet</w:delText>
        </w:r>
        <w:r w:rsidDel="00B11B84">
          <w:delText xml:space="preserve">, </w:delText>
        </w:r>
        <w:r w:rsidDel="00B11B84">
          <w:rPr>
            <w:i/>
            <w:iCs/>
          </w:rPr>
          <w:delText>388</w:delText>
        </w:r>
        <w:r w:rsidDel="00B11B84">
          <w:delText xml:space="preserve">(10063). </w:delText>
        </w:r>
        <w:r w:rsidRPr="003B6160" w:rsidDel="00B11B84">
          <w:rPr>
            <w:u w:val="single"/>
          </w:rPr>
          <w:delText>https://doi.org/10.1016/S0140-6736(16)31593-8</w:delText>
        </w:r>
      </w:del>
    </w:p>
    <w:p w14:paraId="554B9749" w14:textId="61069C8A" w:rsidR="003B6160" w:rsidDel="00B11B84" w:rsidRDefault="003B6160" w:rsidP="003B6160">
      <w:pPr>
        <w:pStyle w:val="NormalWeb"/>
        <w:ind w:left="480" w:hanging="480"/>
        <w:rPr>
          <w:del w:id="1788" w:author="DELL" w:date="2022-06-27T01:50:00Z"/>
        </w:rPr>
      </w:pPr>
      <w:del w:id="1789" w:author="DELL" w:date="2022-06-27T01:50:00Z">
        <w:r w:rsidDel="00B11B84">
          <w:delText xml:space="preserve">Diouf, M., Chibaudel, B., Filleron, T., Tournigand, C., Hug de Larauze, M., Garcia-Larnicol, M. L., Dumont, S., Louvet, C., Perez-Staub, N., Hadengue, A., de Gramont, A., &amp; Bonnetain, F. (2014). Could baseline health-related quality of life (QoL) predict overall survival in metastatic colorectal cancer? The results of the GERCOR OPTIMOX 1 study. </w:delText>
        </w:r>
        <w:r w:rsidDel="00B11B84">
          <w:rPr>
            <w:i/>
            <w:iCs/>
          </w:rPr>
          <w:delText>Health and Quality of Life Outcomes</w:delText>
        </w:r>
        <w:r w:rsidDel="00B11B84">
          <w:delText xml:space="preserve">, </w:delText>
        </w:r>
        <w:r w:rsidDel="00B11B84">
          <w:rPr>
            <w:i/>
            <w:iCs/>
          </w:rPr>
          <w:delText>12</w:delText>
        </w:r>
        <w:r w:rsidDel="00B11B84">
          <w:delText xml:space="preserve">(1). </w:delText>
        </w:r>
        <w:r w:rsidRPr="003B6160" w:rsidDel="00B11B84">
          <w:rPr>
            <w:u w:val="single"/>
          </w:rPr>
          <w:delText>https://doi.org/10.1186/1477-7525-12-69</w:delText>
        </w:r>
      </w:del>
    </w:p>
    <w:p w14:paraId="4FF7BCCF" w14:textId="03C42049" w:rsidR="003B6160" w:rsidDel="00B11B84" w:rsidRDefault="003B6160" w:rsidP="003B6160">
      <w:pPr>
        <w:pStyle w:val="NormalWeb"/>
        <w:ind w:left="480" w:hanging="480"/>
        <w:rPr>
          <w:del w:id="1790" w:author="DELL" w:date="2022-06-27T01:50:00Z"/>
        </w:rPr>
      </w:pPr>
      <w:del w:id="1791" w:author="DELL" w:date="2022-06-27T01:50:00Z">
        <w:r w:rsidDel="00B11B84">
          <w:delText xml:space="preserve">Sarker, S. A., Sultana, S., Reuteler, G., Moine, D., Descombes, P., Charton, F., Bourdin, G., McCallin, S., Ngom-Bru, C., Neville, T., Akter, M., Huq, S., Qadri, F., Talukdar, K., Kassam, M., Delley, M., Loiseau, C., Deng, Y., El Aidy, S., … Brüssow, H. (2016). Oral Phage Therapy of Acute Bacterial Diarrhea With Two Coliphage Preparations: A Randomized Trial in Children From Bangladesh. </w:delText>
        </w:r>
        <w:r w:rsidDel="00B11B84">
          <w:rPr>
            <w:i/>
            <w:iCs/>
          </w:rPr>
          <w:delText>EBioMedicine</w:delText>
        </w:r>
        <w:r w:rsidDel="00B11B84">
          <w:delText xml:space="preserve">, </w:delText>
        </w:r>
        <w:r w:rsidDel="00B11B84">
          <w:rPr>
            <w:i/>
            <w:iCs/>
          </w:rPr>
          <w:delText>4</w:delText>
        </w:r>
        <w:r w:rsidDel="00B11B84">
          <w:delText xml:space="preserve">. </w:delText>
        </w:r>
        <w:r w:rsidRPr="003B6160" w:rsidDel="00B11B84">
          <w:rPr>
            <w:u w:val="single"/>
          </w:rPr>
          <w:delText>https://doi.org/10.1016/j.ebiom.2015.12.023</w:delText>
        </w:r>
      </w:del>
    </w:p>
    <w:p w14:paraId="6E13439D" w14:textId="77EB8450" w:rsidR="003B6160" w:rsidRPr="003B6160" w:rsidDel="00B11B84" w:rsidRDefault="003B6160" w:rsidP="003B6160">
      <w:pPr>
        <w:pStyle w:val="NormalWeb"/>
        <w:ind w:left="480" w:hanging="480"/>
        <w:rPr>
          <w:del w:id="1792" w:author="DELL" w:date="2022-06-27T01:50:00Z"/>
          <w:u w:val="single"/>
        </w:rPr>
      </w:pPr>
      <w:del w:id="1793" w:author="DELL" w:date="2022-06-27T01:50:00Z">
        <w:r w:rsidDel="00B11B84">
          <w:delText xml:space="preserve">Kotloff, K. L., Nataro, J. P., Blackwelder, W. C., Nasrin, D., Farag, T. H., Panchalingam, S., Wu, Y., Sow, S. O., Sur, D., Breiman, R. F., Faruque, A. S. G., Zaidi, A. K. M., Saha, D., Alonso, P. L., Tamboura, B., Sanogo, D., Onwuchekwa, U., Manna, B., Ramamurthy, T., … Levine, M. M. (2013). Burden and aetiology of diarrhoeal disease in infants and young children in developing countries (the Global Enteric Multicenter Study, GEMS): A prospective, case-control study. </w:delText>
        </w:r>
        <w:r w:rsidDel="00B11B84">
          <w:rPr>
            <w:i/>
            <w:iCs/>
          </w:rPr>
          <w:delText>The Lancet</w:delText>
        </w:r>
        <w:r w:rsidDel="00B11B84">
          <w:delText xml:space="preserve">, </w:delText>
        </w:r>
        <w:r w:rsidDel="00B11B84">
          <w:rPr>
            <w:i/>
            <w:iCs/>
          </w:rPr>
          <w:delText>382</w:delText>
        </w:r>
        <w:r w:rsidDel="00B11B84">
          <w:delText xml:space="preserve">(9888). </w:delText>
        </w:r>
        <w:r w:rsidRPr="003B6160" w:rsidDel="00B11B84">
          <w:rPr>
            <w:u w:val="single"/>
          </w:rPr>
          <w:delText>https://doi.org/10.1016/S0140-6736(13)60844-2</w:delText>
        </w:r>
      </w:del>
    </w:p>
    <w:p w14:paraId="7415C5E2" w14:textId="24F38D85" w:rsidR="003B6160" w:rsidDel="00B11B84" w:rsidRDefault="003B6160" w:rsidP="003B6160">
      <w:pPr>
        <w:pStyle w:val="NormalWeb"/>
        <w:ind w:left="480" w:hanging="480"/>
        <w:rPr>
          <w:del w:id="1794" w:author="DELL" w:date="2022-06-27T01:50:00Z"/>
        </w:rPr>
      </w:pPr>
      <w:del w:id="1795" w:author="DELL" w:date="2022-06-27T01:50:00Z">
        <w:r w:rsidDel="00B11B84">
          <w:delText xml:space="preserve">Liu, L., Villavicencio, F., Yeung, D., Perin, J., Lopez, G., Strong, K. L., &amp; Black, R. E. (2022). National, regional, and global causes of mortality in 5–19-year-olds from 2000 to 2019: a systematic analysis. </w:delText>
        </w:r>
        <w:r w:rsidDel="00B11B84">
          <w:rPr>
            <w:i/>
            <w:iCs/>
          </w:rPr>
          <w:delText>The Lancet Global Health</w:delText>
        </w:r>
        <w:r w:rsidDel="00B11B84">
          <w:delText xml:space="preserve">, </w:delText>
        </w:r>
        <w:r w:rsidDel="00B11B84">
          <w:rPr>
            <w:i/>
            <w:iCs/>
          </w:rPr>
          <w:delText>10</w:delText>
        </w:r>
        <w:r w:rsidDel="00B11B84">
          <w:delText>(3). https://doi.org/10.1016/S2214-109X(21)00566-0</w:delText>
        </w:r>
      </w:del>
    </w:p>
    <w:p w14:paraId="02556604" w14:textId="3A04D03D" w:rsidR="003B6160" w:rsidDel="00B11B84" w:rsidRDefault="003B6160" w:rsidP="003B6160">
      <w:pPr>
        <w:pStyle w:val="NormalWeb"/>
        <w:ind w:left="480" w:hanging="480"/>
        <w:rPr>
          <w:del w:id="1796" w:author="DELL" w:date="2022-06-27T01:50:00Z"/>
        </w:rPr>
      </w:pPr>
      <w:del w:id="1797" w:author="DELL" w:date="2022-06-27T01:50:00Z">
        <w:r w:rsidDel="00B11B84">
          <w:delText xml:space="preserve">Arnedo-Pena, A., Juan-Cerdán, J. V., Romeu-Garcia, A., Garcia-Ferrer, D., Holguín-Gómez, R., Iborra-Millet, J., Herrero-Carot, C., Piñana, M. J. S., Bellido-Blasco, J., Ferrero-Vega, J. A., Adsuara, L. S., Silvestre, E. S., Ferrer, N. M., &amp; Bartual, V. R. (2011). Latent tuberculosis infection, tuberculin skin test and vitamin D status in contacts of tuberculosis patients: A cross-sectional and case-control study. </w:delText>
        </w:r>
        <w:r w:rsidDel="00B11B84">
          <w:rPr>
            <w:i/>
            <w:iCs/>
          </w:rPr>
          <w:delText>BMC Infectious Diseases</w:delText>
        </w:r>
        <w:r w:rsidDel="00B11B84">
          <w:delText xml:space="preserve">, </w:delText>
        </w:r>
        <w:r w:rsidDel="00B11B84">
          <w:rPr>
            <w:i/>
            <w:iCs/>
          </w:rPr>
          <w:delText>11</w:delText>
        </w:r>
        <w:r w:rsidDel="00B11B84">
          <w:delText xml:space="preserve">. </w:delText>
        </w:r>
        <w:r w:rsidRPr="003B6160" w:rsidDel="00B11B84">
          <w:rPr>
            <w:u w:val="single"/>
          </w:rPr>
          <w:delText>https://doi.org/10.1186/1471-2334-11-349</w:delText>
        </w:r>
      </w:del>
    </w:p>
    <w:p w14:paraId="2137651F" w14:textId="3A87D5B7" w:rsidR="003B6160" w:rsidDel="00B11B84" w:rsidRDefault="003B6160" w:rsidP="003B6160">
      <w:pPr>
        <w:pStyle w:val="NormalWeb"/>
        <w:ind w:left="480" w:hanging="480"/>
        <w:rPr>
          <w:del w:id="1798" w:author="DELL" w:date="2022-06-27T01:50:00Z"/>
        </w:rPr>
      </w:pPr>
      <w:del w:id="1799" w:author="DELL" w:date="2022-06-27T01:50:00Z">
        <w:r w:rsidDel="00B11B84">
          <w:delText xml:space="preserve">Nirdnoy, W., Serichantalergs, O., Cravioto, A., LeBron, C., Wolf, M., Hoge, C. W., Svennerholm, A. M., Taylor, D. N., &amp; Echeverria, P. (1997). Distribution of colonization factor antigens among enterotoxigenic Escherichia coli strains isolated from patients with diarrhea in Nepal, Indonesia, Peru, and Thailand. </w:delText>
        </w:r>
        <w:r w:rsidDel="00B11B84">
          <w:rPr>
            <w:i/>
            <w:iCs/>
          </w:rPr>
          <w:delText>Journal of Clinical Microbiology</w:delText>
        </w:r>
        <w:r w:rsidDel="00B11B84">
          <w:delText xml:space="preserve">, </w:delText>
        </w:r>
        <w:r w:rsidDel="00B11B84">
          <w:rPr>
            <w:i/>
            <w:iCs/>
          </w:rPr>
          <w:delText>35</w:delText>
        </w:r>
        <w:r w:rsidDel="00B11B84">
          <w:delText xml:space="preserve">(2). </w:delText>
        </w:r>
        <w:r w:rsidRPr="003B6160" w:rsidDel="00B11B84">
          <w:rPr>
            <w:u w:val="single"/>
          </w:rPr>
          <w:delText>https://doi.org/10.1128/jcm.35.2.527-530.1997</w:delText>
        </w:r>
      </w:del>
    </w:p>
    <w:p w14:paraId="652F1C8B" w14:textId="4C23ED06" w:rsidR="003B6160" w:rsidDel="00B11B84" w:rsidRDefault="003B6160" w:rsidP="003B6160">
      <w:pPr>
        <w:pStyle w:val="NormalWeb"/>
        <w:ind w:left="480" w:hanging="480"/>
        <w:rPr>
          <w:del w:id="1800" w:author="DELL" w:date="2022-06-27T01:50:00Z"/>
        </w:rPr>
      </w:pPr>
      <w:del w:id="1801" w:author="DELL" w:date="2022-06-27T01:50:00Z">
        <w:r w:rsidDel="00B11B84">
          <w:rPr>
            <w:i/>
            <w:iCs/>
          </w:rPr>
          <w:delText>MICS survey</w:delText>
        </w:r>
        <w:r w:rsidDel="00B11B84">
          <w:delText>. (n.d.). https://mics-surveys-prod.s3.amazonaws.com/MICS5/South</w:delText>
        </w:r>
      </w:del>
    </w:p>
    <w:p w14:paraId="545AE32E" w14:textId="1948EFBA" w:rsidR="008F56D7" w:rsidRPr="008F56D7" w:rsidDel="00B11B84" w:rsidRDefault="008F56D7" w:rsidP="00F533F1">
      <w:pPr>
        <w:jc w:val="both"/>
        <w:rPr>
          <w:del w:id="1802" w:author="DELL" w:date="2022-06-27T01:50:00Z"/>
          <w:rFonts w:ascii="Times New Roman" w:hAnsi="Times New Roman" w:cs="Times New Roman"/>
          <w:sz w:val="28"/>
          <w:szCs w:val="28"/>
        </w:rPr>
      </w:pPr>
    </w:p>
    <w:p w14:paraId="69712269" w14:textId="1E215F4E" w:rsidR="005A44C5" w:rsidRPr="00F533F1" w:rsidDel="00B11B84" w:rsidRDefault="005A44C5" w:rsidP="00F533F1">
      <w:pPr>
        <w:jc w:val="both"/>
        <w:rPr>
          <w:del w:id="1803" w:author="DELL" w:date="2022-06-27T01:50:00Z"/>
          <w:rFonts w:ascii="Times New Roman" w:hAnsi="Times New Roman" w:cs="Times New Roman"/>
          <w:sz w:val="24"/>
          <w:szCs w:val="24"/>
        </w:rPr>
      </w:pPr>
    </w:p>
    <w:p w14:paraId="413B91DF" w14:textId="0151F7AD" w:rsidR="005A44C5" w:rsidRPr="00F533F1" w:rsidDel="00B11B84" w:rsidRDefault="005A44C5" w:rsidP="00F533F1">
      <w:pPr>
        <w:jc w:val="both"/>
        <w:rPr>
          <w:del w:id="1804" w:author="DELL" w:date="2022-06-27T01:50:00Z"/>
          <w:rFonts w:ascii="Times New Roman" w:hAnsi="Times New Roman" w:cs="Times New Roman"/>
          <w:sz w:val="24"/>
          <w:szCs w:val="24"/>
        </w:rPr>
      </w:pPr>
    </w:p>
    <w:p w14:paraId="4581A411" w14:textId="77777777" w:rsidR="005A44C5" w:rsidRPr="00F533F1" w:rsidRDefault="005A44C5" w:rsidP="00F533F1">
      <w:pPr>
        <w:jc w:val="both"/>
        <w:rPr>
          <w:rFonts w:ascii="Times New Roman" w:hAnsi="Times New Roman" w:cs="Times New Roman"/>
          <w:sz w:val="24"/>
          <w:szCs w:val="24"/>
        </w:rPr>
      </w:pPr>
    </w:p>
    <w:sectPr w:rsidR="005A44C5" w:rsidRPr="00F533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Chowdhury,Muhammad Abdul Baker" w:date="2022-06-15T17:29:00Z" w:initials="CAB">
    <w:p w14:paraId="0F78A5EC" w14:textId="77777777" w:rsidR="00B11B84" w:rsidRDefault="00B11B84" w:rsidP="00B11B84">
      <w:pPr>
        <w:pStyle w:val="CommentText"/>
      </w:pPr>
      <w:r>
        <w:rPr>
          <w:rStyle w:val="CommentReference"/>
        </w:rPr>
        <w:annotationRef/>
      </w:r>
      <w:r>
        <w:t xml:space="preserve">Lots of good information here. However, while reading I felt the flow fom one paragraph to next is missing. </w:t>
      </w:r>
    </w:p>
    <w:p w14:paraId="2281F9F8" w14:textId="77777777" w:rsidR="00B11B84" w:rsidRDefault="00B11B84" w:rsidP="00B11B84">
      <w:pPr>
        <w:pStyle w:val="CommentText"/>
      </w:pPr>
    </w:p>
    <w:p w14:paraId="6F5F7183" w14:textId="77777777" w:rsidR="00B11B84" w:rsidRDefault="00B11B84" w:rsidP="00B11B84">
      <w:pPr>
        <w:pStyle w:val="CommentText"/>
      </w:pPr>
      <w:r>
        <w:t xml:space="preserve">Use numbered citations. </w:t>
      </w:r>
    </w:p>
  </w:comment>
  <w:comment w:id="84" w:author="Chowdhury,Muhammad Abdul Baker" w:date="2022-06-15T17:17:00Z" w:initials="CAB">
    <w:p w14:paraId="0A04CFE9" w14:textId="7AFFA0AD" w:rsidR="00443DAA" w:rsidRDefault="00443DAA">
      <w:pPr>
        <w:pStyle w:val="CommentText"/>
      </w:pPr>
      <w:r>
        <w:rPr>
          <w:rStyle w:val="CommentReference"/>
        </w:rPr>
        <w:annotationRef/>
      </w:r>
      <w:r>
        <w:t xml:space="preserve">This is incomplete sentence..what message you are trying to provide here? </w:t>
      </w:r>
    </w:p>
  </w:comment>
  <w:comment w:id="111" w:author="Chowdhury,Muhammad Abdul Baker" w:date="2022-06-15T17:19:00Z" w:initials="CAB">
    <w:p w14:paraId="4A82A485" w14:textId="15294C3C" w:rsidR="00443DAA" w:rsidRDefault="00443DAA">
      <w:pPr>
        <w:pStyle w:val="CommentText"/>
      </w:pPr>
      <w:r>
        <w:rPr>
          <w:rStyle w:val="CommentReference"/>
        </w:rPr>
        <w:annotationRef/>
      </w:r>
      <w:r>
        <w:t xml:space="preserve">Rephrase. This is confusing </w:t>
      </w:r>
    </w:p>
  </w:comment>
  <w:comment w:id="145" w:author="Chowdhury,Muhammad Abdul Baker" w:date="2022-06-15T17:20:00Z" w:initials="CAB">
    <w:p w14:paraId="1D63BF01" w14:textId="37744E06" w:rsidR="00443DAA" w:rsidRDefault="00443DAA">
      <w:pPr>
        <w:pStyle w:val="CommentText"/>
      </w:pPr>
      <w:r>
        <w:rPr>
          <w:rStyle w:val="CommentReference"/>
        </w:rPr>
        <w:annotationRef/>
      </w:r>
      <w:r>
        <w:t xml:space="preserve">In both survey years? </w:t>
      </w:r>
    </w:p>
  </w:comment>
  <w:comment w:id="205" w:author="Chowdhury,Muhammad Abdul Baker" w:date="2022-06-15T17:29:00Z" w:initials="CAB">
    <w:p w14:paraId="4CF0E4AA" w14:textId="77777777" w:rsidR="00443DAA" w:rsidRDefault="00443DAA">
      <w:pPr>
        <w:pStyle w:val="CommentText"/>
      </w:pPr>
      <w:r>
        <w:rPr>
          <w:rStyle w:val="CommentReference"/>
        </w:rPr>
        <w:annotationRef/>
      </w:r>
      <w:r>
        <w:t xml:space="preserve">Lots of good information here. However, while reading I felt the flow fom one paragraph to next is missing. </w:t>
      </w:r>
    </w:p>
    <w:p w14:paraId="07E9D276" w14:textId="77777777" w:rsidR="00443DAA" w:rsidRDefault="00443DAA">
      <w:pPr>
        <w:pStyle w:val="CommentText"/>
      </w:pPr>
    </w:p>
    <w:p w14:paraId="1B93E5B3" w14:textId="50813562" w:rsidR="00443DAA" w:rsidRDefault="00443DAA">
      <w:pPr>
        <w:pStyle w:val="CommentText"/>
      </w:pPr>
      <w:r>
        <w:t xml:space="preserve">Use numbered citations. </w:t>
      </w:r>
    </w:p>
  </w:comment>
  <w:comment w:id="226" w:author="Chowdhury,Muhammad Abdul Baker" w:date="2022-06-15T17:28:00Z" w:initials="CAB">
    <w:p w14:paraId="4176899D" w14:textId="7156A768" w:rsidR="00443DAA" w:rsidRDefault="00443DAA">
      <w:pPr>
        <w:pStyle w:val="CommentText"/>
      </w:pPr>
      <w:r>
        <w:rPr>
          <w:rStyle w:val="CommentReference"/>
        </w:rPr>
        <w:annotationRef/>
      </w:r>
      <w:r>
        <w:t>??</w:t>
      </w:r>
    </w:p>
  </w:comment>
  <w:comment w:id="246" w:author="Chowdhury,Muhammad Abdul Baker" w:date="2022-06-15T17:31:00Z" w:initials="CAB">
    <w:p w14:paraId="300AAAE1" w14:textId="45024E3C" w:rsidR="00443DAA" w:rsidRDefault="00443DAA">
      <w:pPr>
        <w:pStyle w:val="CommentText"/>
      </w:pPr>
      <w:r>
        <w:rPr>
          <w:rStyle w:val="CommentReference"/>
        </w:rPr>
        <w:annotationRef/>
      </w:r>
      <w:r>
        <w:t xml:space="preserve">Incomplete sentence. </w:t>
      </w:r>
    </w:p>
  </w:comment>
  <w:comment w:id="282" w:author="Chowdhury,Muhammad Abdul Baker" w:date="2022-06-15T17:34:00Z" w:initials="CAB">
    <w:p w14:paraId="279BE09F" w14:textId="51F15AFA" w:rsidR="00443DAA" w:rsidRDefault="00443DAA">
      <w:pPr>
        <w:pStyle w:val="CommentText"/>
      </w:pPr>
      <w:r>
        <w:rPr>
          <w:rStyle w:val="CommentReference"/>
        </w:rPr>
        <w:annotationRef/>
      </w:r>
      <w:r>
        <w:t>Just cite in numbered format</w:t>
      </w:r>
    </w:p>
  </w:comment>
  <w:comment w:id="285" w:author="Chowdhury,Muhammad Abdul Baker" w:date="2022-06-15T17:47:00Z" w:initials="CAB">
    <w:p w14:paraId="75159034" w14:textId="20C5CFE5" w:rsidR="00443DAA" w:rsidRDefault="00443DAA">
      <w:pPr>
        <w:pStyle w:val="CommentText"/>
      </w:pPr>
      <w:r>
        <w:rPr>
          <w:rStyle w:val="CommentReference"/>
        </w:rPr>
        <w:annotationRef/>
      </w:r>
      <w:r>
        <w:t xml:space="preserve">It was a cross sectional survey. No follow -up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5F7183" w15:done="0"/>
  <w15:commentEx w15:paraId="0A04CFE9" w15:done="0"/>
  <w15:commentEx w15:paraId="4A82A485" w15:done="0"/>
  <w15:commentEx w15:paraId="1D63BF01" w15:done="0"/>
  <w15:commentEx w15:paraId="1B93E5B3" w15:done="0"/>
  <w15:commentEx w15:paraId="4176899D" w15:done="0"/>
  <w15:commentEx w15:paraId="300AAAE1" w15:done="0"/>
  <w15:commentEx w15:paraId="279BE09F" w15:done="0"/>
  <w15:commentEx w15:paraId="75159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4CFE9" w16cid:durableId="265492A8"/>
  <w16cid:commentId w16cid:paraId="4A82A485" w16cid:durableId="26549330"/>
  <w16cid:commentId w16cid:paraId="1D63BF01" w16cid:durableId="2654935B"/>
  <w16cid:commentId w16cid:paraId="1B93E5B3" w16cid:durableId="2654955E"/>
  <w16cid:commentId w16cid:paraId="4176899D" w16cid:durableId="2654953A"/>
  <w16cid:commentId w16cid:paraId="300AAAE1" w16cid:durableId="265495EB"/>
  <w16cid:commentId w16cid:paraId="279BE09F" w16cid:durableId="265496A5"/>
  <w16cid:commentId w16cid:paraId="75159034" w16cid:durableId="265499A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A601D" w14:textId="77777777" w:rsidR="00BF542C" w:rsidRDefault="00BF542C" w:rsidP="0015294B">
      <w:pPr>
        <w:spacing w:after="0" w:line="240" w:lineRule="auto"/>
      </w:pPr>
      <w:r>
        <w:separator/>
      </w:r>
    </w:p>
  </w:endnote>
  <w:endnote w:type="continuationSeparator" w:id="0">
    <w:p w14:paraId="235FD964" w14:textId="77777777" w:rsidR="00BF542C" w:rsidRDefault="00BF542C" w:rsidP="0015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STIX-Regular">
    <w:altName w:val="MS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D3D9A" w14:textId="77777777" w:rsidR="00BF542C" w:rsidRDefault="00BF542C" w:rsidP="0015294B">
      <w:pPr>
        <w:spacing w:after="0" w:line="240" w:lineRule="auto"/>
      </w:pPr>
      <w:r>
        <w:separator/>
      </w:r>
    </w:p>
  </w:footnote>
  <w:footnote w:type="continuationSeparator" w:id="0">
    <w:p w14:paraId="37654D46" w14:textId="77777777" w:rsidR="00BF542C" w:rsidRDefault="00BF542C" w:rsidP="0015294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rson w15:author="Chowdhury,Muhammad Abdul Baker">
    <w15:presenceInfo w15:providerId="AD" w15:userId="S-1-5-21-1308237860-4193317556-336787646-2115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CwtDC2NDA1MDYwNDBQ0lEKTi0uzszPAykwqQUAA9za2ywAAAA="/>
  </w:docVars>
  <w:rsids>
    <w:rsidRoot w:val="006431BB"/>
    <w:rsid w:val="00014151"/>
    <w:rsid w:val="00016BB7"/>
    <w:rsid w:val="00017367"/>
    <w:rsid w:val="000312BA"/>
    <w:rsid w:val="0003479B"/>
    <w:rsid w:val="00035A21"/>
    <w:rsid w:val="00040AD6"/>
    <w:rsid w:val="0004325C"/>
    <w:rsid w:val="00054F60"/>
    <w:rsid w:val="00062A8E"/>
    <w:rsid w:val="00066D88"/>
    <w:rsid w:val="000754F4"/>
    <w:rsid w:val="0008469A"/>
    <w:rsid w:val="00092776"/>
    <w:rsid w:val="000A1C93"/>
    <w:rsid w:val="000A3B8A"/>
    <w:rsid w:val="000B62F2"/>
    <w:rsid w:val="000C3145"/>
    <w:rsid w:val="000D16A2"/>
    <w:rsid w:val="000D2EFE"/>
    <w:rsid w:val="000E1678"/>
    <w:rsid w:val="001005C5"/>
    <w:rsid w:val="00105A46"/>
    <w:rsid w:val="00113B25"/>
    <w:rsid w:val="00143960"/>
    <w:rsid w:val="0015294B"/>
    <w:rsid w:val="00154971"/>
    <w:rsid w:val="001867E3"/>
    <w:rsid w:val="001E11AE"/>
    <w:rsid w:val="002026C6"/>
    <w:rsid w:val="00204BA2"/>
    <w:rsid w:val="0020601D"/>
    <w:rsid w:val="002244C3"/>
    <w:rsid w:val="00252E1E"/>
    <w:rsid w:val="0027014F"/>
    <w:rsid w:val="00281890"/>
    <w:rsid w:val="002B0C34"/>
    <w:rsid w:val="002B2B90"/>
    <w:rsid w:val="002F35B8"/>
    <w:rsid w:val="002F39C9"/>
    <w:rsid w:val="003116D1"/>
    <w:rsid w:val="00322F44"/>
    <w:rsid w:val="00332426"/>
    <w:rsid w:val="00333EE6"/>
    <w:rsid w:val="003500A3"/>
    <w:rsid w:val="003508A2"/>
    <w:rsid w:val="003871C3"/>
    <w:rsid w:val="0039693F"/>
    <w:rsid w:val="0039764C"/>
    <w:rsid w:val="003A1CE7"/>
    <w:rsid w:val="003B03E5"/>
    <w:rsid w:val="003B0E80"/>
    <w:rsid w:val="003B3E8A"/>
    <w:rsid w:val="003B47C3"/>
    <w:rsid w:val="003B6160"/>
    <w:rsid w:val="003C75FF"/>
    <w:rsid w:val="003D3D4E"/>
    <w:rsid w:val="003D599C"/>
    <w:rsid w:val="003E3381"/>
    <w:rsid w:val="003F5600"/>
    <w:rsid w:val="00421C16"/>
    <w:rsid w:val="00443DAA"/>
    <w:rsid w:val="00465F08"/>
    <w:rsid w:val="00476154"/>
    <w:rsid w:val="004851E8"/>
    <w:rsid w:val="0049112A"/>
    <w:rsid w:val="00495106"/>
    <w:rsid w:val="004A1979"/>
    <w:rsid w:val="004A3E60"/>
    <w:rsid w:val="004B275F"/>
    <w:rsid w:val="004C3662"/>
    <w:rsid w:val="004E1241"/>
    <w:rsid w:val="0051093C"/>
    <w:rsid w:val="00513C9F"/>
    <w:rsid w:val="005505A7"/>
    <w:rsid w:val="00554D17"/>
    <w:rsid w:val="005666A6"/>
    <w:rsid w:val="00566B9D"/>
    <w:rsid w:val="00574D16"/>
    <w:rsid w:val="0058216A"/>
    <w:rsid w:val="005A44C5"/>
    <w:rsid w:val="005B3C0C"/>
    <w:rsid w:val="005B3FC5"/>
    <w:rsid w:val="005D202D"/>
    <w:rsid w:val="005E3C0C"/>
    <w:rsid w:val="005E40A4"/>
    <w:rsid w:val="005F2368"/>
    <w:rsid w:val="005F4F78"/>
    <w:rsid w:val="005F7C0E"/>
    <w:rsid w:val="00602D15"/>
    <w:rsid w:val="006431BB"/>
    <w:rsid w:val="00650BA3"/>
    <w:rsid w:val="006557A4"/>
    <w:rsid w:val="00676D57"/>
    <w:rsid w:val="00693930"/>
    <w:rsid w:val="006A24A0"/>
    <w:rsid w:val="006C161B"/>
    <w:rsid w:val="006D2782"/>
    <w:rsid w:val="006D2ED7"/>
    <w:rsid w:val="006E45CC"/>
    <w:rsid w:val="006F18A6"/>
    <w:rsid w:val="007021DB"/>
    <w:rsid w:val="00706237"/>
    <w:rsid w:val="00711D06"/>
    <w:rsid w:val="007138C8"/>
    <w:rsid w:val="00745321"/>
    <w:rsid w:val="00756D26"/>
    <w:rsid w:val="00770104"/>
    <w:rsid w:val="00771F62"/>
    <w:rsid w:val="007731B5"/>
    <w:rsid w:val="00786D5F"/>
    <w:rsid w:val="007A7861"/>
    <w:rsid w:val="007D46BF"/>
    <w:rsid w:val="007D4F53"/>
    <w:rsid w:val="007D5943"/>
    <w:rsid w:val="007E4CB3"/>
    <w:rsid w:val="007F444C"/>
    <w:rsid w:val="007F5A22"/>
    <w:rsid w:val="008150B8"/>
    <w:rsid w:val="00856050"/>
    <w:rsid w:val="008610DF"/>
    <w:rsid w:val="00861F3A"/>
    <w:rsid w:val="00864BFD"/>
    <w:rsid w:val="0086679B"/>
    <w:rsid w:val="00890E8A"/>
    <w:rsid w:val="008919C2"/>
    <w:rsid w:val="00893DC8"/>
    <w:rsid w:val="008A1AF4"/>
    <w:rsid w:val="008A707F"/>
    <w:rsid w:val="008B71E5"/>
    <w:rsid w:val="008B7B78"/>
    <w:rsid w:val="008C5F76"/>
    <w:rsid w:val="008D621F"/>
    <w:rsid w:val="008E16D4"/>
    <w:rsid w:val="008E3809"/>
    <w:rsid w:val="008E6BEF"/>
    <w:rsid w:val="008F3DF4"/>
    <w:rsid w:val="008F3E53"/>
    <w:rsid w:val="008F56D7"/>
    <w:rsid w:val="00902B79"/>
    <w:rsid w:val="00925DE7"/>
    <w:rsid w:val="00940A78"/>
    <w:rsid w:val="00944A15"/>
    <w:rsid w:val="009502CF"/>
    <w:rsid w:val="009516A1"/>
    <w:rsid w:val="00953C24"/>
    <w:rsid w:val="00956C86"/>
    <w:rsid w:val="00960330"/>
    <w:rsid w:val="00960AE2"/>
    <w:rsid w:val="00962523"/>
    <w:rsid w:val="00993114"/>
    <w:rsid w:val="00993B47"/>
    <w:rsid w:val="009A074A"/>
    <w:rsid w:val="009A7A0B"/>
    <w:rsid w:val="009C18E2"/>
    <w:rsid w:val="009F4908"/>
    <w:rsid w:val="00A302E1"/>
    <w:rsid w:val="00A40500"/>
    <w:rsid w:val="00A430D4"/>
    <w:rsid w:val="00A52E3A"/>
    <w:rsid w:val="00A74628"/>
    <w:rsid w:val="00A77C07"/>
    <w:rsid w:val="00A828B0"/>
    <w:rsid w:val="00A85187"/>
    <w:rsid w:val="00A86ED5"/>
    <w:rsid w:val="00A86F9A"/>
    <w:rsid w:val="00A964F7"/>
    <w:rsid w:val="00A96C5B"/>
    <w:rsid w:val="00AA4F16"/>
    <w:rsid w:val="00AA59D9"/>
    <w:rsid w:val="00AC0CD0"/>
    <w:rsid w:val="00AC5755"/>
    <w:rsid w:val="00AD5F46"/>
    <w:rsid w:val="00AE3706"/>
    <w:rsid w:val="00AF4EB5"/>
    <w:rsid w:val="00B11B84"/>
    <w:rsid w:val="00B42E51"/>
    <w:rsid w:val="00B71624"/>
    <w:rsid w:val="00B91723"/>
    <w:rsid w:val="00B93464"/>
    <w:rsid w:val="00BB5404"/>
    <w:rsid w:val="00BD3EC5"/>
    <w:rsid w:val="00BF10AD"/>
    <w:rsid w:val="00BF542C"/>
    <w:rsid w:val="00C22FC4"/>
    <w:rsid w:val="00C26B59"/>
    <w:rsid w:val="00C56A5B"/>
    <w:rsid w:val="00C62C44"/>
    <w:rsid w:val="00C90BDF"/>
    <w:rsid w:val="00C90CF0"/>
    <w:rsid w:val="00C92F02"/>
    <w:rsid w:val="00C9651A"/>
    <w:rsid w:val="00CA746F"/>
    <w:rsid w:val="00CC6415"/>
    <w:rsid w:val="00CD5CC0"/>
    <w:rsid w:val="00CD7084"/>
    <w:rsid w:val="00CF2EA5"/>
    <w:rsid w:val="00D30D53"/>
    <w:rsid w:val="00D3121D"/>
    <w:rsid w:val="00D46EB4"/>
    <w:rsid w:val="00D70818"/>
    <w:rsid w:val="00DA69CA"/>
    <w:rsid w:val="00DC3972"/>
    <w:rsid w:val="00DE403E"/>
    <w:rsid w:val="00DE5BA4"/>
    <w:rsid w:val="00E03F92"/>
    <w:rsid w:val="00E17A15"/>
    <w:rsid w:val="00E25BB2"/>
    <w:rsid w:val="00E25E5F"/>
    <w:rsid w:val="00E313BF"/>
    <w:rsid w:val="00E36739"/>
    <w:rsid w:val="00E41FC9"/>
    <w:rsid w:val="00E45449"/>
    <w:rsid w:val="00E653CF"/>
    <w:rsid w:val="00E75EEF"/>
    <w:rsid w:val="00E80E18"/>
    <w:rsid w:val="00E96876"/>
    <w:rsid w:val="00EA0936"/>
    <w:rsid w:val="00EA16AE"/>
    <w:rsid w:val="00EA6FAC"/>
    <w:rsid w:val="00EB6C52"/>
    <w:rsid w:val="00EC4F9B"/>
    <w:rsid w:val="00EF4FBF"/>
    <w:rsid w:val="00F111F7"/>
    <w:rsid w:val="00F13637"/>
    <w:rsid w:val="00F30DC4"/>
    <w:rsid w:val="00F444D4"/>
    <w:rsid w:val="00F45170"/>
    <w:rsid w:val="00F469CC"/>
    <w:rsid w:val="00F533F1"/>
    <w:rsid w:val="00F66C14"/>
    <w:rsid w:val="00F83847"/>
    <w:rsid w:val="00F9784E"/>
    <w:rsid w:val="00FC2D1F"/>
    <w:rsid w:val="00FE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8BBF2"/>
  <w15:docId w15:val="{DFF4322C-CBD7-417C-9D50-CEC65AA7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6C6"/>
    <w:pPr>
      <w:spacing w:after="200" w:line="276" w:lineRule="auto"/>
    </w:pPr>
  </w:style>
  <w:style w:type="paragraph" w:styleId="Heading1">
    <w:name w:val="heading 1"/>
    <w:basedOn w:val="Normal"/>
    <w:next w:val="Normal"/>
    <w:link w:val="Heading1Char"/>
    <w:uiPriority w:val="9"/>
    <w:qFormat/>
    <w:rsid w:val="00FC2D1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A85187"/>
  </w:style>
  <w:style w:type="character" w:customStyle="1" w:styleId="fontstyle01">
    <w:name w:val="fontstyle01"/>
    <w:basedOn w:val="DefaultParagraphFont"/>
    <w:rsid w:val="005A44C5"/>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01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2D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4F16"/>
    <w:pPr>
      <w:spacing w:after="0" w:line="240" w:lineRule="auto"/>
    </w:pPr>
  </w:style>
  <w:style w:type="paragraph" w:styleId="Header">
    <w:name w:val="header"/>
    <w:basedOn w:val="Normal"/>
    <w:link w:val="HeaderChar"/>
    <w:uiPriority w:val="99"/>
    <w:unhideWhenUsed/>
    <w:rsid w:val="00152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4B"/>
  </w:style>
  <w:style w:type="paragraph" w:styleId="Footer">
    <w:name w:val="footer"/>
    <w:basedOn w:val="Normal"/>
    <w:link w:val="FooterChar"/>
    <w:uiPriority w:val="99"/>
    <w:unhideWhenUsed/>
    <w:rsid w:val="00152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4B"/>
  </w:style>
  <w:style w:type="paragraph" w:styleId="FootnoteText">
    <w:name w:val="footnote text"/>
    <w:basedOn w:val="Normal"/>
    <w:link w:val="FootnoteTextChar"/>
    <w:uiPriority w:val="99"/>
    <w:semiHidden/>
    <w:unhideWhenUsed/>
    <w:rsid w:val="008F56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6D7"/>
    <w:rPr>
      <w:sz w:val="20"/>
      <w:szCs w:val="20"/>
    </w:rPr>
  </w:style>
  <w:style w:type="character" w:styleId="FootnoteReference">
    <w:name w:val="footnote reference"/>
    <w:basedOn w:val="DefaultParagraphFont"/>
    <w:uiPriority w:val="99"/>
    <w:semiHidden/>
    <w:unhideWhenUsed/>
    <w:rsid w:val="008F56D7"/>
    <w:rPr>
      <w:vertAlign w:val="superscript"/>
    </w:rPr>
  </w:style>
  <w:style w:type="paragraph" w:styleId="NormalWeb">
    <w:name w:val="Normal (Web)"/>
    <w:basedOn w:val="Normal"/>
    <w:uiPriority w:val="99"/>
    <w:semiHidden/>
    <w:unhideWhenUsed/>
    <w:rsid w:val="003B61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22"/>
    <w:rPr>
      <w:rFonts w:ascii="Segoe UI" w:hAnsi="Segoe UI" w:cs="Segoe UI"/>
      <w:sz w:val="18"/>
      <w:szCs w:val="18"/>
    </w:rPr>
  </w:style>
  <w:style w:type="character" w:styleId="CommentReference">
    <w:name w:val="annotation reference"/>
    <w:basedOn w:val="DefaultParagraphFont"/>
    <w:uiPriority w:val="99"/>
    <w:semiHidden/>
    <w:unhideWhenUsed/>
    <w:rsid w:val="002244C3"/>
    <w:rPr>
      <w:sz w:val="16"/>
      <w:szCs w:val="16"/>
    </w:rPr>
  </w:style>
  <w:style w:type="paragraph" w:styleId="CommentText">
    <w:name w:val="annotation text"/>
    <w:basedOn w:val="Normal"/>
    <w:link w:val="CommentTextChar"/>
    <w:uiPriority w:val="99"/>
    <w:semiHidden/>
    <w:unhideWhenUsed/>
    <w:rsid w:val="002244C3"/>
    <w:pPr>
      <w:spacing w:line="240" w:lineRule="auto"/>
    </w:pPr>
    <w:rPr>
      <w:sz w:val="20"/>
      <w:szCs w:val="20"/>
    </w:rPr>
  </w:style>
  <w:style w:type="character" w:customStyle="1" w:styleId="CommentTextChar">
    <w:name w:val="Comment Text Char"/>
    <w:basedOn w:val="DefaultParagraphFont"/>
    <w:link w:val="CommentText"/>
    <w:uiPriority w:val="99"/>
    <w:semiHidden/>
    <w:rsid w:val="002244C3"/>
    <w:rPr>
      <w:sz w:val="20"/>
      <w:szCs w:val="20"/>
    </w:rPr>
  </w:style>
  <w:style w:type="paragraph" w:styleId="CommentSubject">
    <w:name w:val="annotation subject"/>
    <w:basedOn w:val="CommentText"/>
    <w:next w:val="CommentText"/>
    <w:link w:val="CommentSubjectChar"/>
    <w:uiPriority w:val="99"/>
    <w:semiHidden/>
    <w:unhideWhenUsed/>
    <w:rsid w:val="002244C3"/>
    <w:rPr>
      <w:b/>
      <w:bCs/>
    </w:rPr>
  </w:style>
  <w:style w:type="character" w:customStyle="1" w:styleId="CommentSubjectChar">
    <w:name w:val="Comment Subject Char"/>
    <w:basedOn w:val="CommentTextChar"/>
    <w:link w:val="CommentSubject"/>
    <w:uiPriority w:val="99"/>
    <w:semiHidden/>
    <w:rsid w:val="002244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C7AD-77E1-4D73-B4D1-4775305A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6</Pages>
  <Words>12902</Words>
  <Characters>73546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18</cp:revision>
  <dcterms:created xsi:type="dcterms:W3CDTF">2022-06-15T21:49:00Z</dcterms:created>
  <dcterms:modified xsi:type="dcterms:W3CDTF">2022-06-26T19:51:00Z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d1cb2eee-28b1-39c7-9b83-25c76c931a83</vt:lpwstr>
  </property>
  <property fmtid="{D5CDD505-2E9C-101B-9397-08002B2CF9AE}" pid="24" name="Mendeley Citation Style_1">
    <vt:lpwstr>http://www.zotero.org/styles/apa</vt:lpwstr>
  </property>
</Properties>
</file>