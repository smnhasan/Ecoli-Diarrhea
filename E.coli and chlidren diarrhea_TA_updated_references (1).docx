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4A8C0" w14:textId="77777777" w:rsidR="00096430" w:rsidRPr="00096430" w:rsidRDefault="00096430" w:rsidP="00096430">
      <w:pPr>
        <w:spacing w:after="0" w:line="240" w:lineRule="auto"/>
        <w:jc w:val="center"/>
        <w:textAlignment w:val="baseline"/>
        <w:rPr>
          <w:rFonts w:ascii="Calibri" w:eastAsia="Times New Roman" w:hAnsi="Calibri" w:cs="Calibri"/>
          <w:sz w:val="28"/>
          <w:szCs w:val="28"/>
        </w:rPr>
      </w:pPr>
      <w:r w:rsidRPr="00096430">
        <w:rPr>
          <w:rFonts w:ascii="Times New Roman" w:eastAsia="Times New Roman" w:hAnsi="Times New Roman" w:cs="Times New Roman"/>
          <w:sz w:val="28"/>
          <w:szCs w:val="28"/>
        </w:rPr>
        <w:t>Association between Escherichia coli (E. coli) contamination in household drinking water and risk of childhood diarrheal disease in Bangladesh. </w:t>
      </w:r>
    </w:p>
    <w:p w14:paraId="2EAA8234" w14:textId="77777777" w:rsidR="00096430" w:rsidRPr="00096430" w:rsidRDefault="00096430" w:rsidP="00096430">
      <w:pPr>
        <w:spacing w:after="0" w:line="240" w:lineRule="auto"/>
        <w:jc w:val="center"/>
        <w:textAlignment w:val="baseline"/>
        <w:rPr>
          <w:rFonts w:ascii="Calibri" w:eastAsia="Times New Roman" w:hAnsi="Calibri" w:cs="Calibri"/>
          <w:sz w:val="28"/>
          <w:szCs w:val="28"/>
        </w:rPr>
      </w:pPr>
      <w:r w:rsidRPr="00096430">
        <w:rPr>
          <w:rFonts w:ascii="Times New Roman" w:eastAsia="Times New Roman" w:hAnsi="Times New Roman" w:cs="Times New Roman"/>
          <w:sz w:val="24"/>
          <w:szCs w:val="24"/>
        </w:rPr>
        <w:t> </w:t>
      </w:r>
    </w:p>
    <w:p w14:paraId="5E51BE0F" w14:textId="2C0646B0" w:rsid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Mohammad Nayeem Hasan1, Muhammad Abdul Baker Chowdhury2, Md Jamal Uddin1*, Maya Biswas1, Moumita Paul1, Tanvir Ahammed1 </w:t>
      </w:r>
    </w:p>
    <w:p w14:paraId="07D2A382" w14:textId="77777777" w:rsidR="00096430" w:rsidRPr="00096430" w:rsidRDefault="00096430" w:rsidP="00096430">
      <w:pPr>
        <w:spacing w:after="0" w:line="240" w:lineRule="auto"/>
        <w:jc w:val="center"/>
        <w:textAlignment w:val="baseline"/>
        <w:rPr>
          <w:rFonts w:ascii="Calibri" w:eastAsia="Times New Roman" w:hAnsi="Calibri" w:cs="Calibri"/>
          <w:sz w:val="28"/>
          <w:szCs w:val="28"/>
        </w:rPr>
      </w:pPr>
    </w:p>
    <w:p w14:paraId="00F535FF" w14:textId="77777777" w:rsidR="00096430" w:rsidRPr="00096430" w:rsidRDefault="00096430" w:rsidP="00096430">
      <w:pPr>
        <w:spacing w:after="0" w:line="240" w:lineRule="auto"/>
        <w:jc w:val="both"/>
        <w:textAlignment w:val="baseline"/>
        <w:rPr>
          <w:rFonts w:ascii="Calibri" w:eastAsia="Times New Roman" w:hAnsi="Calibri" w:cs="Calibri"/>
          <w:sz w:val="28"/>
          <w:szCs w:val="28"/>
        </w:rPr>
      </w:pPr>
      <w:r w:rsidRPr="00096430">
        <w:rPr>
          <w:rFonts w:ascii="Times New Roman" w:eastAsia="Times New Roman" w:hAnsi="Times New Roman" w:cs="Times New Roman"/>
          <w:sz w:val="24"/>
          <w:szCs w:val="24"/>
        </w:rPr>
        <w:t>1.  Department of Statistics, Shahjalal University of Science &amp; Technology, Sylhet-3114, Bangladesh </w:t>
      </w:r>
    </w:p>
    <w:p w14:paraId="5A25245E" w14:textId="77777777" w:rsidR="00096430" w:rsidRPr="00096430" w:rsidRDefault="00096430" w:rsidP="00096430">
      <w:pPr>
        <w:spacing w:after="0" w:line="240" w:lineRule="auto"/>
        <w:jc w:val="both"/>
        <w:textAlignment w:val="baseline"/>
        <w:rPr>
          <w:rFonts w:ascii="Calibri" w:eastAsia="Times New Roman" w:hAnsi="Calibri" w:cs="Calibri"/>
          <w:sz w:val="28"/>
          <w:szCs w:val="28"/>
        </w:rPr>
      </w:pPr>
      <w:r w:rsidRPr="00096430">
        <w:rPr>
          <w:rFonts w:ascii="Times New Roman" w:eastAsia="Times New Roman" w:hAnsi="Times New Roman" w:cs="Times New Roman"/>
          <w:sz w:val="24"/>
          <w:szCs w:val="24"/>
        </w:rPr>
        <w:t>2. Department of Emergency Medicine, University of Florida College of Medicine, Gainesville, FL, USA.  </w:t>
      </w:r>
    </w:p>
    <w:p w14:paraId="5DF114D9" w14:textId="77777777" w:rsidR="00096430" w:rsidRPr="00096430" w:rsidRDefault="00096430" w:rsidP="00096430">
      <w:pPr>
        <w:spacing w:after="0" w:line="240" w:lineRule="auto"/>
        <w:jc w:val="center"/>
        <w:textAlignment w:val="baseline"/>
        <w:rPr>
          <w:rFonts w:ascii="Calibri" w:eastAsia="Times New Roman" w:hAnsi="Calibri" w:cs="Calibri"/>
          <w:sz w:val="28"/>
          <w:szCs w:val="28"/>
        </w:rPr>
      </w:pPr>
      <w:r w:rsidRPr="00096430">
        <w:rPr>
          <w:rFonts w:ascii="Times New Roman" w:eastAsia="Times New Roman" w:hAnsi="Times New Roman" w:cs="Times New Roman"/>
          <w:color w:val="000000"/>
          <w:sz w:val="28"/>
          <w:szCs w:val="28"/>
        </w:rPr>
        <w:t> </w:t>
      </w:r>
    </w:p>
    <w:p w14:paraId="04B9A0F4" w14:textId="77777777" w:rsidR="00096430" w:rsidRPr="00096430" w:rsidRDefault="00096430" w:rsidP="00096430">
      <w:pPr>
        <w:spacing w:after="0" w:line="240" w:lineRule="auto"/>
        <w:textAlignment w:val="baseline"/>
        <w:rPr>
          <w:rFonts w:ascii="Calibri" w:eastAsia="Times New Roman" w:hAnsi="Calibri" w:cs="Calibri"/>
          <w:sz w:val="28"/>
          <w:szCs w:val="28"/>
        </w:rPr>
      </w:pPr>
      <w:r w:rsidRPr="00096430">
        <w:rPr>
          <w:rFonts w:ascii="Times New Roman" w:eastAsia="Times New Roman" w:hAnsi="Times New Roman" w:cs="Times New Roman"/>
          <w:b/>
          <w:bCs/>
          <w:color w:val="000000"/>
          <w:sz w:val="28"/>
          <w:szCs w:val="28"/>
        </w:rPr>
        <w:t>Abstract:</w:t>
      </w:r>
      <w:r w:rsidRPr="00096430">
        <w:rPr>
          <w:rFonts w:ascii="Times New Roman" w:eastAsia="Times New Roman" w:hAnsi="Times New Roman" w:cs="Times New Roman"/>
          <w:color w:val="000000"/>
          <w:sz w:val="28"/>
          <w:szCs w:val="28"/>
        </w:rPr>
        <w:t> </w:t>
      </w:r>
    </w:p>
    <w:p w14:paraId="60605521" w14:textId="14DE620E" w:rsidR="00096430" w:rsidRPr="00096430" w:rsidRDefault="00096430" w:rsidP="00096430">
      <w:pPr>
        <w:spacing w:after="0" w:line="240" w:lineRule="auto"/>
        <w:jc w:val="both"/>
        <w:textAlignment w:val="baseline"/>
        <w:rPr>
          <w:rFonts w:ascii="Calibri" w:eastAsia="Times New Roman" w:hAnsi="Calibri" w:cs="Calibri"/>
          <w:sz w:val="28"/>
          <w:szCs w:val="28"/>
        </w:rPr>
      </w:pPr>
      <w:r w:rsidRPr="00096430">
        <w:rPr>
          <w:rFonts w:ascii="Times New Roman" w:eastAsia="Times New Roman" w:hAnsi="Times New Roman" w:cs="Times New Roman"/>
          <w:color w:val="000000"/>
          <w:sz w:val="28"/>
          <w:szCs w:val="28"/>
        </w:rPr>
        <w:t xml:space="preserve">In low-income and developing nations, Escherichia coli (E. coli) is one of the most common etiological agents of moderate-to-severe diarrhea. In this study, we determine the association between </w:t>
      </w:r>
      <w:del w:id="0" w:author="Tanvir Ahammed" w:date="2022-06-19T16:37:00Z">
        <w:r w:rsidRPr="00096430" w:rsidDel="00FB3242">
          <w:rPr>
            <w:rFonts w:ascii="Times New Roman" w:eastAsia="Times New Roman" w:hAnsi="Times New Roman" w:cs="Times New Roman"/>
            <w:color w:val="000000"/>
            <w:sz w:val="28"/>
            <w:szCs w:val="28"/>
          </w:rPr>
          <w:delText xml:space="preserve">Escherichia coli </w:delText>
        </w:r>
      </w:del>
      <w:del w:id="1" w:author="maya biswas" w:date="2022-06-19T09:44:00Z">
        <w:r w:rsidRPr="00096430" w:rsidDel="00455C59">
          <w:rPr>
            <w:rFonts w:ascii="Times New Roman" w:eastAsia="Times New Roman" w:hAnsi="Times New Roman" w:cs="Times New Roman"/>
            <w:color w:val="000000"/>
            <w:sz w:val="28"/>
            <w:szCs w:val="28"/>
          </w:rPr>
          <w:delText>(</w:delText>
        </w:r>
      </w:del>
      <w:r w:rsidRPr="00096430">
        <w:rPr>
          <w:rFonts w:ascii="Times New Roman" w:eastAsia="Times New Roman" w:hAnsi="Times New Roman" w:cs="Times New Roman"/>
          <w:color w:val="000000"/>
          <w:sz w:val="28"/>
          <w:szCs w:val="28"/>
        </w:rPr>
        <w:t>E. coli</w:t>
      </w:r>
      <w:del w:id="2" w:author="Tanvir Ahammed" w:date="2022-06-19T16:37:00Z">
        <w:r w:rsidRPr="00096430" w:rsidDel="00FB3242">
          <w:rPr>
            <w:rFonts w:ascii="Times New Roman" w:eastAsia="Times New Roman" w:hAnsi="Times New Roman" w:cs="Times New Roman"/>
            <w:color w:val="000000"/>
            <w:sz w:val="28"/>
            <w:szCs w:val="28"/>
          </w:rPr>
          <w:delText>)</w:delText>
        </w:r>
      </w:del>
      <w:r w:rsidRPr="00096430">
        <w:rPr>
          <w:rFonts w:ascii="Times New Roman" w:eastAsia="Times New Roman" w:hAnsi="Times New Roman" w:cs="Times New Roman"/>
          <w:color w:val="000000"/>
          <w:sz w:val="28"/>
          <w:szCs w:val="28"/>
        </w:rPr>
        <w:t xml:space="preserve"> and risk of childhood diarrheal disease by applying a propensity score approach. Data were used from the Multiple Indicator Cluster Survey, 2019 and 2012. To emulate a propensity score weighted population, we utilized propensity score weighting to reweight both unexposed (E. coli contamination level &lt;1 CFU/100 ml) and exposed (E. coli contamination level 1–10 and &gt; 10 CFU/100 ml) groups. The propensity scores for E. coli contamination were formulated using 14 covariates. From the Multiple Indicator Cluster Survey, 2019, it was found that</w:t>
      </w:r>
      <w:r w:rsidRPr="00096430">
        <w:rPr>
          <w:rFonts w:ascii="Times New Roman" w:eastAsia="Times New Roman" w:hAnsi="Times New Roman" w:cs="Times New Roman"/>
          <w:sz w:val="28"/>
          <w:szCs w:val="28"/>
        </w:rPr>
        <w:t xml:space="preserve"> compared to the children from households with a low risk of E. coli contamination in drinking water, children from households with a moderate risk of E. coli contamination were 1.60 times (</w:t>
      </w:r>
      <w:ins w:id="3" w:author="Tanvir Ahammed" w:date="2022-06-19T17:07:00Z">
        <w:r w:rsidR="00210C0B">
          <w:rPr>
            <w:rFonts w:ascii="Times New Roman" w:eastAsia="Times New Roman" w:hAnsi="Times New Roman" w:cs="Times New Roman"/>
            <w:sz w:val="28"/>
            <w:szCs w:val="28"/>
          </w:rPr>
          <w:t xml:space="preserve">p </w:t>
        </w:r>
      </w:ins>
      <w:del w:id="4" w:author="Tanvir Ahammed" w:date="2022-06-19T17:07:00Z">
        <w:r w:rsidRPr="00096430" w:rsidDel="00210C0B">
          <w:rPr>
            <w:rFonts w:ascii="Times New Roman" w:eastAsia="Times New Roman" w:hAnsi="Times New Roman" w:cs="Times New Roman"/>
            <w:sz w:val="28"/>
            <w:szCs w:val="28"/>
          </w:rPr>
          <w:delText>P</w:delText>
        </w:r>
      </w:del>
      <w:r w:rsidRPr="00096430">
        <w:rPr>
          <w:rFonts w:ascii="Times New Roman" w:eastAsia="Times New Roman" w:hAnsi="Times New Roman" w:cs="Times New Roman"/>
          <w:sz w:val="28"/>
          <w:szCs w:val="28"/>
        </w:rPr>
        <w:t>=</w:t>
      </w:r>
      <w:ins w:id="5" w:author="Tanvir Ahammed" w:date="2022-06-19T17:07:00Z">
        <w:r w:rsidR="00210C0B">
          <w:rPr>
            <w:rFonts w:ascii="Times New Roman" w:eastAsia="Times New Roman" w:hAnsi="Times New Roman" w:cs="Times New Roman"/>
            <w:sz w:val="28"/>
            <w:szCs w:val="28"/>
          </w:rPr>
          <w:t xml:space="preserve"> </w:t>
        </w:r>
      </w:ins>
      <w:r w:rsidRPr="00096430">
        <w:rPr>
          <w:rFonts w:ascii="Times New Roman" w:eastAsia="Times New Roman" w:hAnsi="Times New Roman" w:cs="Times New Roman"/>
          <w:sz w:val="28"/>
          <w:szCs w:val="28"/>
        </w:rPr>
        <w:t>0.19) more likely to have diarrhea, which was 2.09 times (P=0.01) among children from households with a high risk of E. coli contamination. However, after applying the propensity score weighting approach, like the primary analysis, we observed 1.36 times (</w:t>
      </w:r>
      <w:ins w:id="6" w:author="Tanvir Ahammed" w:date="2022-06-19T17:07:00Z">
        <w:r w:rsidR="00210C0B">
          <w:rPr>
            <w:rFonts w:ascii="Times New Roman" w:eastAsia="Times New Roman" w:hAnsi="Times New Roman" w:cs="Times New Roman"/>
            <w:sz w:val="28"/>
            <w:szCs w:val="28"/>
          </w:rPr>
          <w:t xml:space="preserve">p </w:t>
        </w:r>
      </w:ins>
      <w:del w:id="7" w:author="Tanvir Ahammed" w:date="2022-06-19T17:07:00Z">
        <w:r w:rsidRPr="00096430" w:rsidDel="00210C0B">
          <w:rPr>
            <w:rFonts w:ascii="Times New Roman" w:eastAsia="Times New Roman" w:hAnsi="Times New Roman" w:cs="Times New Roman"/>
            <w:sz w:val="28"/>
            <w:szCs w:val="28"/>
          </w:rPr>
          <w:delText>P</w:delText>
        </w:r>
      </w:del>
      <w:r w:rsidRPr="00096430">
        <w:rPr>
          <w:rFonts w:ascii="Times New Roman" w:eastAsia="Times New Roman" w:hAnsi="Times New Roman" w:cs="Times New Roman"/>
          <w:sz w:val="28"/>
          <w:szCs w:val="28"/>
        </w:rPr>
        <w:t>=</w:t>
      </w:r>
      <w:ins w:id="8" w:author="Tanvir Ahammed" w:date="2022-06-19T17:07:00Z">
        <w:r w:rsidR="00210C0B">
          <w:rPr>
            <w:rFonts w:ascii="Times New Roman" w:eastAsia="Times New Roman" w:hAnsi="Times New Roman" w:cs="Times New Roman"/>
            <w:sz w:val="28"/>
            <w:szCs w:val="28"/>
          </w:rPr>
          <w:t xml:space="preserve"> </w:t>
        </w:r>
      </w:ins>
      <w:r w:rsidRPr="00096430">
        <w:rPr>
          <w:rFonts w:ascii="Times New Roman" w:eastAsia="Times New Roman" w:hAnsi="Times New Roman" w:cs="Times New Roman"/>
          <w:sz w:val="28"/>
          <w:szCs w:val="28"/>
        </w:rPr>
        <w:t>0.38) more likely to have diarrhea, which was 1.93 times (</w:t>
      </w:r>
      <w:ins w:id="9" w:author="Tanvir Ahammed" w:date="2022-06-19T17:07:00Z">
        <w:r w:rsidR="00210C0B">
          <w:rPr>
            <w:rFonts w:ascii="Times New Roman" w:eastAsia="Times New Roman" w:hAnsi="Times New Roman" w:cs="Times New Roman"/>
            <w:sz w:val="28"/>
            <w:szCs w:val="28"/>
          </w:rPr>
          <w:t xml:space="preserve">p </w:t>
        </w:r>
      </w:ins>
      <w:del w:id="10" w:author="Tanvir Ahammed" w:date="2022-06-19T17:07:00Z">
        <w:r w:rsidRPr="00096430" w:rsidDel="00210C0B">
          <w:rPr>
            <w:rFonts w:ascii="Times New Roman" w:eastAsia="Times New Roman" w:hAnsi="Times New Roman" w:cs="Times New Roman"/>
            <w:sz w:val="28"/>
            <w:szCs w:val="28"/>
          </w:rPr>
          <w:delText>P</w:delText>
        </w:r>
      </w:del>
      <w:r w:rsidRPr="00096430">
        <w:rPr>
          <w:rFonts w:ascii="Times New Roman" w:eastAsia="Times New Roman" w:hAnsi="Times New Roman" w:cs="Times New Roman"/>
          <w:sz w:val="28"/>
          <w:szCs w:val="28"/>
        </w:rPr>
        <w:t>=</w:t>
      </w:r>
      <w:ins w:id="11" w:author="Tanvir Ahammed" w:date="2022-06-19T17:07:00Z">
        <w:r w:rsidR="00210C0B">
          <w:rPr>
            <w:rFonts w:ascii="Times New Roman" w:eastAsia="Times New Roman" w:hAnsi="Times New Roman" w:cs="Times New Roman"/>
            <w:sz w:val="28"/>
            <w:szCs w:val="28"/>
          </w:rPr>
          <w:t xml:space="preserve"> </w:t>
        </w:r>
      </w:ins>
      <w:r w:rsidRPr="00096430">
        <w:rPr>
          <w:rFonts w:ascii="Times New Roman" w:eastAsia="Times New Roman" w:hAnsi="Times New Roman" w:cs="Times New Roman"/>
          <w:sz w:val="28"/>
          <w:szCs w:val="28"/>
        </w:rPr>
        <w:t xml:space="preserve">0.04) among children from households with a high risk of E. coli contamination. We found a similar strength of relationship in propensity score weighing as we did in survey weighting. But </w:t>
      </w:r>
      <w:r w:rsidRPr="00096430">
        <w:rPr>
          <w:rFonts w:ascii="Times New Roman" w:eastAsia="Times New Roman" w:hAnsi="Times New Roman" w:cs="Times New Roman"/>
          <w:color w:val="000000"/>
          <w:sz w:val="28"/>
          <w:szCs w:val="28"/>
        </w:rPr>
        <w:t>from the Multiple Indicator Cluster Survey, 2012 the relation was insignificant both before &amp; after applying the</w:t>
      </w:r>
      <w:r w:rsidRPr="00096430">
        <w:rPr>
          <w:rFonts w:ascii="Times New Roman" w:eastAsia="Times New Roman" w:hAnsi="Times New Roman" w:cs="Times New Roman"/>
          <w:sz w:val="28"/>
          <w:szCs w:val="28"/>
        </w:rPr>
        <w:t xml:space="preserve"> propensity score weighing. </w:t>
      </w:r>
      <w:r w:rsidRPr="00096430">
        <w:rPr>
          <w:rFonts w:ascii="Times New Roman" w:eastAsia="Times New Roman" w:hAnsi="Times New Roman" w:cs="Times New Roman"/>
          <w:color w:val="333333"/>
          <w:sz w:val="28"/>
          <w:szCs w:val="28"/>
          <w:shd w:val="clear" w:color="auto" w:fill="FCFCFC"/>
        </w:rPr>
        <w:t>The research's verdict has notable policy insinuation and suggests ensuring pure water supplies, ameliorate the drinking water system, and developing hygiene habits to decrease childhood diarrhea.</w:t>
      </w:r>
      <w:r w:rsidRPr="00096430">
        <w:rPr>
          <w:rFonts w:ascii="Times New Roman" w:eastAsia="Times New Roman" w:hAnsi="Times New Roman" w:cs="Times New Roman"/>
          <w:color w:val="333333"/>
          <w:sz w:val="28"/>
          <w:szCs w:val="28"/>
        </w:rPr>
        <w:t> </w:t>
      </w:r>
    </w:p>
    <w:p w14:paraId="6AAEBE6F" w14:textId="77777777" w:rsidR="00096430" w:rsidRPr="00096430" w:rsidRDefault="00096430" w:rsidP="00096430">
      <w:pPr>
        <w:spacing w:after="0" w:line="240" w:lineRule="auto"/>
        <w:jc w:val="both"/>
        <w:textAlignment w:val="baseline"/>
        <w:rPr>
          <w:rFonts w:ascii="Calibri" w:eastAsia="Times New Roman" w:hAnsi="Calibri" w:cs="Calibri"/>
          <w:sz w:val="28"/>
          <w:szCs w:val="28"/>
        </w:rPr>
      </w:pPr>
      <w:r w:rsidRPr="00096430">
        <w:rPr>
          <w:rFonts w:ascii="Times New Roman" w:eastAsia="Times New Roman" w:hAnsi="Times New Roman" w:cs="Times New Roman"/>
          <w:color w:val="333333"/>
          <w:sz w:val="28"/>
          <w:szCs w:val="28"/>
        </w:rPr>
        <w:t> </w:t>
      </w:r>
    </w:p>
    <w:p w14:paraId="4CCC944C" w14:textId="77777777" w:rsidR="00096430" w:rsidRPr="00096430" w:rsidRDefault="00096430" w:rsidP="00096430">
      <w:pPr>
        <w:spacing w:after="0" w:line="240" w:lineRule="auto"/>
        <w:jc w:val="both"/>
        <w:textAlignment w:val="baseline"/>
        <w:rPr>
          <w:rFonts w:ascii="Calibri" w:eastAsia="Times New Roman" w:hAnsi="Calibri" w:cs="Calibri"/>
          <w:sz w:val="28"/>
          <w:szCs w:val="28"/>
        </w:rPr>
      </w:pPr>
      <w:r w:rsidRPr="00096430">
        <w:rPr>
          <w:rFonts w:ascii="Times New Roman" w:eastAsia="Times New Roman" w:hAnsi="Times New Roman" w:cs="Times New Roman"/>
          <w:color w:val="333333"/>
          <w:sz w:val="28"/>
          <w:szCs w:val="28"/>
        </w:rPr>
        <w:t> </w:t>
      </w:r>
    </w:p>
    <w:p w14:paraId="5F61F7A2" w14:textId="77777777" w:rsidR="00096430" w:rsidRPr="00096430" w:rsidRDefault="00096430" w:rsidP="00096430">
      <w:pPr>
        <w:spacing w:after="0" w:line="240" w:lineRule="auto"/>
        <w:jc w:val="both"/>
        <w:textAlignment w:val="baseline"/>
        <w:rPr>
          <w:rFonts w:ascii="Calibri" w:eastAsia="Times New Roman" w:hAnsi="Calibri" w:cs="Calibri"/>
          <w:sz w:val="28"/>
          <w:szCs w:val="28"/>
        </w:rPr>
      </w:pPr>
      <w:r w:rsidRPr="00096430">
        <w:rPr>
          <w:rFonts w:ascii="Times New Roman" w:eastAsia="Times New Roman" w:hAnsi="Times New Roman" w:cs="Times New Roman"/>
          <w:b/>
          <w:bCs/>
          <w:color w:val="333333"/>
          <w:sz w:val="28"/>
          <w:szCs w:val="28"/>
          <w:shd w:val="clear" w:color="auto" w:fill="FCFCFC"/>
        </w:rPr>
        <w:t>Introduction:</w:t>
      </w:r>
      <w:r w:rsidRPr="00096430">
        <w:rPr>
          <w:rFonts w:ascii="Times New Roman" w:eastAsia="Times New Roman" w:hAnsi="Times New Roman" w:cs="Times New Roman"/>
          <w:color w:val="333333"/>
          <w:sz w:val="28"/>
          <w:szCs w:val="28"/>
        </w:rPr>
        <w:t> </w:t>
      </w:r>
    </w:p>
    <w:p w14:paraId="4C65DB64" w14:textId="4AB26676" w:rsidR="00096430" w:rsidRPr="00096430" w:rsidRDefault="00096430" w:rsidP="00096430">
      <w:pPr>
        <w:spacing w:after="0" w:line="240" w:lineRule="auto"/>
        <w:jc w:val="both"/>
        <w:textAlignment w:val="baseline"/>
        <w:rPr>
          <w:rFonts w:ascii="Calibri" w:eastAsia="Times New Roman" w:hAnsi="Calibri" w:cs="Calibri"/>
          <w:sz w:val="28"/>
          <w:szCs w:val="28"/>
        </w:rPr>
      </w:pPr>
      <w:r w:rsidRPr="00096430">
        <w:rPr>
          <w:rFonts w:ascii="Calibri" w:eastAsia="Times New Roman" w:hAnsi="Calibri" w:cs="Calibri"/>
          <w:sz w:val="28"/>
          <w:szCs w:val="28"/>
        </w:rPr>
        <w:t xml:space="preserve">Diarrhea occurs when the usual net absorptive condition of water and electrolyte absorption is switched to secretion </w:t>
      </w:r>
      <w:del w:id="12" w:author="maya biswas" w:date="2022-06-19T10:10:00Z">
        <w:r w:rsidRPr="00096430" w:rsidDel="00CF7510">
          <w:rPr>
            <w:rFonts w:ascii="Calibri" w:eastAsia="Times New Roman" w:hAnsi="Calibri" w:cs="Calibri"/>
            <w:sz w:val="28"/>
            <w:szCs w:val="28"/>
          </w:rPr>
          <w:delText>(Shih</w:delText>
        </w:r>
        <w:r w:rsidRPr="00096430" w:rsidDel="00CF7510">
          <w:rPr>
            <w:rFonts w:ascii="Cambria Math" w:eastAsia="Times New Roman" w:hAnsi="Cambria Math" w:cs="Calibri"/>
            <w:sz w:val="28"/>
            <w:szCs w:val="28"/>
          </w:rPr>
          <w:noBreakHyphen/>
        </w:r>
        <w:r w:rsidRPr="00096430" w:rsidDel="00CF7510">
          <w:rPr>
            <w:rFonts w:ascii="Calibri" w:eastAsia="Times New Roman" w:hAnsi="Calibri" w:cs="Calibri"/>
            <w:sz w:val="28"/>
            <w:szCs w:val="28"/>
          </w:rPr>
          <w:delText>Chun Yang e</w:delText>
        </w:r>
      </w:del>
      <w:del w:id="13" w:author="maya biswas" w:date="2022-06-19T10:09:00Z">
        <w:r w:rsidRPr="00096430" w:rsidDel="00CF7510">
          <w:rPr>
            <w:rFonts w:ascii="Calibri" w:eastAsia="Times New Roman" w:hAnsi="Calibri" w:cs="Calibri"/>
            <w:sz w:val="28"/>
            <w:szCs w:val="28"/>
          </w:rPr>
          <w:delText>t al)</w:delText>
        </w:r>
      </w:del>
      <w:customXmlInsRangeStart w:id="14" w:author="maya biswas" w:date="2022-06-19T10:09:00Z"/>
      <w:sdt>
        <w:sdtPr>
          <w:rPr>
            <w:rFonts w:ascii="Calibri" w:eastAsia="Times New Roman" w:hAnsi="Calibri" w:cs="Calibri"/>
            <w:color w:val="000000"/>
            <w:sz w:val="28"/>
            <w:szCs w:val="28"/>
            <w:rPrChange w:id="15" w:author="maya biswas" w:date="2022-06-19T10:48:00Z">
              <w:rPr>
                <w:rFonts w:ascii="Calibri" w:eastAsia="Times New Roman" w:hAnsi="Calibri" w:cs="Calibri"/>
                <w:sz w:val="28"/>
                <w:szCs w:val="28"/>
              </w:rPr>
            </w:rPrChange>
          </w:rPr>
          <w:tag w:val="MENDELEY_CITATION_v3_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"/>
          <w:id w:val="-528018493"/>
          <w:placeholder>
            <w:docPart w:val="DefaultPlaceholder_-1854013440"/>
          </w:placeholder>
        </w:sdtPr>
        <w:sdtContent>
          <w:customXmlInsRangeEnd w:id="14"/>
          <w:ins w:id="16" w:author="maya biswas" w:date="2022-06-19T10:48:00Z">
            <w:r w:rsidR="00C85846" w:rsidRPr="00C85846">
              <w:rPr>
                <w:rFonts w:ascii="Calibri" w:eastAsia="Times New Roman" w:hAnsi="Calibri" w:cs="Calibri"/>
                <w:color w:val="000000"/>
                <w:sz w:val="28"/>
                <w:szCs w:val="28"/>
              </w:rPr>
              <w:t>(Yang et al., 2017)</w:t>
            </w:r>
          </w:ins>
          <w:customXmlInsRangeStart w:id="17" w:author="maya biswas" w:date="2022-06-19T10:09:00Z"/>
        </w:sdtContent>
      </w:sdt>
      <w:customXmlInsRangeEnd w:id="17"/>
      <w:r w:rsidRPr="00096430">
        <w:rPr>
          <w:rFonts w:ascii="Calibri" w:eastAsia="Times New Roman" w:hAnsi="Calibri" w:cs="Calibri"/>
          <w:sz w:val="28"/>
          <w:szCs w:val="28"/>
        </w:rPr>
        <w:t xml:space="preserve">. Diarrhea is one of the main reasons for children's death &amp; illness worldwide. Every year, over 1.7 billion </w:t>
      </w:r>
      <w:r w:rsidRPr="00096430">
        <w:rPr>
          <w:rFonts w:ascii="Calibri" w:eastAsia="Times New Roman" w:hAnsi="Calibri" w:cs="Calibri"/>
          <w:sz w:val="28"/>
          <w:szCs w:val="28"/>
        </w:rPr>
        <w:lastRenderedPageBreak/>
        <w:t>episodes of diarrheal illness in children are reported worldwide</w:t>
      </w:r>
      <w:customXmlInsRangeStart w:id="18" w:author="maya biswas" w:date="2022-06-19T10:15:00Z"/>
      <w:sdt>
        <w:sdtPr>
          <w:rPr>
            <w:rFonts w:ascii="Calibri" w:eastAsia="Times New Roman" w:hAnsi="Calibri" w:cs="Calibri"/>
            <w:color w:val="000000"/>
            <w:sz w:val="28"/>
            <w:szCs w:val="28"/>
            <w:rPrChange w:id="19" w:author="maya biswas" w:date="2022-06-19T10:48:00Z">
              <w:rPr>
                <w:rFonts w:ascii="Calibri" w:eastAsia="Times New Roman" w:hAnsi="Calibri" w:cs="Calibri"/>
                <w:sz w:val="28"/>
                <w:szCs w:val="28"/>
              </w:rPr>
            </w:rPrChange>
          </w:rPr>
          <w:tag w:val="MENDELEY_CITATION_v3_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"/>
          <w:id w:val="720628875"/>
          <w:placeholder>
            <w:docPart w:val="DefaultPlaceholder_-1854013440"/>
          </w:placeholder>
        </w:sdtPr>
        <w:sdtContent>
          <w:customXmlInsRangeEnd w:id="18"/>
          <w:ins w:id="20" w:author="maya biswas" w:date="2022-06-19T10:48:00Z">
            <w:r w:rsidR="00C85846" w:rsidRPr="00C85846">
              <w:rPr>
                <w:rFonts w:ascii="Calibri" w:eastAsia="Times New Roman" w:hAnsi="Calibri" w:cs="Calibri"/>
                <w:color w:val="000000"/>
                <w:sz w:val="28"/>
                <w:szCs w:val="28"/>
              </w:rPr>
              <w:t>(Sarker et al., 2016)</w:t>
            </w:r>
          </w:ins>
          <w:customXmlInsRangeStart w:id="21" w:author="maya biswas" w:date="2022-06-19T10:15:00Z"/>
        </w:sdtContent>
      </w:sdt>
      <w:customXmlInsRangeEnd w:id="21"/>
      <w:r w:rsidRPr="00096430">
        <w:rPr>
          <w:rFonts w:ascii="Calibri" w:eastAsia="Times New Roman" w:hAnsi="Calibri" w:cs="Calibri"/>
          <w:sz w:val="28"/>
          <w:szCs w:val="28"/>
        </w:rPr>
        <w:t xml:space="preserve"> </w:t>
      </w:r>
      <w:del w:id="22" w:author="maya biswas" w:date="2022-06-19T10:12:00Z">
        <w:r w:rsidRPr="00096430" w:rsidDel="00CF7510">
          <w:rPr>
            <w:rFonts w:ascii="Calibri" w:eastAsia="Times New Roman" w:hAnsi="Calibri" w:cs="Calibri"/>
            <w:sz w:val="28"/>
            <w:szCs w:val="28"/>
          </w:rPr>
          <w:delText>(A. R. Sarker et al., 2016</w:delText>
        </w:r>
      </w:del>
      <w:del w:id="23" w:author="maya biswas" w:date="2022-06-19T10:10:00Z">
        <w:r w:rsidRPr="00096430" w:rsidDel="00CF7510">
          <w:rPr>
            <w:rFonts w:ascii="Calibri" w:eastAsia="Times New Roman" w:hAnsi="Calibri" w:cs="Calibri"/>
            <w:sz w:val="28"/>
            <w:szCs w:val="28"/>
          </w:rPr>
          <w:delText>)</w:delText>
        </w:r>
      </w:del>
      <w:r w:rsidRPr="00096430">
        <w:rPr>
          <w:rFonts w:ascii="Calibri" w:eastAsia="Times New Roman" w:hAnsi="Calibri" w:cs="Calibri"/>
          <w:sz w:val="28"/>
          <w:szCs w:val="28"/>
        </w:rPr>
        <w:t>. Diarrhea is the most common reason for the dearth of nutrition in children under the age of five. Diarrhea is also a prominent cause of death in children, accounting for around 8% of all fatalities among children under the age of five globally in 2017</w:t>
      </w:r>
      <w:customXmlInsRangeStart w:id="24" w:author="maya biswas" w:date="2022-06-19T10:47:00Z"/>
      <w:sdt>
        <w:sdtPr>
          <w:rPr>
            <w:rFonts w:ascii="Calibri" w:eastAsia="Times New Roman" w:hAnsi="Calibri" w:cs="Calibri"/>
            <w:sz w:val="28"/>
            <w:szCs w:val="28"/>
          </w:rPr>
          <w:tag w:val="MENDELEY_CITATION_v3_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"/>
          <w:id w:val="278455435"/>
          <w:placeholder>
            <w:docPart w:val="DefaultPlaceholder_-1854013440"/>
          </w:placeholder>
        </w:sdtPr>
        <w:sdtContent>
          <w:customXmlInsRangeEnd w:id="24"/>
          <w:ins w:id="25" w:author="maya biswas" w:date="2022-06-19T10:48:00Z">
            <w:r w:rsidR="00C85846">
              <w:rPr>
                <w:rFonts w:eastAsia="Times New Roman"/>
              </w:rPr>
              <w:t>(</w:t>
            </w:r>
            <w:r w:rsidR="00C85846">
              <w:rPr>
                <w:rFonts w:eastAsia="Times New Roman"/>
                <w:i/>
                <w:iCs/>
              </w:rPr>
              <w:t xml:space="preserve">(Doh.Gov.Ph). </w:t>
            </w:r>
            <w:r w:rsidR="00C85846">
              <w:rPr>
                <w:rFonts w:eastAsia="Times New Roman"/>
              </w:rPr>
              <w:t>, n.d.)</w:t>
            </w:r>
          </w:ins>
          <w:customXmlInsRangeStart w:id="26" w:author="maya biswas" w:date="2022-06-19T10:47:00Z"/>
        </w:sdtContent>
      </w:sdt>
      <w:customXmlInsRangeEnd w:id="26"/>
      <w:del w:id="27" w:author="maya biswas" w:date="2022-06-19T10:46:00Z">
        <w:r w:rsidRPr="00096430" w:rsidDel="00C85846">
          <w:rPr>
            <w:rFonts w:ascii="Calibri" w:eastAsia="Times New Roman" w:hAnsi="Calibri" w:cs="Calibri"/>
            <w:sz w:val="28"/>
            <w:szCs w:val="28"/>
          </w:rPr>
          <w:delText>(doh.gov.ph)</w:delText>
        </w:r>
      </w:del>
      <w:r w:rsidRPr="00096430">
        <w:rPr>
          <w:rFonts w:ascii="Calibri" w:eastAsia="Times New Roman" w:hAnsi="Calibri" w:cs="Calibri"/>
          <w:sz w:val="28"/>
          <w:szCs w:val="28"/>
        </w:rPr>
        <w:t>. Diarrhea is the second-largest cause of death in children under the age of five, according to the World Health Organization</w:t>
      </w:r>
      <w:customXmlInsRangeStart w:id="28" w:author="maya biswas" w:date="2022-06-19T10:49:00Z"/>
      <w:sdt>
        <w:sdtPr>
          <w:rPr>
            <w:rFonts w:ascii="Calibri" w:eastAsia="Times New Roman" w:hAnsi="Calibri" w:cs="Calibri"/>
            <w:color w:val="000000"/>
            <w:sz w:val="28"/>
            <w:szCs w:val="28"/>
            <w:rPrChange w:id="29" w:author="maya biswas" w:date="2022-06-19T10:49:00Z">
              <w:rPr>
                <w:rFonts w:ascii="Calibri" w:eastAsia="Times New Roman" w:hAnsi="Calibri" w:cs="Calibri"/>
                <w:sz w:val="28"/>
                <w:szCs w:val="28"/>
              </w:rPr>
            </w:rPrChange>
          </w:rPr>
          <w:tag w:val="MENDELEY_CITATION_v3_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"/>
          <w:id w:val="2042618233"/>
          <w:placeholder>
            <w:docPart w:val="DefaultPlaceholder_-1854013440"/>
          </w:placeholder>
        </w:sdtPr>
        <w:sdtContent>
          <w:customXmlInsRangeEnd w:id="28"/>
          <w:ins w:id="30" w:author="maya biswas" w:date="2022-06-19T10:49:00Z">
            <w:r w:rsidR="00C85846" w:rsidRPr="00C85846">
              <w:rPr>
                <w:rFonts w:ascii="Calibri" w:eastAsia="Times New Roman" w:hAnsi="Calibri" w:cs="Calibri"/>
                <w:color w:val="000000"/>
                <w:sz w:val="28"/>
                <w:szCs w:val="28"/>
              </w:rPr>
              <w:t>(WHO, 2017)</w:t>
            </w:r>
          </w:ins>
          <w:customXmlInsRangeStart w:id="31" w:author="maya biswas" w:date="2022-06-19T10:49:00Z"/>
        </w:sdtContent>
      </w:sdt>
      <w:customXmlInsRangeEnd w:id="31"/>
      <w:del w:id="32" w:author="maya biswas" w:date="2022-06-19T10:48:00Z">
        <w:r w:rsidRPr="00096430" w:rsidDel="00C85846">
          <w:rPr>
            <w:rFonts w:ascii="Calibri" w:eastAsia="Times New Roman" w:hAnsi="Calibri" w:cs="Calibri"/>
            <w:sz w:val="28"/>
            <w:szCs w:val="28"/>
          </w:rPr>
          <w:delText xml:space="preserve"> </w:delText>
        </w:r>
      </w:del>
      <w:del w:id="33" w:author="maya biswas" w:date="2022-06-19T10:47:00Z">
        <w:r w:rsidRPr="00096430" w:rsidDel="00C85846">
          <w:rPr>
            <w:rFonts w:ascii="Calibri" w:eastAsia="Times New Roman" w:hAnsi="Calibri" w:cs="Calibri"/>
            <w:sz w:val="28"/>
            <w:szCs w:val="28"/>
          </w:rPr>
          <w:delText>(WHO)</w:delText>
        </w:r>
      </w:del>
      <w:r w:rsidRPr="00096430">
        <w:rPr>
          <w:rFonts w:ascii="Calibri" w:eastAsia="Times New Roman" w:hAnsi="Calibri" w:cs="Calibri"/>
          <w:sz w:val="28"/>
          <w:szCs w:val="28"/>
        </w:rPr>
        <w:t xml:space="preserve">. Although diarrheal infections are significantly less common in industrialized nations, they are a major public health concern in low and middle-income countries such as Bangladesh </w:t>
      </w:r>
      <w:customXmlInsRangeStart w:id="34" w:author="maya biswas" w:date="2022-06-19T10:22:00Z"/>
      <w:sdt>
        <w:sdtPr>
          <w:rPr>
            <w:rFonts w:ascii="Calibri" w:eastAsia="Times New Roman" w:hAnsi="Calibri" w:cs="Calibri"/>
            <w:color w:val="000000"/>
            <w:sz w:val="28"/>
            <w:szCs w:val="28"/>
            <w:rPrChange w:id="35" w:author="maya biswas" w:date="2022-06-19T10:48:00Z">
              <w:rPr>
                <w:rFonts w:ascii="Calibri" w:eastAsia="Times New Roman" w:hAnsi="Calibri" w:cs="Calibri"/>
                <w:sz w:val="28"/>
                <w:szCs w:val="28"/>
              </w:rPr>
            </w:rPrChange>
          </w:rPr>
          <w:tag w:val="MENDELEY_CITATION_v3_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"/>
          <w:id w:val="161209338"/>
          <w:placeholder>
            <w:docPart w:val="DefaultPlaceholder_-1854013440"/>
          </w:placeholder>
        </w:sdtPr>
        <w:sdtContent>
          <w:customXmlInsRangeEnd w:id="34"/>
          <w:ins w:id="36" w:author="maya biswas" w:date="2022-06-19T10:48:00Z">
            <w:r w:rsidR="00C85846" w:rsidRPr="00C85846">
              <w:rPr>
                <w:rFonts w:ascii="Calibri" w:eastAsia="Times New Roman" w:hAnsi="Calibri" w:cs="Calibri"/>
                <w:color w:val="000000"/>
                <w:sz w:val="28"/>
                <w:szCs w:val="28"/>
              </w:rPr>
              <w:t>(Sarker et al., 2018)</w:t>
            </w:r>
          </w:ins>
          <w:customXmlInsRangeStart w:id="37" w:author="maya biswas" w:date="2022-06-19T10:22:00Z"/>
        </w:sdtContent>
      </w:sdt>
      <w:customXmlInsRangeEnd w:id="37"/>
      <w:del w:id="38" w:author="maya biswas" w:date="2022-06-19T10:20:00Z">
        <w:r w:rsidRPr="00096430" w:rsidDel="00FF72AE">
          <w:rPr>
            <w:rFonts w:ascii="Calibri" w:eastAsia="Times New Roman" w:hAnsi="Calibri" w:cs="Calibri"/>
            <w:sz w:val="28"/>
            <w:szCs w:val="28"/>
          </w:rPr>
          <w:delText>(Marufa Sultana et al)</w:delText>
        </w:r>
      </w:del>
      <w:r w:rsidRPr="00096430">
        <w:rPr>
          <w:rFonts w:ascii="Calibri" w:eastAsia="Times New Roman" w:hAnsi="Calibri" w:cs="Calibri"/>
          <w:sz w:val="28"/>
          <w:szCs w:val="28"/>
        </w:rPr>
        <w:t xml:space="preserve">. In addition to death and morbidity, diarrhea can have a devastating economic impact on families due to out-of-pocket (OOP) healthcare costs. When compared to the wealthiest families, these economic consequences disproportionately affect the poorest </w:t>
      </w:r>
      <w:customXmlInsRangeStart w:id="39" w:author="maya biswas" w:date="2022-06-19T10:24:00Z"/>
      <w:sdt>
        <w:sdtPr>
          <w:rPr>
            <w:rFonts w:ascii="Calibri" w:eastAsia="Times New Roman" w:hAnsi="Calibri" w:cs="Calibri"/>
            <w:color w:val="000000"/>
            <w:sz w:val="28"/>
            <w:szCs w:val="28"/>
            <w:rPrChange w:id="40" w:author="maya biswas" w:date="2022-06-19T10:48:00Z">
              <w:rPr>
                <w:rFonts w:ascii="Calibri" w:eastAsia="Times New Roman" w:hAnsi="Calibri" w:cs="Calibri"/>
                <w:sz w:val="28"/>
                <w:szCs w:val="28"/>
              </w:rPr>
            </w:rPrChange>
          </w:rPr>
          <w:tag w:val="MENDELEY_CITATION_v3_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"/>
          <w:id w:val="-217748961"/>
          <w:placeholder>
            <w:docPart w:val="DefaultPlaceholder_-1854013440"/>
          </w:placeholder>
        </w:sdtPr>
        <w:sdtContent>
          <w:customXmlInsRangeEnd w:id="39"/>
          <w:ins w:id="41" w:author="maya biswas" w:date="2022-06-19T10:48:00Z">
            <w:r w:rsidR="00C85846" w:rsidRPr="00C85846">
              <w:rPr>
                <w:rFonts w:ascii="Calibri" w:eastAsia="Times New Roman" w:hAnsi="Calibri" w:cs="Calibri"/>
                <w:color w:val="000000"/>
                <w:sz w:val="28"/>
                <w:szCs w:val="28"/>
              </w:rPr>
              <w:t>(Sarker et al., 2018)</w:t>
            </w:r>
          </w:ins>
          <w:del w:id="42" w:author="maya biswas" w:date="2022-06-19T10:24:00Z">
            <w:r w:rsidRPr="00C85846" w:rsidDel="00C85846">
              <w:rPr>
                <w:rFonts w:ascii="Calibri" w:eastAsia="Times New Roman" w:hAnsi="Calibri" w:cs="Calibri"/>
                <w:color w:val="000000"/>
                <w:sz w:val="28"/>
                <w:szCs w:val="28"/>
                <w:rPrChange w:id="43" w:author="maya biswas" w:date="2022-06-19T10:48:00Z">
                  <w:rPr>
                    <w:rFonts w:ascii="Calibri" w:eastAsia="Times New Roman" w:hAnsi="Calibri" w:cs="Calibri"/>
                    <w:sz w:val="28"/>
                    <w:szCs w:val="28"/>
                  </w:rPr>
                </w:rPrChange>
              </w:rPr>
              <w:delText>(Khan</w:delText>
            </w:r>
          </w:del>
          <w:customXmlInsRangeStart w:id="44" w:author="maya biswas" w:date="2022-06-19T10:24:00Z"/>
        </w:sdtContent>
      </w:sdt>
      <w:customXmlInsRangeEnd w:id="44"/>
      <w:r w:rsidRPr="00096430">
        <w:rPr>
          <w:rFonts w:ascii="Calibri" w:eastAsia="Times New Roman" w:hAnsi="Calibri" w:cs="Calibri"/>
          <w:sz w:val="28"/>
          <w:szCs w:val="28"/>
        </w:rPr>
        <w:t xml:space="preserve"> </w:t>
      </w:r>
      <w:del w:id="45" w:author="maya biswas" w:date="2022-06-19T10:25:00Z">
        <w:r w:rsidRPr="00096430" w:rsidDel="00C85846">
          <w:rPr>
            <w:rFonts w:ascii="Calibri" w:eastAsia="Times New Roman" w:hAnsi="Calibri" w:cs="Calibri"/>
            <w:sz w:val="28"/>
            <w:szCs w:val="28"/>
          </w:rPr>
          <w:delText>et al., 2017)</w:delText>
        </w:r>
      </w:del>
      <w:r w:rsidRPr="00096430">
        <w:rPr>
          <w:rFonts w:ascii="Calibri" w:eastAsia="Times New Roman" w:hAnsi="Calibri" w:cs="Calibri"/>
          <w:sz w:val="28"/>
          <w:szCs w:val="28"/>
        </w:rPr>
        <w:t xml:space="preserve">. The cost of treating diarrhea in Bangladesh was estimated at $79 million in 2018. Using a 10% threshold as a criterion, over 46% of those surveyed said that diarrheal sickness had cost them more than 10% of their income </w:t>
      </w:r>
      <w:del w:id="46" w:author="maya biswas" w:date="2022-06-19T10:28:00Z">
        <w:r w:rsidRPr="00096430" w:rsidDel="00C85846">
          <w:rPr>
            <w:rFonts w:ascii="Calibri" w:eastAsia="Times New Roman" w:hAnsi="Calibri" w:cs="Calibri"/>
            <w:sz w:val="28"/>
            <w:szCs w:val="28"/>
          </w:rPr>
          <w:delText>(Md. ZahidHasan et al)</w:delText>
        </w:r>
      </w:del>
      <w:customXmlInsRangeStart w:id="47" w:author="maya biswas" w:date="2022-06-19T10:27:00Z"/>
      <w:sdt>
        <w:sdtPr>
          <w:rPr>
            <w:rFonts w:ascii="Calibri" w:eastAsia="Times New Roman" w:hAnsi="Calibri" w:cs="Calibri"/>
            <w:color w:val="000000"/>
            <w:sz w:val="28"/>
            <w:szCs w:val="28"/>
            <w:rPrChange w:id="48" w:author="maya biswas" w:date="2022-06-19T10:48:00Z">
              <w:rPr>
                <w:rFonts w:ascii="Calibri" w:eastAsia="Times New Roman" w:hAnsi="Calibri" w:cs="Calibri"/>
                <w:sz w:val="28"/>
                <w:szCs w:val="28"/>
              </w:rPr>
            </w:rPrChange>
          </w:rPr>
          <w:tag w:val="MENDELEY_CITATION_v3_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"/>
          <w:id w:val="-2087600338"/>
          <w:placeholder>
            <w:docPart w:val="DefaultPlaceholder_-1854013440"/>
          </w:placeholder>
        </w:sdtPr>
        <w:sdtContent>
          <w:customXmlInsRangeEnd w:id="47"/>
          <w:ins w:id="49" w:author="maya biswas" w:date="2022-06-19T10:48:00Z">
            <w:r w:rsidR="00C85846" w:rsidRPr="00C85846">
              <w:rPr>
                <w:rFonts w:ascii="Calibri" w:eastAsia="Times New Roman" w:hAnsi="Calibri" w:cs="Calibri"/>
                <w:color w:val="000000"/>
                <w:sz w:val="28"/>
                <w:szCs w:val="28"/>
              </w:rPr>
              <w:t>(Hasan et al., 2021)</w:t>
            </w:r>
          </w:ins>
          <w:customXmlInsRangeStart w:id="50" w:author="maya biswas" w:date="2022-06-19T10:27:00Z"/>
        </w:sdtContent>
      </w:sdt>
      <w:customXmlInsRangeEnd w:id="50"/>
      <w:r w:rsidRPr="00096430">
        <w:rPr>
          <w:rFonts w:ascii="Calibri" w:eastAsia="Times New Roman" w:hAnsi="Calibri" w:cs="Calibri"/>
          <w:sz w:val="28"/>
          <w:szCs w:val="28"/>
        </w:rPr>
        <w:t xml:space="preserve">. It is, however, avoidable and treated. Safe drinking water, adequate sanitation, and good hygiene can all help to prevent diarrheal illness </w:t>
      </w:r>
      <w:customXmlInsRangeStart w:id="51" w:author="maya biswas" w:date="2022-06-19T10:28:00Z"/>
      <w:sdt>
        <w:sdtPr>
          <w:rPr>
            <w:rFonts w:ascii="Calibri" w:eastAsia="Times New Roman" w:hAnsi="Calibri" w:cs="Calibri"/>
            <w:color w:val="000000"/>
            <w:sz w:val="28"/>
            <w:szCs w:val="28"/>
            <w:rPrChange w:id="52" w:author="maya biswas" w:date="2022-06-19T10:48:00Z">
              <w:rPr>
                <w:rFonts w:ascii="Calibri" w:eastAsia="Times New Roman" w:hAnsi="Calibri" w:cs="Calibri"/>
                <w:sz w:val="28"/>
                <w:szCs w:val="28"/>
              </w:rPr>
            </w:rPrChange>
          </w:rPr>
          <w:tag w:val="MENDELEY_CITATION_v3_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"/>
          <w:id w:val="811993653"/>
          <w:placeholder>
            <w:docPart w:val="DefaultPlaceholder_-1854013440"/>
          </w:placeholder>
        </w:sdtPr>
        <w:sdtContent>
          <w:customXmlInsRangeEnd w:id="51"/>
          <w:ins w:id="53" w:author="maya biswas" w:date="2022-06-19T10:48:00Z">
            <w:r w:rsidR="00C85846" w:rsidRPr="00C85846">
              <w:rPr>
                <w:rFonts w:ascii="Calibri" w:eastAsia="Times New Roman" w:hAnsi="Calibri" w:cs="Calibri"/>
                <w:color w:val="000000"/>
                <w:sz w:val="28"/>
                <w:szCs w:val="28"/>
              </w:rPr>
              <w:t>(Diouf et al., 2014)</w:t>
            </w:r>
          </w:ins>
          <w:customXmlInsRangeStart w:id="54" w:author="maya biswas" w:date="2022-06-19T10:28:00Z"/>
        </w:sdtContent>
      </w:sdt>
      <w:customXmlInsRangeEnd w:id="54"/>
      <w:del w:id="55" w:author="maya biswas" w:date="2022-06-19T10:28:00Z">
        <w:r w:rsidRPr="00096430" w:rsidDel="00C85846">
          <w:rPr>
            <w:rFonts w:ascii="Calibri" w:eastAsia="Times New Roman" w:hAnsi="Calibri" w:cs="Calibri"/>
            <w:sz w:val="28"/>
            <w:szCs w:val="28"/>
          </w:rPr>
          <w:delText>(Diouf et al., 2014)</w:delText>
        </w:r>
      </w:del>
      <w:r w:rsidRPr="00096430">
        <w:rPr>
          <w:rFonts w:ascii="Calibri" w:eastAsia="Times New Roman" w:hAnsi="Calibri" w:cs="Calibri"/>
          <w:sz w:val="28"/>
          <w:szCs w:val="28"/>
        </w:rPr>
        <w:t>.  </w:t>
      </w:r>
    </w:p>
    <w:p w14:paraId="7A9E677D" w14:textId="77777777" w:rsidR="00096430" w:rsidRPr="00096430" w:rsidRDefault="00096430" w:rsidP="00096430">
      <w:pPr>
        <w:spacing w:after="0" w:line="240" w:lineRule="auto"/>
        <w:jc w:val="both"/>
        <w:textAlignment w:val="baseline"/>
        <w:rPr>
          <w:rFonts w:ascii="Calibri" w:eastAsia="Times New Roman" w:hAnsi="Calibri" w:cs="Calibri"/>
          <w:sz w:val="28"/>
          <w:szCs w:val="28"/>
        </w:rPr>
      </w:pPr>
      <w:r w:rsidRPr="00096430">
        <w:rPr>
          <w:rFonts w:ascii="Calibri" w:eastAsia="Times New Roman" w:hAnsi="Calibri" w:cs="Calibri"/>
          <w:sz w:val="28"/>
          <w:szCs w:val="28"/>
        </w:rPr>
        <w:t> </w:t>
      </w:r>
    </w:p>
    <w:p w14:paraId="29F51049" w14:textId="079261ED" w:rsidR="00096430" w:rsidRPr="00096430" w:rsidRDefault="00096430" w:rsidP="00096430">
      <w:pPr>
        <w:spacing w:after="0" w:line="240" w:lineRule="auto"/>
        <w:jc w:val="both"/>
        <w:textAlignment w:val="baseline"/>
        <w:rPr>
          <w:rFonts w:ascii="Calibri" w:eastAsia="Times New Roman" w:hAnsi="Calibri" w:cs="Calibri"/>
          <w:sz w:val="28"/>
          <w:szCs w:val="28"/>
        </w:rPr>
      </w:pPr>
      <w:r w:rsidRPr="00096430">
        <w:rPr>
          <w:rFonts w:ascii="Calibri" w:eastAsia="Times New Roman" w:hAnsi="Calibri" w:cs="Calibri"/>
          <w:sz w:val="28"/>
          <w:szCs w:val="28"/>
        </w:rPr>
        <w:t xml:space="preserve">Among the microbiological causes of diarrhea, </w:t>
      </w:r>
      <w:ins w:id="56" w:author="Tanvir Ahammed" w:date="2022-06-19T16:42:00Z">
        <w:r w:rsidR="00736BC7" w:rsidRPr="00736BC7">
          <w:rPr>
            <w:rFonts w:ascii="Calibri" w:eastAsia="Times New Roman" w:hAnsi="Calibri" w:cs="Calibri"/>
            <w:sz w:val="28"/>
            <w:szCs w:val="28"/>
          </w:rPr>
          <w:t xml:space="preserve">Escherichia coli </w:t>
        </w:r>
        <w:r w:rsidR="00736BC7">
          <w:rPr>
            <w:rFonts w:ascii="Calibri" w:eastAsia="Times New Roman" w:hAnsi="Calibri" w:cs="Calibri"/>
            <w:sz w:val="28"/>
            <w:szCs w:val="28"/>
          </w:rPr>
          <w:t>(</w:t>
        </w:r>
      </w:ins>
      <w:del w:id="57" w:author="Tanvir Ahammed" w:date="2022-06-19T16:37:00Z">
        <w:r w:rsidRPr="00096430" w:rsidDel="00FB3242">
          <w:rPr>
            <w:rFonts w:ascii="Calibri" w:eastAsia="Times New Roman" w:hAnsi="Calibri" w:cs="Calibri"/>
            <w:sz w:val="28"/>
            <w:szCs w:val="28"/>
          </w:rPr>
          <w:delText>Escherichia coli (</w:delText>
        </w:r>
      </w:del>
      <w:r w:rsidR="00163628" w:rsidRPr="00096430">
        <w:rPr>
          <w:rFonts w:ascii="Calibri" w:eastAsia="Times New Roman" w:hAnsi="Calibri" w:cs="Calibri"/>
          <w:sz w:val="28"/>
          <w:szCs w:val="28"/>
        </w:rPr>
        <w:t>E. coli</w:t>
      </w:r>
      <w:ins w:id="58" w:author="Tanvir Ahammed" w:date="2022-06-19T16:42:00Z">
        <w:r w:rsidR="00736BC7">
          <w:rPr>
            <w:rFonts w:ascii="Calibri" w:eastAsia="Times New Roman" w:hAnsi="Calibri" w:cs="Calibri"/>
            <w:sz w:val="28"/>
            <w:szCs w:val="28"/>
          </w:rPr>
          <w:t>)</w:t>
        </w:r>
      </w:ins>
      <w:ins w:id="59" w:author="Tanvir Ahammed" w:date="2022-06-19T16:38:00Z">
        <w:r w:rsidR="00FB3242">
          <w:rPr>
            <w:rFonts w:ascii="Calibri" w:eastAsia="Times New Roman" w:hAnsi="Calibri" w:cs="Calibri"/>
            <w:sz w:val="28"/>
            <w:szCs w:val="28"/>
          </w:rPr>
          <w:t xml:space="preserve"> </w:t>
        </w:r>
      </w:ins>
      <w:del w:id="60" w:author="Tanvir Ahammed" w:date="2022-06-19T16:38:00Z">
        <w:r w:rsidRPr="00096430" w:rsidDel="00FB3242">
          <w:rPr>
            <w:rFonts w:ascii="Calibri" w:eastAsia="Times New Roman" w:hAnsi="Calibri" w:cs="Calibri"/>
            <w:sz w:val="28"/>
            <w:szCs w:val="28"/>
          </w:rPr>
          <w:delText xml:space="preserve">) </w:delText>
        </w:r>
      </w:del>
      <w:r w:rsidRPr="00096430">
        <w:rPr>
          <w:rFonts w:ascii="Calibri" w:eastAsia="Times New Roman" w:hAnsi="Calibri" w:cs="Calibri"/>
          <w:sz w:val="28"/>
          <w:szCs w:val="28"/>
        </w:rPr>
        <w:t xml:space="preserve">is considered the most common cause of diarrhea in children. </w:t>
      </w:r>
      <w:del w:id="61" w:author="Tanvir Ahammed" w:date="2022-06-19T16:22:00Z">
        <w:r w:rsidRPr="00096430" w:rsidDel="00163628">
          <w:rPr>
            <w:rFonts w:ascii="Calibri" w:eastAsia="Times New Roman" w:hAnsi="Calibri" w:cs="Calibri"/>
            <w:sz w:val="28"/>
            <w:szCs w:val="28"/>
          </w:rPr>
          <w:delText>E.coli</w:delText>
        </w:r>
      </w:del>
      <w:ins w:id="62" w:author="Tanvir Ahammed" w:date="2022-06-19T16:22:00Z">
        <w:r w:rsidR="00163628" w:rsidRPr="00096430">
          <w:rPr>
            <w:rFonts w:ascii="Calibri" w:eastAsia="Times New Roman" w:hAnsi="Calibri" w:cs="Calibri"/>
            <w:sz w:val="28"/>
            <w:szCs w:val="28"/>
          </w:rPr>
          <w:t>E. coli</w:t>
        </w:r>
      </w:ins>
      <w:r w:rsidRPr="00096430">
        <w:rPr>
          <w:rFonts w:ascii="Calibri" w:eastAsia="Times New Roman" w:hAnsi="Calibri" w:cs="Calibri"/>
          <w:sz w:val="28"/>
          <w:szCs w:val="28"/>
        </w:rPr>
        <w:t xml:space="preserve"> lives in symbiosis with its host in the vertebrate gut, where it is the most common aerobic organism </w:t>
      </w:r>
      <w:customXmlInsRangeStart w:id="63" w:author="maya biswas" w:date="2022-06-19T10:29:00Z"/>
      <w:sdt>
        <w:sdtPr>
          <w:rPr>
            <w:rFonts w:ascii="Calibri" w:eastAsia="Times New Roman" w:hAnsi="Calibri" w:cs="Calibri"/>
            <w:color w:val="000000"/>
            <w:sz w:val="28"/>
            <w:szCs w:val="28"/>
            <w:rPrChange w:id="64" w:author="maya biswas" w:date="2022-06-19T10:48:00Z">
              <w:rPr>
                <w:rFonts w:ascii="Calibri" w:eastAsia="Times New Roman" w:hAnsi="Calibri" w:cs="Calibri"/>
                <w:sz w:val="28"/>
                <w:szCs w:val="28"/>
              </w:rPr>
            </w:rPrChange>
          </w:rPr>
          <w:tag w:val="MENDELEY_CITATION_v3_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"/>
          <w:id w:val="-2131237593"/>
          <w:placeholder>
            <w:docPart w:val="DefaultPlaceholder_-1854013440"/>
          </w:placeholder>
        </w:sdtPr>
        <w:sdtContent>
          <w:customXmlInsRangeEnd w:id="63"/>
          <w:ins w:id="65" w:author="maya biswas" w:date="2022-06-19T10:48:00Z">
            <w:r w:rsidR="00C85846" w:rsidRPr="00C85846">
              <w:rPr>
                <w:rFonts w:ascii="Calibri" w:eastAsia="Times New Roman" w:hAnsi="Calibri" w:cs="Calibri"/>
                <w:color w:val="000000"/>
                <w:sz w:val="28"/>
                <w:szCs w:val="28"/>
              </w:rPr>
              <w:t>(Yang et al., 2017)</w:t>
            </w:r>
          </w:ins>
          <w:customXmlInsRangeStart w:id="66" w:author="maya biswas" w:date="2022-06-19T10:29:00Z"/>
        </w:sdtContent>
      </w:sdt>
      <w:customXmlInsRangeEnd w:id="66"/>
      <w:del w:id="67" w:author="maya biswas" w:date="2022-06-19T10:29:00Z">
        <w:r w:rsidRPr="00096430" w:rsidDel="00C85846">
          <w:rPr>
            <w:rFonts w:ascii="Calibri" w:eastAsia="Times New Roman" w:hAnsi="Calibri" w:cs="Calibri"/>
            <w:sz w:val="28"/>
            <w:szCs w:val="28"/>
          </w:rPr>
          <w:delText>(Shih</w:delText>
        </w:r>
        <w:r w:rsidRPr="00096430" w:rsidDel="00C85846">
          <w:rPr>
            <w:rFonts w:ascii="Cambria Math" w:eastAsia="Times New Roman" w:hAnsi="Cambria Math" w:cs="Calibri"/>
            <w:sz w:val="28"/>
            <w:szCs w:val="28"/>
          </w:rPr>
          <w:noBreakHyphen/>
        </w:r>
        <w:r w:rsidRPr="00096430" w:rsidDel="00C85846">
          <w:rPr>
            <w:rFonts w:ascii="Calibri" w:eastAsia="Times New Roman" w:hAnsi="Calibri" w:cs="Calibri"/>
            <w:sz w:val="28"/>
            <w:szCs w:val="28"/>
          </w:rPr>
          <w:delText>Chun Yang et al)</w:delText>
        </w:r>
      </w:del>
      <w:r w:rsidRPr="00096430">
        <w:rPr>
          <w:rFonts w:ascii="Calibri" w:eastAsia="Times New Roman" w:hAnsi="Calibri" w:cs="Calibri"/>
          <w:sz w:val="28"/>
          <w:szCs w:val="28"/>
        </w:rPr>
        <w:t xml:space="preserve">. In children under the age of five years old in underdeveloped nations, </w:t>
      </w:r>
      <w:del w:id="68" w:author="Tanvir Ahammed" w:date="2022-06-19T16:22:00Z">
        <w:r w:rsidRPr="00096430" w:rsidDel="00163628">
          <w:rPr>
            <w:rFonts w:ascii="Calibri" w:eastAsia="Times New Roman" w:hAnsi="Calibri" w:cs="Calibri"/>
            <w:sz w:val="28"/>
            <w:szCs w:val="28"/>
          </w:rPr>
          <w:delText>E.coli</w:delText>
        </w:r>
      </w:del>
      <w:ins w:id="69" w:author="Tanvir Ahammed" w:date="2022-06-19T16:22:00Z">
        <w:r w:rsidR="00163628" w:rsidRPr="00096430">
          <w:rPr>
            <w:rFonts w:ascii="Calibri" w:eastAsia="Times New Roman" w:hAnsi="Calibri" w:cs="Calibri"/>
            <w:sz w:val="28"/>
            <w:szCs w:val="28"/>
          </w:rPr>
          <w:t>E. coli</w:t>
        </w:r>
      </w:ins>
      <w:r w:rsidRPr="00096430">
        <w:rPr>
          <w:rFonts w:ascii="Calibri" w:eastAsia="Times New Roman" w:hAnsi="Calibri" w:cs="Calibri"/>
          <w:sz w:val="28"/>
          <w:szCs w:val="28"/>
        </w:rPr>
        <w:t xml:space="preserve"> is one of the most common causes of acute diarrhea, with high illness and death </w:t>
      </w:r>
      <w:customXmlInsRangeStart w:id="70" w:author="maya biswas" w:date="2022-06-19T10:31:00Z"/>
      <w:sdt>
        <w:sdtPr>
          <w:rPr>
            <w:rFonts w:ascii="Calibri" w:eastAsia="Times New Roman" w:hAnsi="Calibri" w:cs="Calibri"/>
            <w:color w:val="000000"/>
            <w:sz w:val="28"/>
            <w:szCs w:val="28"/>
            <w:rPrChange w:id="71" w:author="maya biswas" w:date="2022-06-19T10:48:00Z">
              <w:rPr>
                <w:rFonts w:ascii="Calibri" w:eastAsia="Times New Roman" w:hAnsi="Calibri" w:cs="Calibri"/>
                <w:sz w:val="28"/>
                <w:szCs w:val="28"/>
              </w:rPr>
            </w:rPrChange>
          </w:rPr>
          <w:tag w:val="MENDELEY_CITATION_v3_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"/>
          <w:id w:val="-1143267838"/>
          <w:placeholder>
            <w:docPart w:val="DefaultPlaceholder_-1854013440"/>
          </w:placeholder>
        </w:sdtPr>
        <w:sdtContent>
          <w:customXmlInsRangeEnd w:id="70"/>
          <w:ins w:id="72" w:author="maya biswas" w:date="2022-06-19T10:48:00Z">
            <w:r w:rsidR="00C85846" w:rsidRPr="00C85846">
              <w:rPr>
                <w:rFonts w:ascii="Calibri" w:eastAsia="Times New Roman" w:hAnsi="Calibri" w:cs="Calibri"/>
                <w:color w:val="000000"/>
                <w:sz w:val="28"/>
                <w:szCs w:val="28"/>
              </w:rPr>
              <w:t>(Vieira et al., 2007)</w:t>
            </w:r>
          </w:ins>
          <w:customXmlInsRangeStart w:id="73" w:author="maya biswas" w:date="2022-06-19T10:31:00Z"/>
        </w:sdtContent>
      </w:sdt>
      <w:customXmlInsRangeEnd w:id="73"/>
      <w:del w:id="74" w:author="maya biswas" w:date="2022-06-19T10:29:00Z">
        <w:r w:rsidRPr="00096430" w:rsidDel="00C85846">
          <w:rPr>
            <w:rFonts w:ascii="Calibri" w:eastAsia="Times New Roman" w:hAnsi="Calibri" w:cs="Calibri"/>
            <w:sz w:val="28"/>
            <w:szCs w:val="28"/>
          </w:rPr>
          <w:delText>(Vieira et al, 2007)</w:delText>
        </w:r>
      </w:del>
      <w:r w:rsidRPr="00096430">
        <w:rPr>
          <w:rFonts w:ascii="Calibri" w:eastAsia="Times New Roman" w:hAnsi="Calibri" w:cs="Calibri"/>
          <w:sz w:val="28"/>
          <w:szCs w:val="28"/>
        </w:rPr>
        <w:t>.  In the 1940s, E. coli was originally considered a cause of children's diarrhea when nursery outbreaks of severe diarrhea were linked to certain E. coli serotypes. (Qadri et al., 2005)</w:t>
      </w:r>
      <w:del w:id="75" w:author="maya biswas" w:date="2022-06-19T10:31:00Z">
        <w:r w:rsidRPr="00096430" w:rsidDel="00C85846">
          <w:rPr>
            <w:rFonts w:ascii="Calibri" w:eastAsia="Times New Roman" w:hAnsi="Calibri" w:cs="Calibri"/>
            <w:sz w:val="28"/>
            <w:szCs w:val="28"/>
          </w:rPr>
          <w:delText xml:space="preserve">. </w:delText>
        </w:r>
        <w:commentRangeStart w:id="76"/>
        <w:commentRangeStart w:id="77"/>
        <w:r w:rsidRPr="00096430" w:rsidDel="00C85846">
          <w:rPr>
            <w:rFonts w:ascii="Calibri" w:eastAsia="Times New Roman" w:hAnsi="Calibri" w:cs="Calibri"/>
            <w:sz w:val="28"/>
            <w:szCs w:val="28"/>
          </w:rPr>
          <w:delText>Franzolin et al researched and reported the frequency of the different diarrheagenic Escherichia coli (DEC) categories isolated from children with acute endemic diarrhea in Salvador, Bahiawith</w:delText>
        </w:r>
      </w:del>
      <w:r w:rsidRPr="00096430">
        <w:rPr>
          <w:rFonts w:ascii="Calibri" w:eastAsia="Times New Roman" w:hAnsi="Calibri" w:cs="Calibri"/>
          <w:sz w:val="28"/>
          <w:szCs w:val="28"/>
        </w:rPr>
        <w:t xml:space="preserve">. In Salvador, Bahia, Franzolin et </w:t>
      </w:r>
      <w:del w:id="78" w:author="Tanvir Ahammed" w:date="2022-06-19T16:23:00Z">
        <w:r w:rsidRPr="00096430" w:rsidDel="00163628">
          <w:rPr>
            <w:rFonts w:ascii="Calibri" w:eastAsia="Times New Roman" w:hAnsi="Calibri" w:cs="Calibri"/>
            <w:sz w:val="28"/>
            <w:szCs w:val="28"/>
          </w:rPr>
          <w:delText>colleagues</w:delText>
        </w:r>
      </w:del>
      <w:ins w:id="79" w:author="Tanvir Ahammed" w:date="2022-06-19T16:23:00Z">
        <w:r w:rsidR="00163628">
          <w:rPr>
            <w:rFonts w:ascii="Calibri" w:eastAsia="Times New Roman" w:hAnsi="Calibri" w:cs="Calibri"/>
            <w:sz w:val="28"/>
            <w:szCs w:val="28"/>
          </w:rPr>
          <w:t>al.</w:t>
        </w:r>
      </w:ins>
      <w:r w:rsidRPr="00096430">
        <w:rPr>
          <w:rFonts w:ascii="Calibri" w:eastAsia="Times New Roman" w:hAnsi="Calibri" w:cs="Calibri"/>
          <w:sz w:val="28"/>
          <w:szCs w:val="28"/>
        </w:rPr>
        <w:t xml:space="preserve"> investigated and reported the prevalence of the several diarrheagenic Escherichia coli (DEC) types isolated from children with acute endemic diarrhea. </w:t>
      </w:r>
      <w:commentRangeEnd w:id="76"/>
      <w:r w:rsidR="00210C0B">
        <w:rPr>
          <w:rStyle w:val="CommentReference"/>
        </w:rPr>
        <w:commentReference w:id="76"/>
      </w:r>
      <w:commentRangeEnd w:id="77"/>
      <w:r w:rsidR="00C85846">
        <w:rPr>
          <w:rStyle w:val="CommentReference"/>
        </w:rPr>
        <w:commentReference w:id="77"/>
      </w:r>
      <w:r w:rsidRPr="00096430">
        <w:rPr>
          <w:rFonts w:ascii="Calibri" w:eastAsia="Times New Roman" w:hAnsi="Calibri" w:cs="Calibri"/>
          <w:sz w:val="28"/>
          <w:szCs w:val="28"/>
        </w:rPr>
        <w:t>Colony blot hybridization was used to investigate the E. coli isolates. In 138 samples, E. coli was suspected, and 30 of these were determined to have diarrheagenic strains (</w:t>
      </w:r>
      <w:del w:id="80" w:author="Tanvir Ahammed" w:date="2022-06-19T16:23:00Z">
        <w:r w:rsidRPr="00096430" w:rsidDel="00163628">
          <w:rPr>
            <w:rFonts w:ascii="Calibri" w:eastAsia="Times New Roman" w:hAnsi="Calibri" w:cs="Calibri"/>
            <w:sz w:val="28"/>
            <w:szCs w:val="28"/>
          </w:rPr>
          <w:delText>i.e.</w:delText>
        </w:r>
      </w:del>
      <w:ins w:id="81" w:author="Tanvir Ahammed" w:date="2022-06-19T16:23:00Z">
        <w:r w:rsidR="00163628" w:rsidRPr="00096430">
          <w:rPr>
            <w:rFonts w:ascii="Calibri" w:eastAsia="Times New Roman" w:hAnsi="Calibri" w:cs="Calibri"/>
            <w:sz w:val="28"/>
            <w:szCs w:val="28"/>
          </w:rPr>
          <w:t>i.e.,</w:t>
        </w:r>
      </w:ins>
      <w:r w:rsidRPr="00096430">
        <w:rPr>
          <w:rFonts w:ascii="Calibri" w:eastAsia="Times New Roman" w:hAnsi="Calibri" w:cs="Calibri"/>
          <w:sz w:val="28"/>
          <w:szCs w:val="28"/>
        </w:rPr>
        <w:t xml:space="preserve"> 17.1% of all samples received, 21.7</w:t>
      </w:r>
      <w:del w:id="82" w:author="Tanvir Ahammed" w:date="2022-06-19T16:43:00Z">
        <w:r w:rsidRPr="00096430" w:rsidDel="00736BC7">
          <w:rPr>
            <w:rFonts w:ascii="Calibri" w:eastAsia="Times New Roman" w:hAnsi="Calibri" w:cs="Calibri"/>
            <w:sz w:val="28"/>
            <w:szCs w:val="28"/>
          </w:rPr>
          <w:delText xml:space="preserve"> percent</w:delText>
        </w:r>
      </w:del>
      <w:ins w:id="83" w:author="Tanvir Ahammed" w:date="2022-06-19T16:43:00Z">
        <w:r w:rsidR="00736BC7">
          <w:rPr>
            <w:rFonts w:ascii="Calibri" w:eastAsia="Times New Roman" w:hAnsi="Calibri" w:cs="Calibri"/>
            <w:sz w:val="28"/>
            <w:szCs w:val="28"/>
          </w:rPr>
          <w:t>%</w:t>
        </w:r>
      </w:ins>
      <w:r w:rsidRPr="00096430">
        <w:rPr>
          <w:rFonts w:ascii="Calibri" w:eastAsia="Times New Roman" w:hAnsi="Calibri" w:cs="Calibri"/>
          <w:sz w:val="28"/>
          <w:szCs w:val="28"/>
        </w:rPr>
        <w:t xml:space="preserve"> of all samples tested for) </w:t>
      </w:r>
      <w:customXmlInsRangeStart w:id="84" w:author="maya biswas" w:date="2022-06-19T10:34:00Z"/>
      <w:sdt>
        <w:sdtPr>
          <w:rPr>
            <w:rFonts w:ascii="Calibri" w:eastAsia="Times New Roman" w:hAnsi="Calibri" w:cs="Calibri"/>
            <w:color w:val="000000"/>
            <w:sz w:val="28"/>
            <w:szCs w:val="28"/>
            <w:rPrChange w:id="85" w:author="maya biswas" w:date="2022-06-19T10:48:00Z">
              <w:rPr>
                <w:rFonts w:ascii="Calibri" w:eastAsia="Times New Roman" w:hAnsi="Calibri" w:cs="Calibri"/>
                <w:sz w:val="28"/>
                <w:szCs w:val="28"/>
              </w:rPr>
            </w:rPrChange>
          </w:rPr>
          <w:tag w:val="MENDELEY_CITATION_v3_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"/>
          <w:id w:val="-853884130"/>
          <w:placeholder>
            <w:docPart w:val="DefaultPlaceholder_-1854013440"/>
          </w:placeholder>
        </w:sdtPr>
        <w:sdtContent>
          <w:customXmlInsRangeEnd w:id="84"/>
          <w:ins w:id="86" w:author="maya biswas" w:date="2022-06-19T10:48:00Z">
            <w:r w:rsidR="00C85846" w:rsidRPr="00C85846">
              <w:rPr>
                <w:rFonts w:ascii="Calibri" w:eastAsia="Times New Roman" w:hAnsi="Calibri" w:cs="Calibri"/>
                <w:color w:val="000000"/>
                <w:sz w:val="28"/>
                <w:szCs w:val="28"/>
              </w:rPr>
              <w:t>(Franzolin et al., 2005)</w:t>
            </w:r>
          </w:ins>
          <w:customXmlInsRangeStart w:id="87" w:author="maya biswas" w:date="2022-06-19T10:34:00Z"/>
        </w:sdtContent>
      </w:sdt>
      <w:customXmlInsRangeEnd w:id="87"/>
      <w:del w:id="88" w:author="maya biswas" w:date="2022-06-19T10:33:00Z">
        <w:r w:rsidRPr="00096430" w:rsidDel="00C85846">
          <w:rPr>
            <w:rFonts w:ascii="Calibri" w:eastAsia="Times New Roman" w:hAnsi="Calibri" w:cs="Calibri"/>
            <w:sz w:val="28"/>
            <w:szCs w:val="28"/>
          </w:rPr>
          <w:delText>(Franzolin et al., 2005)</w:delText>
        </w:r>
      </w:del>
      <w:r w:rsidRPr="00096430">
        <w:rPr>
          <w:rFonts w:ascii="Calibri" w:eastAsia="Times New Roman" w:hAnsi="Calibri" w:cs="Calibri"/>
          <w:sz w:val="28"/>
          <w:szCs w:val="28"/>
        </w:rPr>
        <w:t xml:space="preserve">. In a separate study from 2003, Ahrabi et al looked at </w:t>
      </w:r>
      <w:del w:id="89" w:author="Tanvir Ahammed" w:date="2022-06-19T16:23:00Z">
        <w:r w:rsidRPr="00096430" w:rsidDel="00163628">
          <w:rPr>
            <w:rFonts w:ascii="Calibri" w:eastAsia="Times New Roman" w:hAnsi="Calibri" w:cs="Calibri"/>
            <w:sz w:val="28"/>
            <w:szCs w:val="28"/>
          </w:rPr>
          <w:delText>E.coli</w:delText>
        </w:r>
      </w:del>
      <w:ins w:id="90" w:author="Tanvir Ahammed" w:date="2022-06-19T16:23:00Z">
        <w:r w:rsidR="00163628" w:rsidRPr="00096430">
          <w:rPr>
            <w:rFonts w:ascii="Calibri" w:eastAsia="Times New Roman" w:hAnsi="Calibri" w:cs="Calibri"/>
            <w:sz w:val="28"/>
            <w:szCs w:val="28"/>
          </w:rPr>
          <w:t>E. coli</w:t>
        </w:r>
      </w:ins>
      <w:r w:rsidRPr="00096430">
        <w:rPr>
          <w:rFonts w:ascii="Calibri" w:eastAsia="Times New Roman" w:hAnsi="Calibri" w:cs="Calibri"/>
          <w:sz w:val="28"/>
          <w:szCs w:val="28"/>
        </w:rPr>
        <w:t xml:space="preserve"> and severe diarrhea in Tehranian children. Diarrhea-affected children's stools (n=200) </w:t>
      </w:r>
      <w:customXmlInsRangeStart w:id="91" w:author="maya biswas" w:date="2022-06-19T10:35:00Z"/>
      <w:sdt>
        <w:sdtPr>
          <w:rPr>
            <w:rFonts w:ascii="Calibri" w:eastAsia="Times New Roman" w:hAnsi="Calibri" w:cs="Calibri"/>
            <w:color w:val="000000"/>
            <w:sz w:val="28"/>
            <w:szCs w:val="28"/>
            <w:rPrChange w:id="92" w:author="maya biswas" w:date="2022-06-19T10:48:00Z">
              <w:rPr>
                <w:rFonts w:ascii="Calibri" w:eastAsia="Times New Roman" w:hAnsi="Calibri" w:cs="Calibri"/>
                <w:sz w:val="28"/>
                <w:szCs w:val="28"/>
              </w:rPr>
            </w:rPrChange>
          </w:rPr>
          <w:tag w:val="MENDELEY_CITATION_v3_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"/>
          <w:id w:val="-1525542350"/>
          <w:placeholder>
            <w:docPart w:val="DefaultPlaceholder_-1854013440"/>
          </w:placeholder>
        </w:sdtPr>
        <w:sdtContent>
          <w:customXmlInsRangeEnd w:id="91"/>
          <w:ins w:id="93" w:author="maya biswas" w:date="2022-06-19T10:48:00Z">
            <w:r w:rsidR="00C85846" w:rsidRPr="00C85846">
              <w:rPr>
                <w:rFonts w:ascii="Calibri" w:eastAsia="Times New Roman" w:hAnsi="Calibri" w:cs="Calibri"/>
                <w:color w:val="000000"/>
                <w:sz w:val="28"/>
                <w:szCs w:val="28"/>
              </w:rPr>
              <w:t>(Salmanzadeh-Ahrabi et al., 2005)</w:t>
            </w:r>
          </w:ins>
          <w:customXmlInsRangeStart w:id="94" w:author="maya biswas" w:date="2022-06-19T10:35:00Z"/>
        </w:sdtContent>
      </w:sdt>
      <w:customXmlInsRangeEnd w:id="94"/>
      <w:ins w:id="95" w:author="maya biswas" w:date="2022-06-19T10:35:00Z">
        <w:r w:rsidR="00C85846">
          <w:rPr>
            <w:rFonts w:ascii="Calibri" w:eastAsia="Times New Roman" w:hAnsi="Calibri" w:cs="Calibri"/>
            <w:color w:val="000000"/>
            <w:sz w:val="28"/>
            <w:szCs w:val="28"/>
          </w:rPr>
          <w:t>.</w:t>
        </w:r>
      </w:ins>
      <w:ins w:id="96" w:author="maya biswas" w:date="2022-06-19T10:36:00Z">
        <w:r w:rsidR="00C85846">
          <w:rPr>
            <w:rFonts w:ascii="Calibri" w:eastAsia="Times New Roman" w:hAnsi="Calibri" w:cs="Calibri"/>
            <w:color w:val="000000"/>
            <w:sz w:val="28"/>
            <w:szCs w:val="28"/>
          </w:rPr>
          <w:t xml:space="preserve"> </w:t>
        </w:r>
      </w:ins>
      <w:del w:id="97" w:author="maya biswas" w:date="2022-06-19T10:34:00Z">
        <w:r w:rsidRPr="00096430" w:rsidDel="00C85846">
          <w:rPr>
            <w:rFonts w:ascii="Calibri" w:eastAsia="Times New Roman" w:hAnsi="Calibri" w:cs="Calibri"/>
            <w:sz w:val="28"/>
            <w:szCs w:val="28"/>
          </w:rPr>
          <w:delText xml:space="preserve">(Salmanzadeh-Ahrabi et al., 2005). </w:delText>
        </w:r>
      </w:del>
      <w:r w:rsidRPr="00096430">
        <w:rPr>
          <w:rFonts w:ascii="Calibri" w:eastAsia="Times New Roman" w:hAnsi="Calibri" w:cs="Calibri"/>
          <w:sz w:val="28"/>
          <w:szCs w:val="28"/>
        </w:rPr>
        <w:t xml:space="preserve">In Eastern Ethiopia, </w:t>
      </w:r>
      <w:ins w:id="98" w:author="maya biswas" w:date="2022-06-19T10:36:00Z">
        <w:r w:rsidR="00C85846">
          <w:rPr>
            <w:rFonts w:ascii="Calibri" w:eastAsia="Times New Roman" w:hAnsi="Calibri" w:cs="Calibri"/>
            <w:sz w:val="28"/>
            <w:szCs w:val="28"/>
          </w:rPr>
          <w:t>it was</w:t>
        </w:r>
      </w:ins>
      <w:del w:id="99" w:author="maya biswas" w:date="2022-06-19T10:36:00Z">
        <w:r w:rsidRPr="00096430" w:rsidDel="00C85846">
          <w:rPr>
            <w:rFonts w:ascii="Calibri" w:eastAsia="Times New Roman" w:hAnsi="Calibri" w:cs="Calibri"/>
            <w:sz w:val="28"/>
            <w:szCs w:val="28"/>
          </w:rPr>
          <w:delText>Getaneh et al</w:delText>
        </w:r>
      </w:del>
      <w:ins w:id="100" w:author="Tanvir Ahammed" w:date="2022-06-19T16:43:00Z">
        <w:del w:id="101" w:author="maya biswas" w:date="2022-06-19T10:36:00Z">
          <w:r w:rsidR="00736BC7" w:rsidDel="00C85846">
            <w:rPr>
              <w:rFonts w:ascii="Calibri" w:eastAsia="Times New Roman" w:hAnsi="Calibri" w:cs="Calibri"/>
              <w:sz w:val="28"/>
              <w:szCs w:val="28"/>
            </w:rPr>
            <w:delText>.</w:delText>
          </w:r>
        </w:del>
      </w:ins>
      <w:r w:rsidRPr="00096430">
        <w:rPr>
          <w:rFonts w:ascii="Calibri" w:eastAsia="Times New Roman" w:hAnsi="Calibri" w:cs="Calibri"/>
          <w:sz w:val="28"/>
          <w:szCs w:val="28"/>
        </w:rPr>
        <w:t xml:space="preserve"> discovered that the frequency of E. coli-related diarrhea among children under the age of five is rather high </w:t>
      </w:r>
      <w:del w:id="102" w:author="maya biswas" w:date="2022-06-19T10:35:00Z">
        <w:r w:rsidRPr="00096430" w:rsidDel="00C85846">
          <w:rPr>
            <w:rFonts w:ascii="Calibri" w:eastAsia="Times New Roman" w:hAnsi="Calibri" w:cs="Calibri"/>
            <w:sz w:val="28"/>
            <w:szCs w:val="28"/>
          </w:rPr>
          <w:delText xml:space="preserve">(Getaneh et al., 2021). </w:delText>
        </w:r>
      </w:del>
      <w:r w:rsidRPr="00096430">
        <w:rPr>
          <w:rFonts w:ascii="Calibri" w:eastAsia="Times New Roman" w:hAnsi="Calibri" w:cs="Calibri"/>
          <w:sz w:val="28"/>
          <w:szCs w:val="28"/>
        </w:rPr>
        <w:t>Researchers in another study</w:t>
      </w:r>
      <w:customXmlInsRangeStart w:id="103" w:author="maya biswas" w:date="2022-06-19T10:38:00Z"/>
      <w:sdt>
        <w:sdtPr>
          <w:rPr>
            <w:rFonts w:ascii="Calibri" w:eastAsia="Times New Roman" w:hAnsi="Calibri" w:cs="Calibri"/>
            <w:color w:val="000000"/>
            <w:sz w:val="28"/>
            <w:szCs w:val="28"/>
            <w:rPrChange w:id="104" w:author="maya biswas" w:date="2022-06-19T10:48:00Z">
              <w:rPr>
                <w:rFonts w:ascii="Calibri" w:eastAsia="Times New Roman" w:hAnsi="Calibri" w:cs="Calibri"/>
                <w:sz w:val="28"/>
                <w:szCs w:val="28"/>
              </w:rPr>
            </w:rPrChange>
          </w:rPr>
          <w:tag w:val="MENDELEY_CITATION_v3_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"/>
          <w:id w:val="1545399724"/>
          <w:placeholder>
            <w:docPart w:val="DefaultPlaceholder_-1854013440"/>
          </w:placeholder>
        </w:sdtPr>
        <w:sdtContent>
          <w:customXmlInsRangeEnd w:id="103"/>
          <w:ins w:id="105" w:author="maya biswas" w:date="2022-06-19T10:48:00Z">
            <w:r w:rsidR="00C85846" w:rsidRPr="00C85846">
              <w:rPr>
                <w:rFonts w:ascii="Calibri" w:eastAsia="Times New Roman" w:hAnsi="Calibri" w:cs="Calibri"/>
                <w:color w:val="000000"/>
                <w:sz w:val="28"/>
                <w:szCs w:val="28"/>
              </w:rPr>
              <w:t>(Getaneh et al., 2021)</w:t>
            </w:r>
          </w:ins>
          <w:customXmlInsRangeStart w:id="106" w:author="maya biswas" w:date="2022-06-19T10:38:00Z"/>
        </w:sdtContent>
      </w:sdt>
      <w:customXmlInsRangeEnd w:id="106"/>
      <w:r w:rsidRPr="00096430">
        <w:rPr>
          <w:rFonts w:ascii="Calibri" w:eastAsia="Times New Roman" w:hAnsi="Calibri" w:cs="Calibri"/>
          <w:sz w:val="28"/>
          <w:szCs w:val="28"/>
        </w:rPr>
        <w:t xml:space="preserve">. According to a previous report from Bangladesh children who died from diarrhea in their study more often </w:t>
      </w:r>
      <w:r w:rsidRPr="00096430">
        <w:rPr>
          <w:rFonts w:ascii="Calibri" w:eastAsia="Times New Roman" w:hAnsi="Calibri" w:cs="Calibri"/>
          <w:sz w:val="28"/>
          <w:szCs w:val="28"/>
        </w:rPr>
        <w:lastRenderedPageBreak/>
        <w:t>had E. coli (OR = 5.69, 95% CI = 2.42-13.39, p</w:t>
      </w:r>
      <w:del w:id="107" w:author="Tanvir Ahammed" w:date="2022-06-19T17:06:00Z">
        <w:r w:rsidRPr="00096430" w:rsidDel="00210C0B">
          <w:rPr>
            <w:rFonts w:ascii="Calibri" w:eastAsia="Times New Roman" w:hAnsi="Calibri" w:cs="Calibri"/>
            <w:sz w:val="28"/>
            <w:szCs w:val="28"/>
          </w:rPr>
          <w:delText xml:space="preserve"> =</w:delText>
        </w:r>
      </w:del>
      <w:r w:rsidRPr="00096430">
        <w:rPr>
          <w:rFonts w:ascii="Calibri" w:eastAsia="Times New Roman" w:hAnsi="Calibri" w:cs="Calibri"/>
          <w:sz w:val="28"/>
          <w:szCs w:val="28"/>
        </w:rPr>
        <w:t xml:space="preserve"> &lt;0.001) compared to those who survived </w:t>
      </w:r>
      <w:customXmlInsRangeStart w:id="108" w:author="maya biswas" w:date="2022-06-19T10:40:00Z"/>
      <w:sdt>
        <w:sdtPr>
          <w:rPr>
            <w:rFonts w:ascii="Calibri" w:eastAsia="Times New Roman" w:hAnsi="Calibri" w:cs="Calibri"/>
            <w:color w:val="000000"/>
            <w:sz w:val="28"/>
            <w:szCs w:val="28"/>
            <w:rPrChange w:id="109" w:author="maya biswas" w:date="2022-06-19T10:48:00Z">
              <w:rPr>
                <w:rFonts w:ascii="Calibri" w:eastAsia="Times New Roman" w:hAnsi="Calibri" w:cs="Calibri"/>
                <w:sz w:val="28"/>
                <w:szCs w:val="28"/>
              </w:rPr>
            </w:rPrChange>
          </w:rPr>
          <w:tag w:val="MENDELEY_CITATION_v3_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"/>
          <w:id w:val="1064455337"/>
          <w:placeholder>
            <w:docPart w:val="DefaultPlaceholder_-1854013440"/>
          </w:placeholder>
        </w:sdtPr>
        <w:sdtContent>
          <w:customXmlInsRangeEnd w:id="108"/>
          <w:ins w:id="110" w:author="maya biswas" w:date="2022-06-19T10:48:00Z">
            <w:r w:rsidR="00C85846" w:rsidRPr="00C85846">
              <w:rPr>
                <w:rFonts w:ascii="Calibri" w:eastAsia="Times New Roman" w:hAnsi="Calibri" w:cs="Calibri"/>
                <w:color w:val="000000"/>
                <w:sz w:val="28"/>
                <w:szCs w:val="28"/>
              </w:rPr>
              <w:t>(Shahunja et al., 2020)</w:t>
            </w:r>
          </w:ins>
          <w:customXmlInsRangeStart w:id="111" w:author="maya biswas" w:date="2022-06-19T10:40:00Z"/>
        </w:sdtContent>
      </w:sdt>
      <w:customXmlInsRangeEnd w:id="111"/>
      <w:del w:id="112" w:author="maya biswas" w:date="2022-06-19T10:39:00Z">
        <w:r w:rsidRPr="00096430" w:rsidDel="00C85846">
          <w:rPr>
            <w:rFonts w:ascii="Calibri" w:eastAsia="Times New Roman" w:hAnsi="Calibri" w:cs="Calibri"/>
            <w:sz w:val="28"/>
            <w:szCs w:val="28"/>
          </w:rPr>
          <w:delText>(K M Shahunja et al)</w:delText>
        </w:r>
      </w:del>
      <w:r w:rsidRPr="00096430">
        <w:rPr>
          <w:rFonts w:ascii="Calibri" w:eastAsia="Times New Roman" w:hAnsi="Calibri" w:cs="Calibri"/>
          <w:sz w:val="28"/>
          <w:szCs w:val="28"/>
        </w:rPr>
        <w:t>. According to research conducted in Dhaka, Bangladesh's urban slums, children living in families with very high-risk levels of E. coli in their source drinking water were more likely to suffer from diarrhea</w:t>
      </w:r>
      <w:customXmlInsRangeStart w:id="113" w:author="maya biswas" w:date="2022-06-19T10:41:00Z"/>
      <w:sdt>
        <w:sdtPr>
          <w:rPr>
            <w:rFonts w:ascii="Calibri" w:eastAsia="Times New Roman" w:hAnsi="Calibri" w:cs="Calibri"/>
            <w:color w:val="000000"/>
            <w:sz w:val="28"/>
            <w:szCs w:val="28"/>
            <w:rPrChange w:id="114" w:author="maya biswas" w:date="2022-06-19T10:48:00Z">
              <w:rPr>
                <w:rFonts w:ascii="Calibri" w:eastAsia="Times New Roman" w:hAnsi="Calibri" w:cs="Calibri"/>
                <w:sz w:val="28"/>
                <w:szCs w:val="28"/>
              </w:rPr>
            </w:rPrChange>
          </w:rPr>
          <w:tag w:val="MENDELEY_CITATION_v3_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"/>
          <w:id w:val="190195715"/>
          <w:placeholder>
            <w:docPart w:val="DefaultPlaceholder_-1854013440"/>
          </w:placeholder>
        </w:sdtPr>
        <w:sdtContent>
          <w:customXmlInsRangeEnd w:id="113"/>
          <w:ins w:id="115" w:author="maya biswas" w:date="2022-06-19T10:48:00Z">
            <w:r w:rsidR="00C85846" w:rsidRPr="00C85846">
              <w:rPr>
                <w:rFonts w:ascii="Calibri" w:eastAsia="Times New Roman" w:hAnsi="Calibri" w:cs="Calibri"/>
                <w:color w:val="000000"/>
                <w:sz w:val="28"/>
                <w:szCs w:val="28"/>
              </w:rPr>
              <w:t>(Parvin et al., 2021)</w:t>
            </w:r>
          </w:ins>
          <w:customXmlInsRangeStart w:id="116" w:author="maya biswas" w:date="2022-06-19T10:41:00Z"/>
        </w:sdtContent>
      </w:sdt>
      <w:customXmlInsRangeEnd w:id="116"/>
      <w:del w:id="117" w:author="maya biswas" w:date="2022-06-19T10:40:00Z">
        <w:r w:rsidRPr="00096430" w:rsidDel="00C85846">
          <w:rPr>
            <w:rFonts w:ascii="Calibri" w:eastAsia="Times New Roman" w:hAnsi="Calibri" w:cs="Calibri"/>
            <w:sz w:val="28"/>
            <w:szCs w:val="28"/>
          </w:rPr>
          <w:delText xml:space="preserve"> (Parvin et al. 2021)</w:delText>
        </w:r>
      </w:del>
      <w:r w:rsidRPr="00096430">
        <w:rPr>
          <w:rFonts w:ascii="Calibri" w:eastAsia="Times New Roman" w:hAnsi="Calibri" w:cs="Calibri"/>
          <w:sz w:val="28"/>
          <w:szCs w:val="28"/>
        </w:rPr>
        <w:t>.  </w:t>
      </w:r>
    </w:p>
    <w:p w14:paraId="397E8D52" w14:textId="21C0E9FB" w:rsidR="00096430" w:rsidRPr="00096430" w:rsidRDefault="00096430" w:rsidP="00096430">
      <w:pPr>
        <w:spacing w:after="0" w:line="240" w:lineRule="auto"/>
        <w:jc w:val="both"/>
        <w:textAlignment w:val="baseline"/>
        <w:rPr>
          <w:rFonts w:ascii="Calibri" w:eastAsia="Times New Roman" w:hAnsi="Calibri" w:cs="Calibri"/>
          <w:sz w:val="28"/>
          <w:szCs w:val="28"/>
        </w:rPr>
      </w:pPr>
      <w:r w:rsidRPr="00096430">
        <w:rPr>
          <w:rFonts w:ascii="Calibri" w:eastAsia="Times New Roman" w:hAnsi="Calibri" w:cs="Calibri"/>
          <w:sz w:val="28"/>
          <w:szCs w:val="28"/>
        </w:rPr>
        <w:t xml:space="preserve">Pathogens in contaminated water are harmful for human consumption. In a study of urban areas of Africa, diarrhea was one of the most common illnesses or syndromes utilized to investigate the link between urban health and water scarcity </w:t>
      </w:r>
      <w:del w:id="118" w:author="maya biswas" w:date="2022-06-19T10:41:00Z">
        <w:r w:rsidRPr="00096430" w:rsidDel="00C85846">
          <w:rPr>
            <w:rFonts w:ascii="Calibri" w:eastAsia="Times New Roman" w:hAnsi="Calibri" w:cs="Calibri"/>
            <w:sz w:val="28"/>
            <w:szCs w:val="28"/>
          </w:rPr>
          <w:delText>(</w:delText>
        </w:r>
      </w:del>
      <w:customXmlInsRangeStart w:id="119" w:author="maya biswas" w:date="2022-06-19T10:42:00Z"/>
      <w:sdt>
        <w:sdtPr>
          <w:rPr>
            <w:rFonts w:ascii="Calibri" w:eastAsia="Times New Roman" w:hAnsi="Calibri" w:cs="Calibri"/>
            <w:color w:val="000000"/>
            <w:sz w:val="28"/>
            <w:szCs w:val="28"/>
            <w:rPrChange w:id="120" w:author="maya biswas" w:date="2022-06-19T10:48:00Z">
              <w:rPr>
                <w:rFonts w:ascii="Calibri" w:eastAsia="Times New Roman" w:hAnsi="Calibri" w:cs="Calibri"/>
                <w:sz w:val="28"/>
                <w:szCs w:val="28"/>
              </w:rPr>
            </w:rPrChange>
          </w:rPr>
          <w:tag w:val="MENDELEY_CITATION_v3_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"/>
          <w:id w:val="248398384"/>
          <w:placeholder>
            <w:docPart w:val="DefaultPlaceholder_-1854013440"/>
          </w:placeholder>
        </w:sdtPr>
        <w:sdtContent>
          <w:customXmlInsRangeEnd w:id="119"/>
          <w:ins w:id="121" w:author="maya biswas" w:date="2022-06-19T10:48:00Z">
            <w:r w:rsidR="00C85846" w:rsidRPr="00C85846">
              <w:rPr>
                <w:rFonts w:ascii="Calibri" w:eastAsia="Times New Roman" w:hAnsi="Calibri" w:cs="Calibri"/>
                <w:color w:val="000000"/>
                <w:sz w:val="28"/>
                <w:szCs w:val="28"/>
              </w:rPr>
              <w:t>(Mutono et al., 2021)</w:t>
            </w:r>
          </w:ins>
          <w:customXmlInsRangeStart w:id="122" w:author="maya biswas" w:date="2022-06-19T10:42:00Z"/>
        </w:sdtContent>
      </w:sdt>
      <w:customXmlInsRangeEnd w:id="122"/>
      <w:del w:id="123" w:author="maya biswas" w:date="2022-06-19T10:41:00Z">
        <w:r w:rsidRPr="00096430" w:rsidDel="00C85846">
          <w:rPr>
            <w:rFonts w:ascii="Segoe UI" w:eastAsia="Times New Roman" w:hAnsi="Segoe UI" w:cs="Segoe UI"/>
            <w:color w:val="000000"/>
            <w:sz w:val="28"/>
            <w:szCs w:val="28"/>
            <w:u w:val="single"/>
            <w:shd w:val="clear" w:color="auto" w:fill="E1E3E6"/>
          </w:rPr>
          <w:delText>Nyamai Mutono</w:delText>
        </w:r>
        <w:r w:rsidRPr="00096430" w:rsidDel="00C85846">
          <w:rPr>
            <w:rFonts w:ascii="Calibri" w:eastAsia="Times New Roman" w:hAnsi="Calibri" w:cs="Calibri"/>
            <w:sz w:val="28"/>
            <w:szCs w:val="28"/>
          </w:rPr>
          <w:delText xml:space="preserve"> et al)</w:delText>
        </w:r>
      </w:del>
      <w:r w:rsidRPr="00096430">
        <w:rPr>
          <w:rFonts w:ascii="Calibri" w:eastAsia="Times New Roman" w:hAnsi="Calibri" w:cs="Calibri"/>
          <w:sz w:val="28"/>
          <w:szCs w:val="28"/>
        </w:rPr>
        <w:t>. </w:t>
      </w:r>
      <w:del w:id="124" w:author="Tanvir Ahammed" w:date="2022-06-19T16:36:00Z">
        <w:r w:rsidRPr="00096430" w:rsidDel="00FB3242">
          <w:rPr>
            <w:rFonts w:ascii="Calibri" w:eastAsia="Times New Roman" w:hAnsi="Calibri" w:cs="Calibri"/>
            <w:sz w:val="28"/>
            <w:szCs w:val="28"/>
          </w:rPr>
          <w:delText>E.coli</w:delText>
        </w:r>
      </w:del>
      <w:ins w:id="125" w:author="Tanvir Ahammed" w:date="2022-06-19T16:36:00Z">
        <w:r w:rsidR="00FB3242" w:rsidRPr="00096430">
          <w:rPr>
            <w:rFonts w:ascii="Calibri" w:eastAsia="Times New Roman" w:hAnsi="Calibri" w:cs="Calibri"/>
            <w:sz w:val="28"/>
            <w:szCs w:val="28"/>
          </w:rPr>
          <w:t>E. coli</w:t>
        </w:r>
      </w:ins>
      <w:r w:rsidRPr="00096430">
        <w:rPr>
          <w:rFonts w:ascii="Calibri" w:eastAsia="Times New Roman" w:hAnsi="Calibri" w:cs="Calibri"/>
          <w:sz w:val="28"/>
          <w:szCs w:val="28"/>
        </w:rPr>
        <w:t xml:space="preserve"> diarrhea is associated with poverty, lack of safe drinking water, and inadequate sanitation</w:t>
      </w:r>
      <w:del w:id="126" w:author="maya biswas" w:date="2022-06-19T10:44:00Z">
        <w:r w:rsidRPr="00096430" w:rsidDel="00C85846">
          <w:rPr>
            <w:rFonts w:ascii="Calibri" w:eastAsia="Times New Roman" w:hAnsi="Calibri" w:cs="Calibri"/>
            <w:sz w:val="28"/>
            <w:szCs w:val="28"/>
          </w:rPr>
          <w:delText xml:space="preserve"> (Curtiset al., 2000)</w:delText>
        </w:r>
      </w:del>
      <w:r w:rsidRPr="00096430">
        <w:rPr>
          <w:rFonts w:ascii="Calibri" w:eastAsia="Times New Roman" w:hAnsi="Calibri" w:cs="Calibri"/>
          <w:sz w:val="28"/>
          <w:szCs w:val="28"/>
        </w:rPr>
        <w:t xml:space="preserve">. </w:t>
      </w:r>
      <w:r w:rsidRPr="00096430">
        <w:rPr>
          <w:rFonts w:ascii="Times New Roman" w:eastAsia="Times New Roman" w:hAnsi="Times New Roman" w:cs="Times New Roman"/>
          <w:sz w:val="28"/>
          <w:szCs w:val="28"/>
        </w:rPr>
        <w:t xml:space="preserve">In Bangladesh, however, empirical research on association between </w:t>
      </w:r>
      <w:del w:id="127" w:author="Tanvir Ahammed" w:date="2022-06-19T16:24:00Z">
        <w:r w:rsidRPr="00096430" w:rsidDel="00163628">
          <w:rPr>
            <w:rFonts w:ascii="Times New Roman" w:eastAsia="Times New Roman" w:hAnsi="Times New Roman" w:cs="Times New Roman"/>
            <w:sz w:val="28"/>
            <w:szCs w:val="28"/>
          </w:rPr>
          <w:delText>E.coli</w:delText>
        </w:r>
      </w:del>
      <w:ins w:id="128" w:author="Tanvir Ahammed" w:date="2022-06-19T16:24:00Z">
        <w:r w:rsidR="00163628" w:rsidRPr="00096430">
          <w:rPr>
            <w:rFonts w:ascii="Times New Roman" w:eastAsia="Times New Roman" w:hAnsi="Times New Roman" w:cs="Times New Roman"/>
            <w:sz w:val="28"/>
            <w:szCs w:val="28"/>
          </w:rPr>
          <w:t>E. coli</w:t>
        </w:r>
      </w:ins>
      <w:r w:rsidRPr="00096430">
        <w:rPr>
          <w:rFonts w:ascii="Times New Roman" w:eastAsia="Times New Roman" w:hAnsi="Times New Roman" w:cs="Times New Roman"/>
          <w:sz w:val="28"/>
          <w:szCs w:val="28"/>
        </w:rPr>
        <w:t xml:space="preserve"> and acute diarrhea in children under five with the comparison of different survey data is lacking. We sought to determine whether the </w:t>
      </w:r>
      <w:del w:id="129" w:author="Tanvir Ahammed" w:date="2022-06-19T16:24:00Z">
        <w:r w:rsidRPr="00096430" w:rsidDel="00163628">
          <w:rPr>
            <w:rFonts w:ascii="Times New Roman" w:eastAsia="Times New Roman" w:hAnsi="Times New Roman" w:cs="Times New Roman"/>
            <w:sz w:val="28"/>
            <w:szCs w:val="28"/>
          </w:rPr>
          <w:delText>E.coli</w:delText>
        </w:r>
      </w:del>
      <w:ins w:id="130" w:author="Tanvir Ahammed" w:date="2022-06-19T16:24:00Z">
        <w:r w:rsidR="00163628" w:rsidRPr="00096430">
          <w:rPr>
            <w:rFonts w:ascii="Times New Roman" w:eastAsia="Times New Roman" w:hAnsi="Times New Roman" w:cs="Times New Roman"/>
            <w:sz w:val="28"/>
            <w:szCs w:val="28"/>
          </w:rPr>
          <w:t>E. coli</w:t>
        </w:r>
      </w:ins>
      <w:r w:rsidRPr="00096430">
        <w:rPr>
          <w:rFonts w:ascii="Times New Roman" w:eastAsia="Times New Roman" w:hAnsi="Times New Roman" w:cs="Times New Roman"/>
          <w:sz w:val="28"/>
          <w:szCs w:val="28"/>
        </w:rPr>
        <w:t>, acute diarrhea and its associated factors changed in two consecutive Multiple Indicator Cluster Surveys (MICS) in Bangladesh.</w:t>
      </w:r>
      <w:del w:id="131" w:author="Tanvir Ahammed" w:date="2022-06-19T16:37:00Z">
        <w:r w:rsidRPr="00096430" w:rsidDel="00FB3242">
          <w:rPr>
            <w:rFonts w:ascii="Times New Roman" w:eastAsia="Times New Roman" w:hAnsi="Times New Roman" w:cs="Times New Roman"/>
            <w:sz w:val="28"/>
            <w:szCs w:val="28"/>
          </w:rPr>
          <w:delText xml:space="preserve"> .</w:delText>
        </w:r>
      </w:del>
      <w:r w:rsidRPr="00096430">
        <w:rPr>
          <w:rFonts w:ascii="Times New Roman" w:eastAsia="Times New Roman" w:hAnsi="Times New Roman" w:cs="Times New Roman"/>
          <w:sz w:val="28"/>
          <w:szCs w:val="28"/>
        </w:rPr>
        <w:t xml:space="preserve"> The bacteria </w:t>
      </w:r>
      <w:del w:id="132" w:author="Tanvir Ahammed" w:date="2022-06-19T16:40:00Z">
        <w:r w:rsidRPr="00096430" w:rsidDel="00FB3242">
          <w:rPr>
            <w:rFonts w:ascii="Times New Roman" w:eastAsia="Times New Roman" w:hAnsi="Times New Roman" w:cs="Times New Roman"/>
            <w:sz w:val="28"/>
            <w:szCs w:val="28"/>
          </w:rPr>
          <w:delText>Escherichia coli (</w:delText>
        </w:r>
      </w:del>
      <w:r w:rsidRPr="00096430">
        <w:rPr>
          <w:rFonts w:ascii="Times New Roman" w:eastAsia="Times New Roman" w:hAnsi="Times New Roman" w:cs="Times New Roman"/>
          <w:sz w:val="28"/>
          <w:szCs w:val="28"/>
        </w:rPr>
        <w:t>E. coli</w:t>
      </w:r>
      <w:del w:id="133" w:author="Tanvir Ahammed" w:date="2022-06-19T16:40:00Z">
        <w:r w:rsidRPr="00096430" w:rsidDel="00FB3242">
          <w:rPr>
            <w:rFonts w:ascii="Times New Roman" w:eastAsia="Times New Roman" w:hAnsi="Times New Roman" w:cs="Times New Roman"/>
            <w:sz w:val="28"/>
            <w:szCs w:val="28"/>
          </w:rPr>
          <w:delText>)</w:delText>
        </w:r>
      </w:del>
      <w:r w:rsidRPr="00096430">
        <w:rPr>
          <w:rFonts w:ascii="Times New Roman" w:eastAsia="Times New Roman" w:hAnsi="Times New Roman" w:cs="Times New Roman"/>
          <w:sz w:val="28"/>
          <w:szCs w:val="28"/>
        </w:rPr>
        <w:t xml:space="preserve"> is the most often used fecal indicator, and many nations, including Bangladesh, have set a criterion that no E. coli should be detected in a 100 mL sample of drinking water (MICS 2012). The results of this study will provide information that can help policymakers make decisions about how to manage </w:t>
      </w:r>
      <w:ins w:id="134" w:author="Tanvir Ahammed" w:date="2022-06-19T16:41:00Z">
        <w:r w:rsidR="00FB3242" w:rsidRPr="00096430">
          <w:rPr>
            <w:rFonts w:ascii="Times New Roman" w:eastAsia="Times New Roman" w:hAnsi="Times New Roman" w:cs="Times New Roman"/>
            <w:sz w:val="28"/>
            <w:szCs w:val="28"/>
          </w:rPr>
          <w:t>E. coli</w:t>
        </w:r>
        <w:r w:rsidR="00FB3242">
          <w:rPr>
            <w:rFonts w:ascii="Times New Roman" w:eastAsia="Times New Roman" w:hAnsi="Times New Roman" w:cs="Times New Roman"/>
            <w:sz w:val="28"/>
            <w:szCs w:val="28"/>
          </w:rPr>
          <w:t xml:space="preserve"> </w:t>
        </w:r>
      </w:ins>
      <w:del w:id="135" w:author="Tanvir Ahammed" w:date="2022-06-19T16:41:00Z">
        <w:r w:rsidRPr="00096430" w:rsidDel="00FB3242">
          <w:rPr>
            <w:rFonts w:ascii="Times New Roman" w:eastAsia="Times New Roman" w:hAnsi="Times New Roman" w:cs="Times New Roman"/>
            <w:sz w:val="28"/>
            <w:szCs w:val="28"/>
          </w:rPr>
          <w:delText xml:space="preserve">Escherichia coli </w:delText>
        </w:r>
      </w:del>
      <w:r w:rsidRPr="00096430">
        <w:rPr>
          <w:rFonts w:ascii="Times New Roman" w:eastAsia="Times New Roman" w:hAnsi="Times New Roman" w:cs="Times New Roman"/>
          <w:sz w:val="28"/>
          <w:szCs w:val="28"/>
        </w:rPr>
        <w:t>in drinking water and how frequently childhood diarrhea is seen in Bangladesh.  </w:t>
      </w:r>
    </w:p>
    <w:p w14:paraId="47006399" w14:textId="77777777" w:rsidR="00096430" w:rsidRPr="00096430" w:rsidRDefault="00096430" w:rsidP="00096430">
      <w:pPr>
        <w:spacing w:after="0" w:line="240" w:lineRule="auto"/>
        <w:jc w:val="both"/>
        <w:textAlignment w:val="baseline"/>
        <w:rPr>
          <w:rFonts w:ascii="Calibri" w:eastAsia="Times New Roman" w:hAnsi="Calibri" w:cs="Calibri"/>
          <w:sz w:val="28"/>
          <w:szCs w:val="28"/>
        </w:rPr>
      </w:pPr>
      <w:r w:rsidRPr="00096430">
        <w:rPr>
          <w:rFonts w:ascii="Times New Roman" w:eastAsia="Times New Roman" w:hAnsi="Times New Roman" w:cs="Times New Roman"/>
          <w:sz w:val="28"/>
          <w:szCs w:val="28"/>
        </w:rPr>
        <w:t> </w:t>
      </w:r>
    </w:p>
    <w:p w14:paraId="74F9B221" w14:textId="77777777" w:rsidR="00096430" w:rsidRPr="00096430" w:rsidRDefault="00096430" w:rsidP="00096430">
      <w:pPr>
        <w:spacing w:after="0" w:line="240" w:lineRule="auto"/>
        <w:textAlignment w:val="baseline"/>
        <w:rPr>
          <w:rFonts w:ascii="Calibri" w:eastAsia="Times New Roman" w:hAnsi="Calibri" w:cs="Calibri"/>
          <w:sz w:val="28"/>
          <w:szCs w:val="28"/>
        </w:rPr>
      </w:pPr>
      <w:r w:rsidRPr="00096430">
        <w:rPr>
          <w:rFonts w:ascii="Times New Roman" w:eastAsia="Times New Roman" w:hAnsi="Times New Roman" w:cs="Times New Roman"/>
          <w:b/>
          <w:bCs/>
          <w:sz w:val="28"/>
          <w:szCs w:val="28"/>
        </w:rPr>
        <w:t>Methods:</w:t>
      </w:r>
      <w:r w:rsidRPr="00096430">
        <w:rPr>
          <w:rFonts w:ascii="Times New Roman" w:eastAsia="Times New Roman" w:hAnsi="Times New Roman" w:cs="Times New Roman"/>
          <w:sz w:val="28"/>
          <w:szCs w:val="28"/>
        </w:rPr>
        <w:t> </w:t>
      </w:r>
    </w:p>
    <w:p w14:paraId="2A339C1E" w14:textId="77777777" w:rsidR="00096430" w:rsidRPr="00096430" w:rsidRDefault="00096430" w:rsidP="00096430">
      <w:pPr>
        <w:spacing w:after="0" w:line="240" w:lineRule="auto"/>
        <w:textAlignment w:val="baseline"/>
        <w:rPr>
          <w:rFonts w:ascii="Calibri" w:eastAsia="Times New Roman" w:hAnsi="Calibri" w:cs="Calibri"/>
          <w:sz w:val="28"/>
          <w:szCs w:val="28"/>
        </w:rPr>
      </w:pPr>
      <w:r w:rsidRPr="00096430">
        <w:rPr>
          <w:rFonts w:ascii="Times New Roman" w:eastAsia="Times New Roman" w:hAnsi="Times New Roman" w:cs="Times New Roman"/>
          <w:sz w:val="28"/>
          <w:szCs w:val="28"/>
        </w:rPr>
        <w:t>We followed the STROBE guidelines for better observational cross-sectional study reporting in epidemiology.  </w:t>
      </w:r>
    </w:p>
    <w:p w14:paraId="18F8F5C1" w14:textId="77777777" w:rsidR="00096430" w:rsidRPr="00096430" w:rsidRDefault="00096430" w:rsidP="00096430">
      <w:pPr>
        <w:spacing w:after="0" w:line="240" w:lineRule="auto"/>
        <w:textAlignment w:val="baseline"/>
        <w:rPr>
          <w:rFonts w:ascii="Calibri" w:eastAsia="Times New Roman" w:hAnsi="Calibri" w:cs="Calibri"/>
          <w:sz w:val="28"/>
          <w:szCs w:val="28"/>
        </w:rPr>
      </w:pPr>
      <w:r w:rsidRPr="00096430">
        <w:rPr>
          <w:rFonts w:ascii="Times New Roman" w:eastAsia="Times New Roman" w:hAnsi="Times New Roman" w:cs="Times New Roman"/>
          <w:sz w:val="28"/>
          <w:szCs w:val="28"/>
        </w:rPr>
        <w:t> </w:t>
      </w:r>
    </w:p>
    <w:p w14:paraId="21F8B233" w14:textId="77777777" w:rsidR="00096430" w:rsidRPr="00096430" w:rsidRDefault="00096430" w:rsidP="00096430">
      <w:pPr>
        <w:spacing w:after="0" w:line="240" w:lineRule="auto"/>
        <w:textAlignment w:val="baseline"/>
        <w:rPr>
          <w:rFonts w:ascii="Calibri" w:eastAsia="Times New Roman" w:hAnsi="Calibri" w:cs="Calibri"/>
          <w:sz w:val="28"/>
          <w:szCs w:val="28"/>
        </w:rPr>
      </w:pPr>
      <w:r w:rsidRPr="00096430">
        <w:rPr>
          <w:rFonts w:ascii="Times New Roman" w:eastAsia="Times New Roman" w:hAnsi="Times New Roman" w:cs="Times New Roman"/>
          <w:sz w:val="28"/>
          <w:szCs w:val="28"/>
        </w:rPr>
        <w:t>Data source  </w:t>
      </w:r>
    </w:p>
    <w:p w14:paraId="5CD91422" w14:textId="3DD10513" w:rsidR="00096430" w:rsidRPr="00096430" w:rsidRDefault="00096430" w:rsidP="00096430">
      <w:pPr>
        <w:spacing w:after="0" w:line="240" w:lineRule="auto"/>
        <w:textAlignment w:val="baseline"/>
        <w:rPr>
          <w:rFonts w:ascii="Calibri" w:eastAsia="Times New Roman" w:hAnsi="Calibri" w:cs="Calibri"/>
          <w:sz w:val="28"/>
          <w:szCs w:val="28"/>
        </w:rPr>
      </w:pPr>
      <w:r w:rsidRPr="00096430">
        <w:rPr>
          <w:rFonts w:ascii="Times New Roman" w:eastAsia="Times New Roman" w:hAnsi="Times New Roman" w:cs="Times New Roman"/>
          <w:sz w:val="28"/>
          <w:szCs w:val="28"/>
        </w:rPr>
        <w:t xml:space="preserve">We used </w:t>
      </w:r>
      <w:ins w:id="136" w:author="Tanvir Ahammed" w:date="2022-06-19T16:31:00Z">
        <w:r w:rsidR="000829D7">
          <w:rPr>
            <w:rFonts w:ascii="Times New Roman" w:eastAsia="Times New Roman" w:hAnsi="Times New Roman" w:cs="Times New Roman"/>
            <w:sz w:val="28"/>
            <w:szCs w:val="28"/>
          </w:rPr>
          <w:t xml:space="preserve">data from </w:t>
        </w:r>
      </w:ins>
      <w:r w:rsidRPr="00096430">
        <w:rPr>
          <w:rFonts w:ascii="Times New Roman" w:eastAsia="Times New Roman" w:hAnsi="Times New Roman" w:cs="Times New Roman"/>
          <w:sz w:val="28"/>
          <w:szCs w:val="28"/>
        </w:rPr>
        <w:t xml:space="preserve">two </w:t>
      </w:r>
      <w:del w:id="137" w:author="Tanvir Ahammed" w:date="2022-06-19T16:31:00Z">
        <w:r w:rsidRPr="00096430" w:rsidDel="000829D7">
          <w:rPr>
            <w:rFonts w:ascii="Times New Roman" w:eastAsia="Times New Roman" w:hAnsi="Times New Roman" w:cs="Times New Roman"/>
            <w:sz w:val="28"/>
            <w:szCs w:val="28"/>
          </w:rPr>
          <w:delText>reports from</w:delText>
        </w:r>
      </w:del>
      <w:ins w:id="138" w:author="Tanvir Ahammed" w:date="2022-06-19T16:31:00Z">
        <w:r w:rsidR="000829D7">
          <w:rPr>
            <w:rFonts w:ascii="Times New Roman" w:eastAsia="Times New Roman" w:hAnsi="Times New Roman" w:cs="Times New Roman"/>
            <w:sz w:val="28"/>
            <w:szCs w:val="28"/>
          </w:rPr>
          <w:t xml:space="preserve">surveys, </w:t>
        </w:r>
      </w:ins>
      <w:ins w:id="139" w:author="Tanvir Ahammed" w:date="2022-06-19T16:32:00Z">
        <w:r w:rsidR="000829D7">
          <w:rPr>
            <w:rFonts w:ascii="Times New Roman" w:eastAsia="Times New Roman" w:hAnsi="Times New Roman" w:cs="Times New Roman"/>
            <w:sz w:val="28"/>
            <w:szCs w:val="28"/>
          </w:rPr>
          <w:t>i.</w:t>
        </w:r>
      </w:ins>
      <w:ins w:id="140" w:author="Tanvir Ahammed" w:date="2022-06-19T16:31:00Z">
        <w:r w:rsidR="000829D7">
          <w:rPr>
            <w:rFonts w:ascii="Times New Roman" w:eastAsia="Times New Roman" w:hAnsi="Times New Roman" w:cs="Times New Roman"/>
            <w:sz w:val="28"/>
            <w:szCs w:val="28"/>
          </w:rPr>
          <w:t>e</w:t>
        </w:r>
      </w:ins>
      <w:ins w:id="141" w:author="Tanvir Ahammed" w:date="2022-06-19T16:32:00Z">
        <w:r w:rsidR="000829D7">
          <w:rPr>
            <w:rFonts w:ascii="Times New Roman" w:eastAsia="Times New Roman" w:hAnsi="Times New Roman" w:cs="Times New Roman"/>
            <w:sz w:val="28"/>
            <w:szCs w:val="28"/>
          </w:rPr>
          <w:t>.,</w:t>
        </w:r>
      </w:ins>
      <w:r w:rsidRPr="00096430">
        <w:rPr>
          <w:rFonts w:ascii="Times New Roman" w:eastAsia="Times New Roman" w:hAnsi="Times New Roman" w:cs="Times New Roman"/>
          <w:sz w:val="28"/>
          <w:szCs w:val="28"/>
        </w:rPr>
        <w:t xml:space="preserve"> Bangladesh's Multiple Indicator Cluster Surveys (MICS)</w:t>
      </w:r>
      <w:del w:id="142" w:author="Tanvir Ahammed" w:date="2022-06-19T16:31:00Z">
        <w:r w:rsidRPr="00096430" w:rsidDel="000829D7">
          <w:rPr>
            <w:rFonts w:ascii="Times New Roman" w:eastAsia="Times New Roman" w:hAnsi="Times New Roman" w:cs="Times New Roman"/>
            <w:sz w:val="28"/>
            <w:szCs w:val="28"/>
          </w:rPr>
          <w:delText>,</w:delText>
        </w:r>
      </w:del>
      <w:r w:rsidRPr="00096430">
        <w:rPr>
          <w:rFonts w:ascii="Times New Roman" w:eastAsia="Times New Roman" w:hAnsi="Times New Roman" w:cs="Times New Roman"/>
          <w:sz w:val="28"/>
          <w:szCs w:val="28"/>
        </w:rPr>
        <w:t xml:space="preserve"> 2012 and 2019</w:t>
      </w:r>
      <w:del w:id="143" w:author="Tanvir Ahammed" w:date="2022-06-19T16:31:00Z">
        <w:r w:rsidRPr="00096430" w:rsidDel="000829D7">
          <w:rPr>
            <w:rFonts w:ascii="Times New Roman" w:eastAsia="Times New Roman" w:hAnsi="Times New Roman" w:cs="Times New Roman"/>
            <w:sz w:val="28"/>
            <w:szCs w:val="28"/>
          </w:rPr>
          <w:delText xml:space="preserve"> (UNICEF)</w:delText>
        </w:r>
      </w:del>
      <w:r w:rsidRPr="00096430">
        <w:rPr>
          <w:rFonts w:ascii="Times New Roman" w:eastAsia="Times New Roman" w:hAnsi="Times New Roman" w:cs="Times New Roman"/>
          <w:sz w:val="28"/>
          <w:szCs w:val="28"/>
        </w:rPr>
        <w:t xml:space="preserve">. MICS has grown to become the world's greatest source of statistically sound and internationally comparable statistics on children and women (UNICEF).  This national survey followed a two-stage sampling procedure. First, a stratified random sampling procedure was used to select individuals. Then, the individuals were asked questions to measure their opinions and experiences. Children were the final sampling unit in this study. In the final report of the 2012 and 2019 Bangladesh MICS survey, the method of survey has described. The 2012 dataset includes 51,895 households, while the 2019 dataset includes 64,400 households. A randomly selected subset of these households was chosen for water quality testing. A questionnaire was created to gather a wide range of data, including sociodemographic factors and health issues. We obtained data on environmental science and pollution research from sources that are internationally recognized. We also gathered information on household water </w:t>
      </w:r>
      <w:r w:rsidRPr="00096430">
        <w:rPr>
          <w:rFonts w:ascii="Times New Roman" w:eastAsia="Times New Roman" w:hAnsi="Times New Roman" w:cs="Times New Roman"/>
          <w:sz w:val="28"/>
          <w:szCs w:val="28"/>
        </w:rPr>
        <w:lastRenderedPageBreak/>
        <w:t>quality using reliable methods. Altogether total individual (children under age 5) was 4,405. </w:t>
      </w:r>
    </w:p>
    <w:p w14:paraId="0EE652BE" w14:textId="77777777" w:rsidR="00096430" w:rsidRPr="00096430" w:rsidRDefault="00096430" w:rsidP="00096430">
      <w:pPr>
        <w:spacing w:after="0" w:line="240" w:lineRule="auto"/>
        <w:textAlignment w:val="baseline"/>
        <w:rPr>
          <w:rFonts w:ascii="Calibri" w:eastAsia="Times New Roman" w:hAnsi="Calibri" w:cs="Calibri"/>
          <w:sz w:val="28"/>
          <w:szCs w:val="28"/>
        </w:rPr>
      </w:pPr>
      <w:r w:rsidRPr="00096430">
        <w:rPr>
          <w:rFonts w:ascii="Times New Roman" w:eastAsia="Times New Roman" w:hAnsi="Times New Roman" w:cs="Times New Roman"/>
          <w:sz w:val="28"/>
          <w:szCs w:val="28"/>
        </w:rPr>
        <w:t> </w:t>
      </w:r>
    </w:p>
    <w:p w14:paraId="3500F633" w14:textId="77777777" w:rsidR="00096430" w:rsidRPr="00096430" w:rsidRDefault="00096430" w:rsidP="00096430">
      <w:pPr>
        <w:spacing w:after="0" w:line="240" w:lineRule="auto"/>
        <w:textAlignment w:val="baseline"/>
        <w:rPr>
          <w:rFonts w:ascii="Calibri" w:eastAsia="Times New Roman" w:hAnsi="Calibri" w:cs="Calibri"/>
          <w:sz w:val="28"/>
          <w:szCs w:val="28"/>
        </w:rPr>
      </w:pPr>
      <w:r w:rsidRPr="00096430">
        <w:rPr>
          <w:rFonts w:ascii="Times New Roman" w:eastAsia="Times New Roman" w:hAnsi="Times New Roman" w:cs="Times New Roman"/>
          <w:sz w:val="28"/>
          <w:szCs w:val="28"/>
        </w:rPr>
        <w:t>Outcome variables </w:t>
      </w:r>
    </w:p>
    <w:p w14:paraId="00F1DEB1" w14:textId="77777777" w:rsidR="00096430" w:rsidRPr="00096430" w:rsidRDefault="00096430" w:rsidP="00096430">
      <w:pPr>
        <w:spacing w:after="0" w:line="240" w:lineRule="auto"/>
        <w:ind w:firstLine="720"/>
        <w:textAlignment w:val="baseline"/>
        <w:rPr>
          <w:rFonts w:ascii="Calibri" w:eastAsia="Times New Roman" w:hAnsi="Calibri" w:cs="Calibri"/>
          <w:sz w:val="28"/>
          <w:szCs w:val="28"/>
        </w:rPr>
      </w:pPr>
      <w:r w:rsidRPr="00096430">
        <w:rPr>
          <w:rFonts w:ascii="Times New Roman" w:eastAsia="Times New Roman" w:hAnsi="Times New Roman" w:cs="Times New Roman"/>
          <w:sz w:val="28"/>
          <w:szCs w:val="28"/>
        </w:rPr>
        <w:t>Diarrhea in children beneath the age of 5 was expected the outcome variable. In this overview, diarrhea is defined as the mother’s or caregiver’s acknowledgement of whether their child had a diarrheal scene within the 2 weeks going before the overview (Bangladesh MICS 2012 and 2019). The response variable was categorized as 1 when the answer was ‘yes’, and ‘0’ something else. </w:t>
      </w:r>
    </w:p>
    <w:p w14:paraId="59F8EFCF" w14:textId="77777777" w:rsidR="00096430" w:rsidRPr="00096430" w:rsidRDefault="00096430" w:rsidP="00096430">
      <w:pPr>
        <w:spacing w:after="0" w:line="240" w:lineRule="auto"/>
        <w:textAlignment w:val="baseline"/>
        <w:rPr>
          <w:rFonts w:ascii="Calibri" w:eastAsia="Times New Roman" w:hAnsi="Calibri" w:cs="Calibri"/>
          <w:sz w:val="28"/>
          <w:szCs w:val="28"/>
        </w:rPr>
      </w:pPr>
      <w:r w:rsidRPr="00096430">
        <w:rPr>
          <w:rFonts w:ascii="Times New Roman" w:eastAsia="Times New Roman" w:hAnsi="Times New Roman" w:cs="Times New Roman"/>
          <w:sz w:val="28"/>
          <w:szCs w:val="28"/>
        </w:rPr>
        <w:t> </w:t>
      </w:r>
    </w:p>
    <w:p w14:paraId="3E14CB4A" w14:textId="77777777" w:rsidR="00096430" w:rsidRPr="00096430" w:rsidRDefault="00096430" w:rsidP="00096430">
      <w:pPr>
        <w:spacing w:after="0" w:line="240" w:lineRule="auto"/>
        <w:jc w:val="both"/>
        <w:textAlignment w:val="baseline"/>
        <w:rPr>
          <w:rFonts w:ascii="Calibri" w:eastAsia="Times New Roman" w:hAnsi="Calibri" w:cs="Calibri"/>
          <w:sz w:val="28"/>
          <w:szCs w:val="28"/>
        </w:rPr>
      </w:pPr>
      <w:r w:rsidRPr="00096430">
        <w:rPr>
          <w:rFonts w:ascii="Calibri" w:eastAsia="Times New Roman" w:hAnsi="Calibri" w:cs="Calibri"/>
          <w:sz w:val="28"/>
          <w:szCs w:val="28"/>
        </w:rPr>
        <w:t>Covariates </w:t>
      </w:r>
    </w:p>
    <w:p w14:paraId="3EC7BB30" w14:textId="77777777" w:rsidR="00096430" w:rsidRPr="00096430" w:rsidRDefault="00096430" w:rsidP="00096430">
      <w:pPr>
        <w:spacing w:after="0" w:line="240" w:lineRule="auto"/>
        <w:jc w:val="both"/>
        <w:textAlignment w:val="baseline"/>
        <w:rPr>
          <w:rFonts w:ascii="Calibri" w:eastAsia="Times New Roman" w:hAnsi="Calibri" w:cs="Calibri"/>
          <w:sz w:val="28"/>
          <w:szCs w:val="28"/>
        </w:rPr>
      </w:pPr>
      <w:r w:rsidRPr="00096430">
        <w:rPr>
          <w:rFonts w:ascii="Calibri" w:eastAsia="Times New Roman" w:hAnsi="Calibri" w:cs="Calibri"/>
          <w:sz w:val="28"/>
          <w:szCs w:val="28"/>
        </w:rPr>
        <w:t>We considered 14 covariates for this research.  Child’s age (0-59 months) and sex (male &amp; female) were considered as child characteristics. Mother’s educations were categorized as none/</w:t>
      </w:r>
      <w:r w:rsidRPr="00096430">
        <w:rPr>
          <w:rFonts w:ascii="Times New Roman" w:eastAsia="Times New Roman" w:hAnsi="Times New Roman" w:cs="Times New Roman"/>
          <w:sz w:val="28"/>
          <w:szCs w:val="28"/>
        </w:rPr>
        <w:t xml:space="preserve"> primary incomplete, primary complete, secondary complete/ higher. </w:t>
      </w:r>
      <w:r w:rsidRPr="00096430">
        <w:rPr>
          <w:rFonts w:ascii="Times New Roman" w:eastAsia="Times New Roman" w:hAnsi="Times New Roman" w:cs="Times New Roman"/>
          <w:b/>
          <w:bCs/>
          <w:sz w:val="28"/>
          <w:szCs w:val="28"/>
        </w:rPr>
        <w:t xml:space="preserve">Household size (&lt;5 , 5/5+),  Livestock ownership (Yes, No), Wealth status( Poor, Middle, Rich), source water type (improved, unimproved), toilet facility type (improved, non-improved), toilet facility shared, household water </w:t>
      </w:r>
      <w:r w:rsidRPr="00096430">
        <w:rPr>
          <w:rFonts w:ascii="Times New Roman" w:eastAsia="Times New Roman" w:hAnsi="Times New Roman" w:cs="Times New Roman"/>
          <w:b/>
          <w:bCs/>
          <w:i/>
          <w:iCs/>
          <w:sz w:val="28"/>
          <w:szCs w:val="28"/>
        </w:rPr>
        <w:t xml:space="preserve">E. coli </w:t>
      </w:r>
      <w:r w:rsidRPr="00096430">
        <w:rPr>
          <w:rFonts w:ascii="Times New Roman" w:eastAsia="Times New Roman" w:hAnsi="Times New Roman" w:cs="Times New Roman"/>
          <w:b/>
          <w:bCs/>
          <w:sz w:val="28"/>
          <w:szCs w:val="28"/>
        </w:rPr>
        <w:t>concentration(low, moderate, high), source of water(</w:t>
      </w:r>
      <w:r w:rsidRPr="00096430">
        <w:rPr>
          <w:rFonts w:ascii="Times New Roman" w:eastAsia="Times New Roman" w:hAnsi="Times New Roman" w:cs="Times New Roman"/>
          <w:sz w:val="28"/>
          <w:szCs w:val="28"/>
        </w:rPr>
        <w:t>direct from source, covered container</w:t>
      </w:r>
      <w:r w:rsidRPr="00096430">
        <w:rPr>
          <w:rFonts w:ascii="Times New Roman" w:eastAsia="Times New Roman" w:hAnsi="Times New Roman" w:cs="Times New Roman"/>
          <w:b/>
          <w:bCs/>
          <w:sz w:val="28"/>
          <w:szCs w:val="28"/>
        </w:rPr>
        <w:t xml:space="preserve">, </w:t>
      </w:r>
      <w:r w:rsidRPr="00096430">
        <w:rPr>
          <w:rFonts w:ascii="Times New Roman" w:eastAsia="Times New Roman" w:hAnsi="Times New Roman" w:cs="Times New Roman"/>
          <w:sz w:val="28"/>
          <w:szCs w:val="28"/>
        </w:rPr>
        <w:t>uncovered container)</w:t>
      </w:r>
      <w:r w:rsidRPr="00096430">
        <w:rPr>
          <w:rFonts w:ascii="Times New Roman" w:eastAsia="Times New Roman" w:hAnsi="Times New Roman" w:cs="Times New Roman"/>
          <w:b/>
          <w:bCs/>
          <w:sz w:val="28"/>
          <w:szCs w:val="28"/>
        </w:rPr>
        <w:t xml:space="preserve"> source water </w:t>
      </w:r>
      <w:r w:rsidRPr="00096430">
        <w:rPr>
          <w:rFonts w:ascii="Times New Roman" w:eastAsia="Times New Roman" w:hAnsi="Times New Roman" w:cs="Times New Roman"/>
          <w:b/>
          <w:bCs/>
          <w:i/>
          <w:iCs/>
          <w:sz w:val="28"/>
          <w:szCs w:val="28"/>
        </w:rPr>
        <w:t xml:space="preserve">E. coli </w:t>
      </w:r>
      <w:r w:rsidRPr="00096430">
        <w:rPr>
          <w:rFonts w:ascii="Times New Roman" w:eastAsia="Times New Roman" w:hAnsi="Times New Roman" w:cs="Times New Roman"/>
          <w:b/>
          <w:bCs/>
          <w:sz w:val="28"/>
          <w:szCs w:val="28"/>
        </w:rPr>
        <w:t>concentration (low, moderate, high), water treatment was included as household characteristics. Community characteristics contain place of residence (rural/urban), divisions. </w:t>
      </w:r>
      <w:r w:rsidRPr="00096430">
        <w:rPr>
          <w:rFonts w:ascii="Times New Roman" w:eastAsia="Times New Roman" w:hAnsi="Times New Roman" w:cs="Times New Roman"/>
          <w:sz w:val="28"/>
          <w:szCs w:val="28"/>
        </w:rPr>
        <w:t> </w:t>
      </w:r>
    </w:p>
    <w:p w14:paraId="0F64EA18" w14:textId="77777777" w:rsidR="00096430" w:rsidRPr="00096430" w:rsidRDefault="00096430" w:rsidP="00096430">
      <w:pPr>
        <w:spacing w:after="0" w:line="240" w:lineRule="auto"/>
        <w:jc w:val="both"/>
        <w:textAlignment w:val="baseline"/>
        <w:rPr>
          <w:rFonts w:ascii="Calibri" w:eastAsia="Times New Roman" w:hAnsi="Calibri" w:cs="Calibri"/>
          <w:sz w:val="28"/>
          <w:szCs w:val="28"/>
        </w:rPr>
      </w:pPr>
      <w:r w:rsidRPr="00096430">
        <w:rPr>
          <w:rFonts w:ascii="Times New Roman" w:eastAsia="Times New Roman" w:hAnsi="Times New Roman" w:cs="Times New Roman"/>
          <w:sz w:val="28"/>
          <w:szCs w:val="28"/>
        </w:rPr>
        <w:t> </w:t>
      </w:r>
    </w:p>
    <w:p w14:paraId="2D756367" w14:textId="77777777" w:rsidR="00096430" w:rsidRPr="00096430" w:rsidRDefault="00096430" w:rsidP="00096430">
      <w:pPr>
        <w:spacing w:after="0" w:line="240" w:lineRule="auto"/>
        <w:jc w:val="both"/>
        <w:textAlignment w:val="baseline"/>
        <w:rPr>
          <w:rFonts w:ascii="Calibri" w:eastAsia="Times New Roman" w:hAnsi="Calibri" w:cs="Calibri"/>
          <w:sz w:val="28"/>
          <w:szCs w:val="28"/>
        </w:rPr>
      </w:pPr>
      <w:r w:rsidRPr="00096430">
        <w:rPr>
          <w:rFonts w:ascii="Calibri" w:eastAsia="Times New Roman" w:hAnsi="Calibri" w:cs="Calibri"/>
          <w:sz w:val="28"/>
          <w:szCs w:val="28"/>
        </w:rPr>
        <w:t>Exposure  </w:t>
      </w:r>
    </w:p>
    <w:p w14:paraId="0B73213D" w14:textId="24C812CA" w:rsidR="00096430" w:rsidRPr="00096430" w:rsidDel="000829D7" w:rsidRDefault="00096430" w:rsidP="00096430">
      <w:pPr>
        <w:spacing w:after="0" w:line="240" w:lineRule="auto"/>
        <w:jc w:val="both"/>
        <w:textAlignment w:val="baseline"/>
        <w:rPr>
          <w:del w:id="144" w:author="Tanvir Ahammed" w:date="2022-06-19T16:33:00Z"/>
          <w:rFonts w:ascii="Calibri" w:eastAsia="Times New Roman" w:hAnsi="Calibri" w:cs="Calibri"/>
          <w:sz w:val="28"/>
          <w:szCs w:val="28"/>
        </w:rPr>
      </w:pPr>
      <w:r w:rsidRPr="00096430">
        <w:rPr>
          <w:rFonts w:ascii="Calibri" w:eastAsia="Times New Roman" w:hAnsi="Calibri" w:cs="Calibri"/>
          <w:sz w:val="28"/>
          <w:szCs w:val="28"/>
        </w:rPr>
        <w:t xml:space="preserve">The exposure variable of curiosity was the E. coli content in household water. Respondents were asked to serve a glass of their regular drinking water. 1 ml sample of water placed very carefully and technically on a compact dry plate and to allow bacterial colonies to form, the plates were incubated for 24 to 36 hours, first at body temperature (while in the field) and then overnight at 35°C in a NQ09 incubator (Darwin Chambers). The number of E. coli colonies were counted, recorded, and integrated into the survey micro dataset after this time. Based on the number of colonies identified in 100 ml of water, we established risk levels for E. coli: &lt;1 ("low risk"), 1–10 ("moderate risk"), 10&gt; ("high risk") per 100 ml. Details on the tests </w:t>
      </w:r>
      <w:del w:id="145" w:author="Tanvir Ahammed" w:date="2022-06-19T16:33:00Z">
        <w:r w:rsidRPr="00096430" w:rsidDel="000829D7">
          <w:rPr>
            <w:rFonts w:ascii="Calibri" w:eastAsia="Times New Roman" w:hAnsi="Calibri" w:cs="Calibri"/>
            <w:sz w:val="28"/>
            <w:szCs w:val="28"/>
          </w:rPr>
          <w:delText xml:space="preserve">may </w:delText>
        </w:r>
      </w:del>
      <w:ins w:id="146" w:author="Tanvir Ahammed" w:date="2022-06-19T16:33:00Z">
        <w:r w:rsidR="000829D7">
          <w:rPr>
            <w:rFonts w:ascii="Calibri" w:eastAsia="Times New Roman" w:hAnsi="Calibri" w:cs="Calibri"/>
            <w:sz w:val="28"/>
            <w:szCs w:val="28"/>
          </w:rPr>
          <w:t>can</w:t>
        </w:r>
        <w:r w:rsidR="000829D7" w:rsidRPr="00096430">
          <w:rPr>
            <w:rFonts w:ascii="Calibri" w:eastAsia="Times New Roman" w:hAnsi="Calibri" w:cs="Calibri"/>
            <w:sz w:val="28"/>
            <w:szCs w:val="28"/>
          </w:rPr>
          <w:t xml:space="preserve"> </w:t>
        </w:r>
      </w:ins>
      <w:r w:rsidRPr="00096430">
        <w:rPr>
          <w:rFonts w:ascii="Calibri" w:eastAsia="Times New Roman" w:hAnsi="Calibri" w:cs="Calibri"/>
          <w:sz w:val="28"/>
          <w:szCs w:val="28"/>
        </w:rPr>
        <w:t>be found in the MICS Manual for Water Quality Testing, which is available online. </w:t>
      </w:r>
    </w:p>
    <w:p w14:paraId="5ACEEB30" w14:textId="77777777" w:rsidR="00096430" w:rsidRPr="00096430" w:rsidRDefault="00096430" w:rsidP="00096430">
      <w:pPr>
        <w:spacing w:after="0" w:line="240" w:lineRule="auto"/>
        <w:jc w:val="both"/>
        <w:textAlignment w:val="baseline"/>
        <w:rPr>
          <w:rFonts w:ascii="Calibri" w:eastAsia="Times New Roman" w:hAnsi="Calibri" w:cs="Calibri"/>
          <w:sz w:val="28"/>
          <w:szCs w:val="28"/>
        </w:rPr>
      </w:pPr>
      <w:del w:id="147" w:author="Tanvir Ahammed" w:date="2022-06-19T16:33:00Z">
        <w:r w:rsidRPr="00096430" w:rsidDel="000829D7">
          <w:rPr>
            <w:rFonts w:ascii="Calibri" w:eastAsia="Times New Roman" w:hAnsi="Calibri" w:cs="Calibri"/>
            <w:sz w:val="28"/>
            <w:szCs w:val="28"/>
          </w:rPr>
          <w:delText> </w:delText>
        </w:r>
      </w:del>
    </w:p>
    <w:p w14:paraId="4F217BF6" w14:textId="77777777" w:rsidR="00096430" w:rsidRPr="00096430" w:rsidRDefault="00096430" w:rsidP="00096430">
      <w:pPr>
        <w:spacing w:after="0" w:line="240" w:lineRule="auto"/>
        <w:textAlignment w:val="baseline"/>
        <w:rPr>
          <w:rFonts w:ascii="Calibri" w:eastAsia="Times New Roman" w:hAnsi="Calibri" w:cs="Calibri"/>
          <w:sz w:val="28"/>
          <w:szCs w:val="28"/>
        </w:rPr>
      </w:pPr>
      <w:r w:rsidRPr="00096430">
        <w:rPr>
          <w:rFonts w:ascii="Times New Roman" w:eastAsia="Times New Roman" w:hAnsi="Times New Roman" w:cs="Times New Roman"/>
          <w:sz w:val="28"/>
          <w:szCs w:val="28"/>
        </w:rPr>
        <w:t> </w:t>
      </w:r>
    </w:p>
    <w:p w14:paraId="529D58F1" w14:textId="77777777" w:rsidR="00096430" w:rsidRPr="00096430" w:rsidRDefault="00096430" w:rsidP="00096430">
      <w:pPr>
        <w:spacing w:after="0" w:line="240" w:lineRule="auto"/>
        <w:textAlignment w:val="baseline"/>
        <w:rPr>
          <w:rFonts w:ascii="Calibri" w:eastAsia="Times New Roman" w:hAnsi="Calibri" w:cs="Calibri"/>
          <w:sz w:val="28"/>
          <w:szCs w:val="28"/>
        </w:rPr>
      </w:pPr>
      <w:r w:rsidRPr="00096430">
        <w:rPr>
          <w:rFonts w:ascii="Times New Roman" w:eastAsia="Times New Roman" w:hAnsi="Times New Roman" w:cs="Times New Roman"/>
          <w:sz w:val="28"/>
          <w:szCs w:val="28"/>
        </w:rPr>
        <w:t> </w:t>
      </w:r>
    </w:p>
    <w:p w14:paraId="796A07D0" w14:textId="77777777" w:rsidR="00096430" w:rsidRPr="00096430" w:rsidRDefault="00096430" w:rsidP="00096430">
      <w:pPr>
        <w:spacing w:after="0" w:line="240" w:lineRule="auto"/>
        <w:textAlignment w:val="baseline"/>
        <w:rPr>
          <w:rFonts w:ascii="Calibri" w:eastAsia="Times New Roman" w:hAnsi="Calibri" w:cs="Calibri"/>
          <w:sz w:val="28"/>
          <w:szCs w:val="28"/>
        </w:rPr>
      </w:pPr>
      <w:r w:rsidRPr="00096430">
        <w:rPr>
          <w:rFonts w:ascii="Times New Roman" w:eastAsia="Times New Roman" w:hAnsi="Times New Roman" w:cs="Times New Roman"/>
          <w:sz w:val="28"/>
          <w:szCs w:val="28"/>
        </w:rPr>
        <w:t>Statistical analysis  </w:t>
      </w:r>
    </w:p>
    <w:p w14:paraId="73BAB6D6" w14:textId="37AD00D3" w:rsidR="00096430" w:rsidRPr="00096430" w:rsidRDefault="00096430" w:rsidP="00096430">
      <w:pPr>
        <w:spacing w:after="0" w:line="240" w:lineRule="auto"/>
        <w:ind w:firstLine="720"/>
        <w:textAlignment w:val="baseline"/>
        <w:rPr>
          <w:rFonts w:ascii="Calibri" w:eastAsia="Times New Roman" w:hAnsi="Calibri" w:cs="Calibri"/>
          <w:sz w:val="28"/>
          <w:szCs w:val="28"/>
        </w:rPr>
      </w:pPr>
      <w:r w:rsidRPr="00096430">
        <w:rPr>
          <w:rFonts w:ascii="Times New Roman" w:eastAsia="Times New Roman" w:hAnsi="Times New Roman" w:cs="Times New Roman"/>
          <w:sz w:val="28"/>
          <w:szCs w:val="28"/>
        </w:rPr>
        <w:lastRenderedPageBreak/>
        <w:t xml:space="preserve">At first, we utilized logistic regression to investigate the association between diarrhea in children under age 5 and drinking water that </w:t>
      </w:r>
      <w:del w:id="148" w:author="Tanvir Ahammed" w:date="2022-06-19T16:44:00Z">
        <w:r w:rsidRPr="00096430" w:rsidDel="00736BC7">
          <w:rPr>
            <w:rFonts w:ascii="Times New Roman" w:eastAsia="Times New Roman" w:hAnsi="Times New Roman" w:cs="Times New Roman"/>
            <w:sz w:val="28"/>
            <w:szCs w:val="28"/>
          </w:rPr>
          <w:delText>E.coli</w:delText>
        </w:r>
      </w:del>
      <w:ins w:id="149" w:author="Tanvir Ahammed" w:date="2022-06-19T16:44:00Z">
        <w:r w:rsidR="00736BC7" w:rsidRPr="00096430">
          <w:rPr>
            <w:rFonts w:ascii="Times New Roman" w:eastAsia="Times New Roman" w:hAnsi="Times New Roman" w:cs="Times New Roman"/>
            <w:sz w:val="28"/>
            <w:szCs w:val="28"/>
          </w:rPr>
          <w:t>E. coli</w:t>
        </w:r>
      </w:ins>
      <w:r w:rsidRPr="00096430">
        <w:rPr>
          <w:rFonts w:ascii="Times New Roman" w:eastAsia="Times New Roman" w:hAnsi="Times New Roman" w:cs="Times New Roman"/>
          <w:sz w:val="28"/>
          <w:szCs w:val="28"/>
        </w:rPr>
        <w:t xml:space="preserve"> contaminated.  Child age, sex, mother's educational status, household size, livestock ownership, household wealth status, water source type, toilet facility type, shared toilet facility, source water E. coli concentration risk, source of household water sample, water treatment, place of residence, and division were all considered in the analysis. The crude odds ratio (COR) and adjusted odds ratio (AOR) were calculated, together with the 95% confidence interval (CI) and p-values. R adaptation 4.0.3 was used for all the research. The pr. was used to assess the strength of the findings from our foundational investigations. </w:t>
      </w:r>
    </w:p>
    <w:p w14:paraId="5D052EBF" w14:textId="77777777" w:rsidR="00096430" w:rsidRPr="00096430" w:rsidRDefault="00096430" w:rsidP="00096430">
      <w:pPr>
        <w:spacing w:after="0" w:line="240" w:lineRule="auto"/>
        <w:ind w:firstLine="720"/>
        <w:textAlignment w:val="baseline"/>
        <w:rPr>
          <w:rFonts w:ascii="Calibri" w:eastAsia="Times New Roman" w:hAnsi="Calibri" w:cs="Calibri"/>
          <w:sz w:val="28"/>
          <w:szCs w:val="28"/>
        </w:rPr>
      </w:pPr>
      <w:r w:rsidRPr="00096430">
        <w:rPr>
          <w:rFonts w:ascii="Times New Roman" w:eastAsia="Times New Roman" w:hAnsi="Times New Roman" w:cs="Times New Roman"/>
          <w:sz w:val="28"/>
          <w:szCs w:val="28"/>
        </w:rPr>
        <w:t> </w:t>
      </w:r>
    </w:p>
    <w:p w14:paraId="2ADF2ABB" w14:textId="77777777" w:rsidR="00096430" w:rsidRPr="00096430" w:rsidRDefault="00096430" w:rsidP="00096430">
      <w:pPr>
        <w:spacing w:after="0" w:line="240" w:lineRule="auto"/>
        <w:ind w:firstLine="720"/>
        <w:textAlignment w:val="baseline"/>
        <w:rPr>
          <w:rFonts w:ascii="Calibri" w:eastAsia="Times New Roman" w:hAnsi="Calibri" w:cs="Calibri"/>
          <w:sz w:val="28"/>
          <w:szCs w:val="28"/>
        </w:rPr>
      </w:pPr>
      <w:r w:rsidRPr="00096430">
        <w:rPr>
          <w:rFonts w:ascii="Times New Roman" w:eastAsia="Times New Roman" w:hAnsi="Times New Roman" w:cs="Times New Roman"/>
          <w:sz w:val="28"/>
          <w:szCs w:val="28"/>
        </w:rPr>
        <w:t> </w:t>
      </w:r>
    </w:p>
    <w:p w14:paraId="4E771D80" w14:textId="77777777" w:rsidR="00096430" w:rsidRPr="00096430" w:rsidRDefault="00096430" w:rsidP="00096430">
      <w:pPr>
        <w:spacing w:after="0" w:line="240" w:lineRule="auto"/>
        <w:textAlignment w:val="baseline"/>
        <w:rPr>
          <w:rFonts w:ascii="Calibri" w:eastAsia="Times New Roman" w:hAnsi="Calibri" w:cs="Calibri"/>
          <w:sz w:val="28"/>
          <w:szCs w:val="28"/>
        </w:rPr>
      </w:pPr>
      <w:r w:rsidRPr="00096430">
        <w:rPr>
          <w:rFonts w:ascii="Times New Roman" w:eastAsia="Times New Roman" w:hAnsi="Times New Roman" w:cs="Times New Roman"/>
          <w:sz w:val="24"/>
          <w:szCs w:val="24"/>
        </w:rPr>
        <w:t>Table 1 Frequency distribution of the study sample by diarrhea (weighted</w:t>
      </w:r>
      <w:r w:rsidRPr="00096430">
        <w:rPr>
          <w:rFonts w:ascii="Times New Roman" w:eastAsia="Times New Roman" w:hAnsi="Times New Roman" w:cs="Times New Roman"/>
          <w:sz w:val="19"/>
          <w:szCs w:val="19"/>
          <w:vertAlign w:val="superscript"/>
        </w:rPr>
        <w:t>1</w:t>
      </w:r>
      <w:r w:rsidRPr="00096430">
        <w:rPr>
          <w:rFonts w:ascii="Times New Roman" w:eastAsia="Times New Roman" w:hAnsi="Times New Roman" w:cs="Times New Roman"/>
          <w:sz w:val="24"/>
          <w:szCs w:val="24"/>
        </w:rPr>
        <w:t>) prevalence in Bangladesh among children younger than 5 years of MICS 2019 and MICS 2012 data.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Change w:id="150" w:author="Tanvir Ahammed" w:date="2022-06-19T16:47:00Z">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PrChange>
      </w:tblPr>
      <w:tblGrid>
        <w:gridCol w:w="2909"/>
        <w:gridCol w:w="1020"/>
        <w:gridCol w:w="1155"/>
        <w:gridCol w:w="1155"/>
        <w:gridCol w:w="900"/>
        <w:gridCol w:w="1110"/>
        <w:gridCol w:w="1095"/>
        <w:tblGridChange w:id="151">
          <w:tblGrid>
            <w:gridCol w:w="2909"/>
            <w:gridCol w:w="1020"/>
            <w:gridCol w:w="1155"/>
            <w:gridCol w:w="1155"/>
            <w:gridCol w:w="900"/>
            <w:gridCol w:w="1110"/>
            <w:gridCol w:w="1095"/>
          </w:tblGrid>
        </w:tblGridChange>
      </w:tblGrid>
      <w:tr w:rsidR="00163628" w:rsidRPr="00096430" w14:paraId="501D9750" w14:textId="77777777" w:rsidTr="005A646A">
        <w:tc>
          <w:tcPr>
            <w:tcW w:w="2909" w:type="dxa"/>
            <w:vMerge w:val="restart"/>
            <w:tcBorders>
              <w:top w:val="single" w:sz="4" w:space="0" w:color="auto"/>
              <w:left w:val="single" w:sz="4" w:space="0" w:color="auto"/>
              <w:right w:val="single" w:sz="6" w:space="0" w:color="auto"/>
            </w:tcBorders>
            <w:shd w:val="clear" w:color="auto" w:fill="auto"/>
            <w:vAlign w:val="center"/>
            <w:hideMark/>
            <w:tcPrChange w:id="152" w:author="Tanvir Ahammed" w:date="2022-06-19T16:47:00Z">
              <w:tcPr>
                <w:tcW w:w="2909" w:type="dxa"/>
                <w:vMerge w:val="restart"/>
                <w:tcBorders>
                  <w:top w:val="single" w:sz="6" w:space="0" w:color="auto"/>
                  <w:left w:val="single" w:sz="6" w:space="0" w:color="auto"/>
                  <w:right w:val="single" w:sz="6" w:space="0" w:color="auto"/>
                </w:tcBorders>
                <w:shd w:val="clear" w:color="auto" w:fill="auto"/>
                <w:hideMark/>
              </w:tcPr>
            </w:tcPrChange>
          </w:tcPr>
          <w:p w14:paraId="45550027" w14:textId="678453A4" w:rsidR="00163628" w:rsidRPr="00096430" w:rsidRDefault="00163628" w:rsidP="000829D7">
            <w:pPr>
              <w:spacing w:after="0" w:line="240" w:lineRule="auto"/>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Characteristics</w:t>
            </w:r>
          </w:p>
          <w:p w14:paraId="4AB3A1F9" w14:textId="5A89B8E8" w:rsidR="00163628" w:rsidRPr="00096430" w:rsidRDefault="00163628" w:rsidP="000829D7">
            <w:pPr>
              <w:spacing w:after="0" w:line="240" w:lineRule="auto"/>
              <w:textAlignment w:val="baseline"/>
              <w:rPr>
                <w:rFonts w:ascii="Times New Roman" w:eastAsia="Times New Roman" w:hAnsi="Times New Roman" w:cs="Times New Roman"/>
                <w:sz w:val="24"/>
                <w:szCs w:val="24"/>
              </w:rPr>
            </w:pPr>
          </w:p>
        </w:tc>
        <w:tc>
          <w:tcPr>
            <w:tcW w:w="3330" w:type="dxa"/>
            <w:gridSpan w:val="3"/>
            <w:tcBorders>
              <w:top w:val="single" w:sz="4" w:space="0" w:color="auto"/>
              <w:left w:val="nil"/>
              <w:bottom w:val="single" w:sz="6" w:space="0" w:color="auto"/>
              <w:right w:val="single" w:sz="6" w:space="0" w:color="auto"/>
            </w:tcBorders>
            <w:shd w:val="clear" w:color="auto" w:fill="auto"/>
            <w:vAlign w:val="center"/>
            <w:hideMark/>
            <w:tcPrChange w:id="153" w:author="Tanvir Ahammed" w:date="2022-06-19T16:47:00Z">
              <w:tcPr>
                <w:tcW w:w="3330" w:type="dxa"/>
                <w:gridSpan w:val="3"/>
                <w:tcBorders>
                  <w:top w:val="single" w:sz="6" w:space="0" w:color="auto"/>
                  <w:left w:val="nil"/>
                  <w:bottom w:val="single" w:sz="6" w:space="0" w:color="auto"/>
                  <w:right w:val="single" w:sz="6" w:space="0" w:color="auto"/>
                </w:tcBorders>
                <w:shd w:val="clear" w:color="auto" w:fill="auto"/>
                <w:hideMark/>
              </w:tcPr>
            </w:tcPrChange>
          </w:tcPr>
          <w:p w14:paraId="6859AB91" w14:textId="70877F8F" w:rsidR="00163628" w:rsidRPr="00096430" w:rsidRDefault="00163628" w:rsidP="000829D7">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MICS 2019</w:t>
            </w:r>
          </w:p>
        </w:tc>
        <w:tc>
          <w:tcPr>
            <w:tcW w:w="3105" w:type="dxa"/>
            <w:gridSpan w:val="3"/>
            <w:tcBorders>
              <w:top w:val="single" w:sz="4" w:space="0" w:color="auto"/>
              <w:left w:val="nil"/>
              <w:bottom w:val="single" w:sz="6" w:space="0" w:color="auto"/>
              <w:right w:val="single" w:sz="4" w:space="0" w:color="auto"/>
            </w:tcBorders>
            <w:shd w:val="clear" w:color="auto" w:fill="auto"/>
            <w:vAlign w:val="center"/>
            <w:hideMark/>
            <w:tcPrChange w:id="154" w:author="Tanvir Ahammed" w:date="2022-06-19T16:47:00Z">
              <w:tcPr>
                <w:tcW w:w="3105" w:type="dxa"/>
                <w:gridSpan w:val="3"/>
                <w:tcBorders>
                  <w:top w:val="single" w:sz="6" w:space="0" w:color="auto"/>
                  <w:left w:val="nil"/>
                  <w:bottom w:val="single" w:sz="6" w:space="0" w:color="auto"/>
                  <w:right w:val="single" w:sz="6" w:space="0" w:color="auto"/>
                </w:tcBorders>
                <w:shd w:val="clear" w:color="auto" w:fill="auto"/>
                <w:hideMark/>
              </w:tcPr>
            </w:tcPrChange>
          </w:tcPr>
          <w:p w14:paraId="5317B8E9" w14:textId="193584A4" w:rsidR="00163628" w:rsidRPr="00096430" w:rsidRDefault="00163628" w:rsidP="000829D7">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MICS 2012</w:t>
            </w:r>
          </w:p>
        </w:tc>
      </w:tr>
      <w:tr w:rsidR="00163628" w:rsidRPr="00096430" w14:paraId="169CE779" w14:textId="77777777" w:rsidTr="005A646A">
        <w:tc>
          <w:tcPr>
            <w:tcW w:w="0" w:type="auto"/>
            <w:vMerge/>
            <w:tcBorders>
              <w:left w:val="single" w:sz="4" w:space="0" w:color="auto"/>
              <w:right w:val="single" w:sz="6" w:space="0" w:color="auto"/>
            </w:tcBorders>
            <w:shd w:val="clear" w:color="auto" w:fill="auto"/>
            <w:vAlign w:val="center"/>
            <w:hideMark/>
            <w:tcPrChange w:id="155" w:author="Tanvir Ahammed" w:date="2022-06-19T16:47:00Z">
              <w:tcPr>
                <w:tcW w:w="0" w:type="auto"/>
                <w:vMerge/>
                <w:tcBorders>
                  <w:left w:val="single" w:sz="6" w:space="0" w:color="auto"/>
                  <w:right w:val="single" w:sz="6" w:space="0" w:color="auto"/>
                </w:tcBorders>
                <w:shd w:val="clear" w:color="auto" w:fill="auto"/>
                <w:vAlign w:val="center"/>
                <w:hideMark/>
              </w:tcPr>
            </w:tcPrChange>
          </w:tcPr>
          <w:p w14:paraId="1A42BBA5" w14:textId="4B8841E6" w:rsidR="00163628" w:rsidRPr="00096430" w:rsidRDefault="00163628" w:rsidP="000829D7">
            <w:pPr>
              <w:spacing w:after="0" w:line="240" w:lineRule="auto"/>
              <w:textAlignment w:val="baseline"/>
              <w:rPr>
                <w:rFonts w:ascii="Times New Roman" w:eastAsia="Times New Roman" w:hAnsi="Times New Roman" w:cs="Times New Roman"/>
                <w:sz w:val="24"/>
                <w:szCs w:val="24"/>
              </w:rPr>
            </w:pPr>
          </w:p>
        </w:tc>
        <w:tc>
          <w:tcPr>
            <w:tcW w:w="3330" w:type="dxa"/>
            <w:gridSpan w:val="3"/>
            <w:tcBorders>
              <w:top w:val="nil"/>
              <w:left w:val="nil"/>
              <w:bottom w:val="single" w:sz="6" w:space="0" w:color="auto"/>
              <w:right w:val="single" w:sz="6" w:space="0" w:color="auto"/>
            </w:tcBorders>
            <w:shd w:val="clear" w:color="auto" w:fill="auto"/>
            <w:vAlign w:val="center"/>
            <w:hideMark/>
            <w:tcPrChange w:id="156" w:author="Tanvir Ahammed" w:date="2022-06-19T16:47:00Z">
              <w:tcPr>
                <w:tcW w:w="3330" w:type="dxa"/>
                <w:gridSpan w:val="3"/>
                <w:tcBorders>
                  <w:top w:val="nil"/>
                  <w:left w:val="nil"/>
                  <w:bottom w:val="single" w:sz="6" w:space="0" w:color="auto"/>
                  <w:right w:val="single" w:sz="6" w:space="0" w:color="auto"/>
                </w:tcBorders>
                <w:shd w:val="clear" w:color="auto" w:fill="auto"/>
                <w:hideMark/>
              </w:tcPr>
            </w:tcPrChange>
          </w:tcPr>
          <w:p w14:paraId="0D256BC8" w14:textId="352E4C70" w:rsidR="00163628" w:rsidRPr="00096430" w:rsidRDefault="00163628" w:rsidP="000829D7">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Diarrhea</w:t>
            </w:r>
          </w:p>
        </w:tc>
        <w:tc>
          <w:tcPr>
            <w:tcW w:w="3105" w:type="dxa"/>
            <w:gridSpan w:val="3"/>
            <w:tcBorders>
              <w:top w:val="nil"/>
              <w:left w:val="nil"/>
              <w:bottom w:val="single" w:sz="6" w:space="0" w:color="auto"/>
              <w:right w:val="single" w:sz="4" w:space="0" w:color="auto"/>
            </w:tcBorders>
            <w:shd w:val="clear" w:color="auto" w:fill="auto"/>
            <w:vAlign w:val="center"/>
            <w:hideMark/>
            <w:tcPrChange w:id="157" w:author="Tanvir Ahammed" w:date="2022-06-19T16:47:00Z">
              <w:tcPr>
                <w:tcW w:w="3105" w:type="dxa"/>
                <w:gridSpan w:val="3"/>
                <w:tcBorders>
                  <w:top w:val="nil"/>
                  <w:left w:val="nil"/>
                  <w:bottom w:val="single" w:sz="6" w:space="0" w:color="auto"/>
                  <w:right w:val="single" w:sz="6" w:space="0" w:color="auto"/>
                </w:tcBorders>
                <w:shd w:val="clear" w:color="auto" w:fill="auto"/>
                <w:hideMark/>
              </w:tcPr>
            </w:tcPrChange>
          </w:tcPr>
          <w:p w14:paraId="6FA48C07" w14:textId="4C373BC1" w:rsidR="00163628" w:rsidRPr="00096430" w:rsidRDefault="00163628" w:rsidP="000829D7">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Diarrhea</w:t>
            </w:r>
          </w:p>
        </w:tc>
      </w:tr>
      <w:tr w:rsidR="00163628" w:rsidRPr="00096430" w14:paraId="15191B12" w14:textId="77777777" w:rsidTr="005A646A">
        <w:tc>
          <w:tcPr>
            <w:tcW w:w="2909" w:type="dxa"/>
            <w:vMerge/>
            <w:tcBorders>
              <w:left w:val="single" w:sz="4" w:space="0" w:color="auto"/>
              <w:right w:val="single" w:sz="6" w:space="0" w:color="auto"/>
            </w:tcBorders>
            <w:shd w:val="clear" w:color="auto" w:fill="auto"/>
            <w:vAlign w:val="center"/>
            <w:hideMark/>
            <w:tcPrChange w:id="158" w:author="Tanvir Ahammed" w:date="2022-06-19T16:47:00Z">
              <w:tcPr>
                <w:tcW w:w="2909" w:type="dxa"/>
                <w:vMerge/>
                <w:tcBorders>
                  <w:left w:val="single" w:sz="6" w:space="0" w:color="auto"/>
                  <w:right w:val="single" w:sz="6" w:space="0" w:color="auto"/>
                </w:tcBorders>
                <w:shd w:val="clear" w:color="auto" w:fill="auto"/>
                <w:hideMark/>
              </w:tcPr>
            </w:tcPrChange>
          </w:tcPr>
          <w:p w14:paraId="1C68DB69" w14:textId="1D536BAF" w:rsidR="00163628" w:rsidRPr="00096430" w:rsidRDefault="00163628" w:rsidP="000829D7">
            <w:pPr>
              <w:spacing w:after="0" w:line="240" w:lineRule="auto"/>
              <w:textAlignment w:val="baseline"/>
              <w:rPr>
                <w:rFonts w:ascii="Times New Roman" w:eastAsia="Times New Roman" w:hAnsi="Times New Roman" w:cs="Times New Roman"/>
                <w:sz w:val="24"/>
                <w:szCs w:val="24"/>
              </w:rPr>
            </w:pPr>
          </w:p>
        </w:tc>
        <w:tc>
          <w:tcPr>
            <w:tcW w:w="1020" w:type="dxa"/>
            <w:tcBorders>
              <w:top w:val="nil"/>
              <w:left w:val="nil"/>
              <w:bottom w:val="single" w:sz="6" w:space="0" w:color="auto"/>
              <w:right w:val="single" w:sz="6" w:space="0" w:color="auto"/>
            </w:tcBorders>
            <w:shd w:val="clear" w:color="auto" w:fill="auto"/>
            <w:vAlign w:val="center"/>
            <w:hideMark/>
            <w:tcPrChange w:id="159" w:author="Tanvir Ahammed" w:date="2022-06-19T16:47:00Z">
              <w:tcPr>
                <w:tcW w:w="1020" w:type="dxa"/>
                <w:tcBorders>
                  <w:top w:val="nil"/>
                  <w:left w:val="nil"/>
                  <w:bottom w:val="single" w:sz="6" w:space="0" w:color="auto"/>
                  <w:right w:val="single" w:sz="6" w:space="0" w:color="auto"/>
                </w:tcBorders>
                <w:shd w:val="clear" w:color="auto" w:fill="auto"/>
                <w:hideMark/>
              </w:tcPr>
            </w:tcPrChange>
          </w:tcPr>
          <w:p w14:paraId="7DB6056F" w14:textId="7DFC377F" w:rsidR="00163628" w:rsidRPr="00096430" w:rsidRDefault="00163628" w:rsidP="000829D7">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Yes</w:t>
            </w:r>
          </w:p>
        </w:tc>
        <w:tc>
          <w:tcPr>
            <w:tcW w:w="1155" w:type="dxa"/>
            <w:tcBorders>
              <w:top w:val="nil"/>
              <w:left w:val="nil"/>
              <w:bottom w:val="single" w:sz="6" w:space="0" w:color="auto"/>
              <w:right w:val="single" w:sz="6" w:space="0" w:color="auto"/>
            </w:tcBorders>
            <w:shd w:val="clear" w:color="auto" w:fill="auto"/>
            <w:vAlign w:val="center"/>
            <w:hideMark/>
            <w:tcPrChange w:id="160"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4AFB7FAA" w14:textId="4FEA01EA" w:rsidR="00163628" w:rsidRPr="00096430" w:rsidRDefault="00163628" w:rsidP="000829D7">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No</w:t>
            </w:r>
          </w:p>
        </w:tc>
        <w:tc>
          <w:tcPr>
            <w:tcW w:w="1155" w:type="dxa"/>
            <w:tcBorders>
              <w:top w:val="nil"/>
              <w:left w:val="nil"/>
              <w:bottom w:val="single" w:sz="6" w:space="0" w:color="auto"/>
              <w:right w:val="single" w:sz="6" w:space="0" w:color="auto"/>
            </w:tcBorders>
            <w:shd w:val="clear" w:color="auto" w:fill="auto"/>
            <w:vAlign w:val="center"/>
            <w:hideMark/>
            <w:tcPrChange w:id="161"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2D5D7ED7" w14:textId="5F5854BC" w:rsidR="00163628" w:rsidRPr="00096430" w:rsidRDefault="00163628" w:rsidP="000829D7">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Total</w:t>
            </w:r>
          </w:p>
        </w:tc>
        <w:tc>
          <w:tcPr>
            <w:tcW w:w="900" w:type="dxa"/>
            <w:tcBorders>
              <w:top w:val="nil"/>
              <w:left w:val="nil"/>
              <w:bottom w:val="single" w:sz="6" w:space="0" w:color="auto"/>
              <w:right w:val="single" w:sz="6" w:space="0" w:color="auto"/>
            </w:tcBorders>
            <w:shd w:val="clear" w:color="auto" w:fill="auto"/>
            <w:vAlign w:val="center"/>
            <w:hideMark/>
            <w:tcPrChange w:id="162" w:author="Tanvir Ahammed" w:date="2022-06-19T16:47:00Z">
              <w:tcPr>
                <w:tcW w:w="900" w:type="dxa"/>
                <w:tcBorders>
                  <w:top w:val="nil"/>
                  <w:left w:val="nil"/>
                  <w:bottom w:val="single" w:sz="6" w:space="0" w:color="auto"/>
                  <w:right w:val="single" w:sz="6" w:space="0" w:color="auto"/>
                </w:tcBorders>
                <w:shd w:val="clear" w:color="auto" w:fill="auto"/>
                <w:hideMark/>
              </w:tcPr>
            </w:tcPrChange>
          </w:tcPr>
          <w:p w14:paraId="76D7CF06" w14:textId="5AB78B42" w:rsidR="00163628" w:rsidRPr="00096430" w:rsidRDefault="00163628" w:rsidP="000829D7">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Yes</w:t>
            </w:r>
          </w:p>
        </w:tc>
        <w:tc>
          <w:tcPr>
            <w:tcW w:w="1110" w:type="dxa"/>
            <w:tcBorders>
              <w:top w:val="nil"/>
              <w:left w:val="nil"/>
              <w:bottom w:val="single" w:sz="6" w:space="0" w:color="auto"/>
              <w:right w:val="single" w:sz="6" w:space="0" w:color="auto"/>
            </w:tcBorders>
            <w:shd w:val="clear" w:color="auto" w:fill="auto"/>
            <w:vAlign w:val="center"/>
            <w:hideMark/>
            <w:tcPrChange w:id="163" w:author="Tanvir Ahammed" w:date="2022-06-19T16:47:00Z">
              <w:tcPr>
                <w:tcW w:w="1110" w:type="dxa"/>
                <w:tcBorders>
                  <w:top w:val="nil"/>
                  <w:left w:val="nil"/>
                  <w:bottom w:val="single" w:sz="6" w:space="0" w:color="auto"/>
                  <w:right w:val="single" w:sz="6" w:space="0" w:color="auto"/>
                </w:tcBorders>
                <w:shd w:val="clear" w:color="auto" w:fill="auto"/>
                <w:hideMark/>
              </w:tcPr>
            </w:tcPrChange>
          </w:tcPr>
          <w:p w14:paraId="502E1FFA" w14:textId="4E665072" w:rsidR="00163628" w:rsidRPr="00096430" w:rsidRDefault="00163628" w:rsidP="000829D7">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No</w:t>
            </w:r>
          </w:p>
        </w:tc>
        <w:tc>
          <w:tcPr>
            <w:tcW w:w="1095" w:type="dxa"/>
            <w:tcBorders>
              <w:top w:val="nil"/>
              <w:left w:val="nil"/>
              <w:bottom w:val="single" w:sz="6" w:space="0" w:color="auto"/>
              <w:right w:val="single" w:sz="4" w:space="0" w:color="auto"/>
            </w:tcBorders>
            <w:shd w:val="clear" w:color="auto" w:fill="auto"/>
            <w:vAlign w:val="center"/>
            <w:hideMark/>
            <w:tcPrChange w:id="164" w:author="Tanvir Ahammed" w:date="2022-06-19T16:47:00Z">
              <w:tcPr>
                <w:tcW w:w="1095" w:type="dxa"/>
                <w:tcBorders>
                  <w:top w:val="nil"/>
                  <w:left w:val="nil"/>
                  <w:bottom w:val="single" w:sz="6" w:space="0" w:color="auto"/>
                  <w:right w:val="single" w:sz="6" w:space="0" w:color="auto"/>
                </w:tcBorders>
                <w:shd w:val="clear" w:color="auto" w:fill="auto"/>
                <w:hideMark/>
              </w:tcPr>
            </w:tcPrChange>
          </w:tcPr>
          <w:p w14:paraId="148D8AF8" w14:textId="46290DB7" w:rsidR="00163628" w:rsidRPr="00096430" w:rsidRDefault="00163628" w:rsidP="000829D7">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Total</w:t>
            </w:r>
          </w:p>
        </w:tc>
      </w:tr>
      <w:tr w:rsidR="000D74D1" w:rsidRPr="00096430" w14:paraId="60A17899" w14:textId="77777777" w:rsidTr="005A646A">
        <w:trPr>
          <w:ins w:id="165" w:author="Tanvir Ahammed" w:date="2022-06-19T16:24:00Z"/>
        </w:trPr>
        <w:tc>
          <w:tcPr>
            <w:tcW w:w="2909" w:type="dxa"/>
            <w:vMerge/>
            <w:tcBorders>
              <w:left w:val="single" w:sz="4" w:space="0" w:color="auto"/>
              <w:bottom w:val="single" w:sz="6" w:space="0" w:color="auto"/>
              <w:right w:val="single" w:sz="6" w:space="0" w:color="auto"/>
            </w:tcBorders>
            <w:shd w:val="clear" w:color="auto" w:fill="auto"/>
            <w:vAlign w:val="center"/>
            <w:tcPrChange w:id="166" w:author="Tanvir Ahammed" w:date="2022-06-19T16:47:00Z">
              <w:tcPr>
                <w:tcW w:w="2909" w:type="dxa"/>
                <w:vMerge/>
                <w:tcBorders>
                  <w:left w:val="single" w:sz="6" w:space="0" w:color="auto"/>
                  <w:bottom w:val="single" w:sz="6" w:space="0" w:color="auto"/>
                  <w:right w:val="single" w:sz="6" w:space="0" w:color="auto"/>
                </w:tcBorders>
                <w:shd w:val="clear" w:color="auto" w:fill="auto"/>
              </w:tcPr>
            </w:tcPrChange>
          </w:tcPr>
          <w:p w14:paraId="0F8AB320" w14:textId="77777777" w:rsidR="000D74D1" w:rsidRPr="00096430" w:rsidRDefault="000D74D1" w:rsidP="000829D7">
            <w:pPr>
              <w:spacing w:after="0" w:line="240" w:lineRule="auto"/>
              <w:textAlignment w:val="baseline"/>
              <w:rPr>
                <w:ins w:id="167" w:author="Tanvir Ahammed" w:date="2022-06-19T16:24:00Z"/>
                <w:rFonts w:ascii="Times New Roman" w:eastAsia="Times New Roman" w:hAnsi="Times New Roman" w:cs="Times New Roman"/>
                <w:sz w:val="24"/>
                <w:szCs w:val="24"/>
              </w:rPr>
            </w:pPr>
          </w:p>
        </w:tc>
        <w:tc>
          <w:tcPr>
            <w:tcW w:w="6435" w:type="dxa"/>
            <w:gridSpan w:val="6"/>
            <w:tcBorders>
              <w:top w:val="nil"/>
              <w:left w:val="nil"/>
              <w:bottom w:val="single" w:sz="6" w:space="0" w:color="auto"/>
              <w:right w:val="single" w:sz="4" w:space="0" w:color="auto"/>
            </w:tcBorders>
            <w:shd w:val="clear" w:color="auto" w:fill="auto"/>
            <w:vAlign w:val="center"/>
            <w:tcPrChange w:id="168" w:author="Tanvir Ahammed" w:date="2022-06-19T16:47:00Z">
              <w:tcPr>
                <w:tcW w:w="6435" w:type="dxa"/>
                <w:gridSpan w:val="6"/>
                <w:tcBorders>
                  <w:top w:val="nil"/>
                  <w:left w:val="nil"/>
                  <w:bottom w:val="single" w:sz="6" w:space="0" w:color="auto"/>
                  <w:right w:val="single" w:sz="6" w:space="0" w:color="auto"/>
                </w:tcBorders>
                <w:shd w:val="clear" w:color="auto" w:fill="auto"/>
              </w:tcPr>
            </w:tcPrChange>
          </w:tcPr>
          <w:p w14:paraId="7B615908" w14:textId="2FFFF954" w:rsidR="000D74D1" w:rsidRPr="00096430" w:rsidRDefault="000D74D1" w:rsidP="000829D7">
            <w:pPr>
              <w:spacing w:after="0" w:line="240" w:lineRule="auto"/>
              <w:jc w:val="center"/>
              <w:textAlignment w:val="baseline"/>
              <w:rPr>
                <w:ins w:id="169" w:author="Tanvir Ahammed" w:date="2022-06-19T16:24:00Z"/>
                <w:rFonts w:ascii="Times New Roman" w:eastAsia="Times New Roman" w:hAnsi="Times New Roman" w:cs="Times New Roman"/>
                <w:sz w:val="24"/>
                <w:szCs w:val="24"/>
              </w:rPr>
            </w:pPr>
            <w:ins w:id="170" w:author="Tanvir Ahammed" w:date="2022-06-19T16:26:00Z">
              <w:r>
                <w:rPr>
                  <w:rFonts w:ascii="Times New Roman" w:eastAsia="Times New Roman" w:hAnsi="Times New Roman" w:cs="Times New Roman"/>
                  <w:sz w:val="24"/>
                  <w:szCs w:val="24"/>
                </w:rPr>
                <w:t>Frequency (Percentage)</w:t>
              </w:r>
            </w:ins>
          </w:p>
        </w:tc>
      </w:tr>
      <w:tr w:rsidR="000D74D1" w:rsidRPr="00096430" w14:paraId="7A03CE60" w14:textId="77777777" w:rsidTr="005A646A">
        <w:tc>
          <w:tcPr>
            <w:tcW w:w="9344" w:type="dxa"/>
            <w:gridSpan w:val="7"/>
            <w:tcBorders>
              <w:top w:val="nil"/>
              <w:left w:val="single" w:sz="4" w:space="0" w:color="auto"/>
              <w:bottom w:val="single" w:sz="6" w:space="0" w:color="auto"/>
              <w:right w:val="single" w:sz="4" w:space="0" w:color="auto"/>
            </w:tcBorders>
            <w:shd w:val="clear" w:color="auto" w:fill="auto"/>
            <w:vAlign w:val="center"/>
            <w:hideMark/>
            <w:tcPrChange w:id="171" w:author="Tanvir Ahammed" w:date="2022-06-19T16:47:00Z">
              <w:tcPr>
                <w:tcW w:w="9344" w:type="dxa"/>
                <w:gridSpan w:val="7"/>
                <w:tcBorders>
                  <w:top w:val="nil"/>
                  <w:left w:val="single" w:sz="6" w:space="0" w:color="auto"/>
                  <w:bottom w:val="single" w:sz="6" w:space="0" w:color="auto"/>
                  <w:right w:val="single" w:sz="6" w:space="0" w:color="auto"/>
                </w:tcBorders>
                <w:shd w:val="clear" w:color="auto" w:fill="auto"/>
                <w:hideMark/>
              </w:tcPr>
            </w:tcPrChange>
          </w:tcPr>
          <w:p w14:paraId="7F30463F" w14:textId="0A0CC8D0" w:rsidR="000D74D1" w:rsidRPr="00096430" w:rsidRDefault="000D74D1" w:rsidP="000829D7">
            <w:pPr>
              <w:spacing w:after="0" w:line="240" w:lineRule="auto"/>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b/>
                <w:bCs/>
                <w:sz w:val="24"/>
                <w:szCs w:val="24"/>
              </w:rPr>
              <w:t>Child Characteristics</w:t>
            </w:r>
          </w:p>
        </w:tc>
      </w:tr>
      <w:tr w:rsidR="000D74D1" w:rsidRPr="00096430" w14:paraId="51435009" w14:textId="77777777" w:rsidTr="005A646A">
        <w:tc>
          <w:tcPr>
            <w:tcW w:w="2909" w:type="dxa"/>
            <w:tcBorders>
              <w:top w:val="nil"/>
              <w:left w:val="single" w:sz="4" w:space="0" w:color="auto"/>
              <w:bottom w:val="single" w:sz="6" w:space="0" w:color="auto"/>
              <w:right w:val="single" w:sz="6" w:space="0" w:color="auto"/>
            </w:tcBorders>
            <w:shd w:val="clear" w:color="auto" w:fill="auto"/>
            <w:vAlign w:val="center"/>
            <w:hideMark/>
            <w:tcPrChange w:id="172" w:author="Tanvir Ahammed" w:date="2022-06-19T16:47:00Z">
              <w:tcPr>
                <w:tcW w:w="2909" w:type="dxa"/>
                <w:tcBorders>
                  <w:top w:val="nil"/>
                  <w:left w:val="single" w:sz="6" w:space="0" w:color="auto"/>
                  <w:bottom w:val="single" w:sz="6" w:space="0" w:color="auto"/>
                  <w:right w:val="single" w:sz="6" w:space="0" w:color="auto"/>
                </w:tcBorders>
                <w:shd w:val="clear" w:color="auto" w:fill="auto"/>
                <w:hideMark/>
              </w:tcPr>
            </w:tcPrChange>
          </w:tcPr>
          <w:p w14:paraId="7F1143DD" w14:textId="27807701" w:rsidR="000D74D1" w:rsidRPr="00096430" w:rsidRDefault="000D74D1" w:rsidP="000829D7">
            <w:pPr>
              <w:spacing w:after="0" w:line="240" w:lineRule="auto"/>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b/>
                <w:bCs/>
                <w:sz w:val="24"/>
                <w:szCs w:val="24"/>
              </w:rPr>
              <w:t>Age</w:t>
            </w:r>
          </w:p>
        </w:tc>
        <w:tc>
          <w:tcPr>
            <w:tcW w:w="1020" w:type="dxa"/>
            <w:tcBorders>
              <w:top w:val="nil"/>
              <w:left w:val="nil"/>
              <w:bottom w:val="single" w:sz="6" w:space="0" w:color="auto"/>
              <w:right w:val="single" w:sz="6" w:space="0" w:color="auto"/>
            </w:tcBorders>
            <w:shd w:val="clear" w:color="auto" w:fill="auto"/>
            <w:vAlign w:val="center"/>
            <w:hideMark/>
            <w:tcPrChange w:id="173" w:author="Tanvir Ahammed" w:date="2022-06-19T16:47:00Z">
              <w:tcPr>
                <w:tcW w:w="1020" w:type="dxa"/>
                <w:tcBorders>
                  <w:top w:val="nil"/>
                  <w:left w:val="nil"/>
                  <w:bottom w:val="single" w:sz="6" w:space="0" w:color="auto"/>
                  <w:right w:val="single" w:sz="6" w:space="0" w:color="auto"/>
                </w:tcBorders>
                <w:shd w:val="clear" w:color="auto" w:fill="auto"/>
                <w:hideMark/>
              </w:tcPr>
            </w:tcPrChange>
          </w:tcPr>
          <w:p w14:paraId="54657363" w14:textId="066237FC"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174" w:author="Tanvir Ahammed" w:date="2022-06-19T16:34:00Z">
                <w:pPr>
                  <w:spacing w:after="0" w:line="240" w:lineRule="auto"/>
                  <w:textAlignment w:val="baseline"/>
                </w:pPr>
              </w:pPrChange>
            </w:pPr>
          </w:p>
        </w:tc>
        <w:tc>
          <w:tcPr>
            <w:tcW w:w="1155" w:type="dxa"/>
            <w:tcBorders>
              <w:top w:val="nil"/>
              <w:left w:val="nil"/>
              <w:bottom w:val="single" w:sz="6" w:space="0" w:color="auto"/>
              <w:right w:val="single" w:sz="6" w:space="0" w:color="auto"/>
            </w:tcBorders>
            <w:shd w:val="clear" w:color="auto" w:fill="auto"/>
            <w:vAlign w:val="center"/>
            <w:hideMark/>
            <w:tcPrChange w:id="175"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530891C7" w14:textId="010A7121"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176" w:author="Tanvir Ahammed" w:date="2022-06-19T16:34:00Z">
                <w:pPr>
                  <w:spacing w:after="0" w:line="240" w:lineRule="auto"/>
                  <w:textAlignment w:val="baseline"/>
                </w:pPr>
              </w:pPrChange>
            </w:pPr>
          </w:p>
        </w:tc>
        <w:tc>
          <w:tcPr>
            <w:tcW w:w="1155" w:type="dxa"/>
            <w:tcBorders>
              <w:top w:val="nil"/>
              <w:left w:val="nil"/>
              <w:bottom w:val="single" w:sz="6" w:space="0" w:color="auto"/>
              <w:right w:val="single" w:sz="6" w:space="0" w:color="auto"/>
            </w:tcBorders>
            <w:shd w:val="clear" w:color="auto" w:fill="auto"/>
            <w:vAlign w:val="center"/>
            <w:hideMark/>
            <w:tcPrChange w:id="177"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0ACD5FF4" w14:textId="08A2A368"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178" w:author="Tanvir Ahammed" w:date="2022-06-19T16:34:00Z">
                <w:pPr>
                  <w:spacing w:after="0" w:line="240" w:lineRule="auto"/>
                  <w:textAlignment w:val="baseline"/>
                </w:pPr>
              </w:pPrChange>
            </w:pPr>
          </w:p>
        </w:tc>
        <w:tc>
          <w:tcPr>
            <w:tcW w:w="900" w:type="dxa"/>
            <w:tcBorders>
              <w:top w:val="nil"/>
              <w:left w:val="nil"/>
              <w:bottom w:val="single" w:sz="6" w:space="0" w:color="auto"/>
              <w:right w:val="single" w:sz="6" w:space="0" w:color="auto"/>
            </w:tcBorders>
            <w:shd w:val="clear" w:color="auto" w:fill="auto"/>
            <w:vAlign w:val="center"/>
            <w:hideMark/>
            <w:tcPrChange w:id="179" w:author="Tanvir Ahammed" w:date="2022-06-19T16:47:00Z">
              <w:tcPr>
                <w:tcW w:w="900" w:type="dxa"/>
                <w:tcBorders>
                  <w:top w:val="nil"/>
                  <w:left w:val="nil"/>
                  <w:bottom w:val="single" w:sz="6" w:space="0" w:color="auto"/>
                  <w:right w:val="single" w:sz="6" w:space="0" w:color="auto"/>
                </w:tcBorders>
                <w:shd w:val="clear" w:color="auto" w:fill="auto"/>
                <w:hideMark/>
              </w:tcPr>
            </w:tcPrChange>
          </w:tcPr>
          <w:p w14:paraId="03E6D342" w14:textId="62638AE5"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180" w:author="Tanvir Ahammed" w:date="2022-06-19T16:34:00Z">
                <w:pPr>
                  <w:spacing w:after="0" w:line="240" w:lineRule="auto"/>
                  <w:textAlignment w:val="baseline"/>
                </w:pPr>
              </w:pPrChange>
            </w:pPr>
          </w:p>
        </w:tc>
        <w:tc>
          <w:tcPr>
            <w:tcW w:w="1110" w:type="dxa"/>
            <w:tcBorders>
              <w:top w:val="nil"/>
              <w:left w:val="nil"/>
              <w:bottom w:val="single" w:sz="6" w:space="0" w:color="auto"/>
              <w:right w:val="single" w:sz="6" w:space="0" w:color="auto"/>
            </w:tcBorders>
            <w:shd w:val="clear" w:color="auto" w:fill="auto"/>
            <w:vAlign w:val="center"/>
            <w:hideMark/>
            <w:tcPrChange w:id="181" w:author="Tanvir Ahammed" w:date="2022-06-19T16:47:00Z">
              <w:tcPr>
                <w:tcW w:w="1110" w:type="dxa"/>
                <w:tcBorders>
                  <w:top w:val="nil"/>
                  <w:left w:val="nil"/>
                  <w:bottom w:val="single" w:sz="6" w:space="0" w:color="auto"/>
                  <w:right w:val="single" w:sz="6" w:space="0" w:color="auto"/>
                </w:tcBorders>
                <w:shd w:val="clear" w:color="auto" w:fill="auto"/>
                <w:hideMark/>
              </w:tcPr>
            </w:tcPrChange>
          </w:tcPr>
          <w:p w14:paraId="4943469F" w14:textId="1FD46ECA"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182" w:author="Tanvir Ahammed" w:date="2022-06-19T16:34:00Z">
                <w:pPr>
                  <w:spacing w:after="0" w:line="240" w:lineRule="auto"/>
                  <w:textAlignment w:val="baseline"/>
                </w:pPr>
              </w:pPrChange>
            </w:pPr>
          </w:p>
        </w:tc>
        <w:tc>
          <w:tcPr>
            <w:tcW w:w="1095" w:type="dxa"/>
            <w:tcBorders>
              <w:top w:val="nil"/>
              <w:left w:val="nil"/>
              <w:bottom w:val="single" w:sz="6" w:space="0" w:color="auto"/>
              <w:right w:val="single" w:sz="4" w:space="0" w:color="auto"/>
            </w:tcBorders>
            <w:shd w:val="clear" w:color="auto" w:fill="auto"/>
            <w:vAlign w:val="center"/>
            <w:hideMark/>
            <w:tcPrChange w:id="183" w:author="Tanvir Ahammed" w:date="2022-06-19T16:47:00Z">
              <w:tcPr>
                <w:tcW w:w="1095" w:type="dxa"/>
                <w:tcBorders>
                  <w:top w:val="nil"/>
                  <w:left w:val="nil"/>
                  <w:bottom w:val="single" w:sz="6" w:space="0" w:color="auto"/>
                  <w:right w:val="single" w:sz="6" w:space="0" w:color="auto"/>
                </w:tcBorders>
                <w:shd w:val="clear" w:color="auto" w:fill="auto"/>
                <w:hideMark/>
              </w:tcPr>
            </w:tcPrChange>
          </w:tcPr>
          <w:p w14:paraId="34F90BB8" w14:textId="33AAF348"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184" w:author="Tanvir Ahammed" w:date="2022-06-19T16:34:00Z">
                <w:pPr>
                  <w:spacing w:after="0" w:line="240" w:lineRule="auto"/>
                  <w:textAlignment w:val="baseline"/>
                </w:pPr>
              </w:pPrChange>
            </w:pPr>
          </w:p>
        </w:tc>
      </w:tr>
      <w:tr w:rsidR="000D74D1" w:rsidRPr="00096430" w14:paraId="6F3CEA15" w14:textId="77777777" w:rsidTr="005A646A">
        <w:tc>
          <w:tcPr>
            <w:tcW w:w="2909" w:type="dxa"/>
            <w:tcBorders>
              <w:top w:val="nil"/>
              <w:left w:val="single" w:sz="4" w:space="0" w:color="auto"/>
              <w:bottom w:val="single" w:sz="6" w:space="0" w:color="auto"/>
              <w:right w:val="single" w:sz="6" w:space="0" w:color="auto"/>
            </w:tcBorders>
            <w:shd w:val="clear" w:color="auto" w:fill="auto"/>
            <w:vAlign w:val="center"/>
            <w:hideMark/>
            <w:tcPrChange w:id="185" w:author="Tanvir Ahammed" w:date="2022-06-19T16:47:00Z">
              <w:tcPr>
                <w:tcW w:w="2909" w:type="dxa"/>
                <w:tcBorders>
                  <w:top w:val="nil"/>
                  <w:left w:val="single" w:sz="6" w:space="0" w:color="auto"/>
                  <w:bottom w:val="single" w:sz="6" w:space="0" w:color="auto"/>
                  <w:right w:val="single" w:sz="6" w:space="0" w:color="auto"/>
                </w:tcBorders>
                <w:shd w:val="clear" w:color="auto" w:fill="auto"/>
                <w:hideMark/>
              </w:tcPr>
            </w:tcPrChange>
          </w:tcPr>
          <w:p w14:paraId="1E6239F8" w14:textId="4043D7F7" w:rsidR="000D74D1" w:rsidRPr="00096430" w:rsidRDefault="000D74D1" w:rsidP="000829D7">
            <w:pPr>
              <w:spacing w:after="0" w:line="240" w:lineRule="auto"/>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0-11</w:t>
            </w:r>
          </w:p>
        </w:tc>
        <w:tc>
          <w:tcPr>
            <w:tcW w:w="1020" w:type="dxa"/>
            <w:tcBorders>
              <w:top w:val="nil"/>
              <w:left w:val="nil"/>
              <w:bottom w:val="single" w:sz="6" w:space="0" w:color="auto"/>
              <w:right w:val="single" w:sz="6" w:space="0" w:color="auto"/>
            </w:tcBorders>
            <w:shd w:val="clear" w:color="auto" w:fill="auto"/>
            <w:vAlign w:val="center"/>
            <w:hideMark/>
            <w:tcPrChange w:id="186" w:author="Tanvir Ahammed" w:date="2022-06-19T16:47:00Z">
              <w:tcPr>
                <w:tcW w:w="1020" w:type="dxa"/>
                <w:tcBorders>
                  <w:top w:val="nil"/>
                  <w:left w:val="nil"/>
                  <w:bottom w:val="single" w:sz="6" w:space="0" w:color="auto"/>
                  <w:right w:val="single" w:sz="6" w:space="0" w:color="auto"/>
                </w:tcBorders>
                <w:shd w:val="clear" w:color="auto" w:fill="auto"/>
                <w:hideMark/>
              </w:tcPr>
            </w:tcPrChange>
          </w:tcPr>
          <w:p w14:paraId="6DBBFA42" w14:textId="77777777" w:rsidR="000829D7" w:rsidRDefault="000D74D1" w:rsidP="000829D7">
            <w:pPr>
              <w:spacing w:after="0" w:line="240" w:lineRule="auto"/>
              <w:jc w:val="center"/>
              <w:textAlignment w:val="baseline"/>
              <w:rPr>
                <w:ins w:id="187" w:author="Tanvir Ahammed" w:date="2022-06-19T16:35:00Z"/>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 xml:space="preserve">38 </w:t>
            </w:r>
          </w:p>
          <w:p w14:paraId="3956AA9F" w14:textId="27D9E892"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188"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(7.96)</w:t>
            </w:r>
          </w:p>
        </w:tc>
        <w:tc>
          <w:tcPr>
            <w:tcW w:w="1155" w:type="dxa"/>
            <w:tcBorders>
              <w:top w:val="nil"/>
              <w:left w:val="nil"/>
              <w:bottom w:val="single" w:sz="6" w:space="0" w:color="auto"/>
              <w:right w:val="single" w:sz="6" w:space="0" w:color="auto"/>
            </w:tcBorders>
            <w:shd w:val="clear" w:color="auto" w:fill="auto"/>
            <w:vAlign w:val="center"/>
            <w:hideMark/>
            <w:tcPrChange w:id="189"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54CB428A" w14:textId="77777777" w:rsidR="000829D7" w:rsidRDefault="000D74D1" w:rsidP="000829D7">
            <w:pPr>
              <w:spacing w:after="0" w:line="240" w:lineRule="auto"/>
              <w:jc w:val="center"/>
              <w:textAlignment w:val="baseline"/>
              <w:rPr>
                <w:ins w:id="190" w:author="Tanvir Ahammed" w:date="2022-06-19T16:35:00Z"/>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 xml:space="preserve">438 </w:t>
            </w:r>
          </w:p>
          <w:p w14:paraId="4CDC7332" w14:textId="46D0D6BF"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191"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(92.04)</w:t>
            </w:r>
          </w:p>
        </w:tc>
        <w:tc>
          <w:tcPr>
            <w:tcW w:w="1155" w:type="dxa"/>
            <w:tcBorders>
              <w:top w:val="nil"/>
              <w:left w:val="nil"/>
              <w:bottom w:val="single" w:sz="6" w:space="0" w:color="auto"/>
              <w:right w:val="single" w:sz="6" w:space="0" w:color="auto"/>
            </w:tcBorders>
            <w:shd w:val="clear" w:color="auto" w:fill="auto"/>
            <w:vAlign w:val="center"/>
            <w:hideMark/>
            <w:tcPrChange w:id="192"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7A02901D" w14:textId="77777777" w:rsidR="000829D7" w:rsidRDefault="000D74D1" w:rsidP="000829D7">
            <w:pPr>
              <w:spacing w:after="0" w:line="240" w:lineRule="auto"/>
              <w:jc w:val="center"/>
              <w:textAlignment w:val="baseline"/>
              <w:rPr>
                <w:ins w:id="193" w:author="Tanvir Ahammed" w:date="2022-06-19T16:35:00Z"/>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 xml:space="preserve">476 </w:t>
            </w:r>
          </w:p>
          <w:p w14:paraId="403C3269" w14:textId="0D40622A"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194"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(20.40)</w:t>
            </w:r>
          </w:p>
        </w:tc>
        <w:tc>
          <w:tcPr>
            <w:tcW w:w="900" w:type="dxa"/>
            <w:tcBorders>
              <w:top w:val="nil"/>
              <w:left w:val="nil"/>
              <w:bottom w:val="single" w:sz="6" w:space="0" w:color="auto"/>
              <w:right w:val="single" w:sz="6" w:space="0" w:color="auto"/>
            </w:tcBorders>
            <w:shd w:val="clear" w:color="auto" w:fill="auto"/>
            <w:vAlign w:val="center"/>
            <w:hideMark/>
            <w:tcPrChange w:id="195" w:author="Tanvir Ahammed" w:date="2022-06-19T16:47:00Z">
              <w:tcPr>
                <w:tcW w:w="900" w:type="dxa"/>
                <w:tcBorders>
                  <w:top w:val="nil"/>
                  <w:left w:val="nil"/>
                  <w:bottom w:val="single" w:sz="6" w:space="0" w:color="auto"/>
                  <w:right w:val="single" w:sz="6" w:space="0" w:color="auto"/>
                </w:tcBorders>
                <w:shd w:val="clear" w:color="auto" w:fill="auto"/>
                <w:hideMark/>
              </w:tcPr>
            </w:tcPrChange>
          </w:tcPr>
          <w:p w14:paraId="03D75553" w14:textId="77777777" w:rsidR="000829D7" w:rsidRDefault="000D74D1" w:rsidP="000829D7">
            <w:pPr>
              <w:spacing w:after="0" w:line="240" w:lineRule="auto"/>
              <w:jc w:val="center"/>
              <w:textAlignment w:val="baseline"/>
              <w:rPr>
                <w:ins w:id="196" w:author="Tanvir Ahammed" w:date="2022-06-19T16:35:00Z"/>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 xml:space="preserve">21 </w:t>
            </w:r>
          </w:p>
          <w:p w14:paraId="6066B98A" w14:textId="5416A57B"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197"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(5.04)</w:t>
            </w:r>
          </w:p>
        </w:tc>
        <w:tc>
          <w:tcPr>
            <w:tcW w:w="1110" w:type="dxa"/>
            <w:tcBorders>
              <w:top w:val="nil"/>
              <w:left w:val="nil"/>
              <w:bottom w:val="single" w:sz="6" w:space="0" w:color="auto"/>
              <w:right w:val="single" w:sz="6" w:space="0" w:color="auto"/>
            </w:tcBorders>
            <w:shd w:val="clear" w:color="auto" w:fill="auto"/>
            <w:vAlign w:val="center"/>
            <w:hideMark/>
            <w:tcPrChange w:id="198" w:author="Tanvir Ahammed" w:date="2022-06-19T16:47:00Z">
              <w:tcPr>
                <w:tcW w:w="1110" w:type="dxa"/>
                <w:tcBorders>
                  <w:top w:val="nil"/>
                  <w:left w:val="nil"/>
                  <w:bottom w:val="single" w:sz="6" w:space="0" w:color="auto"/>
                  <w:right w:val="single" w:sz="6" w:space="0" w:color="auto"/>
                </w:tcBorders>
                <w:shd w:val="clear" w:color="auto" w:fill="auto"/>
                <w:hideMark/>
              </w:tcPr>
            </w:tcPrChange>
          </w:tcPr>
          <w:p w14:paraId="5FE8C357" w14:textId="5FAB64D7"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199"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387 (94.96)</w:t>
            </w:r>
          </w:p>
        </w:tc>
        <w:tc>
          <w:tcPr>
            <w:tcW w:w="1095" w:type="dxa"/>
            <w:tcBorders>
              <w:top w:val="nil"/>
              <w:left w:val="nil"/>
              <w:bottom w:val="single" w:sz="6" w:space="0" w:color="auto"/>
              <w:right w:val="single" w:sz="4" w:space="0" w:color="auto"/>
            </w:tcBorders>
            <w:shd w:val="clear" w:color="auto" w:fill="auto"/>
            <w:vAlign w:val="center"/>
            <w:hideMark/>
            <w:tcPrChange w:id="200" w:author="Tanvir Ahammed" w:date="2022-06-19T16:47:00Z">
              <w:tcPr>
                <w:tcW w:w="1095" w:type="dxa"/>
                <w:tcBorders>
                  <w:top w:val="nil"/>
                  <w:left w:val="nil"/>
                  <w:bottom w:val="single" w:sz="6" w:space="0" w:color="auto"/>
                  <w:right w:val="single" w:sz="6" w:space="0" w:color="auto"/>
                </w:tcBorders>
                <w:shd w:val="clear" w:color="auto" w:fill="auto"/>
                <w:hideMark/>
              </w:tcPr>
            </w:tcPrChange>
          </w:tcPr>
          <w:p w14:paraId="7F9AC322" w14:textId="4D4883EA"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201"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407 (19.64)</w:t>
            </w:r>
          </w:p>
        </w:tc>
      </w:tr>
      <w:tr w:rsidR="000D74D1" w:rsidRPr="00096430" w14:paraId="6691CF7C" w14:textId="77777777" w:rsidTr="005A646A">
        <w:tc>
          <w:tcPr>
            <w:tcW w:w="2909" w:type="dxa"/>
            <w:tcBorders>
              <w:top w:val="nil"/>
              <w:left w:val="single" w:sz="4" w:space="0" w:color="auto"/>
              <w:bottom w:val="single" w:sz="6" w:space="0" w:color="auto"/>
              <w:right w:val="single" w:sz="6" w:space="0" w:color="auto"/>
            </w:tcBorders>
            <w:shd w:val="clear" w:color="auto" w:fill="auto"/>
            <w:vAlign w:val="center"/>
            <w:hideMark/>
            <w:tcPrChange w:id="202" w:author="Tanvir Ahammed" w:date="2022-06-19T16:47:00Z">
              <w:tcPr>
                <w:tcW w:w="2909" w:type="dxa"/>
                <w:tcBorders>
                  <w:top w:val="nil"/>
                  <w:left w:val="single" w:sz="6" w:space="0" w:color="auto"/>
                  <w:bottom w:val="single" w:sz="6" w:space="0" w:color="auto"/>
                  <w:right w:val="single" w:sz="6" w:space="0" w:color="auto"/>
                </w:tcBorders>
                <w:shd w:val="clear" w:color="auto" w:fill="auto"/>
                <w:hideMark/>
              </w:tcPr>
            </w:tcPrChange>
          </w:tcPr>
          <w:p w14:paraId="0EED15DA" w14:textId="71F992DA" w:rsidR="000D74D1" w:rsidRPr="00096430" w:rsidRDefault="000D74D1" w:rsidP="000829D7">
            <w:pPr>
              <w:spacing w:after="0" w:line="240" w:lineRule="auto"/>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12-23</w:t>
            </w:r>
          </w:p>
        </w:tc>
        <w:tc>
          <w:tcPr>
            <w:tcW w:w="1020" w:type="dxa"/>
            <w:tcBorders>
              <w:top w:val="nil"/>
              <w:left w:val="nil"/>
              <w:bottom w:val="single" w:sz="6" w:space="0" w:color="auto"/>
              <w:right w:val="single" w:sz="6" w:space="0" w:color="auto"/>
            </w:tcBorders>
            <w:shd w:val="clear" w:color="auto" w:fill="auto"/>
            <w:vAlign w:val="center"/>
            <w:hideMark/>
            <w:tcPrChange w:id="203" w:author="Tanvir Ahammed" w:date="2022-06-19T16:47:00Z">
              <w:tcPr>
                <w:tcW w:w="1020" w:type="dxa"/>
                <w:tcBorders>
                  <w:top w:val="nil"/>
                  <w:left w:val="nil"/>
                  <w:bottom w:val="single" w:sz="6" w:space="0" w:color="auto"/>
                  <w:right w:val="single" w:sz="6" w:space="0" w:color="auto"/>
                </w:tcBorders>
                <w:shd w:val="clear" w:color="auto" w:fill="auto"/>
                <w:hideMark/>
              </w:tcPr>
            </w:tcPrChange>
          </w:tcPr>
          <w:p w14:paraId="6469DA1E" w14:textId="77777777" w:rsidR="000829D7" w:rsidRDefault="000D74D1" w:rsidP="000829D7">
            <w:pPr>
              <w:spacing w:after="0" w:line="240" w:lineRule="auto"/>
              <w:jc w:val="center"/>
              <w:textAlignment w:val="baseline"/>
              <w:rPr>
                <w:ins w:id="204" w:author="Tanvir Ahammed" w:date="2022-06-19T16:35:00Z"/>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 xml:space="preserve">49 </w:t>
            </w:r>
          </w:p>
          <w:p w14:paraId="386C072A" w14:textId="3571A8EA"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205"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(10.88)</w:t>
            </w:r>
          </w:p>
        </w:tc>
        <w:tc>
          <w:tcPr>
            <w:tcW w:w="1155" w:type="dxa"/>
            <w:tcBorders>
              <w:top w:val="nil"/>
              <w:left w:val="nil"/>
              <w:bottom w:val="single" w:sz="6" w:space="0" w:color="auto"/>
              <w:right w:val="single" w:sz="6" w:space="0" w:color="auto"/>
            </w:tcBorders>
            <w:shd w:val="clear" w:color="auto" w:fill="auto"/>
            <w:vAlign w:val="center"/>
            <w:hideMark/>
            <w:tcPrChange w:id="206"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235BAE3A" w14:textId="6DEF9A81"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207"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398 (89.12)</w:t>
            </w:r>
          </w:p>
        </w:tc>
        <w:tc>
          <w:tcPr>
            <w:tcW w:w="1155" w:type="dxa"/>
            <w:tcBorders>
              <w:top w:val="nil"/>
              <w:left w:val="nil"/>
              <w:bottom w:val="single" w:sz="6" w:space="0" w:color="auto"/>
              <w:right w:val="single" w:sz="6" w:space="0" w:color="auto"/>
            </w:tcBorders>
            <w:shd w:val="clear" w:color="auto" w:fill="auto"/>
            <w:vAlign w:val="center"/>
            <w:hideMark/>
            <w:tcPrChange w:id="208"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0F37A3FE" w14:textId="1C074ABD"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209"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446 (19.14)</w:t>
            </w:r>
          </w:p>
        </w:tc>
        <w:tc>
          <w:tcPr>
            <w:tcW w:w="900" w:type="dxa"/>
            <w:tcBorders>
              <w:top w:val="nil"/>
              <w:left w:val="nil"/>
              <w:bottom w:val="single" w:sz="6" w:space="0" w:color="auto"/>
              <w:right w:val="single" w:sz="6" w:space="0" w:color="auto"/>
            </w:tcBorders>
            <w:shd w:val="clear" w:color="auto" w:fill="auto"/>
            <w:vAlign w:val="center"/>
            <w:hideMark/>
            <w:tcPrChange w:id="210" w:author="Tanvir Ahammed" w:date="2022-06-19T16:47:00Z">
              <w:tcPr>
                <w:tcW w:w="900" w:type="dxa"/>
                <w:tcBorders>
                  <w:top w:val="nil"/>
                  <w:left w:val="nil"/>
                  <w:bottom w:val="single" w:sz="6" w:space="0" w:color="auto"/>
                  <w:right w:val="single" w:sz="6" w:space="0" w:color="auto"/>
                </w:tcBorders>
                <w:shd w:val="clear" w:color="auto" w:fill="auto"/>
                <w:hideMark/>
              </w:tcPr>
            </w:tcPrChange>
          </w:tcPr>
          <w:p w14:paraId="13AD965D" w14:textId="77777777" w:rsidR="00F915DC" w:rsidRDefault="000D74D1" w:rsidP="000829D7">
            <w:pPr>
              <w:spacing w:after="0" w:line="240" w:lineRule="auto"/>
              <w:jc w:val="center"/>
              <w:textAlignment w:val="baseline"/>
              <w:rPr>
                <w:ins w:id="211" w:author="Tanvir Ahammed" w:date="2022-06-19T17:01:00Z"/>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 xml:space="preserve">25 </w:t>
            </w:r>
          </w:p>
          <w:p w14:paraId="649AEE3C" w14:textId="4094487C"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212"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(5.49)</w:t>
            </w:r>
          </w:p>
        </w:tc>
        <w:tc>
          <w:tcPr>
            <w:tcW w:w="1110" w:type="dxa"/>
            <w:tcBorders>
              <w:top w:val="nil"/>
              <w:left w:val="nil"/>
              <w:bottom w:val="single" w:sz="6" w:space="0" w:color="auto"/>
              <w:right w:val="single" w:sz="6" w:space="0" w:color="auto"/>
            </w:tcBorders>
            <w:shd w:val="clear" w:color="auto" w:fill="auto"/>
            <w:vAlign w:val="center"/>
            <w:hideMark/>
            <w:tcPrChange w:id="213" w:author="Tanvir Ahammed" w:date="2022-06-19T16:47:00Z">
              <w:tcPr>
                <w:tcW w:w="1110" w:type="dxa"/>
                <w:tcBorders>
                  <w:top w:val="nil"/>
                  <w:left w:val="nil"/>
                  <w:bottom w:val="single" w:sz="6" w:space="0" w:color="auto"/>
                  <w:right w:val="single" w:sz="6" w:space="0" w:color="auto"/>
                </w:tcBorders>
                <w:shd w:val="clear" w:color="auto" w:fill="auto"/>
                <w:hideMark/>
              </w:tcPr>
            </w:tcPrChange>
          </w:tcPr>
          <w:p w14:paraId="26B25F05" w14:textId="2D2C2ADE"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214"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439 (94.51)</w:t>
            </w:r>
          </w:p>
        </w:tc>
        <w:tc>
          <w:tcPr>
            <w:tcW w:w="1095" w:type="dxa"/>
            <w:tcBorders>
              <w:top w:val="nil"/>
              <w:left w:val="nil"/>
              <w:bottom w:val="single" w:sz="6" w:space="0" w:color="auto"/>
              <w:right w:val="single" w:sz="4" w:space="0" w:color="auto"/>
            </w:tcBorders>
            <w:shd w:val="clear" w:color="auto" w:fill="auto"/>
            <w:vAlign w:val="center"/>
            <w:hideMark/>
            <w:tcPrChange w:id="215" w:author="Tanvir Ahammed" w:date="2022-06-19T16:47:00Z">
              <w:tcPr>
                <w:tcW w:w="1095" w:type="dxa"/>
                <w:tcBorders>
                  <w:top w:val="nil"/>
                  <w:left w:val="nil"/>
                  <w:bottom w:val="single" w:sz="6" w:space="0" w:color="auto"/>
                  <w:right w:val="single" w:sz="6" w:space="0" w:color="auto"/>
                </w:tcBorders>
                <w:shd w:val="clear" w:color="auto" w:fill="auto"/>
                <w:hideMark/>
              </w:tcPr>
            </w:tcPrChange>
          </w:tcPr>
          <w:p w14:paraId="23F419E3" w14:textId="127540DF"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216"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464 (22.40)</w:t>
            </w:r>
          </w:p>
        </w:tc>
      </w:tr>
      <w:tr w:rsidR="000D74D1" w:rsidRPr="00096430" w14:paraId="12A9E268" w14:textId="77777777" w:rsidTr="005A646A">
        <w:tc>
          <w:tcPr>
            <w:tcW w:w="2909" w:type="dxa"/>
            <w:tcBorders>
              <w:top w:val="nil"/>
              <w:left w:val="single" w:sz="4" w:space="0" w:color="auto"/>
              <w:bottom w:val="single" w:sz="6" w:space="0" w:color="auto"/>
              <w:right w:val="single" w:sz="6" w:space="0" w:color="auto"/>
            </w:tcBorders>
            <w:shd w:val="clear" w:color="auto" w:fill="auto"/>
            <w:vAlign w:val="center"/>
            <w:hideMark/>
            <w:tcPrChange w:id="217" w:author="Tanvir Ahammed" w:date="2022-06-19T16:47:00Z">
              <w:tcPr>
                <w:tcW w:w="2909" w:type="dxa"/>
                <w:tcBorders>
                  <w:top w:val="nil"/>
                  <w:left w:val="single" w:sz="6" w:space="0" w:color="auto"/>
                  <w:bottom w:val="single" w:sz="6" w:space="0" w:color="auto"/>
                  <w:right w:val="single" w:sz="6" w:space="0" w:color="auto"/>
                </w:tcBorders>
                <w:shd w:val="clear" w:color="auto" w:fill="auto"/>
                <w:hideMark/>
              </w:tcPr>
            </w:tcPrChange>
          </w:tcPr>
          <w:p w14:paraId="02D1C6D4" w14:textId="374663A9" w:rsidR="000D74D1" w:rsidRPr="00096430" w:rsidRDefault="000D74D1" w:rsidP="000829D7">
            <w:pPr>
              <w:spacing w:after="0" w:line="240" w:lineRule="auto"/>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24-35</w:t>
            </w:r>
          </w:p>
        </w:tc>
        <w:tc>
          <w:tcPr>
            <w:tcW w:w="1020" w:type="dxa"/>
            <w:tcBorders>
              <w:top w:val="nil"/>
              <w:left w:val="nil"/>
              <w:bottom w:val="single" w:sz="6" w:space="0" w:color="auto"/>
              <w:right w:val="single" w:sz="6" w:space="0" w:color="auto"/>
            </w:tcBorders>
            <w:shd w:val="clear" w:color="auto" w:fill="auto"/>
            <w:vAlign w:val="center"/>
            <w:hideMark/>
            <w:tcPrChange w:id="218" w:author="Tanvir Ahammed" w:date="2022-06-19T16:47:00Z">
              <w:tcPr>
                <w:tcW w:w="1020" w:type="dxa"/>
                <w:tcBorders>
                  <w:top w:val="nil"/>
                  <w:left w:val="nil"/>
                  <w:bottom w:val="single" w:sz="6" w:space="0" w:color="auto"/>
                  <w:right w:val="single" w:sz="6" w:space="0" w:color="auto"/>
                </w:tcBorders>
                <w:shd w:val="clear" w:color="auto" w:fill="auto"/>
                <w:hideMark/>
              </w:tcPr>
            </w:tcPrChange>
          </w:tcPr>
          <w:p w14:paraId="2F3D4AD2" w14:textId="77777777" w:rsidR="000829D7" w:rsidRDefault="000D74D1" w:rsidP="000829D7">
            <w:pPr>
              <w:spacing w:after="0" w:line="240" w:lineRule="auto"/>
              <w:jc w:val="center"/>
              <w:textAlignment w:val="baseline"/>
              <w:rPr>
                <w:ins w:id="219" w:author="Tanvir Ahammed" w:date="2022-06-19T16:35:00Z"/>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 xml:space="preserve">37 </w:t>
            </w:r>
          </w:p>
          <w:p w14:paraId="44C57361" w14:textId="3B43B32B"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220"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(7.79)</w:t>
            </w:r>
          </w:p>
        </w:tc>
        <w:tc>
          <w:tcPr>
            <w:tcW w:w="1155" w:type="dxa"/>
            <w:tcBorders>
              <w:top w:val="nil"/>
              <w:left w:val="nil"/>
              <w:bottom w:val="single" w:sz="6" w:space="0" w:color="auto"/>
              <w:right w:val="single" w:sz="6" w:space="0" w:color="auto"/>
            </w:tcBorders>
            <w:shd w:val="clear" w:color="auto" w:fill="auto"/>
            <w:vAlign w:val="center"/>
            <w:hideMark/>
            <w:tcPrChange w:id="221"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35980A71" w14:textId="77777777" w:rsidR="00736BC7" w:rsidRDefault="000D74D1" w:rsidP="000829D7">
            <w:pPr>
              <w:spacing w:after="0" w:line="240" w:lineRule="auto"/>
              <w:jc w:val="center"/>
              <w:textAlignment w:val="baseline"/>
              <w:rPr>
                <w:ins w:id="222" w:author="Tanvir Ahammed" w:date="2022-06-19T16:47:00Z"/>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 xml:space="preserve">440 </w:t>
            </w:r>
          </w:p>
          <w:p w14:paraId="65E82B34" w14:textId="059B65AB"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223"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(92.21)</w:t>
            </w:r>
          </w:p>
        </w:tc>
        <w:tc>
          <w:tcPr>
            <w:tcW w:w="1155" w:type="dxa"/>
            <w:tcBorders>
              <w:top w:val="nil"/>
              <w:left w:val="nil"/>
              <w:bottom w:val="single" w:sz="6" w:space="0" w:color="auto"/>
              <w:right w:val="single" w:sz="6" w:space="0" w:color="auto"/>
            </w:tcBorders>
            <w:shd w:val="clear" w:color="auto" w:fill="auto"/>
            <w:vAlign w:val="center"/>
            <w:hideMark/>
            <w:tcPrChange w:id="224"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16CE4801" w14:textId="04F75A09"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225"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478 (20.48)</w:t>
            </w:r>
          </w:p>
        </w:tc>
        <w:tc>
          <w:tcPr>
            <w:tcW w:w="900" w:type="dxa"/>
            <w:tcBorders>
              <w:top w:val="nil"/>
              <w:left w:val="nil"/>
              <w:bottom w:val="single" w:sz="6" w:space="0" w:color="auto"/>
              <w:right w:val="single" w:sz="6" w:space="0" w:color="auto"/>
            </w:tcBorders>
            <w:shd w:val="clear" w:color="auto" w:fill="auto"/>
            <w:vAlign w:val="center"/>
            <w:hideMark/>
            <w:tcPrChange w:id="226" w:author="Tanvir Ahammed" w:date="2022-06-19T16:47:00Z">
              <w:tcPr>
                <w:tcW w:w="900" w:type="dxa"/>
                <w:tcBorders>
                  <w:top w:val="nil"/>
                  <w:left w:val="nil"/>
                  <w:bottom w:val="single" w:sz="6" w:space="0" w:color="auto"/>
                  <w:right w:val="single" w:sz="6" w:space="0" w:color="auto"/>
                </w:tcBorders>
                <w:shd w:val="clear" w:color="auto" w:fill="auto"/>
                <w:hideMark/>
              </w:tcPr>
            </w:tcPrChange>
          </w:tcPr>
          <w:p w14:paraId="7585C42A" w14:textId="77777777" w:rsidR="00F915DC" w:rsidRDefault="000D74D1" w:rsidP="000829D7">
            <w:pPr>
              <w:spacing w:after="0" w:line="240" w:lineRule="auto"/>
              <w:jc w:val="center"/>
              <w:textAlignment w:val="baseline"/>
              <w:rPr>
                <w:ins w:id="227" w:author="Tanvir Ahammed" w:date="2022-06-19T17:01:00Z"/>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 xml:space="preserve">13 </w:t>
            </w:r>
          </w:p>
          <w:p w14:paraId="02AD073D" w14:textId="46EFB87F"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228"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(3.15)</w:t>
            </w:r>
          </w:p>
        </w:tc>
        <w:tc>
          <w:tcPr>
            <w:tcW w:w="1110" w:type="dxa"/>
            <w:tcBorders>
              <w:top w:val="nil"/>
              <w:left w:val="nil"/>
              <w:bottom w:val="single" w:sz="6" w:space="0" w:color="auto"/>
              <w:right w:val="single" w:sz="6" w:space="0" w:color="auto"/>
            </w:tcBorders>
            <w:shd w:val="clear" w:color="auto" w:fill="auto"/>
            <w:vAlign w:val="center"/>
            <w:hideMark/>
            <w:tcPrChange w:id="229" w:author="Tanvir Ahammed" w:date="2022-06-19T16:47:00Z">
              <w:tcPr>
                <w:tcW w:w="1110" w:type="dxa"/>
                <w:tcBorders>
                  <w:top w:val="nil"/>
                  <w:left w:val="nil"/>
                  <w:bottom w:val="single" w:sz="6" w:space="0" w:color="auto"/>
                  <w:right w:val="single" w:sz="6" w:space="0" w:color="auto"/>
                </w:tcBorders>
                <w:shd w:val="clear" w:color="auto" w:fill="auto"/>
                <w:hideMark/>
              </w:tcPr>
            </w:tcPrChange>
          </w:tcPr>
          <w:p w14:paraId="42FB5D77" w14:textId="306B4346"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230"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394 (96.85)</w:t>
            </w:r>
          </w:p>
        </w:tc>
        <w:tc>
          <w:tcPr>
            <w:tcW w:w="1095" w:type="dxa"/>
            <w:tcBorders>
              <w:top w:val="nil"/>
              <w:left w:val="nil"/>
              <w:bottom w:val="single" w:sz="6" w:space="0" w:color="auto"/>
              <w:right w:val="single" w:sz="4" w:space="0" w:color="auto"/>
            </w:tcBorders>
            <w:shd w:val="clear" w:color="auto" w:fill="auto"/>
            <w:vAlign w:val="center"/>
            <w:hideMark/>
            <w:tcPrChange w:id="231" w:author="Tanvir Ahammed" w:date="2022-06-19T16:47:00Z">
              <w:tcPr>
                <w:tcW w:w="1095" w:type="dxa"/>
                <w:tcBorders>
                  <w:top w:val="nil"/>
                  <w:left w:val="nil"/>
                  <w:bottom w:val="single" w:sz="6" w:space="0" w:color="auto"/>
                  <w:right w:val="single" w:sz="6" w:space="0" w:color="auto"/>
                </w:tcBorders>
                <w:shd w:val="clear" w:color="auto" w:fill="auto"/>
                <w:hideMark/>
              </w:tcPr>
            </w:tcPrChange>
          </w:tcPr>
          <w:p w14:paraId="403D81D0" w14:textId="1E009D1D"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232"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407 (19.62)</w:t>
            </w:r>
          </w:p>
        </w:tc>
      </w:tr>
      <w:tr w:rsidR="000D74D1" w:rsidRPr="00096430" w14:paraId="30BAEF13" w14:textId="77777777" w:rsidTr="005A646A">
        <w:tc>
          <w:tcPr>
            <w:tcW w:w="2909" w:type="dxa"/>
            <w:tcBorders>
              <w:top w:val="nil"/>
              <w:left w:val="single" w:sz="4" w:space="0" w:color="auto"/>
              <w:bottom w:val="single" w:sz="6" w:space="0" w:color="auto"/>
              <w:right w:val="single" w:sz="6" w:space="0" w:color="auto"/>
            </w:tcBorders>
            <w:shd w:val="clear" w:color="auto" w:fill="auto"/>
            <w:vAlign w:val="center"/>
            <w:hideMark/>
            <w:tcPrChange w:id="233" w:author="Tanvir Ahammed" w:date="2022-06-19T16:47:00Z">
              <w:tcPr>
                <w:tcW w:w="2909" w:type="dxa"/>
                <w:tcBorders>
                  <w:top w:val="nil"/>
                  <w:left w:val="single" w:sz="6" w:space="0" w:color="auto"/>
                  <w:bottom w:val="single" w:sz="6" w:space="0" w:color="auto"/>
                  <w:right w:val="single" w:sz="6" w:space="0" w:color="auto"/>
                </w:tcBorders>
                <w:shd w:val="clear" w:color="auto" w:fill="auto"/>
                <w:hideMark/>
              </w:tcPr>
            </w:tcPrChange>
          </w:tcPr>
          <w:p w14:paraId="1A5F5B18" w14:textId="18981C5B" w:rsidR="000D74D1" w:rsidRPr="00096430" w:rsidRDefault="000D74D1" w:rsidP="000829D7">
            <w:pPr>
              <w:spacing w:after="0" w:line="240" w:lineRule="auto"/>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36-47</w:t>
            </w:r>
          </w:p>
        </w:tc>
        <w:tc>
          <w:tcPr>
            <w:tcW w:w="1020" w:type="dxa"/>
            <w:tcBorders>
              <w:top w:val="nil"/>
              <w:left w:val="nil"/>
              <w:bottom w:val="single" w:sz="6" w:space="0" w:color="auto"/>
              <w:right w:val="single" w:sz="6" w:space="0" w:color="auto"/>
            </w:tcBorders>
            <w:shd w:val="clear" w:color="auto" w:fill="auto"/>
            <w:vAlign w:val="center"/>
            <w:hideMark/>
            <w:tcPrChange w:id="234" w:author="Tanvir Ahammed" w:date="2022-06-19T16:47:00Z">
              <w:tcPr>
                <w:tcW w:w="1020" w:type="dxa"/>
                <w:tcBorders>
                  <w:top w:val="nil"/>
                  <w:left w:val="nil"/>
                  <w:bottom w:val="single" w:sz="6" w:space="0" w:color="auto"/>
                  <w:right w:val="single" w:sz="6" w:space="0" w:color="auto"/>
                </w:tcBorders>
                <w:shd w:val="clear" w:color="auto" w:fill="auto"/>
                <w:hideMark/>
              </w:tcPr>
            </w:tcPrChange>
          </w:tcPr>
          <w:p w14:paraId="57365ABE" w14:textId="1E849917"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235"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29 (6.17)</w:t>
            </w:r>
          </w:p>
        </w:tc>
        <w:tc>
          <w:tcPr>
            <w:tcW w:w="1155" w:type="dxa"/>
            <w:tcBorders>
              <w:top w:val="nil"/>
              <w:left w:val="nil"/>
              <w:bottom w:val="single" w:sz="6" w:space="0" w:color="auto"/>
              <w:right w:val="single" w:sz="6" w:space="0" w:color="auto"/>
            </w:tcBorders>
            <w:shd w:val="clear" w:color="auto" w:fill="auto"/>
            <w:vAlign w:val="center"/>
            <w:hideMark/>
            <w:tcPrChange w:id="236"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148207FD" w14:textId="77777777" w:rsidR="00736BC7" w:rsidRDefault="000D74D1" w:rsidP="000829D7">
            <w:pPr>
              <w:spacing w:after="0" w:line="240" w:lineRule="auto"/>
              <w:jc w:val="center"/>
              <w:textAlignment w:val="baseline"/>
              <w:rPr>
                <w:ins w:id="237" w:author="Tanvir Ahammed" w:date="2022-06-19T16:47:00Z"/>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 xml:space="preserve">443 </w:t>
            </w:r>
          </w:p>
          <w:p w14:paraId="5B441F9C" w14:textId="43399E7D"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238"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(93.83)</w:t>
            </w:r>
          </w:p>
        </w:tc>
        <w:tc>
          <w:tcPr>
            <w:tcW w:w="1155" w:type="dxa"/>
            <w:tcBorders>
              <w:top w:val="nil"/>
              <w:left w:val="nil"/>
              <w:bottom w:val="single" w:sz="6" w:space="0" w:color="auto"/>
              <w:right w:val="single" w:sz="6" w:space="0" w:color="auto"/>
            </w:tcBorders>
            <w:shd w:val="clear" w:color="auto" w:fill="auto"/>
            <w:vAlign w:val="center"/>
            <w:hideMark/>
            <w:tcPrChange w:id="239"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42BA3848" w14:textId="77777777" w:rsidR="00736BC7" w:rsidRDefault="000D74D1" w:rsidP="000829D7">
            <w:pPr>
              <w:spacing w:after="0" w:line="240" w:lineRule="auto"/>
              <w:jc w:val="center"/>
              <w:textAlignment w:val="baseline"/>
              <w:rPr>
                <w:ins w:id="240" w:author="Tanvir Ahammed" w:date="2022-06-19T16:46:00Z"/>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 xml:space="preserve">472 </w:t>
            </w:r>
          </w:p>
          <w:p w14:paraId="5F7D95C9" w14:textId="1113E162"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241"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(20.23)</w:t>
            </w:r>
          </w:p>
        </w:tc>
        <w:tc>
          <w:tcPr>
            <w:tcW w:w="900" w:type="dxa"/>
            <w:tcBorders>
              <w:top w:val="nil"/>
              <w:left w:val="nil"/>
              <w:bottom w:val="single" w:sz="6" w:space="0" w:color="auto"/>
              <w:right w:val="single" w:sz="6" w:space="0" w:color="auto"/>
            </w:tcBorders>
            <w:shd w:val="clear" w:color="auto" w:fill="auto"/>
            <w:vAlign w:val="center"/>
            <w:hideMark/>
            <w:tcPrChange w:id="242" w:author="Tanvir Ahammed" w:date="2022-06-19T16:47:00Z">
              <w:tcPr>
                <w:tcW w:w="900" w:type="dxa"/>
                <w:tcBorders>
                  <w:top w:val="nil"/>
                  <w:left w:val="nil"/>
                  <w:bottom w:val="single" w:sz="6" w:space="0" w:color="auto"/>
                  <w:right w:val="single" w:sz="6" w:space="0" w:color="auto"/>
                </w:tcBorders>
                <w:shd w:val="clear" w:color="auto" w:fill="auto"/>
                <w:hideMark/>
              </w:tcPr>
            </w:tcPrChange>
          </w:tcPr>
          <w:p w14:paraId="2E942AF4" w14:textId="77777777" w:rsidR="00F915DC" w:rsidRDefault="000D74D1" w:rsidP="000829D7">
            <w:pPr>
              <w:spacing w:after="0" w:line="240" w:lineRule="auto"/>
              <w:jc w:val="center"/>
              <w:textAlignment w:val="baseline"/>
              <w:rPr>
                <w:ins w:id="243" w:author="Tanvir Ahammed" w:date="2022-06-19T17:01:00Z"/>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 xml:space="preserve">9 </w:t>
            </w:r>
          </w:p>
          <w:p w14:paraId="6FE8325C" w14:textId="71358DF7"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244"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(2.23)</w:t>
            </w:r>
          </w:p>
        </w:tc>
        <w:tc>
          <w:tcPr>
            <w:tcW w:w="1110" w:type="dxa"/>
            <w:tcBorders>
              <w:top w:val="nil"/>
              <w:left w:val="nil"/>
              <w:bottom w:val="single" w:sz="6" w:space="0" w:color="auto"/>
              <w:right w:val="single" w:sz="6" w:space="0" w:color="auto"/>
            </w:tcBorders>
            <w:shd w:val="clear" w:color="auto" w:fill="auto"/>
            <w:vAlign w:val="center"/>
            <w:hideMark/>
            <w:tcPrChange w:id="245" w:author="Tanvir Ahammed" w:date="2022-06-19T16:47:00Z">
              <w:tcPr>
                <w:tcW w:w="1110" w:type="dxa"/>
                <w:tcBorders>
                  <w:top w:val="nil"/>
                  <w:left w:val="nil"/>
                  <w:bottom w:val="single" w:sz="6" w:space="0" w:color="auto"/>
                  <w:right w:val="single" w:sz="6" w:space="0" w:color="auto"/>
                </w:tcBorders>
                <w:shd w:val="clear" w:color="auto" w:fill="auto"/>
                <w:hideMark/>
              </w:tcPr>
            </w:tcPrChange>
          </w:tcPr>
          <w:p w14:paraId="39E0D44E" w14:textId="13C5399E"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246"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382 (97.77)</w:t>
            </w:r>
          </w:p>
        </w:tc>
        <w:tc>
          <w:tcPr>
            <w:tcW w:w="1095" w:type="dxa"/>
            <w:tcBorders>
              <w:top w:val="nil"/>
              <w:left w:val="nil"/>
              <w:bottom w:val="single" w:sz="6" w:space="0" w:color="auto"/>
              <w:right w:val="single" w:sz="4" w:space="0" w:color="auto"/>
            </w:tcBorders>
            <w:shd w:val="clear" w:color="auto" w:fill="auto"/>
            <w:vAlign w:val="center"/>
            <w:hideMark/>
            <w:tcPrChange w:id="247" w:author="Tanvir Ahammed" w:date="2022-06-19T16:47:00Z">
              <w:tcPr>
                <w:tcW w:w="1095" w:type="dxa"/>
                <w:tcBorders>
                  <w:top w:val="nil"/>
                  <w:left w:val="nil"/>
                  <w:bottom w:val="single" w:sz="6" w:space="0" w:color="auto"/>
                  <w:right w:val="single" w:sz="6" w:space="0" w:color="auto"/>
                </w:tcBorders>
                <w:shd w:val="clear" w:color="auto" w:fill="auto"/>
                <w:hideMark/>
              </w:tcPr>
            </w:tcPrChange>
          </w:tcPr>
          <w:p w14:paraId="013D88EF" w14:textId="104014AE"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248"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391 (18.84)</w:t>
            </w:r>
          </w:p>
        </w:tc>
      </w:tr>
      <w:tr w:rsidR="000D74D1" w:rsidRPr="00096430" w14:paraId="1A6E32C4" w14:textId="77777777" w:rsidTr="005A646A">
        <w:tc>
          <w:tcPr>
            <w:tcW w:w="2909" w:type="dxa"/>
            <w:tcBorders>
              <w:top w:val="nil"/>
              <w:left w:val="single" w:sz="4" w:space="0" w:color="auto"/>
              <w:bottom w:val="single" w:sz="6" w:space="0" w:color="auto"/>
              <w:right w:val="single" w:sz="6" w:space="0" w:color="auto"/>
            </w:tcBorders>
            <w:shd w:val="clear" w:color="auto" w:fill="auto"/>
            <w:vAlign w:val="center"/>
            <w:hideMark/>
            <w:tcPrChange w:id="249" w:author="Tanvir Ahammed" w:date="2022-06-19T16:47:00Z">
              <w:tcPr>
                <w:tcW w:w="2909" w:type="dxa"/>
                <w:tcBorders>
                  <w:top w:val="nil"/>
                  <w:left w:val="single" w:sz="6" w:space="0" w:color="auto"/>
                  <w:bottom w:val="single" w:sz="6" w:space="0" w:color="auto"/>
                  <w:right w:val="single" w:sz="6" w:space="0" w:color="auto"/>
                </w:tcBorders>
                <w:shd w:val="clear" w:color="auto" w:fill="auto"/>
                <w:hideMark/>
              </w:tcPr>
            </w:tcPrChange>
          </w:tcPr>
          <w:p w14:paraId="0E7272DD" w14:textId="0566061F" w:rsidR="000D74D1" w:rsidRPr="00096430" w:rsidRDefault="000D74D1" w:rsidP="000829D7">
            <w:pPr>
              <w:spacing w:after="0" w:line="240" w:lineRule="auto"/>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48-59</w:t>
            </w:r>
          </w:p>
        </w:tc>
        <w:tc>
          <w:tcPr>
            <w:tcW w:w="1020" w:type="dxa"/>
            <w:tcBorders>
              <w:top w:val="nil"/>
              <w:left w:val="nil"/>
              <w:bottom w:val="single" w:sz="6" w:space="0" w:color="auto"/>
              <w:right w:val="single" w:sz="6" w:space="0" w:color="auto"/>
            </w:tcBorders>
            <w:shd w:val="clear" w:color="auto" w:fill="auto"/>
            <w:vAlign w:val="center"/>
            <w:hideMark/>
            <w:tcPrChange w:id="250" w:author="Tanvir Ahammed" w:date="2022-06-19T16:47:00Z">
              <w:tcPr>
                <w:tcW w:w="1020" w:type="dxa"/>
                <w:tcBorders>
                  <w:top w:val="nil"/>
                  <w:left w:val="nil"/>
                  <w:bottom w:val="single" w:sz="6" w:space="0" w:color="auto"/>
                  <w:right w:val="single" w:sz="6" w:space="0" w:color="auto"/>
                </w:tcBorders>
                <w:shd w:val="clear" w:color="auto" w:fill="auto"/>
                <w:hideMark/>
              </w:tcPr>
            </w:tcPrChange>
          </w:tcPr>
          <w:p w14:paraId="57AD47C9" w14:textId="36057B80"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251"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20 (4.35)</w:t>
            </w:r>
          </w:p>
        </w:tc>
        <w:tc>
          <w:tcPr>
            <w:tcW w:w="1155" w:type="dxa"/>
            <w:tcBorders>
              <w:top w:val="nil"/>
              <w:left w:val="nil"/>
              <w:bottom w:val="single" w:sz="6" w:space="0" w:color="auto"/>
              <w:right w:val="single" w:sz="6" w:space="0" w:color="auto"/>
            </w:tcBorders>
            <w:shd w:val="clear" w:color="auto" w:fill="auto"/>
            <w:vAlign w:val="center"/>
            <w:hideMark/>
            <w:tcPrChange w:id="252"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2DA7D4C2" w14:textId="0B5FA5BC"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253"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440 (95.65)</w:t>
            </w:r>
          </w:p>
        </w:tc>
        <w:tc>
          <w:tcPr>
            <w:tcW w:w="1155" w:type="dxa"/>
            <w:tcBorders>
              <w:top w:val="nil"/>
              <w:left w:val="nil"/>
              <w:bottom w:val="single" w:sz="6" w:space="0" w:color="auto"/>
              <w:right w:val="single" w:sz="6" w:space="0" w:color="auto"/>
            </w:tcBorders>
            <w:shd w:val="clear" w:color="auto" w:fill="auto"/>
            <w:vAlign w:val="center"/>
            <w:hideMark/>
            <w:tcPrChange w:id="254"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1A99D379" w14:textId="6F65D4AB"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255"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460 (19.74)</w:t>
            </w:r>
          </w:p>
        </w:tc>
        <w:tc>
          <w:tcPr>
            <w:tcW w:w="900" w:type="dxa"/>
            <w:tcBorders>
              <w:top w:val="nil"/>
              <w:left w:val="nil"/>
              <w:bottom w:val="single" w:sz="6" w:space="0" w:color="auto"/>
              <w:right w:val="single" w:sz="6" w:space="0" w:color="auto"/>
            </w:tcBorders>
            <w:shd w:val="clear" w:color="auto" w:fill="auto"/>
            <w:vAlign w:val="center"/>
            <w:hideMark/>
            <w:tcPrChange w:id="256" w:author="Tanvir Ahammed" w:date="2022-06-19T16:47:00Z">
              <w:tcPr>
                <w:tcW w:w="900" w:type="dxa"/>
                <w:tcBorders>
                  <w:top w:val="nil"/>
                  <w:left w:val="nil"/>
                  <w:bottom w:val="single" w:sz="6" w:space="0" w:color="auto"/>
                  <w:right w:val="single" w:sz="6" w:space="0" w:color="auto"/>
                </w:tcBorders>
                <w:shd w:val="clear" w:color="auto" w:fill="auto"/>
                <w:hideMark/>
              </w:tcPr>
            </w:tcPrChange>
          </w:tcPr>
          <w:p w14:paraId="3BDAD8E0" w14:textId="77777777" w:rsidR="00F915DC" w:rsidRDefault="000D74D1" w:rsidP="000829D7">
            <w:pPr>
              <w:spacing w:after="0" w:line="240" w:lineRule="auto"/>
              <w:jc w:val="center"/>
              <w:textAlignment w:val="baseline"/>
              <w:rPr>
                <w:ins w:id="257" w:author="Tanvir Ahammed" w:date="2022-06-19T17:01:00Z"/>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 xml:space="preserve">6 </w:t>
            </w:r>
          </w:p>
          <w:p w14:paraId="1A5276E4" w14:textId="438AB8A8"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258"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(1.57)</w:t>
            </w:r>
          </w:p>
        </w:tc>
        <w:tc>
          <w:tcPr>
            <w:tcW w:w="1110" w:type="dxa"/>
            <w:tcBorders>
              <w:top w:val="nil"/>
              <w:left w:val="nil"/>
              <w:bottom w:val="single" w:sz="6" w:space="0" w:color="auto"/>
              <w:right w:val="single" w:sz="6" w:space="0" w:color="auto"/>
            </w:tcBorders>
            <w:shd w:val="clear" w:color="auto" w:fill="auto"/>
            <w:vAlign w:val="center"/>
            <w:hideMark/>
            <w:tcPrChange w:id="259" w:author="Tanvir Ahammed" w:date="2022-06-19T16:47:00Z">
              <w:tcPr>
                <w:tcW w:w="1110" w:type="dxa"/>
                <w:tcBorders>
                  <w:top w:val="nil"/>
                  <w:left w:val="nil"/>
                  <w:bottom w:val="single" w:sz="6" w:space="0" w:color="auto"/>
                  <w:right w:val="single" w:sz="6" w:space="0" w:color="auto"/>
                </w:tcBorders>
                <w:shd w:val="clear" w:color="auto" w:fill="auto"/>
                <w:hideMark/>
              </w:tcPr>
            </w:tcPrChange>
          </w:tcPr>
          <w:p w14:paraId="68A7C990" w14:textId="7FEF28CC"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260"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398 (98.43)</w:t>
            </w:r>
          </w:p>
        </w:tc>
        <w:tc>
          <w:tcPr>
            <w:tcW w:w="1095" w:type="dxa"/>
            <w:tcBorders>
              <w:top w:val="nil"/>
              <w:left w:val="nil"/>
              <w:bottom w:val="single" w:sz="6" w:space="0" w:color="auto"/>
              <w:right w:val="single" w:sz="4" w:space="0" w:color="auto"/>
            </w:tcBorders>
            <w:shd w:val="clear" w:color="auto" w:fill="auto"/>
            <w:vAlign w:val="center"/>
            <w:hideMark/>
            <w:tcPrChange w:id="261" w:author="Tanvir Ahammed" w:date="2022-06-19T16:47:00Z">
              <w:tcPr>
                <w:tcW w:w="1095" w:type="dxa"/>
                <w:tcBorders>
                  <w:top w:val="nil"/>
                  <w:left w:val="nil"/>
                  <w:bottom w:val="single" w:sz="6" w:space="0" w:color="auto"/>
                  <w:right w:val="single" w:sz="6" w:space="0" w:color="auto"/>
                </w:tcBorders>
                <w:shd w:val="clear" w:color="auto" w:fill="auto"/>
                <w:hideMark/>
              </w:tcPr>
            </w:tcPrChange>
          </w:tcPr>
          <w:p w14:paraId="07EC971F" w14:textId="14FD09C1"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262"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404 (19.50)</w:t>
            </w:r>
          </w:p>
        </w:tc>
      </w:tr>
      <w:tr w:rsidR="000D74D1" w:rsidRPr="00096430" w14:paraId="2BFE1AEB" w14:textId="77777777" w:rsidTr="005A646A">
        <w:tc>
          <w:tcPr>
            <w:tcW w:w="2909" w:type="dxa"/>
            <w:tcBorders>
              <w:top w:val="nil"/>
              <w:left w:val="single" w:sz="4" w:space="0" w:color="auto"/>
              <w:bottom w:val="single" w:sz="6" w:space="0" w:color="auto"/>
              <w:right w:val="single" w:sz="6" w:space="0" w:color="auto"/>
            </w:tcBorders>
            <w:shd w:val="clear" w:color="auto" w:fill="auto"/>
            <w:vAlign w:val="center"/>
            <w:hideMark/>
            <w:tcPrChange w:id="263" w:author="Tanvir Ahammed" w:date="2022-06-19T16:47:00Z">
              <w:tcPr>
                <w:tcW w:w="2909" w:type="dxa"/>
                <w:tcBorders>
                  <w:top w:val="nil"/>
                  <w:left w:val="single" w:sz="6" w:space="0" w:color="auto"/>
                  <w:bottom w:val="single" w:sz="6" w:space="0" w:color="auto"/>
                  <w:right w:val="single" w:sz="6" w:space="0" w:color="auto"/>
                </w:tcBorders>
                <w:shd w:val="clear" w:color="auto" w:fill="auto"/>
                <w:hideMark/>
              </w:tcPr>
            </w:tcPrChange>
          </w:tcPr>
          <w:p w14:paraId="109E4D04" w14:textId="4A6BFD77" w:rsidR="000D74D1" w:rsidRPr="00096430" w:rsidRDefault="000D74D1" w:rsidP="000829D7">
            <w:pPr>
              <w:spacing w:after="0" w:line="240" w:lineRule="auto"/>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b/>
                <w:bCs/>
                <w:sz w:val="24"/>
                <w:szCs w:val="24"/>
              </w:rPr>
              <w:t>Sex</w:t>
            </w:r>
          </w:p>
        </w:tc>
        <w:tc>
          <w:tcPr>
            <w:tcW w:w="1020" w:type="dxa"/>
            <w:tcBorders>
              <w:top w:val="nil"/>
              <w:left w:val="nil"/>
              <w:bottom w:val="single" w:sz="6" w:space="0" w:color="auto"/>
              <w:right w:val="single" w:sz="6" w:space="0" w:color="auto"/>
            </w:tcBorders>
            <w:shd w:val="clear" w:color="auto" w:fill="auto"/>
            <w:vAlign w:val="center"/>
            <w:hideMark/>
            <w:tcPrChange w:id="264" w:author="Tanvir Ahammed" w:date="2022-06-19T16:47:00Z">
              <w:tcPr>
                <w:tcW w:w="1020" w:type="dxa"/>
                <w:tcBorders>
                  <w:top w:val="nil"/>
                  <w:left w:val="nil"/>
                  <w:bottom w:val="single" w:sz="6" w:space="0" w:color="auto"/>
                  <w:right w:val="single" w:sz="6" w:space="0" w:color="auto"/>
                </w:tcBorders>
                <w:shd w:val="clear" w:color="auto" w:fill="auto"/>
                <w:hideMark/>
              </w:tcPr>
            </w:tcPrChange>
          </w:tcPr>
          <w:p w14:paraId="23FD54B1" w14:textId="2BE79B98"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265" w:author="Tanvir Ahammed" w:date="2022-06-19T16:34:00Z">
                <w:pPr>
                  <w:spacing w:after="0" w:line="240" w:lineRule="auto"/>
                  <w:textAlignment w:val="baseline"/>
                </w:pPr>
              </w:pPrChange>
            </w:pPr>
          </w:p>
        </w:tc>
        <w:tc>
          <w:tcPr>
            <w:tcW w:w="1155" w:type="dxa"/>
            <w:tcBorders>
              <w:top w:val="nil"/>
              <w:left w:val="nil"/>
              <w:bottom w:val="single" w:sz="6" w:space="0" w:color="auto"/>
              <w:right w:val="single" w:sz="6" w:space="0" w:color="auto"/>
            </w:tcBorders>
            <w:shd w:val="clear" w:color="auto" w:fill="auto"/>
            <w:vAlign w:val="center"/>
            <w:hideMark/>
            <w:tcPrChange w:id="266"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48A6D3A8" w14:textId="6F48D621"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267" w:author="Tanvir Ahammed" w:date="2022-06-19T16:34:00Z">
                <w:pPr>
                  <w:spacing w:after="0" w:line="240" w:lineRule="auto"/>
                  <w:textAlignment w:val="baseline"/>
                </w:pPr>
              </w:pPrChange>
            </w:pPr>
          </w:p>
        </w:tc>
        <w:tc>
          <w:tcPr>
            <w:tcW w:w="1155" w:type="dxa"/>
            <w:tcBorders>
              <w:top w:val="nil"/>
              <w:left w:val="nil"/>
              <w:bottom w:val="single" w:sz="6" w:space="0" w:color="auto"/>
              <w:right w:val="single" w:sz="6" w:space="0" w:color="auto"/>
            </w:tcBorders>
            <w:shd w:val="clear" w:color="auto" w:fill="auto"/>
            <w:vAlign w:val="center"/>
            <w:hideMark/>
            <w:tcPrChange w:id="268"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4312A734" w14:textId="584BADDE"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269" w:author="Tanvir Ahammed" w:date="2022-06-19T16:34:00Z">
                <w:pPr>
                  <w:spacing w:after="0" w:line="240" w:lineRule="auto"/>
                  <w:textAlignment w:val="baseline"/>
                </w:pPr>
              </w:pPrChange>
            </w:pPr>
          </w:p>
        </w:tc>
        <w:tc>
          <w:tcPr>
            <w:tcW w:w="900" w:type="dxa"/>
            <w:tcBorders>
              <w:top w:val="nil"/>
              <w:left w:val="nil"/>
              <w:bottom w:val="single" w:sz="6" w:space="0" w:color="auto"/>
              <w:right w:val="single" w:sz="6" w:space="0" w:color="auto"/>
            </w:tcBorders>
            <w:shd w:val="clear" w:color="auto" w:fill="auto"/>
            <w:vAlign w:val="center"/>
            <w:hideMark/>
            <w:tcPrChange w:id="270" w:author="Tanvir Ahammed" w:date="2022-06-19T16:47:00Z">
              <w:tcPr>
                <w:tcW w:w="900" w:type="dxa"/>
                <w:tcBorders>
                  <w:top w:val="nil"/>
                  <w:left w:val="nil"/>
                  <w:bottom w:val="single" w:sz="6" w:space="0" w:color="auto"/>
                  <w:right w:val="single" w:sz="6" w:space="0" w:color="auto"/>
                </w:tcBorders>
                <w:shd w:val="clear" w:color="auto" w:fill="auto"/>
                <w:hideMark/>
              </w:tcPr>
            </w:tcPrChange>
          </w:tcPr>
          <w:p w14:paraId="3DA54132" w14:textId="6A59FD7B"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271" w:author="Tanvir Ahammed" w:date="2022-06-19T16:34:00Z">
                <w:pPr>
                  <w:spacing w:after="0" w:line="240" w:lineRule="auto"/>
                  <w:textAlignment w:val="baseline"/>
                </w:pPr>
              </w:pPrChange>
            </w:pPr>
          </w:p>
        </w:tc>
        <w:tc>
          <w:tcPr>
            <w:tcW w:w="1110" w:type="dxa"/>
            <w:tcBorders>
              <w:top w:val="nil"/>
              <w:left w:val="nil"/>
              <w:bottom w:val="single" w:sz="6" w:space="0" w:color="auto"/>
              <w:right w:val="single" w:sz="6" w:space="0" w:color="auto"/>
            </w:tcBorders>
            <w:shd w:val="clear" w:color="auto" w:fill="auto"/>
            <w:vAlign w:val="center"/>
            <w:hideMark/>
            <w:tcPrChange w:id="272" w:author="Tanvir Ahammed" w:date="2022-06-19T16:47:00Z">
              <w:tcPr>
                <w:tcW w:w="1110" w:type="dxa"/>
                <w:tcBorders>
                  <w:top w:val="nil"/>
                  <w:left w:val="nil"/>
                  <w:bottom w:val="single" w:sz="6" w:space="0" w:color="auto"/>
                  <w:right w:val="single" w:sz="6" w:space="0" w:color="auto"/>
                </w:tcBorders>
                <w:shd w:val="clear" w:color="auto" w:fill="auto"/>
                <w:hideMark/>
              </w:tcPr>
            </w:tcPrChange>
          </w:tcPr>
          <w:p w14:paraId="07C2E3B3" w14:textId="195E3DBD"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273" w:author="Tanvir Ahammed" w:date="2022-06-19T16:34:00Z">
                <w:pPr>
                  <w:spacing w:after="0" w:line="240" w:lineRule="auto"/>
                  <w:textAlignment w:val="baseline"/>
                </w:pPr>
              </w:pPrChange>
            </w:pPr>
          </w:p>
        </w:tc>
        <w:tc>
          <w:tcPr>
            <w:tcW w:w="1095" w:type="dxa"/>
            <w:tcBorders>
              <w:top w:val="nil"/>
              <w:left w:val="nil"/>
              <w:bottom w:val="single" w:sz="6" w:space="0" w:color="auto"/>
              <w:right w:val="single" w:sz="4" w:space="0" w:color="auto"/>
            </w:tcBorders>
            <w:shd w:val="clear" w:color="auto" w:fill="auto"/>
            <w:vAlign w:val="center"/>
            <w:hideMark/>
            <w:tcPrChange w:id="274" w:author="Tanvir Ahammed" w:date="2022-06-19T16:47:00Z">
              <w:tcPr>
                <w:tcW w:w="1095" w:type="dxa"/>
                <w:tcBorders>
                  <w:top w:val="nil"/>
                  <w:left w:val="nil"/>
                  <w:bottom w:val="single" w:sz="6" w:space="0" w:color="auto"/>
                  <w:right w:val="single" w:sz="6" w:space="0" w:color="auto"/>
                </w:tcBorders>
                <w:shd w:val="clear" w:color="auto" w:fill="auto"/>
                <w:hideMark/>
              </w:tcPr>
            </w:tcPrChange>
          </w:tcPr>
          <w:p w14:paraId="5AA5F6E8" w14:textId="4F733E45"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275" w:author="Tanvir Ahammed" w:date="2022-06-19T16:34:00Z">
                <w:pPr>
                  <w:spacing w:after="0" w:line="240" w:lineRule="auto"/>
                  <w:textAlignment w:val="baseline"/>
                </w:pPr>
              </w:pPrChange>
            </w:pPr>
          </w:p>
        </w:tc>
      </w:tr>
      <w:tr w:rsidR="000D74D1" w:rsidRPr="00096430" w14:paraId="6A6C6AD3" w14:textId="77777777" w:rsidTr="005A646A">
        <w:tc>
          <w:tcPr>
            <w:tcW w:w="2909" w:type="dxa"/>
            <w:tcBorders>
              <w:top w:val="nil"/>
              <w:left w:val="single" w:sz="4" w:space="0" w:color="auto"/>
              <w:bottom w:val="single" w:sz="6" w:space="0" w:color="auto"/>
              <w:right w:val="single" w:sz="6" w:space="0" w:color="auto"/>
            </w:tcBorders>
            <w:shd w:val="clear" w:color="auto" w:fill="auto"/>
            <w:vAlign w:val="center"/>
            <w:hideMark/>
            <w:tcPrChange w:id="276" w:author="Tanvir Ahammed" w:date="2022-06-19T16:47:00Z">
              <w:tcPr>
                <w:tcW w:w="2909" w:type="dxa"/>
                <w:tcBorders>
                  <w:top w:val="nil"/>
                  <w:left w:val="single" w:sz="6" w:space="0" w:color="auto"/>
                  <w:bottom w:val="single" w:sz="6" w:space="0" w:color="auto"/>
                  <w:right w:val="single" w:sz="6" w:space="0" w:color="auto"/>
                </w:tcBorders>
                <w:shd w:val="clear" w:color="auto" w:fill="auto"/>
                <w:hideMark/>
              </w:tcPr>
            </w:tcPrChange>
          </w:tcPr>
          <w:p w14:paraId="4E5B6DC8" w14:textId="1328C944" w:rsidR="000D74D1" w:rsidRPr="00096430" w:rsidRDefault="000D74D1" w:rsidP="000829D7">
            <w:pPr>
              <w:spacing w:after="0" w:line="240" w:lineRule="auto"/>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Male</w:t>
            </w:r>
          </w:p>
        </w:tc>
        <w:tc>
          <w:tcPr>
            <w:tcW w:w="1020" w:type="dxa"/>
            <w:tcBorders>
              <w:top w:val="nil"/>
              <w:left w:val="nil"/>
              <w:bottom w:val="single" w:sz="6" w:space="0" w:color="auto"/>
              <w:right w:val="single" w:sz="6" w:space="0" w:color="auto"/>
            </w:tcBorders>
            <w:shd w:val="clear" w:color="auto" w:fill="auto"/>
            <w:vAlign w:val="center"/>
            <w:hideMark/>
            <w:tcPrChange w:id="277" w:author="Tanvir Ahammed" w:date="2022-06-19T16:47:00Z">
              <w:tcPr>
                <w:tcW w:w="1020" w:type="dxa"/>
                <w:tcBorders>
                  <w:top w:val="nil"/>
                  <w:left w:val="nil"/>
                  <w:bottom w:val="single" w:sz="6" w:space="0" w:color="auto"/>
                  <w:right w:val="single" w:sz="6" w:space="0" w:color="auto"/>
                </w:tcBorders>
                <w:shd w:val="clear" w:color="auto" w:fill="auto"/>
                <w:hideMark/>
              </w:tcPr>
            </w:tcPrChange>
          </w:tcPr>
          <w:p w14:paraId="248F6547" w14:textId="1EBDF445"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278"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91 (7.35)</w:t>
            </w:r>
          </w:p>
        </w:tc>
        <w:tc>
          <w:tcPr>
            <w:tcW w:w="1155" w:type="dxa"/>
            <w:tcBorders>
              <w:top w:val="nil"/>
              <w:left w:val="nil"/>
              <w:bottom w:val="single" w:sz="6" w:space="0" w:color="auto"/>
              <w:right w:val="single" w:sz="6" w:space="0" w:color="auto"/>
            </w:tcBorders>
            <w:shd w:val="clear" w:color="auto" w:fill="auto"/>
            <w:vAlign w:val="center"/>
            <w:hideMark/>
            <w:tcPrChange w:id="279"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2C2D238B" w14:textId="7850C83D"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280"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1152 (92.65)</w:t>
            </w:r>
          </w:p>
        </w:tc>
        <w:tc>
          <w:tcPr>
            <w:tcW w:w="1155" w:type="dxa"/>
            <w:tcBorders>
              <w:top w:val="nil"/>
              <w:left w:val="nil"/>
              <w:bottom w:val="single" w:sz="6" w:space="0" w:color="auto"/>
              <w:right w:val="single" w:sz="6" w:space="0" w:color="auto"/>
            </w:tcBorders>
            <w:shd w:val="clear" w:color="auto" w:fill="auto"/>
            <w:vAlign w:val="center"/>
            <w:hideMark/>
            <w:tcPrChange w:id="281"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5AB961AA" w14:textId="4E1ECFCF"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282"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1244 (53.33)</w:t>
            </w:r>
          </w:p>
        </w:tc>
        <w:tc>
          <w:tcPr>
            <w:tcW w:w="900" w:type="dxa"/>
            <w:tcBorders>
              <w:top w:val="nil"/>
              <w:left w:val="nil"/>
              <w:bottom w:val="single" w:sz="6" w:space="0" w:color="auto"/>
              <w:right w:val="single" w:sz="6" w:space="0" w:color="auto"/>
            </w:tcBorders>
            <w:shd w:val="clear" w:color="auto" w:fill="auto"/>
            <w:vAlign w:val="center"/>
            <w:hideMark/>
            <w:tcPrChange w:id="283" w:author="Tanvir Ahammed" w:date="2022-06-19T16:47:00Z">
              <w:tcPr>
                <w:tcW w:w="900" w:type="dxa"/>
                <w:tcBorders>
                  <w:top w:val="nil"/>
                  <w:left w:val="nil"/>
                  <w:bottom w:val="single" w:sz="6" w:space="0" w:color="auto"/>
                  <w:right w:val="single" w:sz="6" w:space="0" w:color="auto"/>
                </w:tcBorders>
                <w:shd w:val="clear" w:color="auto" w:fill="auto"/>
                <w:hideMark/>
              </w:tcPr>
            </w:tcPrChange>
          </w:tcPr>
          <w:p w14:paraId="3B5D12DE" w14:textId="77777777" w:rsidR="00F915DC" w:rsidRDefault="000D74D1" w:rsidP="000829D7">
            <w:pPr>
              <w:spacing w:after="0" w:line="240" w:lineRule="auto"/>
              <w:jc w:val="center"/>
              <w:textAlignment w:val="baseline"/>
              <w:rPr>
                <w:ins w:id="284" w:author="Tanvir Ahammed" w:date="2022-06-19T17:01:00Z"/>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 xml:space="preserve">34 </w:t>
            </w:r>
          </w:p>
          <w:p w14:paraId="14E48C41" w14:textId="21B517C1"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285"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(3.17)</w:t>
            </w:r>
          </w:p>
        </w:tc>
        <w:tc>
          <w:tcPr>
            <w:tcW w:w="1110" w:type="dxa"/>
            <w:tcBorders>
              <w:top w:val="nil"/>
              <w:left w:val="nil"/>
              <w:bottom w:val="single" w:sz="6" w:space="0" w:color="auto"/>
              <w:right w:val="single" w:sz="6" w:space="0" w:color="auto"/>
            </w:tcBorders>
            <w:shd w:val="clear" w:color="auto" w:fill="auto"/>
            <w:vAlign w:val="center"/>
            <w:hideMark/>
            <w:tcPrChange w:id="286" w:author="Tanvir Ahammed" w:date="2022-06-19T16:47:00Z">
              <w:tcPr>
                <w:tcW w:w="1110" w:type="dxa"/>
                <w:tcBorders>
                  <w:top w:val="nil"/>
                  <w:left w:val="nil"/>
                  <w:bottom w:val="single" w:sz="6" w:space="0" w:color="auto"/>
                  <w:right w:val="single" w:sz="6" w:space="0" w:color="auto"/>
                </w:tcBorders>
                <w:shd w:val="clear" w:color="auto" w:fill="auto"/>
                <w:hideMark/>
              </w:tcPr>
            </w:tcPrChange>
          </w:tcPr>
          <w:p w14:paraId="1EE556C2" w14:textId="03F091BD"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287"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1028 (96.83)</w:t>
            </w:r>
          </w:p>
        </w:tc>
        <w:tc>
          <w:tcPr>
            <w:tcW w:w="1095" w:type="dxa"/>
            <w:tcBorders>
              <w:top w:val="nil"/>
              <w:left w:val="nil"/>
              <w:bottom w:val="single" w:sz="6" w:space="0" w:color="auto"/>
              <w:right w:val="single" w:sz="4" w:space="0" w:color="auto"/>
            </w:tcBorders>
            <w:shd w:val="clear" w:color="auto" w:fill="auto"/>
            <w:vAlign w:val="center"/>
            <w:hideMark/>
            <w:tcPrChange w:id="288" w:author="Tanvir Ahammed" w:date="2022-06-19T16:47:00Z">
              <w:tcPr>
                <w:tcW w:w="1095" w:type="dxa"/>
                <w:tcBorders>
                  <w:top w:val="nil"/>
                  <w:left w:val="nil"/>
                  <w:bottom w:val="single" w:sz="6" w:space="0" w:color="auto"/>
                  <w:right w:val="single" w:sz="6" w:space="0" w:color="auto"/>
                </w:tcBorders>
                <w:shd w:val="clear" w:color="auto" w:fill="auto"/>
                <w:hideMark/>
              </w:tcPr>
            </w:tcPrChange>
          </w:tcPr>
          <w:p w14:paraId="5F3E0C58" w14:textId="3F13B4A3"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289"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1062 (51.21)</w:t>
            </w:r>
          </w:p>
        </w:tc>
      </w:tr>
      <w:tr w:rsidR="000D74D1" w:rsidRPr="00096430" w14:paraId="28649810" w14:textId="77777777" w:rsidTr="005A646A">
        <w:tc>
          <w:tcPr>
            <w:tcW w:w="2909" w:type="dxa"/>
            <w:tcBorders>
              <w:top w:val="nil"/>
              <w:left w:val="single" w:sz="4" w:space="0" w:color="auto"/>
              <w:bottom w:val="single" w:sz="6" w:space="0" w:color="auto"/>
              <w:right w:val="single" w:sz="6" w:space="0" w:color="auto"/>
            </w:tcBorders>
            <w:shd w:val="clear" w:color="auto" w:fill="auto"/>
            <w:vAlign w:val="center"/>
            <w:hideMark/>
            <w:tcPrChange w:id="290" w:author="Tanvir Ahammed" w:date="2022-06-19T16:47:00Z">
              <w:tcPr>
                <w:tcW w:w="2909" w:type="dxa"/>
                <w:tcBorders>
                  <w:top w:val="nil"/>
                  <w:left w:val="single" w:sz="6" w:space="0" w:color="auto"/>
                  <w:bottom w:val="single" w:sz="6" w:space="0" w:color="auto"/>
                  <w:right w:val="single" w:sz="6" w:space="0" w:color="auto"/>
                </w:tcBorders>
                <w:shd w:val="clear" w:color="auto" w:fill="auto"/>
                <w:hideMark/>
              </w:tcPr>
            </w:tcPrChange>
          </w:tcPr>
          <w:p w14:paraId="5C4B1F34" w14:textId="720594CC" w:rsidR="000D74D1" w:rsidRPr="00096430" w:rsidRDefault="000D74D1" w:rsidP="000829D7">
            <w:pPr>
              <w:spacing w:after="0" w:line="240" w:lineRule="auto"/>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Female</w:t>
            </w:r>
          </w:p>
        </w:tc>
        <w:tc>
          <w:tcPr>
            <w:tcW w:w="1020" w:type="dxa"/>
            <w:tcBorders>
              <w:top w:val="nil"/>
              <w:left w:val="nil"/>
              <w:bottom w:val="single" w:sz="6" w:space="0" w:color="auto"/>
              <w:right w:val="single" w:sz="6" w:space="0" w:color="auto"/>
            </w:tcBorders>
            <w:shd w:val="clear" w:color="auto" w:fill="auto"/>
            <w:vAlign w:val="center"/>
            <w:hideMark/>
            <w:tcPrChange w:id="291" w:author="Tanvir Ahammed" w:date="2022-06-19T16:47:00Z">
              <w:tcPr>
                <w:tcW w:w="1020" w:type="dxa"/>
                <w:tcBorders>
                  <w:top w:val="nil"/>
                  <w:left w:val="nil"/>
                  <w:bottom w:val="single" w:sz="6" w:space="0" w:color="auto"/>
                  <w:right w:val="single" w:sz="6" w:space="0" w:color="auto"/>
                </w:tcBorders>
                <w:shd w:val="clear" w:color="auto" w:fill="auto"/>
                <w:hideMark/>
              </w:tcPr>
            </w:tcPrChange>
          </w:tcPr>
          <w:p w14:paraId="48F90613" w14:textId="5B2A502B"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292"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81 (7.48)</w:t>
            </w:r>
          </w:p>
        </w:tc>
        <w:tc>
          <w:tcPr>
            <w:tcW w:w="1155" w:type="dxa"/>
            <w:tcBorders>
              <w:top w:val="nil"/>
              <w:left w:val="nil"/>
              <w:bottom w:val="single" w:sz="6" w:space="0" w:color="auto"/>
              <w:right w:val="single" w:sz="6" w:space="0" w:color="auto"/>
            </w:tcBorders>
            <w:shd w:val="clear" w:color="auto" w:fill="auto"/>
            <w:vAlign w:val="center"/>
            <w:hideMark/>
            <w:tcPrChange w:id="293"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146AEE3B" w14:textId="0152576B"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294"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1007 (92.52)</w:t>
            </w:r>
          </w:p>
        </w:tc>
        <w:tc>
          <w:tcPr>
            <w:tcW w:w="1155" w:type="dxa"/>
            <w:tcBorders>
              <w:top w:val="nil"/>
              <w:left w:val="nil"/>
              <w:bottom w:val="single" w:sz="6" w:space="0" w:color="auto"/>
              <w:right w:val="single" w:sz="6" w:space="0" w:color="auto"/>
            </w:tcBorders>
            <w:shd w:val="clear" w:color="auto" w:fill="auto"/>
            <w:vAlign w:val="center"/>
            <w:hideMark/>
            <w:tcPrChange w:id="295"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6542136A" w14:textId="4EF05686"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296"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1088 (46.67)</w:t>
            </w:r>
          </w:p>
        </w:tc>
        <w:tc>
          <w:tcPr>
            <w:tcW w:w="900" w:type="dxa"/>
            <w:tcBorders>
              <w:top w:val="nil"/>
              <w:left w:val="nil"/>
              <w:bottom w:val="single" w:sz="6" w:space="0" w:color="auto"/>
              <w:right w:val="single" w:sz="6" w:space="0" w:color="auto"/>
            </w:tcBorders>
            <w:shd w:val="clear" w:color="auto" w:fill="auto"/>
            <w:vAlign w:val="center"/>
            <w:hideMark/>
            <w:tcPrChange w:id="297" w:author="Tanvir Ahammed" w:date="2022-06-19T16:47:00Z">
              <w:tcPr>
                <w:tcW w:w="900" w:type="dxa"/>
                <w:tcBorders>
                  <w:top w:val="nil"/>
                  <w:left w:val="nil"/>
                  <w:bottom w:val="single" w:sz="6" w:space="0" w:color="auto"/>
                  <w:right w:val="single" w:sz="6" w:space="0" w:color="auto"/>
                </w:tcBorders>
                <w:shd w:val="clear" w:color="auto" w:fill="auto"/>
                <w:hideMark/>
              </w:tcPr>
            </w:tcPrChange>
          </w:tcPr>
          <w:p w14:paraId="32689439" w14:textId="77777777" w:rsidR="00F915DC" w:rsidRDefault="000D74D1" w:rsidP="000829D7">
            <w:pPr>
              <w:spacing w:after="0" w:line="240" w:lineRule="auto"/>
              <w:jc w:val="center"/>
              <w:textAlignment w:val="baseline"/>
              <w:rPr>
                <w:ins w:id="298" w:author="Tanvir Ahammed" w:date="2022-06-19T17:01:00Z"/>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 xml:space="preserve">40 </w:t>
            </w:r>
          </w:p>
          <w:p w14:paraId="32EFBC60" w14:textId="3F8D7FB2"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299"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(3.98)</w:t>
            </w:r>
          </w:p>
        </w:tc>
        <w:tc>
          <w:tcPr>
            <w:tcW w:w="1110" w:type="dxa"/>
            <w:tcBorders>
              <w:top w:val="nil"/>
              <w:left w:val="nil"/>
              <w:bottom w:val="single" w:sz="6" w:space="0" w:color="auto"/>
              <w:right w:val="single" w:sz="6" w:space="0" w:color="auto"/>
            </w:tcBorders>
            <w:shd w:val="clear" w:color="auto" w:fill="auto"/>
            <w:vAlign w:val="center"/>
            <w:hideMark/>
            <w:tcPrChange w:id="300" w:author="Tanvir Ahammed" w:date="2022-06-19T16:47:00Z">
              <w:tcPr>
                <w:tcW w:w="1110" w:type="dxa"/>
                <w:tcBorders>
                  <w:top w:val="nil"/>
                  <w:left w:val="nil"/>
                  <w:bottom w:val="single" w:sz="6" w:space="0" w:color="auto"/>
                  <w:right w:val="single" w:sz="6" w:space="0" w:color="auto"/>
                </w:tcBorders>
                <w:shd w:val="clear" w:color="auto" w:fill="auto"/>
                <w:hideMark/>
              </w:tcPr>
            </w:tcPrChange>
          </w:tcPr>
          <w:p w14:paraId="321A73CF" w14:textId="6C66556B"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301"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971 (96.02)</w:t>
            </w:r>
          </w:p>
        </w:tc>
        <w:tc>
          <w:tcPr>
            <w:tcW w:w="1095" w:type="dxa"/>
            <w:tcBorders>
              <w:top w:val="nil"/>
              <w:left w:val="nil"/>
              <w:bottom w:val="single" w:sz="6" w:space="0" w:color="auto"/>
              <w:right w:val="single" w:sz="4" w:space="0" w:color="auto"/>
            </w:tcBorders>
            <w:shd w:val="clear" w:color="auto" w:fill="auto"/>
            <w:vAlign w:val="center"/>
            <w:hideMark/>
            <w:tcPrChange w:id="302" w:author="Tanvir Ahammed" w:date="2022-06-19T16:47:00Z">
              <w:tcPr>
                <w:tcW w:w="1095" w:type="dxa"/>
                <w:tcBorders>
                  <w:top w:val="nil"/>
                  <w:left w:val="nil"/>
                  <w:bottom w:val="single" w:sz="6" w:space="0" w:color="auto"/>
                  <w:right w:val="single" w:sz="6" w:space="0" w:color="auto"/>
                </w:tcBorders>
                <w:shd w:val="clear" w:color="auto" w:fill="auto"/>
                <w:hideMark/>
              </w:tcPr>
            </w:tcPrChange>
          </w:tcPr>
          <w:p w14:paraId="3BD9AA3C" w14:textId="2CE7D266"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303"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1011 (48.79)</w:t>
            </w:r>
          </w:p>
        </w:tc>
      </w:tr>
      <w:tr w:rsidR="000D74D1" w:rsidRPr="00096430" w14:paraId="3841FF87" w14:textId="77777777" w:rsidTr="005A646A">
        <w:tc>
          <w:tcPr>
            <w:tcW w:w="8249" w:type="dxa"/>
            <w:gridSpan w:val="6"/>
            <w:tcBorders>
              <w:top w:val="nil"/>
              <w:left w:val="single" w:sz="4" w:space="0" w:color="auto"/>
              <w:bottom w:val="single" w:sz="6" w:space="0" w:color="auto"/>
              <w:right w:val="single" w:sz="6" w:space="0" w:color="auto"/>
            </w:tcBorders>
            <w:shd w:val="clear" w:color="auto" w:fill="auto"/>
            <w:vAlign w:val="center"/>
            <w:hideMark/>
            <w:tcPrChange w:id="304" w:author="Tanvir Ahammed" w:date="2022-06-19T16:47:00Z">
              <w:tcPr>
                <w:tcW w:w="8249" w:type="dxa"/>
                <w:gridSpan w:val="6"/>
                <w:tcBorders>
                  <w:top w:val="nil"/>
                  <w:left w:val="single" w:sz="6" w:space="0" w:color="auto"/>
                  <w:bottom w:val="single" w:sz="6" w:space="0" w:color="auto"/>
                  <w:right w:val="single" w:sz="6" w:space="0" w:color="auto"/>
                </w:tcBorders>
                <w:shd w:val="clear" w:color="auto" w:fill="auto"/>
                <w:hideMark/>
              </w:tcPr>
            </w:tcPrChange>
          </w:tcPr>
          <w:p w14:paraId="362A769A" w14:textId="547F5584" w:rsidR="000D74D1" w:rsidRPr="00096430" w:rsidRDefault="000D74D1" w:rsidP="000829D7">
            <w:pPr>
              <w:spacing w:after="0" w:line="240" w:lineRule="auto"/>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b/>
                <w:bCs/>
                <w:sz w:val="24"/>
                <w:szCs w:val="24"/>
              </w:rPr>
              <w:t>Maternal Characteristics</w:t>
            </w:r>
          </w:p>
        </w:tc>
        <w:tc>
          <w:tcPr>
            <w:tcW w:w="1095" w:type="dxa"/>
            <w:tcBorders>
              <w:top w:val="nil"/>
              <w:left w:val="nil"/>
              <w:bottom w:val="single" w:sz="6" w:space="0" w:color="auto"/>
              <w:right w:val="single" w:sz="4" w:space="0" w:color="auto"/>
            </w:tcBorders>
            <w:shd w:val="clear" w:color="auto" w:fill="auto"/>
            <w:vAlign w:val="center"/>
            <w:hideMark/>
            <w:tcPrChange w:id="305" w:author="Tanvir Ahammed" w:date="2022-06-19T16:47:00Z">
              <w:tcPr>
                <w:tcW w:w="1095" w:type="dxa"/>
                <w:tcBorders>
                  <w:top w:val="nil"/>
                  <w:left w:val="nil"/>
                  <w:bottom w:val="single" w:sz="6" w:space="0" w:color="auto"/>
                  <w:right w:val="single" w:sz="6" w:space="0" w:color="auto"/>
                </w:tcBorders>
                <w:shd w:val="clear" w:color="auto" w:fill="auto"/>
                <w:hideMark/>
              </w:tcPr>
            </w:tcPrChange>
          </w:tcPr>
          <w:p w14:paraId="1614D527" w14:textId="34008737"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306" w:author="Tanvir Ahammed" w:date="2022-06-19T16:34:00Z">
                <w:pPr>
                  <w:spacing w:after="0" w:line="240" w:lineRule="auto"/>
                  <w:textAlignment w:val="baseline"/>
                </w:pPr>
              </w:pPrChange>
            </w:pPr>
          </w:p>
        </w:tc>
      </w:tr>
      <w:tr w:rsidR="000D74D1" w:rsidRPr="00096430" w14:paraId="0DC59D64" w14:textId="77777777" w:rsidTr="005A646A">
        <w:tc>
          <w:tcPr>
            <w:tcW w:w="2909" w:type="dxa"/>
            <w:tcBorders>
              <w:top w:val="nil"/>
              <w:left w:val="single" w:sz="4" w:space="0" w:color="auto"/>
              <w:bottom w:val="single" w:sz="6" w:space="0" w:color="auto"/>
              <w:right w:val="single" w:sz="6" w:space="0" w:color="auto"/>
            </w:tcBorders>
            <w:shd w:val="clear" w:color="auto" w:fill="auto"/>
            <w:vAlign w:val="center"/>
            <w:hideMark/>
            <w:tcPrChange w:id="307" w:author="Tanvir Ahammed" w:date="2022-06-19T16:47:00Z">
              <w:tcPr>
                <w:tcW w:w="2909" w:type="dxa"/>
                <w:tcBorders>
                  <w:top w:val="nil"/>
                  <w:left w:val="single" w:sz="6" w:space="0" w:color="auto"/>
                  <w:bottom w:val="single" w:sz="6" w:space="0" w:color="auto"/>
                  <w:right w:val="single" w:sz="6" w:space="0" w:color="auto"/>
                </w:tcBorders>
                <w:shd w:val="clear" w:color="auto" w:fill="auto"/>
                <w:hideMark/>
              </w:tcPr>
            </w:tcPrChange>
          </w:tcPr>
          <w:p w14:paraId="56F4A706" w14:textId="13500FCA" w:rsidR="000D74D1" w:rsidRPr="00096430" w:rsidRDefault="000D74D1" w:rsidP="000829D7">
            <w:pPr>
              <w:spacing w:after="0" w:line="240" w:lineRule="auto"/>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b/>
                <w:bCs/>
                <w:sz w:val="24"/>
                <w:szCs w:val="24"/>
              </w:rPr>
              <w:t>Education Status</w:t>
            </w:r>
          </w:p>
        </w:tc>
        <w:tc>
          <w:tcPr>
            <w:tcW w:w="1020" w:type="dxa"/>
            <w:tcBorders>
              <w:top w:val="nil"/>
              <w:left w:val="nil"/>
              <w:bottom w:val="single" w:sz="6" w:space="0" w:color="auto"/>
              <w:right w:val="single" w:sz="6" w:space="0" w:color="auto"/>
            </w:tcBorders>
            <w:shd w:val="clear" w:color="auto" w:fill="auto"/>
            <w:vAlign w:val="center"/>
            <w:hideMark/>
            <w:tcPrChange w:id="308" w:author="Tanvir Ahammed" w:date="2022-06-19T16:47:00Z">
              <w:tcPr>
                <w:tcW w:w="1020" w:type="dxa"/>
                <w:tcBorders>
                  <w:top w:val="nil"/>
                  <w:left w:val="nil"/>
                  <w:bottom w:val="single" w:sz="6" w:space="0" w:color="auto"/>
                  <w:right w:val="single" w:sz="6" w:space="0" w:color="auto"/>
                </w:tcBorders>
                <w:shd w:val="clear" w:color="auto" w:fill="auto"/>
                <w:hideMark/>
              </w:tcPr>
            </w:tcPrChange>
          </w:tcPr>
          <w:p w14:paraId="02B867E0" w14:textId="017A84D0"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309" w:author="Tanvir Ahammed" w:date="2022-06-19T16:34:00Z">
                <w:pPr>
                  <w:spacing w:after="0" w:line="240" w:lineRule="auto"/>
                  <w:textAlignment w:val="baseline"/>
                </w:pPr>
              </w:pPrChange>
            </w:pPr>
          </w:p>
        </w:tc>
        <w:tc>
          <w:tcPr>
            <w:tcW w:w="1155" w:type="dxa"/>
            <w:tcBorders>
              <w:top w:val="nil"/>
              <w:left w:val="nil"/>
              <w:bottom w:val="single" w:sz="6" w:space="0" w:color="auto"/>
              <w:right w:val="single" w:sz="6" w:space="0" w:color="auto"/>
            </w:tcBorders>
            <w:shd w:val="clear" w:color="auto" w:fill="auto"/>
            <w:vAlign w:val="center"/>
            <w:hideMark/>
            <w:tcPrChange w:id="310"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7775B5EB" w14:textId="5445DD87"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311" w:author="Tanvir Ahammed" w:date="2022-06-19T16:34:00Z">
                <w:pPr>
                  <w:spacing w:after="0" w:line="240" w:lineRule="auto"/>
                  <w:textAlignment w:val="baseline"/>
                </w:pPr>
              </w:pPrChange>
            </w:pPr>
          </w:p>
        </w:tc>
        <w:tc>
          <w:tcPr>
            <w:tcW w:w="1155" w:type="dxa"/>
            <w:tcBorders>
              <w:top w:val="nil"/>
              <w:left w:val="nil"/>
              <w:bottom w:val="single" w:sz="6" w:space="0" w:color="auto"/>
              <w:right w:val="single" w:sz="6" w:space="0" w:color="auto"/>
            </w:tcBorders>
            <w:shd w:val="clear" w:color="auto" w:fill="auto"/>
            <w:vAlign w:val="center"/>
            <w:hideMark/>
            <w:tcPrChange w:id="312"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79D0E564" w14:textId="17506634"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313" w:author="Tanvir Ahammed" w:date="2022-06-19T16:34:00Z">
                <w:pPr>
                  <w:spacing w:after="0" w:line="240" w:lineRule="auto"/>
                  <w:textAlignment w:val="baseline"/>
                </w:pPr>
              </w:pPrChange>
            </w:pPr>
          </w:p>
        </w:tc>
        <w:tc>
          <w:tcPr>
            <w:tcW w:w="900" w:type="dxa"/>
            <w:tcBorders>
              <w:top w:val="nil"/>
              <w:left w:val="nil"/>
              <w:bottom w:val="single" w:sz="6" w:space="0" w:color="auto"/>
              <w:right w:val="single" w:sz="6" w:space="0" w:color="auto"/>
            </w:tcBorders>
            <w:shd w:val="clear" w:color="auto" w:fill="auto"/>
            <w:vAlign w:val="center"/>
            <w:hideMark/>
            <w:tcPrChange w:id="314" w:author="Tanvir Ahammed" w:date="2022-06-19T16:47:00Z">
              <w:tcPr>
                <w:tcW w:w="900" w:type="dxa"/>
                <w:tcBorders>
                  <w:top w:val="nil"/>
                  <w:left w:val="nil"/>
                  <w:bottom w:val="single" w:sz="6" w:space="0" w:color="auto"/>
                  <w:right w:val="single" w:sz="6" w:space="0" w:color="auto"/>
                </w:tcBorders>
                <w:shd w:val="clear" w:color="auto" w:fill="auto"/>
                <w:hideMark/>
              </w:tcPr>
            </w:tcPrChange>
          </w:tcPr>
          <w:p w14:paraId="5DFD292F" w14:textId="026D95E3"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315" w:author="Tanvir Ahammed" w:date="2022-06-19T16:34:00Z">
                <w:pPr>
                  <w:spacing w:after="0" w:line="240" w:lineRule="auto"/>
                  <w:textAlignment w:val="baseline"/>
                </w:pPr>
              </w:pPrChange>
            </w:pPr>
          </w:p>
        </w:tc>
        <w:tc>
          <w:tcPr>
            <w:tcW w:w="1110" w:type="dxa"/>
            <w:tcBorders>
              <w:top w:val="nil"/>
              <w:left w:val="nil"/>
              <w:bottom w:val="single" w:sz="6" w:space="0" w:color="auto"/>
              <w:right w:val="single" w:sz="6" w:space="0" w:color="auto"/>
            </w:tcBorders>
            <w:shd w:val="clear" w:color="auto" w:fill="auto"/>
            <w:vAlign w:val="center"/>
            <w:hideMark/>
            <w:tcPrChange w:id="316" w:author="Tanvir Ahammed" w:date="2022-06-19T16:47:00Z">
              <w:tcPr>
                <w:tcW w:w="1110" w:type="dxa"/>
                <w:tcBorders>
                  <w:top w:val="nil"/>
                  <w:left w:val="nil"/>
                  <w:bottom w:val="single" w:sz="6" w:space="0" w:color="auto"/>
                  <w:right w:val="single" w:sz="6" w:space="0" w:color="auto"/>
                </w:tcBorders>
                <w:shd w:val="clear" w:color="auto" w:fill="auto"/>
                <w:hideMark/>
              </w:tcPr>
            </w:tcPrChange>
          </w:tcPr>
          <w:p w14:paraId="5421D3A7" w14:textId="411BD365"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317" w:author="Tanvir Ahammed" w:date="2022-06-19T16:34:00Z">
                <w:pPr>
                  <w:spacing w:after="0" w:line="240" w:lineRule="auto"/>
                  <w:textAlignment w:val="baseline"/>
                </w:pPr>
              </w:pPrChange>
            </w:pPr>
          </w:p>
        </w:tc>
        <w:tc>
          <w:tcPr>
            <w:tcW w:w="1095" w:type="dxa"/>
            <w:tcBorders>
              <w:top w:val="nil"/>
              <w:left w:val="nil"/>
              <w:bottom w:val="single" w:sz="6" w:space="0" w:color="auto"/>
              <w:right w:val="single" w:sz="4" w:space="0" w:color="auto"/>
            </w:tcBorders>
            <w:shd w:val="clear" w:color="auto" w:fill="auto"/>
            <w:vAlign w:val="center"/>
            <w:hideMark/>
            <w:tcPrChange w:id="318" w:author="Tanvir Ahammed" w:date="2022-06-19T16:47:00Z">
              <w:tcPr>
                <w:tcW w:w="1095" w:type="dxa"/>
                <w:tcBorders>
                  <w:top w:val="nil"/>
                  <w:left w:val="nil"/>
                  <w:bottom w:val="single" w:sz="6" w:space="0" w:color="auto"/>
                  <w:right w:val="single" w:sz="6" w:space="0" w:color="auto"/>
                </w:tcBorders>
                <w:shd w:val="clear" w:color="auto" w:fill="auto"/>
                <w:hideMark/>
              </w:tcPr>
            </w:tcPrChange>
          </w:tcPr>
          <w:p w14:paraId="30C196DE" w14:textId="6389B0CB"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319" w:author="Tanvir Ahammed" w:date="2022-06-19T16:34:00Z">
                <w:pPr>
                  <w:spacing w:after="0" w:line="240" w:lineRule="auto"/>
                  <w:textAlignment w:val="baseline"/>
                </w:pPr>
              </w:pPrChange>
            </w:pPr>
          </w:p>
        </w:tc>
      </w:tr>
      <w:tr w:rsidR="000D74D1" w:rsidRPr="00096430" w14:paraId="4A91AF85" w14:textId="77777777" w:rsidTr="005A646A">
        <w:tc>
          <w:tcPr>
            <w:tcW w:w="2909" w:type="dxa"/>
            <w:tcBorders>
              <w:top w:val="nil"/>
              <w:left w:val="single" w:sz="4" w:space="0" w:color="auto"/>
              <w:bottom w:val="single" w:sz="6" w:space="0" w:color="auto"/>
              <w:right w:val="single" w:sz="6" w:space="0" w:color="auto"/>
            </w:tcBorders>
            <w:shd w:val="clear" w:color="auto" w:fill="auto"/>
            <w:vAlign w:val="center"/>
            <w:hideMark/>
            <w:tcPrChange w:id="320" w:author="Tanvir Ahammed" w:date="2022-06-19T16:47:00Z">
              <w:tcPr>
                <w:tcW w:w="2909" w:type="dxa"/>
                <w:tcBorders>
                  <w:top w:val="nil"/>
                  <w:left w:val="single" w:sz="6" w:space="0" w:color="auto"/>
                  <w:bottom w:val="single" w:sz="6" w:space="0" w:color="auto"/>
                  <w:right w:val="single" w:sz="6" w:space="0" w:color="auto"/>
                </w:tcBorders>
                <w:shd w:val="clear" w:color="auto" w:fill="auto"/>
                <w:hideMark/>
              </w:tcPr>
            </w:tcPrChange>
          </w:tcPr>
          <w:p w14:paraId="7133B787" w14:textId="34504A31" w:rsidR="000D74D1" w:rsidRPr="00096430" w:rsidRDefault="000D74D1" w:rsidP="000829D7">
            <w:pPr>
              <w:spacing w:after="0" w:line="240" w:lineRule="auto"/>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None/Primary incomplete</w:t>
            </w:r>
          </w:p>
        </w:tc>
        <w:tc>
          <w:tcPr>
            <w:tcW w:w="1020" w:type="dxa"/>
            <w:tcBorders>
              <w:top w:val="nil"/>
              <w:left w:val="nil"/>
              <w:bottom w:val="single" w:sz="6" w:space="0" w:color="auto"/>
              <w:right w:val="single" w:sz="6" w:space="0" w:color="auto"/>
            </w:tcBorders>
            <w:shd w:val="clear" w:color="auto" w:fill="auto"/>
            <w:vAlign w:val="center"/>
            <w:hideMark/>
            <w:tcPrChange w:id="321" w:author="Tanvir Ahammed" w:date="2022-06-19T16:47:00Z">
              <w:tcPr>
                <w:tcW w:w="1020" w:type="dxa"/>
                <w:tcBorders>
                  <w:top w:val="nil"/>
                  <w:left w:val="nil"/>
                  <w:bottom w:val="single" w:sz="6" w:space="0" w:color="auto"/>
                  <w:right w:val="single" w:sz="6" w:space="0" w:color="auto"/>
                </w:tcBorders>
                <w:shd w:val="clear" w:color="auto" w:fill="auto"/>
                <w:hideMark/>
              </w:tcPr>
            </w:tcPrChange>
          </w:tcPr>
          <w:p w14:paraId="6814AAB4" w14:textId="073B099A"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322"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28 (10.17)</w:t>
            </w:r>
          </w:p>
        </w:tc>
        <w:tc>
          <w:tcPr>
            <w:tcW w:w="1155" w:type="dxa"/>
            <w:tcBorders>
              <w:top w:val="nil"/>
              <w:left w:val="nil"/>
              <w:bottom w:val="single" w:sz="6" w:space="0" w:color="auto"/>
              <w:right w:val="single" w:sz="6" w:space="0" w:color="auto"/>
            </w:tcBorders>
            <w:shd w:val="clear" w:color="auto" w:fill="auto"/>
            <w:vAlign w:val="center"/>
            <w:hideMark/>
            <w:tcPrChange w:id="323"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7BE5B48C" w14:textId="7EEC1D93"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324"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248 (89.83)</w:t>
            </w:r>
          </w:p>
        </w:tc>
        <w:tc>
          <w:tcPr>
            <w:tcW w:w="1155" w:type="dxa"/>
            <w:tcBorders>
              <w:top w:val="nil"/>
              <w:left w:val="nil"/>
              <w:bottom w:val="single" w:sz="6" w:space="0" w:color="auto"/>
              <w:right w:val="single" w:sz="6" w:space="0" w:color="auto"/>
            </w:tcBorders>
            <w:shd w:val="clear" w:color="auto" w:fill="auto"/>
            <w:vAlign w:val="center"/>
            <w:hideMark/>
            <w:tcPrChange w:id="325"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364C540C" w14:textId="43379F4A"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326"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276 (11.86)</w:t>
            </w:r>
          </w:p>
        </w:tc>
        <w:tc>
          <w:tcPr>
            <w:tcW w:w="900" w:type="dxa"/>
            <w:tcBorders>
              <w:top w:val="nil"/>
              <w:left w:val="nil"/>
              <w:bottom w:val="single" w:sz="6" w:space="0" w:color="auto"/>
              <w:right w:val="single" w:sz="6" w:space="0" w:color="auto"/>
            </w:tcBorders>
            <w:shd w:val="clear" w:color="auto" w:fill="auto"/>
            <w:vAlign w:val="center"/>
            <w:hideMark/>
            <w:tcPrChange w:id="327" w:author="Tanvir Ahammed" w:date="2022-06-19T16:47:00Z">
              <w:tcPr>
                <w:tcW w:w="900" w:type="dxa"/>
                <w:tcBorders>
                  <w:top w:val="nil"/>
                  <w:left w:val="nil"/>
                  <w:bottom w:val="single" w:sz="6" w:space="0" w:color="auto"/>
                  <w:right w:val="single" w:sz="6" w:space="0" w:color="auto"/>
                </w:tcBorders>
                <w:shd w:val="clear" w:color="auto" w:fill="auto"/>
                <w:hideMark/>
              </w:tcPr>
            </w:tcPrChange>
          </w:tcPr>
          <w:p w14:paraId="17A11804" w14:textId="77777777" w:rsidR="00F915DC" w:rsidRDefault="000D74D1" w:rsidP="000829D7">
            <w:pPr>
              <w:spacing w:after="0" w:line="240" w:lineRule="auto"/>
              <w:jc w:val="center"/>
              <w:textAlignment w:val="baseline"/>
              <w:rPr>
                <w:ins w:id="328" w:author="Tanvir Ahammed" w:date="2022-06-19T17:01:00Z"/>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 xml:space="preserve">24 </w:t>
            </w:r>
          </w:p>
          <w:p w14:paraId="29412D7F" w14:textId="622DF1C6"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329"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(3.30)</w:t>
            </w:r>
          </w:p>
        </w:tc>
        <w:tc>
          <w:tcPr>
            <w:tcW w:w="1110" w:type="dxa"/>
            <w:tcBorders>
              <w:top w:val="nil"/>
              <w:left w:val="nil"/>
              <w:bottom w:val="single" w:sz="6" w:space="0" w:color="auto"/>
              <w:right w:val="single" w:sz="6" w:space="0" w:color="auto"/>
            </w:tcBorders>
            <w:shd w:val="clear" w:color="auto" w:fill="auto"/>
            <w:vAlign w:val="center"/>
            <w:hideMark/>
            <w:tcPrChange w:id="330" w:author="Tanvir Ahammed" w:date="2022-06-19T16:47:00Z">
              <w:tcPr>
                <w:tcW w:w="1110" w:type="dxa"/>
                <w:tcBorders>
                  <w:top w:val="nil"/>
                  <w:left w:val="nil"/>
                  <w:bottom w:val="single" w:sz="6" w:space="0" w:color="auto"/>
                  <w:right w:val="single" w:sz="6" w:space="0" w:color="auto"/>
                </w:tcBorders>
                <w:shd w:val="clear" w:color="auto" w:fill="auto"/>
                <w:hideMark/>
              </w:tcPr>
            </w:tcPrChange>
          </w:tcPr>
          <w:p w14:paraId="447B3282" w14:textId="7AC87803"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331"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690 (96.70)</w:t>
            </w:r>
          </w:p>
        </w:tc>
        <w:tc>
          <w:tcPr>
            <w:tcW w:w="1095" w:type="dxa"/>
            <w:tcBorders>
              <w:top w:val="nil"/>
              <w:left w:val="nil"/>
              <w:bottom w:val="single" w:sz="6" w:space="0" w:color="auto"/>
              <w:right w:val="single" w:sz="4" w:space="0" w:color="auto"/>
            </w:tcBorders>
            <w:shd w:val="clear" w:color="auto" w:fill="auto"/>
            <w:vAlign w:val="center"/>
            <w:hideMark/>
            <w:tcPrChange w:id="332" w:author="Tanvir Ahammed" w:date="2022-06-19T16:47:00Z">
              <w:tcPr>
                <w:tcW w:w="1095" w:type="dxa"/>
                <w:tcBorders>
                  <w:top w:val="nil"/>
                  <w:left w:val="nil"/>
                  <w:bottom w:val="single" w:sz="6" w:space="0" w:color="auto"/>
                  <w:right w:val="single" w:sz="6" w:space="0" w:color="auto"/>
                </w:tcBorders>
                <w:shd w:val="clear" w:color="auto" w:fill="auto"/>
                <w:hideMark/>
              </w:tcPr>
            </w:tcPrChange>
          </w:tcPr>
          <w:p w14:paraId="454D891B" w14:textId="77B0F842"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333"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714 (34.42)</w:t>
            </w:r>
          </w:p>
        </w:tc>
      </w:tr>
      <w:tr w:rsidR="000D74D1" w:rsidRPr="00096430" w14:paraId="5F905733" w14:textId="77777777" w:rsidTr="005A646A">
        <w:tc>
          <w:tcPr>
            <w:tcW w:w="2909" w:type="dxa"/>
            <w:tcBorders>
              <w:top w:val="nil"/>
              <w:left w:val="single" w:sz="4" w:space="0" w:color="auto"/>
              <w:bottom w:val="single" w:sz="6" w:space="0" w:color="auto"/>
              <w:right w:val="single" w:sz="6" w:space="0" w:color="auto"/>
            </w:tcBorders>
            <w:shd w:val="clear" w:color="auto" w:fill="auto"/>
            <w:vAlign w:val="center"/>
            <w:hideMark/>
            <w:tcPrChange w:id="334" w:author="Tanvir Ahammed" w:date="2022-06-19T16:47:00Z">
              <w:tcPr>
                <w:tcW w:w="2909" w:type="dxa"/>
                <w:tcBorders>
                  <w:top w:val="nil"/>
                  <w:left w:val="single" w:sz="6" w:space="0" w:color="auto"/>
                  <w:bottom w:val="single" w:sz="6" w:space="0" w:color="auto"/>
                  <w:right w:val="single" w:sz="6" w:space="0" w:color="auto"/>
                </w:tcBorders>
                <w:shd w:val="clear" w:color="auto" w:fill="auto"/>
                <w:hideMark/>
              </w:tcPr>
            </w:tcPrChange>
          </w:tcPr>
          <w:p w14:paraId="52074B92" w14:textId="5B30EED7" w:rsidR="000D74D1" w:rsidRPr="00096430" w:rsidRDefault="000D74D1" w:rsidP="000829D7">
            <w:pPr>
              <w:spacing w:after="0" w:line="240" w:lineRule="auto"/>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Primary Complete</w:t>
            </w:r>
          </w:p>
        </w:tc>
        <w:tc>
          <w:tcPr>
            <w:tcW w:w="1020" w:type="dxa"/>
            <w:tcBorders>
              <w:top w:val="nil"/>
              <w:left w:val="nil"/>
              <w:bottom w:val="single" w:sz="6" w:space="0" w:color="auto"/>
              <w:right w:val="single" w:sz="6" w:space="0" w:color="auto"/>
            </w:tcBorders>
            <w:shd w:val="clear" w:color="auto" w:fill="auto"/>
            <w:vAlign w:val="center"/>
            <w:hideMark/>
            <w:tcPrChange w:id="335" w:author="Tanvir Ahammed" w:date="2022-06-19T16:47:00Z">
              <w:tcPr>
                <w:tcW w:w="1020" w:type="dxa"/>
                <w:tcBorders>
                  <w:top w:val="nil"/>
                  <w:left w:val="nil"/>
                  <w:bottom w:val="single" w:sz="6" w:space="0" w:color="auto"/>
                  <w:right w:val="single" w:sz="6" w:space="0" w:color="auto"/>
                </w:tcBorders>
                <w:shd w:val="clear" w:color="auto" w:fill="auto"/>
                <w:hideMark/>
              </w:tcPr>
            </w:tcPrChange>
          </w:tcPr>
          <w:p w14:paraId="7CEAFA19" w14:textId="7F479979"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336"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30 (5.59)</w:t>
            </w:r>
          </w:p>
        </w:tc>
        <w:tc>
          <w:tcPr>
            <w:tcW w:w="1155" w:type="dxa"/>
            <w:tcBorders>
              <w:top w:val="nil"/>
              <w:left w:val="nil"/>
              <w:bottom w:val="single" w:sz="6" w:space="0" w:color="auto"/>
              <w:right w:val="single" w:sz="6" w:space="0" w:color="auto"/>
            </w:tcBorders>
            <w:shd w:val="clear" w:color="auto" w:fill="auto"/>
            <w:vAlign w:val="center"/>
            <w:hideMark/>
            <w:tcPrChange w:id="337"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5D899E05" w14:textId="78D7C252"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338"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513 (94.41)</w:t>
            </w:r>
          </w:p>
        </w:tc>
        <w:tc>
          <w:tcPr>
            <w:tcW w:w="1155" w:type="dxa"/>
            <w:tcBorders>
              <w:top w:val="nil"/>
              <w:left w:val="nil"/>
              <w:bottom w:val="single" w:sz="6" w:space="0" w:color="auto"/>
              <w:right w:val="single" w:sz="6" w:space="0" w:color="auto"/>
            </w:tcBorders>
            <w:shd w:val="clear" w:color="auto" w:fill="auto"/>
            <w:vAlign w:val="center"/>
            <w:hideMark/>
            <w:tcPrChange w:id="339"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03801949" w14:textId="0846BE4D"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340"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543 (23.31)</w:t>
            </w:r>
          </w:p>
        </w:tc>
        <w:tc>
          <w:tcPr>
            <w:tcW w:w="900" w:type="dxa"/>
            <w:tcBorders>
              <w:top w:val="nil"/>
              <w:left w:val="nil"/>
              <w:bottom w:val="single" w:sz="6" w:space="0" w:color="auto"/>
              <w:right w:val="single" w:sz="6" w:space="0" w:color="auto"/>
            </w:tcBorders>
            <w:shd w:val="clear" w:color="auto" w:fill="auto"/>
            <w:vAlign w:val="center"/>
            <w:hideMark/>
            <w:tcPrChange w:id="341" w:author="Tanvir Ahammed" w:date="2022-06-19T16:47:00Z">
              <w:tcPr>
                <w:tcW w:w="900" w:type="dxa"/>
                <w:tcBorders>
                  <w:top w:val="nil"/>
                  <w:left w:val="nil"/>
                  <w:bottom w:val="single" w:sz="6" w:space="0" w:color="auto"/>
                  <w:right w:val="single" w:sz="6" w:space="0" w:color="auto"/>
                </w:tcBorders>
                <w:shd w:val="clear" w:color="auto" w:fill="auto"/>
                <w:hideMark/>
              </w:tcPr>
            </w:tcPrChange>
          </w:tcPr>
          <w:p w14:paraId="71BD648C" w14:textId="77777777" w:rsidR="00F915DC" w:rsidRDefault="000D74D1" w:rsidP="000829D7">
            <w:pPr>
              <w:spacing w:after="0" w:line="240" w:lineRule="auto"/>
              <w:jc w:val="center"/>
              <w:textAlignment w:val="baseline"/>
              <w:rPr>
                <w:ins w:id="342" w:author="Tanvir Ahammed" w:date="2022-06-19T17:01:00Z"/>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 xml:space="preserve">12 </w:t>
            </w:r>
          </w:p>
          <w:p w14:paraId="6456B579" w14:textId="2A7BFD9E"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343"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(3.53)</w:t>
            </w:r>
          </w:p>
        </w:tc>
        <w:tc>
          <w:tcPr>
            <w:tcW w:w="1110" w:type="dxa"/>
            <w:tcBorders>
              <w:top w:val="nil"/>
              <w:left w:val="nil"/>
              <w:bottom w:val="single" w:sz="6" w:space="0" w:color="auto"/>
              <w:right w:val="single" w:sz="6" w:space="0" w:color="auto"/>
            </w:tcBorders>
            <w:shd w:val="clear" w:color="auto" w:fill="auto"/>
            <w:vAlign w:val="center"/>
            <w:hideMark/>
            <w:tcPrChange w:id="344" w:author="Tanvir Ahammed" w:date="2022-06-19T16:47:00Z">
              <w:tcPr>
                <w:tcW w:w="1110" w:type="dxa"/>
                <w:tcBorders>
                  <w:top w:val="nil"/>
                  <w:left w:val="nil"/>
                  <w:bottom w:val="single" w:sz="6" w:space="0" w:color="auto"/>
                  <w:right w:val="single" w:sz="6" w:space="0" w:color="auto"/>
                </w:tcBorders>
                <w:shd w:val="clear" w:color="auto" w:fill="auto"/>
                <w:hideMark/>
              </w:tcPr>
            </w:tcPrChange>
          </w:tcPr>
          <w:p w14:paraId="6D7CC662" w14:textId="07B4657D"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345"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317 (96.47)</w:t>
            </w:r>
          </w:p>
        </w:tc>
        <w:tc>
          <w:tcPr>
            <w:tcW w:w="1095" w:type="dxa"/>
            <w:tcBorders>
              <w:top w:val="nil"/>
              <w:left w:val="nil"/>
              <w:bottom w:val="single" w:sz="6" w:space="0" w:color="auto"/>
              <w:right w:val="single" w:sz="4" w:space="0" w:color="auto"/>
            </w:tcBorders>
            <w:shd w:val="clear" w:color="auto" w:fill="auto"/>
            <w:vAlign w:val="center"/>
            <w:hideMark/>
            <w:tcPrChange w:id="346" w:author="Tanvir Ahammed" w:date="2022-06-19T16:47:00Z">
              <w:tcPr>
                <w:tcW w:w="1095" w:type="dxa"/>
                <w:tcBorders>
                  <w:top w:val="nil"/>
                  <w:left w:val="nil"/>
                  <w:bottom w:val="single" w:sz="6" w:space="0" w:color="auto"/>
                  <w:right w:val="single" w:sz="6" w:space="0" w:color="auto"/>
                </w:tcBorders>
                <w:shd w:val="clear" w:color="auto" w:fill="auto"/>
                <w:hideMark/>
              </w:tcPr>
            </w:tcPrChange>
          </w:tcPr>
          <w:p w14:paraId="66D39F3A" w14:textId="2EA61A0B"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347"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329 (15.85)</w:t>
            </w:r>
          </w:p>
        </w:tc>
      </w:tr>
      <w:tr w:rsidR="000D74D1" w:rsidRPr="00096430" w14:paraId="40185E8B" w14:textId="77777777" w:rsidTr="005A646A">
        <w:tc>
          <w:tcPr>
            <w:tcW w:w="2909" w:type="dxa"/>
            <w:tcBorders>
              <w:top w:val="nil"/>
              <w:left w:val="single" w:sz="4" w:space="0" w:color="auto"/>
              <w:bottom w:val="single" w:sz="6" w:space="0" w:color="auto"/>
              <w:right w:val="single" w:sz="6" w:space="0" w:color="auto"/>
            </w:tcBorders>
            <w:shd w:val="clear" w:color="auto" w:fill="auto"/>
            <w:vAlign w:val="center"/>
            <w:hideMark/>
            <w:tcPrChange w:id="348" w:author="Tanvir Ahammed" w:date="2022-06-19T16:47:00Z">
              <w:tcPr>
                <w:tcW w:w="2909" w:type="dxa"/>
                <w:tcBorders>
                  <w:top w:val="nil"/>
                  <w:left w:val="single" w:sz="6" w:space="0" w:color="auto"/>
                  <w:bottom w:val="single" w:sz="6" w:space="0" w:color="auto"/>
                  <w:right w:val="single" w:sz="6" w:space="0" w:color="auto"/>
                </w:tcBorders>
                <w:shd w:val="clear" w:color="auto" w:fill="auto"/>
                <w:hideMark/>
              </w:tcPr>
            </w:tcPrChange>
          </w:tcPr>
          <w:p w14:paraId="3F6E2548" w14:textId="3541E33A" w:rsidR="000D74D1" w:rsidRPr="00096430" w:rsidRDefault="000D74D1" w:rsidP="000829D7">
            <w:pPr>
              <w:spacing w:after="0" w:line="240" w:lineRule="auto"/>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Secondary</w:t>
            </w:r>
          </w:p>
        </w:tc>
        <w:tc>
          <w:tcPr>
            <w:tcW w:w="1020" w:type="dxa"/>
            <w:tcBorders>
              <w:top w:val="nil"/>
              <w:left w:val="nil"/>
              <w:bottom w:val="single" w:sz="6" w:space="0" w:color="auto"/>
              <w:right w:val="single" w:sz="6" w:space="0" w:color="auto"/>
            </w:tcBorders>
            <w:shd w:val="clear" w:color="auto" w:fill="auto"/>
            <w:vAlign w:val="center"/>
            <w:hideMark/>
            <w:tcPrChange w:id="349" w:author="Tanvir Ahammed" w:date="2022-06-19T16:47:00Z">
              <w:tcPr>
                <w:tcW w:w="1020" w:type="dxa"/>
                <w:tcBorders>
                  <w:top w:val="nil"/>
                  <w:left w:val="nil"/>
                  <w:bottom w:val="single" w:sz="6" w:space="0" w:color="auto"/>
                  <w:right w:val="single" w:sz="6" w:space="0" w:color="auto"/>
                </w:tcBorders>
                <w:shd w:val="clear" w:color="auto" w:fill="auto"/>
                <w:hideMark/>
              </w:tcPr>
            </w:tcPrChange>
          </w:tcPr>
          <w:p w14:paraId="7F990841" w14:textId="3BB6E9A2"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350"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91 (7.88)</w:t>
            </w:r>
          </w:p>
        </w:tc>
        <w:tc>
          <w:tcPr>
            <w:tcW w:w="1155" w:type="dxa"/>
            <w:tcBorders>
              <w:top w:val="nil"/>
              <w:left w:val="nil"/>
              <w:bottom w:val="single" w:sz="6" w:space="0" w:color="auto"/>
              <w:right w:val="single" w:sz="6" w:space="0" w:color="auto"/>
            </w:tcBorders>
            <w:shd w:val="clear" w:color="auto" w:fill="auto"/>
            <w:vAlign w:val="center"/>
            <w:hideMark/>
            <w:tcPrChange w:id="351"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2CDEA24C" w14:textId="732DC337"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352"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1059 (92.12)</w:t>
            </w:r>
          </w:p>
        </w:tc>
        <w:tc>
          <w:tcPr>
            <w:tcW w:w="1155" w:type="dxa"/>
            <w:tcBorders>
              <w:top w:val="nil"/>
              <w:left w:val="nil"/>
              <w:bottom w:val="single" w:sz="6" w:space="0" w:color="auto"/>
              <w:right w:val="single" w:sz="6" w:space="0" w:color="auto"/>
            </w:tcBorders>
            <w:shd w:val="clear" w:color="auto" w:fill="auto"/>
            <w:vAlign w:val="center"/>
            <w:hideMark/>
            <w:tcPrChange w:id="353"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7404FAAC" w14:textId="3DA70D3E"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354"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1150 (49.31)</w:t>
            </w:r>
          </w:p>
        </w:tc>
        <w:tc>
          <w:tcPr>
            <w:tcW w:w="900" w:type="dxa"/>
            <w:tcBorders>
              <w:top w:val="nil"/>
              <w:left w:val="nil"/>
              <w:bottom w:val="single" w:sz="6" w:space="0" w:color="auto"/>
              <w:right w:val="single" w:sz="6" w:space="0" w:color="auto"/>
            </w:tcBorders>
            <w:shd w:val="clear" w:color="auto" w:fill="auto"/>
            <w:vAlign w:val="center"/>
            <w:hideMark/>
            <w:tcPrChange w:id="355" w:author="Tanvir Ahammed" w:date="2022-06-19T16:47:00Z">
              <w:tcPr>
                <w:tcW w:w="900" w:type="dxa"/>
                <w:tcBorders>
                  <w:top w:val="nil"/>
                  <w:left w:val="nil"/>
                  <w:bottom w:val="single" w:sz="6" w:space="0" w:color="auto"/>
                  <w:right w:val="single" w:sz="6" w:space="0" w:color="auto"/>
                </w:tcBorders>
                <w:shd w:val="clear" w:color="auto" w:fill="auto"/>
                <w:hideMark/>
              </w:tcPr>
            </w:tcPrChange>
          </w:tcPr>
          <w:p w14:paraId="052DFBFB" w14:textId="77777777" w:rsidR="00F915DC" w:rsidRDefault="000D74D1" w:rsidP="000829D7">
            <w:pPr>
              <w:spacing w:after="0" w:line="240" w:lineRule="auto"/>
              <w:jc w:val="center"/>
              <w:textAlignment w:val="baseline"/>
              <w:rPr>
                <w:ins w:id="356" w:author="Tanvir Ahammed" w:date="2022-06-19T17:01:00Z"/>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 xml:space="preserve">32 </w:t>
            </w:r>
          </w:p>
          <w:p w14:paraId="7E119A1B" w14:textId="6C43EED3"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357"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(4.40)</w:t>
            </w:r>
          </w:p>
        </w:tc>
        <w:tc>
          <w:tcPr>
            <w:tcW w:w="1110" w:type="dxa"/>
            <w:tcBorders>
              <w:top w:val="nil"/>
              <w:left w:val="nil"/>
              <w:bottom w:val="single" w:sz="6" w:space="0" w:color="auto"/>
              <w:right w:val="single" w:sz="6" w:space="0" w:color="auto"/>
            </w:tcBorders>
            <w:shd w:val="clear" w:color="auto" w:fill="auto"/>
            <w:vAlign w:val="center"/>
            <w:hideMark/>
            <w:tcPrChange w:id="358" w:author="Tanvir Ahammed" w:date="2022-06-19T16:47:00Z">
              <w:tcPr>
                <w:tcW w:w="1110" w:type="dxa"/>
                <w:tcBorders>
                  <w:top w:val="nil"/>
                  <w:left w:val="nil"/>
                  <w:bottom w:val="single" w:sz="6" w:space="0" w:color="auto"/>
                  <w:right w:val="single" w:sz="6" w:space="0" w:color="auto"/>
                </w:tcBorders>
                <w:shd w:val="clear" w:color="auto" w:fill="auto"/>
                <w:hideMark/>
              </w:tcPr>
            </w:tcPrChange>
          </w:tcPr>
          <w:p w14:paraId="0452074E" w14:textId="2893E93D"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359"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704 (95.60)</w:t>
            </w:r>
          </w:p>
        </w:tc>
        <w:tc>
          <w:tcPr>
            <w:tcW w:w="1095" w:type="dxa"/>
            <w:tcBorders>
              <w:top w:val="nil"/>
              <w:left w:val="nil"/>
              <w:bottom w:val="single" w:sz="6" w:space="0" w:color="auto"/>
              <w:right w:val="single" w:sz="4" w:space="0" w:color="auto"/>
            </w:tcBorders>
            <w:shd w:val="clear" w:color="auto" w:fill="auto"/>
            <w:vAlign w:val="center"/>
            <w:hideMark/>
            <w:tcPrChange w:id="360" w:author="Tanvir Ahammed" w:date="2022-06-19T16:47:00Z">
              <w:tcPr>
                <w:tcW w:w="1095" w:type="dxa"/>
                <w:tcBorders>
                  <w:top w:val="nil"/>
                  <w:left w:val="nil"/>
                  <w:bottom w:val="single" w:sz="6" w:space="0" w:color="auto"/>
                  <w:right w:val="single" w:sz="6" w:space="0" w:color="auto"/>
                </w:tcBorders>
                <w:shd w:val="clear" w:color="auto" w:fill="auto"/>
                <w:hideMark/>
              </w:tcPr>
            </w:tcPrChange>
          </w:tcPr>
          <w:p w14:paraId="59EEFACD" w14:textId="4D6791EA"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361"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736 (35.50)</w:t>
            </w:r>
          </w:p>
        </w:tc>
      </w:tr>
      <w:tr w:rsidR="000D74D1" w:rsidRPr="00096430" w14:paraId="00C68297" w14:textId="77777777" w:rsidTr="005A646A">
        <w:tc>
          <w:tcPr>
            <w:tcW w:w="2909" w:type="dxa"/>
            <w:tcBorders>
              <w:top w:val="nil"/>
              <w:left w:val="single" w:sz="4" w:space="0" w:color="auto"/>
              <w:bottom w:val="single" w:sz="6" w:space="0" w:color="auto"/>
              <w:right w:val="single" w:sz="6" w:space="0" w:color="auto"/>
            </w:tcBorders>
            <w:shd w:val="clear" w:color="auto" w:fill="auto"/>
            <w:vAlign w:val="center"/>
            <w:hideMark/>
            <w:tcPrChange w:id="362" w:author="Tanvir Ahammed" w:date="2022-06-19T16:47:00Z">
              <w:tcPr>
                <w:tcW w:w="2909" w:type="dxa"/>
                <w:tcBorders>
                  <w:top w:val="nil"/>
                  <w:left w:val="single" w:sz="6" w:space="0" w:color="auto"/>
                  <w:bottom w:val="single" w:sz="6" w:space="0" w:color="auto"/>
                  <w:right w:val="single" w:sz="6" w:space="0" w:color="auto"/>
                </w:tcBorders>
                <w:shd w:val="clear" w:color="auto" w:fill="auto"/>
                <w:hideMark/>
              </w:tcPr>
            </w:tcPrChange>
          </w:tcPr>
          <w:p w14:paraId="01EFCCB2" w14:textId="1955A629" w:rsidR="000D74D1" w:rsidRPr="00096430" w:rsidRDefault="000D74D1" w:rsidP="000829D7">
            <w:pPr>
              <w:spacing w:after="0" w:line="240" w:lineRule="auto"/>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lastRenderedPageBreak/>
              <w:t>Secondary Complete/ Higher</w:t>
            </w:r>
          </w:p>
        </w:tc>
        <w:tc>
          <w:tcPr>
            <w:tcW w:w="1020" w:type="dxa"/>
            <w:tcBorders>
              <w:top w:val="nil"/>
              <w:left w:val="nil"/>
              <w:bottom w:val="single" w:sz="6" w:space="0" w:color="auto"/>
              <w:right w:val="single" w:sz="6" w:space="0" w:color="auto"/>
            </w:tcBorders>
            <w:shd w:val="clear" w:color="auto" w:fill="auto"/>
            <w:vAlign w:val="center"/>
            <w:hideMark/>
            <w:tcPrChange w:id="363" w:author="Tanvir Ahammed" w:date="2022-06-19T16:47:00Z">
              <w:tcPr>
                <w:tcW w:w="1020" w:type="dxa"/>
                <w:tcBorders>
                  <w:top w:val="nil"/>
                  <w:left w:val="nil"/>
                  <w:bottom w:val="single" w:sz="6" w:space="0" w:color="auto"/>
                  <w:right w:val="single" w:sz="6" w:space="0" w:color="auto"/>
                </w:tcBorders>
                <w:shd w:val="clear" w:color="auto" w:fill="auto"/>
                <w:hideMark/>
              </w:tcPr>
            </w:tcPrChange>
          </w:tcPr>
          <w:p w14:paraId="678C861A" w14:textId="05D438CE"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364"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24 (6.52)</w:t>
            </w:r>
          </w:p>
        </w:tc>
        <w:tc>
          <w:tcPr>
            <w:tcW w:w="1155" w:type="dxa"/>
            <w:tcBorders>
              <w:top w:val="nil"/>
              <w:left w:val="nil"/>
              <w:bottom w:val="single" w:sz="6" w:space="0" w:color="auto"/>
              <w:right w:val="single" w:sz="6" w:space="0" w:color="auto"/>
            </w:tcBorders>
            <w:shd w:val="clear" w:color="auto" w:fill="auto"/>
            <w:vAlign w:val="center"/>
            <w:hideMark/>
            <w:tcPrChange w:id="365"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1501918E" w14:textId="3993FC5F"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366"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338 (93.48)</w:t>
            </w:r>
          </w:p>
        </w:tc>
        <w:tc>
          <w:tcPr>
            <w:tcW w:w="1155" w:type="dxa"/>
            <w:tcBorders>
              <w:top w:val="nil"/>
              <w:left w:val="nil"/>
              <w:bottom w:val="single" w:sz="6" w:space="0" w:color="auto"/>
              <w:right w:val="single" w:sz="6" w:space="0" w:color="auto"/>
            </w:tcBorders>
            <w:shd w:val="clear" w:color="auto" w:fill="auto"/>
            <w:vAlign w:val="center"/>
            <w:hideMark/>
            <w:tcPrChange w:id="367"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7839B399" w14:textId="7D459190"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368"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362 (15.53)</w:t>
            </w:r>
          </w:p>
        </w:tc>
        <w:tc>
          <w:tcPr>
            <w:tcW w:w="900" w:type="dxa"/>
            <w:tcBorders>
              <w:top w:val="nil"/>
              <w:left w:val="nil"/>
              <w:bottom w:val="single" w:sz="6" w:space="0" w:color="auto"/>
              <w:right w:val="single" w:sz="6" w:space="0" w:color="auto"/>
            </w:tcBorders>
            <w:shd w:val="clear" w:color="auto" w:fill="auto"/>
            <w:vAlign w:val="center"/>
            <w:hideMark/>
            <w:tcPrChange w:id="369" w:author="Tanvir Ahammed" w:date="2022-06-19T16:47:00Z">
              <w:tcPr>
                <w:tcW w:w="900" w:type="dxa"/>
                <w:tcBorders>
                  <w:top w:val="nil"/>
                  <w:left w:val="nil"/>
                  <w:bottom w:val="single" w:sz="6" w:space="0" w:color="auto"/>
                  <w:right w:val="single" w:sz="6" w:space="0" w:color="auto"/>
                </w:tcBorders>
                <w:shd w:val="clear" w:color="auto" w:fill="auto"/>
                <w:hideMark/>
              </w:tcPr>
            </w:tcPrChange>
          </w:tcPr>
          <w:p w14:paraId="65DB7D9C" w14:textId="77777777" w:rsidR="00F915DC" w:rsidRDefault="000D74D1" w:rsidP="000829D7">
            <w:pPr>
              <w:spacing w:after="0" w:line="240" w:lineRule="auto"/>
              <w:jc w:val="center"/>
              <w:textAlignment w:val="baseline"/>
              <w:rPr>
                <w:ins w:id="370" w:author="Tanvir Ahammed" w:date="2022-06-19T17:01:00Z"/>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 xml:space="preserve">6 </w:t>
            </w:r>
          </w:p>
          <w:p w14:paraId="58ABEB91" w14:textId="18D6071C"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371"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(2.16)</w:t>
            </w:r>
          </w:p>
        </w:tc>
        <w:tc>
          <w:tcPr>
            <w:tcW w:w="1110" w:type="dxa"/>
            <w:tcBorders>
              <w:top w:val="nil"/>
              <w:left w:val="nil"/>
              <w:bottom w:val="single" w:sz="6" w:space="0" w:color="auto"/>
              <w:right w:val="single" w:sz="6" w:space="0" w:color="auto"/>
            </w:tcBorders>
            <w:shd w:val="clear" w:color="auto" w:fill="auto"/>
            <w:vAlign w:val="center"/>
            <w:hideMark/>
            <w:tcPrChange w:id="372" w:author="Tanvir Ahammed" w:date="2022-06-19T16:47:00Z">
              <w:tcPr>
                <w:tcW w:w="1110" w:type="dxa"/>
                <w:tcBorders>
                  <w:top w:val="nil"/>
                  <w:left w:val="nil"/>
                  <w:bottom w:val="single" w:sz="6" w:space="0" w:color="auto"/>
                  <w:right w:val="single" w:sz="6" w:space="0" w:color="auto"/>
                </w:tcBorders>
                <w:shd w:val="clear" w:color="auto" w:fill="auto"/>
                <w:hideMark/>
              </w:tcPr>
            </w:tcPrChange>
          </w:tcPr>
          <w:p w14:paraId="56790499" w14:textId="7FE6D02D"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373"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288 (97.84)</w:t>
            </w:r>
          </w:p>
        </w:tc>
        <w:tc>
          <w:tcPr>
            <w:tcW w:w="1095" w:type="dxa"/>
            <w:tcBorders>
              <w:top w:val="nil"/>
              <w:left w:val="nil"/>
              <w:bottom w:val="single" w:sz="6" w:space="0" w:color="auto"/>
              <w:right w:val="single" w:sz="4" w:space="0" w:color="auto"/>
            </w:tcBorders>
            <w:shd w:val="clear" w:color="auto" w:fill="auto"/>
            <w:vAlign w:val="center"/>
            <w:hideMark/>
            <w:tcPrChange w:id="374" w:author="Tanvir Ahammed" w:date="2022-06-19T16:47:00Z">
              <w:tcPr>
                <w:tcW w:w="1095" w:type="dxa"/>
                <w:tcBorders>
                  <w:top w:val="nil"/>
                  <w:left w:val="nil"/>
                  <w:bottom w:val="single" w:sz="6" w:space="0" w:color="auto"/>
                  <w:right w:val="single" w:sz="6" w:space="0" w:color="auto"/>
                </w:tcBorders>
                <w:shd w:val="clear" w:color="auto" w:fill="auto"/>
                <w:hideMark/>
              </w:tcPr>
            </w:tcPrChange>
          </w:tcPr>
          <w:p w14:paraId="7BB24323" w14:textId="54CD49C1"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375"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295 (14.22)</w:t>
            </w:r>
          </w:p>
        </w:tc>
      </w:tr>
      <w:tr w:rsidR="000D74D1" w:rsidRPr="00096430" w14:paraId="5CCFE977" w14:textId="77777777" w:rsidTr="005A646A">
        <w:tc>
          <w:tcPr>
            <w:tcW w:w="9344" w:type="dxa"/>
            <w:gridSpan w:val="7"/>
            <w:tcBorders>
              <w:top w:val="nil"/>
              <w:left w:val="single" w:sz="4" w:space="0" w:color="auto"/>
              <w:bottom w:val="single" w:sz="6" w:space="0" w:color="auto"/>
              <w:right w:val="single" w:sz="4" w:space="0" w:color="auto"/>
            </w:tcBorders>
            <w:shd w:val="clear" w:color="auto" w:fill="auto"/>
            <w:vAlign w:val="center"/>
            <w:hideMark/>
            <w:tcPrChange w:id="376" w:author="Tanvir Ahammed" w:date="2022-06-19T16:47:00Z">
              <w:tcPr>
                <w:tcW w:w="9344" w:type="dxa"/>
                <w:gridSpan w:val="7"/>
                <w:tcBorders>
                  <w:top w:val="nil"/>
                  <w:left w:val="single" w:sz="6" w:space="0" w:color="auto"/>
                  <w:bottom w:val="single" w:sz="6" w:space="0" w:color="auto"/>
                  <w:right w:val="single" w:sz="6" w:space="0" w:color="auto"/>
                </w:tcBorders>
                <w:shd w:val="clear" w:color="auto" w:fill="auto"/>
                <w:hideMark/>
              </w:tcPr>
            </w:tcPrChange>
          </w:tcPr>
          <w:p w14:paraId="5A8C8B7C" w14:textId="6293513F" w:rsidR="000D74D1" w:rsidRPr="00096430" w:rsidRDefault="000D74D1" w:rsidP="000829D7">
            <w:pPr>
              <w:spacing w:after="0" w:line="240" w:lineRule="auto"/>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b/>
                <w:bCs/>
                <w:sz w:val="24"/>
                <w:szCs w:val="24"/>
              </w:rPr>
              <w:t>Household Characteristics</w:t>
            </w:r>
          </w:p>
        </w:tc>
      </w:tr>
      <w:tr w:rsidR="000D74D1" w:rsidRPr="00096430" w14:paraId="1EFA0572" w14:textId="77777777" w:rsidTr="005A646A">
        <w:tc>
          <w:tcPr>
            <w:tcW w:w="2909" w:type="dxa"/>
            <w:tcBorders>
              <w:top w:val="nil"/>
              <w:left w:val="single" w:sz="4" w:space="0" w:color="auto"/>
              <w:bottom w:val="single" w:sz="6" w:space="0" w:color="auto"/>
              <w:right w:val="single" w:sz="6" w:space="0" w:color="auto"/>
            </w:tcBorders>
            <w:shd w:val="clear" w:color="auto" w:fill="auto"/>
            <w:vAlign w:val="center"/>
            <w:hideMark/>
            <w:tcPrChange w:id="377" w:author="Tanvir Ahammed" w:date="2022-06-19T16:47:00Z">
              <w:tcPr>
                <w:tcW w:w="2909" w:type="dxa"/>
                <w:tcBorders>
                  <w:top w:val="nil"/>
                  <w:left w:val="single" w:sz="6" w:space="0" w:color="auto"/>
                  <w:bottom w:val="single" w:sz="6" w:space="0" w:color="auto"/>
                  <w:right w:val="single" w:sz="6" w:space="0" w:color="auto"/>
                </w:tcBorders>
                <w:shd w:val="clear" w:color="auto" w:fill="auto"/>
                <w:hideMark/>
              </w:tcPr>
            </w:tcPrChange>
          </w:tcPr>
          <w:p w14:paraId="2F3C623B" w14:textId="48A0B973" w:rsidR="000D74D1" w:rsidRPr="00096430" w:rsidRDefault="000D74D1" w:rsidP="000829D7">
            <w:pPr>
              <w:spacing w:after="0" w:line="240" w:lineRule="auto"/>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b/>
                <w:bCs/>
                <w:sz w:val="24"/>
                <w:szCs w:val="24"/>
              </w:rPr>
              <w:t>Household size</w:t>
            </w:r>
          </w:p>
        </w:tc>
        <w:tc>
          <w:tcPr>
            <w:tcW w:w="1020" w:type="dxa"/>
            <w:tcBorders>
              <w:top w:val="nil"/>
              <w:left w:val="nil"/>
              <w:bottom w:val="single" w:sz="6" w:space="0" w:color="auto"/>
              <w:right w:val="single" w:sz="6" w:space="0" w:color="auto"/>
            </w:tcBorders>
            <w:shd w:val="clear" w:color="auto" w:fill="auto"/>
            <w:vAlign w:val="center"/>
            <w:hideMark/>
            <w:tcPrChange w:id="378" w:author="Tanvir Ahammed" w:date="2022-06-19T16:47:00Z">
              <w:tcPr>
                <w:tcW w:w="1020" w:type="dxa"/>
                <w:tcBorders>
                  <w:top w:val="nil"/>
                  <w:left w:val="nil"/>
                  <w:bottom w:val="single" w:sz="6" w:space="0" w:color="auto"/>
                  <w:right w:val="single" w:sz="6" w:space="0" w:color="auto"/>
                </w:tcBorders>
                <w:shd w:val="clear" w:color="auto" w:fill="auto"/>
                <w:hideMark/>
              </w:tcPr>
            </w:tcPrChange>
          </w:tcPr>
          <w:p w14:paraId="3A914FC5" w14:textId="58F74944"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379" w:author="Tanvir Ahammed" w:date="2022-06-19T16:34:00Z">
                <w:pPr>
                  <w:spacing w:after="0" w:line="240" w:lineRule="auto"/>
                  <w:textAlignment w:val="baseline"/>
                </w:pPr>
              </w:pPrChange>
            </w:pPr>
          </w:p>
        </w:tc>
        <w:tc>
          <w:tcPr>
            <w:tcW w:w="1155" w:type="dxa"/>
            <w:tcBorders>
              <w:top w:val="nil"/>
              <w:left w:val="nil"/>
              <w:bottom w:val="single" w:sz="6" w:space="0" w:color="auto"/>
              <w:right w:val="single" w:sz="6" w:space="0" w:color="auto"/>
            </w:tcBorders>
            <w:shd w:val="clear" w:color="auto" w:fill="auto"/>
            <w:vAlign w:val="center"/>
            <w:hideMark/>
            <w:tcPrChange w:id="380"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73AE0657" w14:textId="21C2A366"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381" w:author="Tanvir Ahammed" w:date="2022-06-19T16:34:00Z">
                <w:pPr>
                  <w:spacing w:after="0" w:line="240" w:lineRule="auto"/>
                  <w:textAlignment w:val="baseline"/>
                </w:pPr>
              </w:pPrChange>
            </w:pPr>
          </w:p>
        </w:tc>
        <w:tc>
          <w:tcPr>
            <w:tcW w:w="1155" w:type="dxa"/>
            <w:tcBorders>
              <w:top w:val="nil"/>
              <w:left w:val="nil"/>
              <w:bottom w:val="single" w:sz="6" w:space="0" w:color="auto"/>
              <w:right w:val="single" w:sz="6" w:space="0" w:color="auto"/>
            </w:tcBorders>
            <w:shd w:val="clear" w:color="auto" w:fill="auto"/>
            <w:vAlign w:val="center"/>
            <w:hideMark/>
            <w:tcPrChange w:id="382"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76362646" w14:textId="430356E6"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383" w:author="Tanvir Ahammed" w:date="2022-06-19T16:34:00Z">
                <w:pPr>
                  <w:spacing w:after="0" w:line="240" w:lineRule="auto"/>
                  <w:textAlignment w:val="baseline"/>
                </w:pPr>
              </w:pPrChange>
            </w:pPr>
          </w:p>
        </w:tc>
        <w:tc>
          <w:tcPr>
            <w:tcW w:w="900" w:type="dxa"/>
            <w:tcBorders>
              <w:top w:val="nil"/>
              <w:left w:val="nil"/>
              <w:bottom w:val="single" w:sz="6" w:space="0" w:color="auto"/>
              <w:right w:val="single" w:sz="6" w:space="0" w:color="auto"/>
            </w:tcBorders>
            <w:shd w:val="clear" w:color="auto" w:fill="auto"/>
            <w:vAlign w:val="center"/>
            <w:hideMark/>
            <w:tcPrChange w:id="384" w:author="Tanvir Ahammed" w:date="2022-06-19T16:47:00Z">
              <w:tcPr>
                <w:tcW w:w="900" w:type="dxa"/>
                <w:tcBorders>
                  <w:top w:val="nil"/>
                  <w:left w:val="nil"/>
                  <w:bottom w:val="single" w:sz="6" w:space="0" w:color="auto"/>
                  <w:right w:val="single" w:sz="6" w:space="0" w:color="auto"/>
                </w:tcBorders>
                <w:shd w:val="clear" w:color="auto" w:fill="auto"/>
                <w:hideMark/>
              </w:tcPr>
            </w:tcPrChange>
          </w:tcPr>
          <w:p w14:paraId="16673036" w14:textId="72297D09"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385" w:author="Tanvir Ahammed" w:date="2022-06-19T16:34:00Z">
                <w:pPr>
                  <w:spacing w:after="0" w:line="240" w:lineRule="auto"/>
                  <w:textAlignment w:val="baseline"/>
                </w:pPr>
              </w:pPrChange>
            </w:pPr>
          </w:p>
        </w:tc>
        <w:tc>
          <w:tcPr>
            <w:tcW w:w="1110" w:type="dxa"/>
            <w:tcBorders>
              <w:top w:val="nil"/>
              <w:left w:val="nil"/>
              <w:bottom w:val="single" w:sz="6" w:space="0" w:color="auto"/>
              <w:right w:val="single" w:sz="6" w:space="0" w:color="auto"/>
            </w:tcBorders>
            <w:shd w:val="clear" w:color="auto" w:fill="auto"/>
            <w:vAlign w:val="center"/>
            <w:hideMark/>
            <w:tcPrChange w:id="386" w:author="Tanvir Ahammed" w:date="2022-06-19T16:47:00Z">
              <w:tcPr>
                <w:tcW w:w="1110" w:type="dxa"/>
                <w:tcBorders>
                  <w:top w:val="nil"/>
                  <w:left w:val="nil"/>
                  <w:bottom w:val="single" w:sz="6" w:space="0" w:color="auto"/>
                  <w:right w:val="single" w:sz="6" w:space="0" w:color="auto"/>
                </w:tcBorders>
                <w:shd w:val="clear" w:color="auto" w:fill="auto"/>
                <w:hideMark/>
              </w:tcPr>
            </w:tcPrChange>
          </w:tcPr>
          <w:p w14:paraId="0FB146EF" w14:textId="3CAEA70C"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387" w:author="Tanvir Ahammed" w:date="2022-06-19T16:34:00Z">
                <w:pPr>
                  <w:spacing w:after="0" w:line="240" w:lineRule="auto"/>
                  <w:textAlignment w:val="baseline"/>
                </w:pPr>
              </w:pPrChange>
            </w:pPr>
          </w:p>
        </w:tc>
        <w:tc>
          <w:tcPr>
            <w:tcW w:w="1095" w:type="dxa"/>
            <w:tcBorders>
              <w:top w:val="nil"/>
              <w:left w:val="nil"/>
              <w:bottom w:val="single" w:sz="6" w:space="0" w:color="auto"/>
              <w:right w:val="single" w:sz="4" w:space="0" w:color="auto"/>
            </w:tcBorders>
            <w:shd w:val="clear" w:color="auto" w:fill="auto"/>
            <w:vAlign w:val="center"/>
            <w:hideMark/>
            <w:tcPrChange w:id="388" w:author="Tanvir Ahammed" w:date="2022-06-19T16:47:00Z">
              <w:tcPr>
                <w:tcW w:w="1095" w:type="dxa"/>
                <w:tcBorders>
                  <w:top w:val="nil"/>
                  <w:left w:val="nil"/>
                  <w:bottom w:val="single" w:sz="6" w:space="0" w:color="auto"/>
                  <w:right w:val="single" w:sz="6" w:space="0" w:color="auto"/>
                </w:tcBorders>
                <w:shd w:val="clear" w:color="auto" w:fill="auto"/>
                <w:hideMark/>
              </w:tcPr>
            </w:tcPrChange>
          </w:tcPr>
          <w:p w14:paraId="1EFB04F6" w14:textId="134B5D0A"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389" w:author="Tanvir Ahammed" w:date="2022-06-19T16:34:00Z">
                <w:pPr>
                  <w:spacing w:after="0" w:line="240" w:lineRule="auto"/>
                  <w:textAlignment w:val="baseline"/>
                </w:pPr>
              </w:pPrChange>
            </w:pPr>
          </w:p>
        </w:tc>
      </w:tr>
      <w:tr w:rsidR="000D74D1" w:rsidRPr="00096430" w14:paraId="2E0CCB52" w14:textId="77777777" w:rsidTr="005A646A">
        <w:tc>
          <w:tcPr>
            <w:tcW w:w="2909" w:type="dxa"/>
            <w:tcBorders>
              <w:top w:val="nil"/>
              <w:left w:val="single" w:sz="4" w:space="0" w:color="auto"/>
              <w:bottom w:val="single" w:sz="6" w:space="0" w:color="auto"/>
              <w:right w:val="single" w:sz="6" w:space="0" w:color="auto"/>
            </w:tcBorders>
            <w:shd w:val="clear" w:color="auto" w:fill="auto"/>
            <w:vAlign w:val="center"/>
            <w:hideMark/>
            <w:tcPrChange w:id="390" w:author="Tanvir Ahammed" w:date="2022-06-19T16:47:00Z">
              <w:tcPr>
                <w:tcW w:w="2909" w:type="dxa"/>
                <w:tcBorders>
                  <w:top w:val="nil"/>
                  <w:left w:val="single" w:sz="6" w:space="0" w:color="auto"/>
                  <w:bottom w:val="single" w:sz="6" w:space="0" w:color="auto"/>
                  <w:right w:val="single" w:sz="6" w:space="0" w:color="auto"/>
                </w:tcBorders>
                <w:shd w:val="clear" w:color="auto" w:fill="auto"/>
                <w:hideMark/>
              </w:tcPr>
            </w:tcPrChange>
          </w:tcPr>
          <w:p w14:paraId="78AFA31A" w14:textId="4D3D0EC4" w:rsidR="000D74D1" w:rsidRPr="00096430" w:rsidRDefault="000D74D1" w:rsidP="000829D7">
            <w:pPr>
              <w:spacing w:after="0" w:line="240" w:lineRule="auto"/>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&lt;5</w:t>
            </w:r>
          </w:p>
        </w:tc>
        <w:tc>
          <w:tcPr>
            <w:tcW w:w="1020" w:type="dxa"/>
            <w:tcBorders>
              <w:top w:val="nil"/>
              <w:left w:val="nil"/>
              <w:bottom w:val="single" w:sz="6" w:space="0" w:color="auto"/>
              <w:right w:val="single" w:sz="6" w:space="0" w:color="auto"/>
            </w:tcBorders>
            <w:shd w:val="clear" w:color="auto" w:fill="auto"/>
            <w:vAlign w:val="center"/>
            <w:hideMark/>
            <w:tcPrChange w:id="391" w:author="Tanvir Ahammed" w:date="2022-06-19T16:47:00Z">
              <w:tcPr>
                <w:tcW w:w="1020" w:type="dxa"/>
                <w:tcBorders>
                  <w:top w:val="nil"/>
                  <w:left w:val="nil"/>
                  <w:bottom w:val="single" w:sz="6" w:space="0" w:color="auto"/>
                  <w:right w:val="single" w:sz="6" w:space="0" w:color="auto"/>
                </w:tcBorders>
                <w:shd w:val="clear" w:color="auto" w:fill="auto"/>
                <w:hideMark/>
              </w:tcPr>
            </w:tcPrChange>
          </w:tcPr>
          <w:p w14:paraId="05112199" w14:textId="3A6C4FA4"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392"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76 (7.89)</w:t>
            </w:r>
          </w:p>
        </w:tc>
        <w:tc>
          <w:tcPr>
            <w:tcW w:w="1155" w:type="dxa"/>
            <w:tcBorders>
              <w:top w:val="nil"/>
              <w:left w:val="nil"/>
              <w:bottom w:val="single" w:sz="6" w:space="0" w:color="auto"/>
              <w:right w:val="single" w:sz="6" w:space="0" w:color="auto"/>
            </w:tcBorders>
            <w:shd w:val="clear" w:color="auto" w:fill="auto"/>
            <w:vAlign w:val="center"/>
            <w:hideMark/>
            <w:tcPrChange w:id="393"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7D429583" w14:textId="683829A2"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394"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884 (92.11)</w:t>
            </w:r>
          </w:p>
        </w:tc>
        <w:tc>
          <w:tcPr>
            <w:tcW w:w="1155" w:type="dxa"/>
            <w:tcBorders>
              <w:top w:val="nil"/>
              <w:left w:val="nil"/>
              <w:bottom w:val="single" w:sz="6" w:space="0" w:color="auto"/>
              <w:right w:val="single" w:sz="6" w:space="0" w:color="auto"/>
            </w:tcBorders>
            <w:shd w:val="clear" w:color="auto" w:fill="auto"/>
            <w:vAlign w:val="center"/>
            <w:hideMark/>
            <w:tcPrChange w:id="395"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7E6EC5DC" w14:textId="4DA20AA3"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396"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960 (41.18)</w:t>
            </w:r>
          </w:p>
        </w:tc>
        <w:tc>
          <w:tcPr>
            <w:tcW w:w="900" w:type="dxa"/>
            <w:tcBorders>
              <w:top w:val="nil"/>
              <w:left w:val="nil"/>
              <w:bottom w:val="single" w:sz="6" w:space="0" w:color="auto"/>
              <w:right w:val="single" w:sz="6" w:space="0" w:color="auto"/>
            </w:tcBorders>
            <w:shd w:val="clear" w:color="auto" w:fill="auto"/>
            <w:vAlign w:val="center"/>
            <w:hideMark/>
            <w:tcPrChange w:id="397" w:author="Tanvir Ahammed" w:date="2022-06-19T16:47:00Z">
              <w:tcPr>
                <w:tcW w:w="900" w:type="dxa"/>
                <w:tcBorders>
                  <w:top w:val="nil"/>
                  <w:left w:val="nil"/>
                  <w:bottom w:val="single" w:sz="6" w:space="0" w:color="auto"/>
                  <w:right w:val="single" w:sz="6" w:space="0" w:color="auto"/>
                </w:tcBorders>
                <w:shd w:val="clear" w:color="auto" w:fill="auto"/>
                <w:hideMark/>
              </w:tcPr>
            </w:tcPrChange>
          </w:tcPr>
          <w:p w14:paraId="5527FB4D" w14:textId="77777777" w:rsidR="00F915DC" w:rsidRDefault="000D74D1" w:rsidP="000829D7">
            <w:pPr>
              <w:spacing w:after="0" w:line="240" w:lineRule="auto"/>
              <w:jc w:val="center"/>
              <w:textAlignment w:val="baseline"/>
              <w:rPr>
                <w:ins w:id="398" w:author="Tanvir Ahammed" w:date="2022-06-19T17:01:00Z"/>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 xml:space="preserve">47 </w:t>
            </w:r>
          </w:p>
          <w:p w14:paraId="7AA9921D" w14:textId="731A5B28"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399"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(3.91)</w:t>
            </w:r>
          </w:p>
        </w:tc>
        <w:tc>
          <w:tcPr>
            <w:tcW w:w="1110" w:type="dxa"/>
            <w:tcBorders>
              <w:top w:val="nil"/>
              <w:left w:val="nil"/>
              <w:bottom w:val="single" w:sz="6" w:space="0" w:color="auto"/>
              <w:right w:val="single" w:sz="6" w:space="0" w:color="auto"/>
            </w:tcBorders>
            <w:shd w:val="clear" w:color="auto" w:fill="auto"/>
            <w:vAlign w:val="center"/>
            <w:hideMark/>
            <w:tcPrChange w:id="400" w:author="Tanvir Ahammed" w:date="2022-06-19T16:47:00Z">
              <w:tcPr>
                <w:tcW w:w="1110" w:type="dxa"/>
                <w:tcBorders>
                  <w:top w:val="nil"/>
                  <w:left w:val="nil"/>
                  <w:bottom w:val="single" w:sz="6" w:space="0" w:color="auto"/>
                  <w:right w:val="single" w:sz="6" w:space="0" w:color="auto"/>
                </w:tcBorders>
                <w:shd w:val="clear" w:color="auto" w:fill="auto"/>
                <w:hideMark/>
              </w:tcPr>
            </w:tcPrChange>
          </w:tcPr>
          <w:p w14:paraId="565752DA" w14:textId="0A74FEA2"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401"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1165 (96.09)</w:t>
            </w:r>
          </w:p>
        </w:tc>
        <w:tc>
          <w:tcPr>
            <w:tcW w:w="1095" w:type="dxa"/>
            <w:tcBorders>
              <w:top w:val="nil"/>
              <w:left w:val="nil"/>
              <w:bottom w:val="single" w:sz="6" w:space="0" w:color="auto"/>
              <w:right w:val="single" w:sz="4" w:space="0" w:color="auto"/>
            </w:tcBorders>
            <w:shd w:val="clear" w:color="auto" w:fill="auto"/>
            <w:vAlign w:val="center"/>
            <w:hideMark/>
            <w:tcPrChange w:id="402" w:author="Tanvir Ahammed" w:date="2022-06-19T16:47:00Z">
              <w:tcPr>
                <w:tcW w:w="1095" w:type="dxa"/>
                <w:tcBorders>
                  <w:top w:val="nil"/>
                  <w:left w:val="nil"/>
                  <w:bottom w:val="single" w:sz="6" w:space="0" w:color="auto"/>
                  <w:right w:val="single" w:sz="6" w:space="0" w:color="auto"/>
                </w:tcBorders>
                <w:shd w:val="clear" w:color="auto" w:fill="auto"/>
                <w:hideMark/>
              </w:tcPr>
            </w:tcPrChange>
          </w:tcPr>
          <w:p w14:paraId="6F1259D2" w14:textId="45594D71"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403"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1213 (58.51)</w:t>
            </w:r>
          </w:p>
        </w:tc>
      </w:tr>
      <w:tr w:rsidR="000D74D1" w:rsidRPr="00096430" w14:paraId="1FF6EBA6" w14:textId="77777777" w:rsidTr="005A646A">
        <w:tc>
          <w:tcPr>
            <w:tcW w:w="2909" w:type="dxa"/>
            <w:tcBorders>
              <w:top w:val="nil"/>
              <w:left w:val="single" w:sz="4" w:space="0" w:color="auto"/>
              <w:bottom w:val="single" w:sz="6" w:space="0" w:color="auto"/>
              <w:right w:val="single" w:sz="6" w:space="0" w:color="auto"/>
            </w:tcBorders>
            <w:shd w:val="clear" w:color="auto" w:fill="auto"/>
            <w:vAlign w:val="center"/>
            <w:hideMark/>
            <w:tcPrChange w:id="404" w:author="Tanvir Ahammed" w:date="2022-06-19T16:47:00Z">
              <w:tcPr>
                <w:tcW w:w="2909" w:type="dxa"/>
                <w:tcBorders>
                  <w:top w:val="nil"/>
                  <w:left w:val="single" w:sz="6" w:space="0" w:color="auto"/>
                  <w:bottom w:val="single" w:sz="6" w:space="0" w:color="auto"/>
                  <w:right w:val="single" w:sz="6" w:space="0" w:color="auto"/>
                </w:tcBorders>
                <w:shd w:val="clear" w:color="auto" w:fill="auto"/>
                <w:hideMark/>
              </w:tcPr>
            </w:tcPrChange>
          </w:tcPr>
          <w:p w14:paraId="3BE0D059" w14:textId="0DFCB18F" w:rsidR="000D74D1" w:rsidRPr="00096430" w:rsidRDefault="000D74D1" w:rsidP="000829D7">
            <w:pPr>
              <w:spacing w:after="0" w:line="240" w:lineRule="auto"/>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5/5+</w:t>
            </w:r>
          </w:p>
        </w:tc>
        <w:tc>
          <w:tcPr>
            <w:tcW w:w="1020" w:type="dxa"/>
            <w:tcBorders>
              <w:top w:val="nil"/>
              <w:left w:val="nil"/>
              <w:bottom w:val="single" w:sz="6" w:space="0" w:color="auto"/>
              <w:right w:val="single" w:sz="6" w:space="0" w:color="auto"/>
            </w:tcBorders>
            <w:shd w:val="clear" w:color="auto" w:fill="auto"/>
            <w:vAlign w:val="center"/>
            <w:hideMark/>
            <w:tcPrChange w:id="405" w:author="Tanvir Ahammed" w:date="2022-06-19T16:47:00Z">
              <w:tcPr>
                <w:tcW w:w="1020" w:type="dxa"/>
                <w:tcBorders>
                  <w:top w:val="nil"/>
                  <w:left w:val="nil"/>
                  <w:bottom w:val="single" w:sz="6" w:space="0" w:color="auto"/>
                  <w:right w:val="single" w:sz="6" w:space="0" w:color="auto"/>
                </w:tcBorders>
                <w:shd w:val="clear" w:color="auto" w:fill="auto"/>
                <w:hideMark/>
              </w:tcPr>
            </w:tcPrChange>
          </w:tcPr>
          <w:p w14:paraId="3AA5ABB7" w14:textId="323475B2"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406"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97 (7.07)</w:t>
            </w:r>
          </w:p>
        </w:tc>
        <w:tc>
          <w:tcPr>
            <w:tcW w:w="1155" w:type="dxa"/>
            <w:tcBorders>
              <w:top w:val="nil"/>
              <w:left w:val="nil"/>
              <w:bottom w:val="single" w:sz="6" w:space="0" w:color="auto"/>
              <w:right w:val="single" w:sz="6" w:space="0" w:color="auto"/>
            </w:tcBorders>
            <w:shd w:val="clear" w:color="auto" w:fill="auto"/>
            <w:vAlign w:val="center"/>
            <w:hideMark/>
            <w:tcPrChange w:id="407"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00B96CF7" w14:textId="2193F0BA"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408"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1275 (92.93)</w:t>
            </w:r>
          </w:p>
        </w:tc>
        <w:tc>
          <w:tcPr>
            <w:tcW w:w="1155" w:type="dxa"/>
            <w:tcBorders>
              <w:top w:val="nil"/>
              <w:left w:val="nil"/>
              <w:bottom w:val="single" w:sz="6" w:space="0" w:color="auto"/>
              <w:right w:val="single" w:sz="6" w:space="0" w:color="auto"/>
            </w:tcBorders>
            <w:shd w:val="clear" w:color="auto" w:fill="auto"/>
            <w:vAlign w:val="center"/>
            <w:hideMark/>
            <w:tcPrChange w:id="409"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6495FF45" w14:textId="4386D8DA"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410"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1372 (58.82)</w:t>
            </w:r>
          </w:p>
        </w:tc>
        <w:tc>
          <w:tcPr>
            <w:tcW w:w="900" w:type="dxa"/>
            <w:tcBorders>
              <w:top w:val="nil"/>
              <w:left w:val="nil"/>
              <w:bottom w:val="single" w:sz="6" w:space="0" w:color="auto"/>
              <w:right w:val="single" w:sz="6" w:space="0" w:color="auto"/>
            </w:tcBorders>
            <w:shd w:val="clear" w:color="auto" w:fill="auto"/>
            <w:vAlign w:val="center"/>
            <w:hideMark/>
            <w:tcPrChange w:id="411" w:author="Tanvir Ahammed" w:date="2022-06-19T16:47:00Z">
              <w:tcPr>
                <w:tcW w:w="900" w:type="dxa"/>
                <w:tcBorders>
                  <w:top w:val="nil"/>
                  <w:left w:val="nil"/>
                  <w:bottom w:val="single" w:sz="6" w:space="0" w:color="auto"/>
                  <w:right w:val="single" w:sz="6" w:space="0" w:color="auto"/>
                </w:tcBorders>
                <w:shd w:val="clear" w:color="auto" w:fill="auto"/>
                <w:hideMark/>
              </w:tcPr>
            </w:tcPrChange>
          </w:tcPr>
          <w:p w14:paraId="2A68D5D3" w14:textId="77777777" w:rsidR="00F915DC" w:rsidRDefault="000D74D1" w:rsidP="000829D7">
            <w:pPr>
              <w:spacing w:after="0" w:line="240" w:lineRule="auto"/>
              <w:jc w:val="center"/>
              <w:textAlignment w:val="baseline"/>
              <w:rPr>
                <w:ins w:id="412" w:author="Tanvir Ahammed" w:date="2022-06-19T17:01:00Z"/>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 xml:space="preserve">26 </w:t>
            </w:r>
          </w:p>
          <w:p w14:paraId="696ED51A" w14:textId="1001A6CE"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413"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(3.07)</w:t>
            </w:r>
          </w:p>
        </w:tc>
        <w:tc>
          <w:tcPr>
            <w:tcW w:w="1110" w:type="dxa"/>
            <w:tcBorders>
              <w:top w:val="nil"/>
              <w:left w:val="nil"/>
              <w:bottom w:val="single" w:sz="6" w:space="0" w:color="auto"/>
              <w:right w:val="single" w:sz="6" w:space="0" w:color="auto"/>
            </w:tcBorders>
            <w:shd w:val="clear" w:color="auto" w:fill="auto"/>
            <w:vAlign w:val="center"/>
            <w:hideMark/>
            <w:tcPrChange w:id="414" w:author="Tanvir Ahammed" w:date="2022-06-19T16:47:00Z">
              <w:tcPr>
                <w:tcW w:w="1110" w:type="dxa"/>
                <w:tcBorders>
                  <w:top w:val="nil"/>
                  <w:left w:val="nil"/>
                  <w:bottom w:val="single" w:sz="6" w:space="0" w:color="auto"/>
                  <w:right w:val="single" w:sz="6" w:space="0" w:color="auto"/>
                </w:tcBorders>
                <w:shd w:val="clear" w:color="auto" w:fill="auto"/>
                <w:hideMark/>
              </w:tcPr>
            </w:tcPrChange>
          </w:tcPr>
          <w:p w14:paraId="5BF24659" w14:textId="74A1EB7A"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415"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834 (96.92)</w:t>
            </w:r>
          </w:p>
        </w:tc>
        <w:tc>
          <w:tcPr>
            <w:tcW w:w="1095" w:type="dxa"/>
            <w:tcBorders>
              <w:top w:val="nil"/>
              <w:left w:val="nil"/>
              <w:bottom w:val="single" w:sz="6" w:space="0" w:color="auto"/>
              <w:right w:val="single" w:sz="4" w:space="0" w:color="auto"/>
            </w:tcBorders>
            <w:shd w:val="clear" w:color="auto" w:fill="auto"/>
            <w:vAlign w:val="center"/>
            <w:hideMark/>
            <w:tcPrChange w:id="416" w:author="Tanvir Ahammed" w:date="2022-06-19T16:47:00Z">
              <w:tcPr>
                <w:tcW w:w="1095" w:type="dxa"/>
                <w:tcBorders>
                  <w:top w:val="nil"/>
                  <w:left w:val="nil"/>
                  <w:bottom w:val="single" w:sz="6" w:space="0" w:color="auto"/>
                  <w:right w:val="single" w:sz="6" w:space="0" w:color="auto"/>
                </w:tcBorders>
                <w:shd w:val="clear" w:color="auto" w:fill="auto"/>
                <w:hideMark/>
              </w:tcPr>
            </w:tcPrChange>
          </w:tcPr>
          <w:p w14:paraId="7881A07E" w14:textId="02D395D8"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417"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860 (41.49)</w:t>
            </w:r>
          </w:p>
        </w:tc>
      </w:tr>
      <w:tr w:rsidR="000D74D1" w:rsidRPr="00096430" w14:paraId="56E41FD2" w14:textId="77777777" w:rsidTr="005A646A">
        <w:tc>
          <w:tcPr>
            <w:tcW w:w="2909" w:type="dxa"/>
            <w:tcBorders>
              <w:top w:val="nil"/>
              <w:left w:val="single" w:sz="4" w:space="0" w:color="auto"/>
              <w:bottom w:val="single" w:sz="6" w:space="0" w:color="auto"/>
              <w:right w:val="single" w:sz="6" w:space="0" w:color="auto"/>
            </w:tcBorders>
            <w:shd w:val="clear" w:color="auto" w:fill="auto"/>
            <w:vAlign w:val="center"/>
            <w:hideMark/>
            <w:tcPrChange w:id="418" w:author="Tanvir Ahammed" w:date="2022-06-19T16:47:00Z">
              <w:tcPr>
                <w:tcW w:w="2909" w:type="dxa"/>
                <w:tcBorders>
                  <w:top w:val="nil"/>
                  <w:left w:val="single" w:sz="6" w:space="0" w:color="auto"/>
                  <w:bottom w:val="single" w:sz="6" w:space="0" w:color="auto"/>
                  <w:right w:val="single" w:sz="6" w:space="0" w:color="auto"/>
                </w:tcBorders>
                <w:shd w:val="clear" w:color="auto" w:fill="auto"/>
                <w:hideMark/>
              </w:tcPr>
            </w:tcPrChange>
          </w:tcPr>
          <w:p w14:paraId="5EBB0C1B" w14:textId="0A282FF3" w:rsidR="000D74D1" w:rsidRPr="00096430" w:rsidRDefault="000D74D1" w:rsidP="000829D7">
            <w:pPr>
              <w:spacing w:after="0" w:line="240" w:lineRule="auto"/>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b/>
                <w:bCs/>
                <w:sz w:val="24"/>
                <w:szCs w:val="24"/>
              </w:rPr>
              <w:t>Livestock ownership</w:t>
            </w:r>
          </w:p>
        </w:tc>
        <w:tc>
          <w:tcPr>
            <w:tcW w:w="1020" w:type="dxa"/>
            <w:tcBorders>
              <w:top w:val="nil"/>
              <w:left w:val="nil"/>
              <w:bottom w:val="single" w:sz="6" w:space="0" w:color="auto"/>
              <w:right w:val="single" w:sz="6" w:space="0" w:color="auto"/>
            </w:tcBorders>
            <w:shd w:val="clear" w:color="auto" w:fill="auto"/>
            <w:vAlign w:val="center"/>
            <w:hideMark/>
            <w:tcPrChange w:id="419" w:author="Tanvir Ahammed" w:date="2022-06-19T16:47:00Z">
              <w:tcPr>
                <w:tcW w:w="1020" w:type="dxa"/>
                <w:tcBorders>
                  <w:top w:val="nil"/>
                  <w:left w:val="nil"/>
                  <w:bottom w:val="single" w:sz="6" w:space="0" w:color="auto"/>
                  <w:right w:val="single" w:sz="6" w:space="0" w:color="auto"/>
                </w:tcBorders>
                <w:shd w:val="clear" w:color="auto" w:fill="auto"/>
                <w:hideMark/>
              </w:tcPr>
            </w:tcPrChange>
          </w:tcPr>
          <w:p w14:paraId="48CC489E" w14:textId="42C444C3"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420" w:author="Tanvir Ahammed" w:date="2022-06-19T16:34:00Z">
                <w:pPr>
                  <w:spacing w:after="0" w:line="240" w:lineRule="auto"/>
                  <w:textAlignment w:val="baseline"/>
                </w:pPr>
              </w:pPrChange>
            </w:pPr>
          </w:p>
        </w:tc>
        <w:tc>
          <w:tcPr>
            <w:tcW w:w="1155" w:type="dxa"/>
            <w:tcBorders>
              <w:top w:val="nil"/>
              <w:left w:val="nil"/>
              <w:bottom w:val="single" w:sz="6" w:space="0" w:color="auto"/>
              <w:right w:val="single" w:sz="6" w:space="0" w:color="auto"/>
            </w:tcBorders>
            <w:shd w:val="clear" w:color="auto" w:fill="auto"/>
            <w:vAlign w:val="center"/>
            <w:hideMark/>
            <w:tcPrChange w:id="421"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600AA2F3" w14:textId="7E8EC23F"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422" w:author="Tanvir Ahammed" w:date="2022-06-19T16:34:00Z">
                <w:pPr>
                  <w:spacing w:after="0" w:line="240" w:lineRule="auto"/>
                  <w:textAlignment w:val="baseline"/>
                </w:pPr>
              </w:pPrChange>
            </w:pPr>
          </w:p>
        </w:tc>
        <w:tc>
          <w:tcPr>
            <w:tcW w:w="1155" w:type="dxa"/>
            <w:tcBorders>
              <w:top w:val="nil"/>
              <w:left w:val="nil"/>
              <w:bottom w:val="single" w:sz="6" w:space="0" w:color="auto"/>
              <w:right w:val="single" w:sz="6" w:space="0" w:color="auto"/>
            </w:tcBorders>
            <w:shd w:val="clear" w:color="auto" w:fill="auto"/>
            <w:vAlign w:val="center"/>
            <w:hideMark/>
            <w:tcPrChange w:id="423"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131A1E0B" w14:textId="45BEDE80"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424" w:author="Tanvir Ahammed" w:date="2022-06-19T16:34:00Z">
                <w:pPr>
                  <w:spacing w:after="0" w:line="240" w:lineRule="auto"/>
                  <w:textAlignment w:val="baseline"/>
                </w:pPr>
              </w:pPrChange>
            </w:pPr>
          </w:p>
        </w:tc>
        <w:tc>
          <w:tcPr>
            <w:tcW w:w="900" w:type="dxa"/>
            <w:tcBorders>
              <w:top w:val="nil"/>
              <w:left w:val="nil"/>
              <w:bottom w:val="single" w:sz="6" w:space="0" w:color="auto"/>
              <w:right w:val="single" w:sz="6" w:space="0" w:color="auto"/>
            </w:tcBorders>
            <w:shd w:val="clear" w:color="auto" w:fill="auto"/>
            <w:vAlign w:val="center"/>
            <w:hideMark/>
            <w:tcPrChange w:id="425" w:author="Tanvir Ahammed" w:date="2022-06-19T16:47:00Z">
              <w:tcPr>
                <w:tcW w:w="900" w:type="dxa"/>
                <w:tcBorders>
                  <w:top w:val="nil"/>
                  <w:left w:val="nil"/>
                  <w:bottom w:val="single" w:sz="6" w:space="0" w:color="auto"/>
                  <w:right w:val="single" w:sz="6" w:space="0" w:color="auto"/>
                </w:tcBorders>
                <w:shd w:val="clear" w:color="auto" w:fill="auto"/>
                <w:hideMark/>
              </w:tcPr>
            </w:tcPrChange>
          </w:tcPr>
          <w:p w14:paraId="6BFF56B2" w14:textId="466AB8D4"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426" w:author="Tanvir Ahammed" w:date="2022-06-19T16:34:00Z">
                <w:pPr>
                  <w:spacing w:after="0" w:line="240" w:lineRule="auto"/>
                  <w:textAlignment w:val="baseline"/>
                </w:pPr>
              </w:pPrChange>
            </w:pPr>
          </w:p>
        </w:tc>
        <w:tc>
          <w:tcPr>
            <w:tcW w:w="1110" w:type="dxa"/>
            <w:tcBorders>
              <w:top w:val="nil"/>
              <w:left w:val="nil"/>
              <w:bottom w:val="single" w:sz="6" w:space="0" w:color="auto"/>
              <w:right w:val="single" w:sz="6" w:space="0" w:color="auto"/>
            </w:tcBorders>
            <w:shd w:val="clear" w:color="auto" w:fill="auto"/>
            <w:vAlign w:val="center"/>
            <w:hideMark/>
            <w:tcPrChange w:id="427" w:author="Tanvir Ahammed" w:date="2022-06-19T16:47:00Z">
              <w:tcPr>
                <w:tcW w:w="1110" w:type="dxa"/>
                <w:tcBorders>
                  <w:top w:val="nil"/>
                  <w:left w:val="nil"/>
                  <w:bottom w:val="single" w:sz="6" w:space="0" w:color="auto"/>
                  <w:right w:val="single" w:sz="6" w:space="0" w:color="auto"/>
                </w:tcBorders>
                <w:shd w:val="clear" w:color="auto" w:fill="auto"/>
                <w:hideMark/>
              </w:tcPr>
            </w:tcPrChange>
          </w:tcPr>
          <w:p w14:paraId="3DADEE8A" w14:textId="07417F2D"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428" w:author="Tanvir Ahammed" w:date="2022-06-19T16:34:00Z">
                <w:pPr>
                  <w:spacing w:after="0" w:line="240" w:lineRule="auto"/>
                  <w:textAlignment w:val="baseline"/>
                </w:pPr>
              </w:pPrChange>
            </w:pPr>
          </w:p>
        </w:tc>
        <w:tc>
          <w:tcPr>
            <w:tcW w:w="1095" w:type="dxa"/>
            <w:tcBorders>
              <w:top w:val="nil"/>
              <w:left w:val="nil"/>
              <w:bottom w:val="single" w:sz="6" w:space="0" w:color="auto"/>
              <w:right w:val="single" w:sz="4" w:space="0" w:color="auto"/>
            </w:tcBorders>
            <w:shd w:val="clear" w:color="auto" w:fill="auto"/>
            <w:vAlign w:val="center"/>
            <w:hideMark/>
            <w:tcPrChange w:id="429" w:author="Tanvir Ahammed" w:date="2022-06-19T16:47:00Z">
              <w:tcPr>
                <w:tcW w:w="1095" w:type="dxa"/>
                <w:tcBorders>
                  <w:top w:val="nil"/>
                  <w:left w:val="nil"/>
                  <w:bottom w:val="single" w:sz="6" w:space="0" w:color="auto"/>
                  <w:right w:val="single" w:sz="6" w:space="0" w:color="auto"/>
                </w:tcBorders>
                <w:shd w:val="clear" w:color="auto" w:fill="auto"/>
                <w:hideMark/>
              </w:tcPr>
            </w:tcPrChange>
          </w:tcPr>
          <w:p w14:paraId="54A4F1FB" w14:textId="76B892DF"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430" w:author="Tanvir Ahammed" w:date="2022-06-19T16:34:00Z">
                <w:pPr>
                  <w:spacing w:after="0" w:line="240" w:lineRule="auto"/>
                  <w:textAlignment w:val="baseline"/>
                </w:pPr>
              </w:pPrChange>
            </w:pPr>
          </w:p>
        </w:tc>
      </w:tr>
      <w:tr w:rsidR="000D74D1" w:rsidRPr="00096430" w14:paraId="53D6ACF4" w14:textId="77777777" w:rsidTr="005A646A">
        <w:tc>
          <w:tcPr>
            <w:tcW w:w="2909" w:type="dxa"/>
            <w:tcBorders>
              <w:top w:val="nil"/>
              <w:left w:val="single" w:sz="4" w:space="0" w:color="auto"/>
              <w:bottom w:val="single" w:sz="6" w:space="0" w:color="auto"/>
              <w:right w:val="single" w:sz="6" w:space="0" w:color="auto"/>
            </w:tcBorders>
            <w:shd w:val="clear" w:color="auto" w:fill="auto"/>
            <w:vAlign w:val="center"/>
            <w:hideMark/>
            <w:tcPrChange w:id="431" w:author="Tanvir Ahammed" w:date="2022-06-19T16:47:00Z">
              <w:tcPr>
                <w:tcW w:w="2909" w:type="dxa"/>
                <w:tcBorders>
                  <w:top w:val="nil"/>
                  <w:left w:val="single" w:sz="6" w:space="0" w:color="auto"/>
                  <w:bottom w:val="single" w:sz="6" w:space="0" w:color="auto"/>
                  <w:right w:val="single" w:sz="6" w:space="0" w:color="auto"/>
                </w:tcBorders>
                <w:shd w:val="clear" w:color="auto" w:fill="auto"/>
                <w:hideMark/>
              </w:tcPr>
            </w:tcPrChange>
          </w:tcPr>
          <w:p w14:paraId="08A59BE0" w14:textId="21E777B0" w:rsidR="000D74D1" w:rsidRPr="00096430" w:rsidRDefault="000D74D1" w:rsidP="000829D7">
            <w:pPr>
              <w:spacing w:after="0" w:line="240" w:lineRule="auto"/>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Yes</w:t>
            </w:r>
          </w:p>
        </w:tc>
        <w:tc>
          <w:tcPr>
            <w:tcW w:w="1020" w:type="dxa"/>
            <w:tcBorders>
              <w:top w:val="nil"/>
              <w:left w:val="nil"/>
              <w:bottom w:val="single" w:sz="6" w:space="0" w:color="auto"/>
              <w:right w:val="single" w:sz="6" w:space="0" w:color="auto"/>
            </w:tcBorders>
            <w:shd w:val="clear" w:color="auto" w:fill="auto"/>
            <w:vAlign w:val="center"/>
            <w:hideMark/>
            <w:tcPrChange w:id="432" w:author="Tanvir Ahammed" w:date="2022-06-19T16:47:00Z">
              <w:tcPr>
                <w:tcW w:w="1020" w:type="dxa"/>
                <w:tcBorders>
                  <w:top w:val="nil"/>
                  <w:left w:val="nil"/>
                  <w:bottom w:val="single" w:sz="6" w:space="0" w:color="auto"/>
                  <w:right w:val="single" w:sz="6" w:space="0" w:color="auto"/>
                </w:tcBorders>
                <w:shd w:val="clear" w:color="auto" w:fill="auto"/>
                <w:hideMark/>
              </w:tcPr>
            </w:tcPrChange>
          </w:tcPr>
          <w:p w14:paraId="54599905" w14:textId="47E76C62"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433"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102 (7.39)</w:t>
            </w:r>
          </w:p>
        </w:tc>
        <w:tc>
          <w:tcPr>
            <w:tcW w:w="1155" w:type="dxa"/>
            <w:tcBorders>
              <w:top w:val="nil"/>
              <w:left w:val="nil"/>
              <w:bottom w:val="single" w:sz="6" w:space="0" w:color="auto"/>
              <w:right w:val="single" w:sz="6" w:space="0" w:color="auto"/>
            </w:tcBorders>
            <w:shd w:val="clear" w:color="auto" w:fill="auto"/>
            <w:vAlign w:val="center"/>
            <w:hideMark/>
            <w:tcPrChange w:id="434"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0C503AF2" w14:textId="1435D674"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435"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1276 (92.61)</w:t>
            </w:r>
          </w:p>
        </w:tc>
        <w:tc>
          <w:tcPr>
            <w:tcW w:w="1155" w:type="dxa"/>
            <w:tcBorders>
              <w:top w:val="nil"/>
              <w:left w:val="nil"/>
              <w:bottom w:val="single" w:sz="6" w:space="0" w:color="auto"/>
              <w:right w:val="single" w:sz="6" w:space="0" w:color="auto"/>
            </w:tcBorders>
            <w:shd w:val="clear" w:color="auto" w:fill="auto"/>
            <w:vAlign w:val="center"/>
            <w:hideMark/>
            <w:tcPrChange w:id="436"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7CF21F7E" w14:textId="7070D45D"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437"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1378 (59.14)</w:t>
            </w:r>
          </w:p>
        </w:tc>
        <w:tc>
          <w:tcPr>
            <w:tcW w:w="900" w:type="dxa"/>
            <w:tcBorders>
              <w:top w:val="nil"/>
              <w:left w:val="nil"/>
              <w:bottom w:val="single" w:sz="6" w:space="0" w:color="auto"/>
              <w:right w:val="single" w:sz="6" w:space="0" w:color="auto"/>
            </w:tcBorders>
            <w:shd w:val="clear" w:color="auto" w:fill="auto"/>
            <w:vAlign w:val="center"/>
            <w:hideMark/>
            <w:tcPrChange w:id="438" w:author="Tanvir Ahammed" w:date="2022-06-19T16:47:00Z">
              <w:tcPr>
                <w:tcW w:w="900" w:type="dxa"/>
                <w:tcBorders>
                  <w:top w:val="nil"/>
                  <w:left w:val="nil"/>
                  <w:bottom w:val="single" w:sz="6" w:space="0" w:color="auto"/>
                  <w:right w:val="single" w:sz="6" w:space="0" w:color="auto"/>
                </w:tcBorders>
                <w:shd w:val="clear" w:color="auto" w:fill="auto"/>
                <w:hideMark/>
              </w:tcPr>
            </w:tcPrChange>
          </w:tcPr>
          <w:p w14:paraId="026383C1" w14:textId="77777777" w:rsidR="00F915DC" w:rsidRDefault="000D74D1" w:rsidP="000829D7">
            <w:pPr>
              <w:spacing w:after="0" w:line="240" w:lineRule="auto"/>
              <w:jc w:val="center"/>
              <w:textAlignment w:val="baseline"/>
              <w:rPr>
                <w:ins w:id="439" w:author="Tanvir Ahammed" w:date="2022-06-19T17:01:00Z"/>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 xml:space="preserve">47 </w:t>
            </w:r>
          </w:p>
          <w:p w14:paraId="6FAF0CD9" w14:textId="5AD6ED89"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440"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(3.98)</w:t>
            </w:r>
          </w:p>
        </w:tc>
        <w:tc>
          <w:tcPr>
            <w:tcW w:w="1110" w:type="dxa"/>
            <w:tcBorders>
              <w:top w:val="nil"/>
              <w:left w:val="nil"/>
              <w:bottom w:val="single" w:sz="6" w:space="0" w:color="auto"/>
              <w:right w:val="single" w:sz="6" w:space="0" w:color="auto"/>
            </w:tcBorders>
            <w:shd w:val="clear" w:color="auto" w:fill="auto"/>
            <w:vAlign w:val="center"/>
            <w:hideMark/>
            <w:tcPrChange w:id="441" w:author="Tanvir Ahammed" w:date="2022-06-19T16:47:00Z">
              <w:tcPr>
                <w:tcW w:w="1110" w:type="dxa"/>
                <w:tcBorders>
                  <w:top w:val="nil"/>
                  <w:left w:val="nil"/>
                  <w:bottom w:val="single" w:sz="6" w:space="0" w:color="auto"/>
                  <w:right w:val="single" w:sz="6" w:space="0" w:color="auto"/>
                </w:tcBorders>
                <w:shd w:val="clear" w:color="auto" w:fill="auto"/>
                <w:hideMark/>
              </w:tcPr>
            </w:tcPrChange>
          </w:tcPr>
          <w:p w14:paraId="298CC636" w14:textId="32487CD6"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442"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1139 (96.02)</w:t>
            </w:r>
          </w:p>
        </w:tc>
        <w:tc>
          <w:tcPr>
            <w:tcW w:w="1095" w:type="dxa"/>
            <w:tcBorders>
              <w:top w:val="nil"/>
              <w:left w:val="nil"/>
              <w:bottom w:val="single" w:sz="6" w:space="0" w:color="auto"/>
              <w:right w:val="single" w:sz="4" w:space="0" w:color="auto"/>
            </w:tcBorders>
            <w:shd w:val="clear" w:color="auto" w:fill="auto"/>
            <w:vAlign w:val="center"/>
            <w:hideMark/>
            <w:tcPrChange w:id="443" w:author="Tanvir Ahammed" w:date="2022-06-19T16:47:00Z">
              <w:tcPr>
                <w:tcW w:w="1095" w:type="dxa"/>
                <w:tcBorders>
                  <w:top w:val="nil"/>
                  <w:left w:val="nil"/>
                  <w:bottom w:val="single" w:sz="6" w:space="0" w:color="auto"/>
                  <w:right w:val="single" w:sz="6" w:space="0" w:color="auto"/>
                </w:tcBorders>
                <w:shd w:val="clear" w:color="auto" w:fill="auto"/>
                <w:hideMark/>
              </w:tcPr>
            </w:tcPrChange>
          </w:tcPr>
          <w:p w14:paraId="189CD651" w14:textId="21E9EFB7"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444"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1186 (57.31)</w:t>
            </w:r>
          </w:p>
        </w:tc>
      </w:tr>
      <w:tr w:rsidR="000D74D1" w:rsidRPr="00096430" w14:paraId="7366A7EA" w14:textId="77777777" w:rsidTr="005A646A">
        <w:tc>
          <w:tcPr>
            <w:tcW w:w="2909" w:type="dxa"/>
            <w:tcBorders>
              <w:top w:val="nil"/>
              <w:left w:val="single" w:sz="4" w:space="0" w:color="auto"/>
              <w:bottom w:val="single" w:sz="6" w:space="0" w:color="auto"/>
              <w:right w:val="single" w:sz="6" w:space="0" w:color="auto"/>
            </w:tcBorders>
            <w:shd w:val="clear" w:color="auto" w:fill="auto"/>
            <w:vAlign w:val="center"/>
            <w:hideMark/>
            <w:tcPrChange w:id="445" w:author="Tanvir Ahammed" w:date="2022-06-19T16:47:00Z">
              <w:tcPr>
                <w:tcW w:w="2909" w:type="dxa"/>
                <w:tcBorders>
                  <w:top w:val="nil"/>
                  <w:left w:val="single" w:sz="6" w:space="0" w:color="auto"/>
                  <w:bottom w:val="single" w:sz="6" w:space="0" w:color="auto"/>
                  <w:right w:val="single" w:sz="6" w:space="0" w:color="auto"/>
                </w:tcBorders>
                <w:shd w:val="clear" w:color="auto" w:fill="auto"/>
                <w:hideMark/>
              </w:tcPr>
            </w:tcPrChange>
          </w:tcPr>
          <w:p w14:paraId="6DB5EA13" w14:textId="269E0E62" w:rsidR="000D74D1" w:rsidRPr="00096430" w:rsidRDefault="000D74D1" w:rsidP="000829D7">
            <w:pPr>
              <w:spacing w:after="0" w:line="240" w:lineRule="auto"/>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No</w:t>
            </w:r>
          </w:p>
        </w:tc>
        <w:tc>
          <w:tcPr>
            <w:tcW w:w="1020" w:type="dxa"/>
            <w:tcBorders>
              <w:top w:val="nil"/>
              <w:left w:val="nil"/>
              <w:bottom w:val="single" w:sz="6" w:space="0" w:color="auto"/>
              <w:right w:val="single" w:sz="6" w:space="0" w:color="auto"/>
            </w:tcBorders>
            <w:shd w:val="clear" w:color="auto" w:fill="auto"/>
            <w:vAlign w:val="center"/>
            <w:hideMark/>
            <w:tcPrChange w:id="446" w:author="Tanvir Ahammed" w:date="2022-06-19T16:47:00Z">
              <w:tcPr>
                <w:tcW w:w="1020" w:type="dxa"/>
                <w:tcBorders>
                  <w:top w:val="nil"/>
                  <w:left w:val="nil"/>
                  <w:bottom w:val="single" w:sz="6" w:space="0" w:color="auto"/>
                  <w:right w:val="single" w:sz="6" w:space="0" w:color="auto"/>
                </w:tcBorders>
                <w:shd w:val="clear" w:color="auto" w:fill="auto"/>
                <w:hideMark/>
              </w:tcPr>
            </w:tcPrChange>
          </w:tcPr>
          <w:p w14:paraId="76E1C825" w14:textId="189A8358"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447"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71 (7.45)</w:t>
            </w:r>
          </w:p>
        </w:tc>
        <w:tc>
          <w:tcPr>
            <w:tcW w:w="1155" w:type="dxa"/>
            <w:tcBorders>
              <w:top w:val="nil"/>
              <w:left w:val="nil"/>
              <w:bottom w:val="single" w:sz="6" w:space="0" w:color="auto"/>
              <w:right w:val="single" w:sz="6" w:space="0" w:color="auto"/>
            </w:tcBorders>
            <w:shd w:val="clear" w:color="auto" w:fill="auto"/>
            <w:vAlign w:val="center"/>
            <w:hideMark/>
            <w:tcPrChange w:id="448"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4EC82D59" w14:textId="7AAD9437"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449"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881 (92.55)</w:t>
            </w:r>
          </w:p>
        </w:tc>
        <w:tc>
          <w:tcPr>
            <w:tcW w:w="1155" w:type="dxa"/>
            <w:tcBorders>
              <w:top w:val="nil"/>
              <w:left w:val="nil"/>
              <w:bottom w:val="single" w:sz="6" w:space="0" w:color="auto"/>
              <w:right w:val="single" w:sz="6" w:space="0" w:color="auto"/>
            </w:tcBorders>
            <w:shd w:val="clear" w:color="auto" w:fill="auto"/>
            <w:vAlign w:val="center"/>
            <w:hideMark/>
            <w:tcPrChange w:id="450"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70809D8D" w14:textId="701C0C98"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451"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952 (40.86)</w:t>
            </w:r>
          </w:p>
        </w:tc>
        <w:tc>
          <w:tcPr>
            <w:tcW w:w="900" w:type="dxa"/>
            <w:tcBorders>
              <w:top w:val="nil"/>
              <w:left w:val="nil"/>
              <w:bottom w:val="single" w:sz="6" w:space="0" w:color="auto"/>
              <w:right w:val="single" w:sz="6" w:space="0" w:color="auto"/>
            </w:tcBorders>
            <w:shd w:val="clear" w:color="auto" w:fill="auto"/>
            <w:vAlign w:val="center"/>
            <w:hideMark/>
            <w:tcPrChange w:id="452" w:author="Tanvir Ahammed" w:date="2022-06-19T16:47:00Z">
              <w:tcPr>
                <w:tcW w:w="900" w:type="dxa"/>
                <w:tcBorders>
                  <w:top w:val="nil"/>
                  <w:left w:val="nil"/>
                  <w:bottom w:val="single" w:sz="6" w:space="0" w:color="auto"/>
                  <w:right w:val="single" w:sz="6" w:space="0" w:color="auto"/>
                </w:tcBorders>
                <w:shd w:val="clear" w:color="auto" w:fill="auto"/>
                <w:hideMark/>
              </w:tcPr>
            </w:tcPrChange>
          </w:tcPr>
          <w:p w14:paraId="7A5B8DD1" w14:textId="77777777" w:rsidR="00F915DC" w:rsidRDefault="000D74D1" w:rsidP="000829D7">
            <w:pPr>
              <w:spacing w:after="0" w:line="240" w:lineRule="auto"/>
              <w:jc w:val="center"/>
              <w:textAlignment w:val="baseline"/>
              <w:rPr>
                <w:ins w:id="453" w:author="Tanvir Ahammed" w:date="2022-06-19T17:01:00Z"/>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 xml:space="preserve">27 </w:t>
            </w:r>
          </w:p>
          <w:p w14:paraId="11290B7C" w14:textId="66162378"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454"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(3.02)</w:t>
            </w:r>
          </w:p>
        </w:tc>
        <w:tc>
          <w:tcPr>
            <w:tcW w:w="1110" w:type="dxa"/>
            <w:tcBorders>
              <w:top w:val="nil"/>
              <w:left w:val="nil"/>
              <w:bottom w:val="single" w:sz="6" w:space="0" w:color="auto"/>
              <w:right w:val="single" w:sz="6" w:space="0" w:color="auto"/>
            </w:tcBorders>
            <w:shd w:val="clear" w:color="auto" w:fill="auto"/>
            <w:vAlign w:val="center"/>
            <w:hideMark/>
            <w:tcPrChange w:id="455" w:author="Tanvir Ahammed" w:date="2022-06-19T16:47:00Z">
              <w:tcPr>
                <w:tcW w:w="1110" w:type="dxa"/>
                <w:tcBorders>
                  <w:top w:val="nil"/>
                  <w:left w:val="nil"/>
                  <w:bottom w:val="single" w:sz="6" w:space="0" w:color="auto"/>
                  <w:right w:val="single" w:sz="6" w:space="0" w:color="auto"/>
                </w:tcBorders>
                <w:shd w:val="clear" w:color="auto" w:fill="auto"/>
                <w:hideMark/>
              </w:tcPr>
            </w:tcPrChange>
          </w:tcPr>
          <w:p w14:paraId="6EAA3ED4" w14:textId="75C13564"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456"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857 (96.98)</w:t>
            </w:r>
          </w:p>
        </w:tc>
        <w:tc>
          <w:tcPr>
            <w:tcW w:w="1095" w:type="dxa"/>
            <w:tcBorders>
              <w:top w:val="nil"/>
              <w:left w:val="nil"/>
              <w:bottom w:val="single" w:sz="6" w:space="0" w:color="auto"/>
              <w:right w:val="single" w:sz="4" w:space="0" w:color="auto"/>
            </w:tcBorders>
            <w:shd w:val="clear" w:color="auto" w:fill="auto"/>
            <w:vAlign w:val="center"/>
            <w:hideMark/>
            <w:tcPrChange w:id="457" w:author="Tanvir Ahammed" w:date="2022-06-19T16:47:00Z">
              <w:tcPr>
                <w:tcW w:w="1095" w:type="dxa"/>
                <w:tcBorders>
                  <w:top w:val="nil"/>
                  <w:left w:val="nil"/>
                  <w:bottom w:val="single" w:sz="6" w:space="0" w:color="auto"/>
                  <w:right w:val="single" w:sz="6" w:space="0" w:color="auto"/>
                </w:tcBorders>
                <w:shd w:val="clear" w:color="auto" w:fill="auto"/>
                <w:hideMark/>
              </w:tcPr>
            </w:tcPrChange>
          </w:tcPr>
          <w:p w14:paraId="1439405B" w14:textId="102A3E6F"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458"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883 (42.69)</w:t>
            </w:r>
          </w:p>
        </w:tc>
      </w:tr>
      <w:tr w:rsidR="000D74D1" w:rsidRPr="00096430" w14:paraId="078DC9FE" w14:textId="77777777" w:rsidTr="005A646A">
        <w:tc>
          <w:tcPr>
            <w:tcW w:w="2909" w:type="dxa"/>
            <w:tcBorders>
              <w:top w:val="nil"/>
              <w:left w:val="single" w:sz="4" w:space="0" w:color="auto"/>
              <w:bottom w:val="single" w:sz="6" w:space="0" w:color="auto"/>
              <w:right w:val="single" w:sz="6" w:space="0" w:color="auto"/>
            </w:tcBorders>
            <w:shd w:val="clear" w:color="auto" w:fill="auto"/>
            <w:vAlign w:val="center"/>
            <w:hideMark/>
            <w:tcPrChange w:id="459" w:author="Tanvir Ahammed" w:date="2022-06-19T16:47:00Z">
              <w:tcPr>
                <w:tcW w:w="2909" w:type="dxa"/>
                <w:tcBorders>
                  <w:top w:val="nil"/>
                  <w:left w:val="single" w:sz="6" w:space="0" w:color="auto"/>
                  <w:bottom w:val="single" w:sz="6" w:space="0" w:color="auto"/>
                  <w:right w:val="single" w:sz="6" w:space="0" w:color="auto"/>
                </w:tcBorders>
                <w:shd w:val="clear" w:color="auto" w:fill="auto"/>
                <w:hideMark/>
              </w:tcPr>
            </w:tcPrChange>
          </w:tcPr>
          <w:p w14:paraId="4444B970" w14:textId="3FA9DA9A" w:rsidR="000D74D1" w:rsidRPr="00096430" w:rsidRDefault="000D74D1" w:rsidP="000829D7">
            <w:pPr>
              <w:spacing w:after="0" w:line="240" w:lineRule="auto"/>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b/>
                <w:bCs/>
                <w:sz w:val="24"/>
                <w:szCs w:val="24"/>
              </w:rPr>
              <w:t>Wealth status</w:t>
            </w:r>
          </w:p>
        </w:tc>
        <w:tc>
          <w:tcPr>
            <w:tcW w:w="1020" w:type="dxa"/>
            <w:tcBorders>
              <w:top w:val="nil"/>
              <w:left w:val="nil"/>
              <w:bottom w:val="single" w:sz="6" w:space="0" w:color="auto"/>
              <w:right w:val="single" w:sz="6" w:space="0" w:color="auto"/>
            </w:tcBorders>
            <w:shd w:val="clear" w:color="auto" w:fill="auto"/>
            <w:vAlign w:val="center"/>
            <w:hideMark/>
            <w:tcPrChange w:id="460" w:author="Tanvir Ahammed" w:date="2022-06-19T16:47:00Z">
              <w:tcPr>
                <w:tcW w:w="1020" w:type="dxa"/>
                <w:tcBorders>
                  <w:top w:val="nil"/>
                  <w:left w:val="nil"/>
                  <w:bottom w:val="single" w:sz="6" w:space="0" w:color="auto"/>
                  <w:right w:val="single" w:sz="6" w:space="0" w:color="auto"/>
                </w:tcBorders>
                <w:shd w:val="clear" w:color="auto" w:fill="auto"/>
                <w:hideMark/>
              </w:tcPr>
            </w:tcPrChange>
          </w:tcPr>
          <w:p w14:paraId="1B8ADA3A" w14:textId="72341B36"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461" w:author="Tanvir Ahammed" w:date="2022-06-19T16:34:00Z">
                <w:pPr>
                  <w:spacing w:after="0" w:line="240" w:lineRule="auto"/>
                  <w:textAlignment w:val="baseline"/>
                </w:pPr>
              </w:pPrChange>
            </w:pPr>
          </w:p>
        </w:tc>
        <w:tc>
          <w:tcPr>
            <w:tcW w:w="1155" w:type="dxa"/>
            <w:tcBorders>
              <w:top w:val="nil"/>
              <w:left w:val="nil"/>
              <w:bottom w:val="single" w:sz="6" w:space="0" w:color="auto"/>
              <w:right w:val="single" w:sz="6" w:space="0" w:color="auto"/>
            </w:tcBorders>
            <w:shd w:val="clear" w:color="auto" w:fill="auto"/>
            <w:vAlign w:val="center"/>
            <w:hideMark/>
            <w:tcPrChange w:id="462"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38E2A30F" w14:textId="5404DB94"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463" w:author="Tanvir Ahammed" w:date="2022-06-19T16:34:00Z">
                <w:pPr>
                  <w:spacing w:after="0" w:line="240" w:lineRule="auto"/>
                  <w:textAlignment w:val="baseline"/>
                </w:pPr>
              </w:pPrChange>
            </w:pPr>
          </w:p>
        </w:tc>
        <w:tc>
          <w:tcPr>
            <w:tcW w:w="1155" w:type="dxa"/>
            <w:tcBorders>
              <w:top w:val="nil"/>
              <w:left w:val="nil"/>
              <w:bottom w:val="single" w:sz="6" w:space="0" w:color="auto"/>
              <w:right w:val="single" w:sz="6" w:space="0" w:color="auto"/>
            </w:tcBorders>
            <w:shd w:val="clear" w:color="auto" w:fill="auto"/>
            <w:vAlign w:val="center"/>
            <w:hideMark/>
            <w:tcPrChange w:id="464"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699654EE" w14:textId="5968AB6F"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465" w:author="Tanvir Ahammed" w:date="2022-06-19T16:34:00Z">
                <w:pPr>
                  <w:spacing w:after="0" w:line="240" w:lineRule="auto"/>
                  <w:textAlignment w:val="baseline"/>
                </w:pPr>
              </w:pPrChange>
            </w:pPr>
          </w:p>
        </w:tc>
        <w:tc>
          <w:tcPr>
            <w:tcW w:w="900" w:type="dxa"/>
            <w:tcBorders>
              <w:top w:val="nil"/>
              <w:left w:val="nil"/>
              <w:bottom w:val="single" w:sz="6" w:space="0" w:color="auto"/>
              <w:right w:val="single" w:sz="6" w:space="0" w:color="auto"/>
            </w:tcBorders>
            <w:shd w:val="clear" w:color="auto" w:fill="auto"/>
            <w:vAlign w:val="center"/>
            <w:hideMark/>
            <w:tcPrChange w:id="466" w:author="Tanvir Ahammed" w:date="2022-06-19T16:47:00Z">
              <w:tcPr>
                <w:tcW w:w="900" w:type="dxa"/>
                <w:tcBorders>
                  <w:top w:val="nil"/>
                  <w:left w:val="nil"/>
                  <w:bottom w:val="single" w:sz="6" w:space="0" w:color="auto"/>
                  <w:right w:val="single" w:sz="6" w:space="0" w:color="auto"/>
                </w:tcBorders>
                <w:shd w:val="clear" w:color="auto" w:fill="auto"/>
                <w:hideMark/>
              </w:tcPr>
            </w:tcPrChange>
          </w:tcPr>
          <w:p w14:paraId="47453089" w14:textId="1F85A608"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467" w:author="Tanvir Ahammed" w:date="2022-06-19T16:34:00Z">
                <w:pPr>
                  <w:spacing w:after="0" w:line="240" w:lineRule="auto"/>
                  <w:textAlignment w:val="baseline"/>
                </w:pPr>
              </w:pPrChange>
            </w:pPr>
          </w:p>
        </w:tc>
        <w:tc>
          <w:tcPr>
            <w:tcW w:w="1110" w:type="dxa"/>
            <w:tcBorders>
              <w:top w:val="nil"/>
              <w:left w:val="nil"/>
              <w:bottom w:val="single" w:sz="6" w:space="0" w:color="auto"/>
              <w:right w:val="single" w:sz="6" w:space="0" w:color="auto"/>
            </w:tcBorders>
            <w:shd w:val="clear" w:color="auto" w:fill="auto"/>
            <w:vAlign w:val="center"/>
            <w:hideMark/>
            <w:tcPrChange w:id="468" w:author="Tanvir Ahammed" w:date="2022-06-19T16:47:00Z">
              <w:tcPr>
                <w:tcW w:w="1110" w:type="dxa"/>
                <w:tcBorders>
                  <w:top w:val="nil"/>
                  <w:left w:val="nil"/>
                  <w:bottom w:val="single" w:sz="6" w:space="0" w:color="auto"/>
                  <w:right w:val="single" w:sz="6" w:space="0" w:color="auto"/>
                </w:tcBorders>
                <w:shd w:val="clear" w:color="auto" w:fill="auto"/>
                <w:hideMark/>
              </w:tcPr>
            </w:tcPrChange>
          </w:tcPr>
          <w:p w14:paraId="4463DE32" w14:textId="653F392D"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469" w:author="Tanvir Ahammed" w:date="2022-06-19T16:34:00Z">
                <w:pPr>
                  <w:spacing w:after="0" w:line="240" w:lineRule="auto"/>
                  <w:textAlignment w:val="baseline"/>
                </w:pPr>
              </w:pPrChange>
            </w:pPr>
          </w:p>
        </w:tc>
        <w:tc>
          <w:tcPr>
            <w:tcW w:w="1095" w:type="dxa"/>
            <w:tcBorders>
              <w:top w:val="nil"/>
              <w:left w:val="nil"/>
              <w:bottom w:val="single" w:sz="6" w:space="0" w:color="auto"/>
              <w:right w:val="single" w:sz="4" w:space="0" w:color="auto"/>
            </w:tcBorders>
            <w:shd w:val="clear" w:color="auto" w:fill="auto"/>
            <w:vAlign w:val="center"/>
            <w:hideMark/>
            <w:tcPrChange w:id="470" w:author="Tanvir Ahammed" w:date="2022-06-19T16:47:00Z">
              <w:tcPr>
                <w:tcW w:w="1095" w:type="dxa"/>
                <w:tcBorders>
                  <w:top w:val="nil"/>
                  <w:left w:val="nil"/>
                  <w:bottom w:val="single" w:sz="6" w:space="0" w:color="auto"/>
                  <w:right w:val="single" w:sz="6" w:space="0" w:color="auto"/>
                </w:tcBorders>
                <w:shd w:val="clear" w:color="auto" w:fill="auto"/>
                <w:hideMark/>
              </w:tcPr>
            </w:tcPrChange>
          </w:tcPr>
          <w:p w14:paraId="4650099E" w14:textId="45815CFF"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471" w:author="Tanvir Ahammed" w:date="2022-06-19T16:34:00Z">
                <w:pPr>
                  <w:spacing w:after="0" w:line="240" w:lineRule="auto"/>
                  <w:textAlignment w:val="baseline"/>
                </w:pPr>
              </w:pPrChange>
            </w:pPr>
          </w:p>
        </w:tc>
      </w:tr>
      <w:tr w:rsidR="000D74D1" w:rsidRPr="00096430" w14:paraId="5BDDC0DA" w14:textId="77777777" w:rsidTr="005A646A">
        <w:tc>
          <w:tcPr>
            <w:tcW w:w="2909" w:type="dxa"/>
            <w:tcBorders>
              <w:top w:val="nil"/>
              <w:left w:val="single" w:sz="4" w:space="0" w:color="auto"/>
              <w:bottom w:val="single" w:sz="6" w:space="0" w:color="auto"/>
              <w:right w:val="single" w:sz="6" w:space="0" w:color="auto"/>
            </w:tcBorders>
            <w:shd w:val="clear" w:color="auto" w:fill="auto"/>
            <w:vAlign w:val="center"/>
            <w:hideMark/>
            <w:tcPrChange w:id="472" w:author="Tanvir Ahammed" w:date="2022-06-19T16:47:00Z">
              <w:tcPr>
                <w:tcW w:w="2909" w:type="dxa"/>
                <w:tcBorders>
                  <w:top w:val="nil"/>
                  <w:left w:val="single" w:sz="6" w:space="0" w:color="auto"/>
                  <w:bottom w:val="single" w:sz="6" w:space="0" w:color="auto"/>
                  <w:right w:val="single" w:sz="6" w:space="0" w:color="auto"/>
                </w:tcBorders>
                <w:shd w:val="clear" w:color="auto" w:fill="auto"/>
                <w:hideMark/>
              </w:tcPr>
            </w:tcPrChange>
          </w:tcPr>
          <w:p w14:paraId="658AD5B6" w14:textId="0ED980D3" w:rsidR="000D74D1" w:rsidRPr="00096430" w:rsidRDefault="000D74D1" w:rsidP="000829D7">
            <w:pPr>
              <w:spacing w:after="0" w:line="240" w:lineRule="auto"/>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Poor</w:t>
            </w:r>
          </w:p>
        </w:tc>
        <w:tc>
          <w:tcPr>
            <w:tcW w:w="1020" w:type="dxa"/>
            <w:tcBorders>
              <w:top w:val="nil"/>
              <w:left w:val="nil"/>
              <w:bottom w:val="single" w:sz="6" w:space="0" w:color="auto"/>
              <w:right w:val="single" w:sz="6" w:space="0" w:color="auto"/>
            </w:tcBorders>
            <w:shd w:val="clear" w:color="auto" w:fill="auto"/>
            <w:vAlign w:val="center"/>
            <w:hideMark/>
            <w:tcPrChange w:id="473" w:author="Tanvir Ahammed" w:date="2022-06-19T16:47:00Z">
              <w:tcPr>
                <w:tcW w:w="1020" w:type="dxa"/>
                <w:tcBorders>
                  <w:top w:val="nil"/>
                  <w:left w:val="nil"/>
                  <w:bottom w:val="single" w:sz="6" w:space="0" w:color="auto"/>
                  <w:right w:val="single" w:sz="6" w:space="0" w:color="auto"/>
                </w:tcBorders>
                <w:shd w:val="clear" w:color="auto" w:fill="auto"/>
                <w:hideMark/>
              </w:tcPr>
            </w:tcPrChange>
          </w:tcPr>
          <w:p w14:paraId="1A35890D" w14:textId="492FDE7E"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474"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90 (9.12)</w:t>
            </w:r>
          </w:p>
        </w:tc>
        <w:tc>
          <w:tcPr>
            <w:tcW w:w="1155" w:type="dxa"/>
            <w:tcBorders>
              <w:top w:val="nil"/>
              <w:left w:val="nil"/>
              <w:bottom w:val="single" w:sz="6" w:space="0" w:color="auto"/>
              <w:right w:val="single" w:sz="6" w:space="0" w:color="auto"/>
            </w:tcBorders>
            <w:shd w:val="clear" w:color="auto" w:fill="auto"/>
            <w:vAlign w:val="center"/>
            <w:hideMark/>
            <w:tcPrChange w:id="475"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12D77AB6" w14:textId="4C775852"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476"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894 (90.88)</w:t>
            </w:r>
          </w:p>
        </w:tc>
        <w:tc>
          <w:tcPr>
            <w:tcW w:w="1155" w:type="dxa"/>
            <w:tcBorders>
              <w:top w:val="nil"/>
              <w:left w:val="nil"/>
              <w:bottom w:val="single" w:sz="6" w:space="0" w:color="auto"/>
              <w:right w:val="single" w:sz="6" w:space="0" w:color="auto"/>
            </w:tcBorders>
            <w:shd w:val="clear" w:color="auto" w:fill="auto"/>
            <w:vAlign w:val="center"/>
            <w:hideMark/>
            <w:tcPrChange w:id="477"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6F8B5A6D" w14:textId="198425BF"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478"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984 (42.19)</w:t>
            </w:r>
          </w:p>
        </w:tc>
        <w:tc>
          <w:tcPr>
            <w:tcW w:w="900" w:type="dxa"/>
            <w:tcBorders>
              <w:top w:val="nil"/>
              <w:left w:val="nil"/>
              <w:bottom w:val="single" w:sz="6" w:space="0" w:color="auto"/>
              <w:right w:val="single" w:sz="6" w:space="0" w:color="auto"/>
            </w:tcBorders>
            <w:shd w:val="clear" w:color="auto" w:fill="auto"/>
            <w:vAlign w:val="center"/>
            <w:hideMark/>
            <w:tcPrChange w:id="479" w:author="Tanvir Ahammed" w:date="2022-06-19T16:47:00Z">
              <w:tcPr>
                <w:tcW w:w="900" w:type="dxa"/>
                <w:tcBorders>
                  <w:top w:val="nil"/>
                  <w:left w:val="nil"/>
                  <w:bottom w:val="single" w:sz="6" w:space="0" w:color="auto"/>
                  <w:right w:val="single" w:sz="6" w:space="0" w:color="auto"/>
                </w:tcBorders>
                <w:shd w:val="clear" w:color="auto" w:fill="auto"/>
                <w:hideMark/>
              </w:tcPr>
            </w:tcPrChange>
          </w:tcPr>
          <w:p w14:paraId="599078AE" w14:textId="77777777" w:rsidR="00F915DC" w:rsidRDefault="000D74D1" w:rsidP="000829D7">
            <w:pPr>
              <w:spacing w:after="0" w:line="240" w:lineRule="auto"/>
              <w:jc w:val="center"/>
              <w:textAlignment w:val="baseline"/>
              <w:rPr>
                <w:ins w:id="480" w:author="Tanvir Ahammed" w:date="2022-06-19T17:01:00Z"/>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 xml:space="preserve">36 </w:t>
            </w:r>
          </w:p>
          <w:p w14:paraId="5018FE49" w14:textId="536B61B7"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481"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(3.81)</w:t>
            </w:r>
          </w:p>
        </w:tc>
        <w:tc>
          <w:tcPr>
            <w:tcW w:w="1110" w:type="dxa"/>
            <w:tcBorders>
              <w:top w:val="nil"/>
              <w:left w:val="nil"/>
              <w:bottom w:val="single" w:sz="6" w:space="0" w:color="auto"/>
              <w:right w:val="single" w:sz="6" w:space="0" w:color="auto"/>
            </w:tcBorders>
            <w:shd w:val="clear" w:color="auto" w:fill="auto"/>
            <w:vAlign w:val="center"/>
            <w:hideMark/>
            <w:tcPrChange w:id="482" w:author="Tanvir Ahammed" w:date="2022-06-19T16:47:00Z">
              <w:tcPr>
                <w:tcW w:w="1110" w:type="dxa"/>
                <w:tcBorders>
                  <w:top w:val="nil"/>
                  <w:left w:val="nil"/>
                  <w:bottom w:val="single" w:sz="6" w:space="0" w:color="auto"/>
                  <w:right w:val="single" w:sz="6" w:space="0" w:color="auto"/>
                </w:tcBorders>
                <w:shd w:val="clear" w:color="auto" w:fill="auto"/>
                <w:hideMark/>
              </w:tcPr>
            </w:tcPrChange>
          </w:tcPr>
          <w:p w14:paraId="69E00591" w14:textId="5034F286"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483"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903 (96.19)</w:t>
            </w:r>
          </w:p>
        </w:tc>
        <w:tc>
          <w:tcPr>
            <w:tcW w:w="1095" w:type="dxa"/>
            <w:tcBorders>
              <w:top w:val="nil"/>
              <w:left w:val="nil"/>
              <w:bottom w:val="single" w:sz="6" w:space="0" w:color="auto"/>
              <w:right w:val="single" w:sz="4" w:space="0" w:color="auto"/>
            </w:tcBorders>
            <w:shd w:val="clear" w:color="auto" w:fill="auto"/>
            <w:vAlign w:val="center"/>
            <w:hideMark/>
            <w:tcPrChange w:id="484" w:author="Tanvir Ahammed" w:date="2022-06-19T16:47:00Z">
              <w:tcPr>
                <w:tcW w:w="1095" w:type="dxa"/>
                <w:tcBorders>
                  <w:top w:val="nil"/>
                  <w:left w:val="nil"/>
                  <w:bottom w:val="single" w:sz="6" w:space="0" w:color="auto"/>
                  <w:right w:val="single" w:sz="6" w:space="0" w:color="auto"/>
                </w:tcBorders>
                <w:shd w:val="clear" w:color="auto" w:fill="auto"/>
                <w:hideMark/>
              </w:tcPr>
            </w:tcPrChange>
          </w:tcPr>
          <w:p w14:paraId="52427DB7" w14:textId="1A48D91F"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485"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939 (45.28)</w:t>
            </w:r>
          </w:p>
        </w:tc>
      </w:tr>
      <w:tr w:rsidR="000D74D1" w:rsidRPr="00096430" w14:paraId="66CF43AF" w14:textId="77777777" w:rsidTr="005A646A">
        <w:tc>
          <w:tcPr>
            <w:tcW w:w="2909" w:type="dxa"/>
            <w:tcBorders>
              <w:top w:val="nil"/>
              <w:left w:val="single" w:sz="4" w:space="0" w:color="auto"/>
              <w:bottom w:val="single" w:sz="6" w:space="0" w:color="auto"/>
              <w:right w:val="single" w:sz="6" w:space="0" w:color="auto"/>
            </w:tcBorders>
            <w:shd w:val="clear" w:color="auto" w:fill="auto"/>
            <w:vAlign w:val="center"/>
            <w:hideMark/>
            <w:tcPrChange w:id="486" w:author="Tanvir Ahammed" w:date="2022-06-19T16:47:00Z">
              <w:tcPr>
                <w:tcW w:w="2909" w:type="dxa"/>
                <w:tcBorders>
                  <w:top w:val="nil"/>
                  <w:left w:val="single" w:sz="6" w:space="0" w:color="auto"/>
                  <w:bottom w:val="single" w:sz="6" w:space="0" w:color="auto"/>
                  <w:right w:val="single" w:sz="6" w:space="0" w:color="auto"/>
                </w:tcBorders>
                <w:shd w:val="clear" w:color="auto" w:fill="auto"/>
                <w:hideMark/>
              </w:tcPr>
            </w:tcPrChange>
          </w:tcPr>
          <w:p w14:paraId="653C5032" w14:textId="77BE36F3" w:rsidR="000D74D1" w:rsidRPr="00096430" w:rsidRDefault="000D74D1" w:rsidP="000829D7">
            <w:pPr>
              <w:spacing w:after="0" w:line="240" w:lineRule="auto"/>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Middle</w:t>
            </w:r>
          </w:p>
        </w:tc>
        <w:tc>
          <w:tcPr>
            <w:tcW w:w="1020" w:type="dxa"/>
            <w:tcBorders>
              <w:top w:val="nil"/>
              <w:left w:val="nil"/>
              <w:bottom w:val="single" w:sz="6" w:space="0" w:color="auto"/>
              <w:right w:val="single" w:sz="6" w:space="0" w:color="auto"/>
            </w:tcBorders>
            <w:shd w:val="clear" w:color="auto" w:fill="auto"/>
            <w:vAlign w:val="center"/>
            <w:hideMark/>
            <w:tcPrChange w:id="487" w:author="Tanvir Ahammed" w:date="2022-06-19T16:47:00Z">
              <w:tcPr>
                <w:tcW w:w="1020" w:type="dxa"/>
                <w:tcBorders>
                  <w:top w:val="nil"/>
                  <w:left w:val="nil"/>
                  <w:bottom w:val="single" w:sz="6" w:space="0" w:color="auto"/>
                  <w:right w:val="single" w:sz="6" w:space="0" w:color="auto"/>
                </w:tcBorders>
                <w:shd w:val="clear" w:color="auto" w:fill="auto"/>
                <w:hideMark/>
              </w:tcPr>
            </w:tcPrChange>
          </w:tcPr>
          <w:p w14:paraId="55DD88AC" w14:textId="574F0D6C"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488"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23 (5.10)</w:t>
            </w:r>
          </w:p>
        </w:tc>
        <w:tc>
          <w:tcPr>
            <w:tcW w:w="1155" w:type="dxa"/>
            <w:tcBorders>
              <w:top w:val="nil"/>
              <w:left w:val="nil"/>
              <w:bottom w:val="single" w:sz="6" w:space="0" w:color="auto"/>
              <w:right w:val="single" w:sz="6" w:space="0" w:color="auto"/>
            </w:tcBorders>
            <w:shd w:val="clear" w:color="auto" w:fill="auto"/>
            <w:vAlign w:val="center"/>
            <w:hideMark/>
            <w:tcPrChange w:id="489"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2ED107A7" w14:textId="0EC2DFE6"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490"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425 (94.90)</w:t>
            </w:r>
          </w:p>
        </w:tc>
        <w:tc>
          <w:tcPr>
            <w:tcW w:w="1155" w:type="dxa"/>
            <w:tcBorders>
              <w:top w:val="nil"/>
              <w:left w:val="nil"/>
              <w:bottom w:val="single" w:sz="6" w:space="0" w:color="auto"/>
              <w:right w:val="single" w:sz="6" w:space="0" w:color="auto"/>
            </w:tcBorders>
            <w:shd w:val="clear" w:color="auto" w:fill="auto"/>
            <w:vAlign w:val="center"/>
            <w:hideMark/>
            <w:tcPrChange w:id="491"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241F4AFD" w14:textId="6514311A"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492"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448 (19.21)</w:t>
            </w:r>
          </w:p>
        </w:tc>
        <w:tc>
          <w:tcPr>
            <w:tcW w:w="900" w:type="dxa"/>
            <w:tcBorders>
              <w:top w:val="nil"/>
              <w:left w:val="nil"/>
              <w:bottom w:val="single" w:sz="6" w:space="0" w:color="auto"/>
              <w:right w:val="single" w:sz="6" w:space="0" w:color="auto"/>
            </w:tcBorders>
            <w:shd w:val="clear" w:color="auto" w:fill="auto"/>
            <w:vAlign w:val="center"/>
            <w:hideMark/>
            <w:tcPrChange w:id="493" w:author="Tanvir Ahammed" w:date="2022-06-19T16:47:00Z">
              <w:tcPr>
                <w:tcW w:w="900" w:type="dxa"/>
                <w:tcBorders>
                  <w:top w:val="nil"/>
                  <w:left w:val="nil"/>
                  <w:bottom w:val="single" w:sz="6" w:space="0" w:color="auto"/>
                  <w:right w:val="single" w:sz="6" w:space="0" w:color="auto"/>
                </w:tcBorders>
                <w:shd w:val="clear" w:color="auto" w:fill="auto"/>
                <w:hideMark/>
              </w:tcPr>
            </w:tcPrChange>
          </w:tcPr>
          <w:p w14:paraId="08131E65" w14:textId="77777777" w:rsidR="00F915DC" w:rsidRDefault="000D74D1" w:rsidP="000829D7">
            <w:pPr>
              <w:spacing w:after="0" w:line="240" w:lineRule="auto"/>
              <w:jc w:val="center"/>
              <w:textAlignment w:val="baseline"/>
              <w:rPr>
                <w:ins w:id="494" w:author="Tanvir Ahammed" w:date="2022-06-19T17:02:00Z"/>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 xml:space="preserve">15 </w:t>
            </w:r>
          </w:p>
          <w:p w14:paraId="5F8CA406" w14:textId="21AD1534"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495"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(3.56)</w:t>
            </w:r>
          </w:p>
        </w:tc>
        <w:tc>
          <w:tcPr>
            <w:tcW w:w="1110" w:type="dxa"/>
            <w:tcBorders>
              <w:top w:val="nil"/>
              <w:left w:val="nil"/>
              <w:bottom w:val="single" w:sz="6" w:space="0" w:color="auto"/>
              <w:right w:val="single" w:sz="6" w:space="0" w:color="auto"/>
            </w:tcBorders>
            <w:shd w:val="clear" w:color="auto" w:fill="auto"/>
            <w:vAlign w:val="center"/>
            <w:hideMark/>
            <w:tcPrChange w:id="496" w:author="Tanvir Ahammed" w:date="2022-06-19T16:47:00Z">
              <w:tcPr>
                <w:tcW w:w="1110" w:type="dxa"/>
                <w:tcBorders>
                  <w:top w:val="nil"/>
                  <w:left w:val="nil"/>
                  <w:bottom w:val="single" w:sz="6" w:space="0" w:color="auto"/>
                  <w:right w:val="single" w:sz="6" w:space="0" w:color="auto"/>
                </w:tcBorders>
                <w:shd w:val="clear" w:color="auto" w:fill="auto"/>
                <w:hideMark/>
              </w:tcPr>
            </w:tcPrChange>
          </w:tcPr>
          <w:p w14:paraId="317D6B66" w14:textId="41E78EAC"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497"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398 (96.44)</w:t>
            </w:r>
          </w:p>
        </w:tc>
        <w:tc>
          <w:tcPr>
            <w:tcW w:w="1095" w:type="dxa"/>
            <w:tcBorders>
              <w:top w:val="nil"/>
              <w:left w:val="nil"/>
              <w:bottom w:val="single" w:sz="6" w:space="0" w:color="auto"/>
              <w:right w:val="single" w:sz="4" w:space="0" w:color="auto"/>
            </w:tcBorders>
            <w:shd w:val="clear" w:color="auto" w:fill="auto"/>
            <w:vAlign w:val="center"/>
            <w:hideMark/>
            <w:tcPrChange w:id="498" w:author="Tanvir Ahammed" w:date="2022-06-19T16:47:00Z">
              <w:tcPr>
                <w:tcW w:w="1095" w:type="dxa"/>
                <w:tcBorders>
                  <w:top w:val="nil"/>
                  <w:left w:val="nil"/>
                  <w:bottom w:val="single" w:sz="6" w:space="0" w:color="auto"/>
                  <w:right w:val="single" w:sz="6" w:space="0" w:color="auto"/>
                </w:tcBorders>
                <w:shd w:val="clear" w:color="auto" w:fill="auto"/>
                <w:hideMark/>
              </w:tcPr>
            </w:tcPrChange>
          </w:tcPr>
          <w:p w14:paraId="338DED24" w14:textId="6B593A11"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499"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412 (19.90)</w:t>
            </w:r>
          </w:p>
        </w:tc>
      </w:tr>
      <w:tr w:rsidR="000D74D1" w:rsidRPr="00096430" w14:paraId="5C57F9CD" w14:textId="77777777" w:rsidTr="005A646A">
        <w:tc>
          <w:tcPr>
            <w:tcW w:w="2909" w:type="dxa"/>
            <w:tcBorders>
              <w:top w:val="nil"/>
              <w:left w:val="single" w:sz="4" w:space="0" w:color="auto"/>
              <w:bottom w:val="single" w:sz="6" w:space="0" w:color="auto"/>
              <w:right w:val="single" w:sz="6" w:space="0" w:color="auto"/>
            </w:tcBorders>
            <w:shd w:val="clear" w:color="auto" w:fill="auto"/>
            <w:vAlign w:val="center"/>
            <w:hideMark/>
            <w:tcPrChange w:id="500" w:author="Tanvir Ahammed" w:date="2022-06-19T16:47:00Z">
              <w:tcPr>
                <w:tcW w:w="2909" w:type="dxa"/>
                <w:tcBorders>
                  <w:top w:val="nil"/>
                  <w:left w:val="single" w:sz="6" w:space="0" w:color="auto"/>
                  <w:bottom w:val="single" w:sz="6" w:space="0" w:color="auto"/>
                  <w:right w:val="single" w:sz="6" w:space="0" w:color="auto"/>
                </w:tcBorders>
                <w:shd w:val="clear" w:color="auto" w:fill="auto"/>
                <w:hideMark/>
              </w:tcPr>
            </w:tcPrChange>
          </w:tcPr>
          <w:p w14:paraId="386486F6" w14:textId="5915995B" w:rsidR="000D74D1" w:rsidRPr="00096430" w:rsidRDefault="000D74D1" w:rsidP="000829D7">
            <w:pPr>
              <w:spacing w:after="0" w:line="240" w:lineRule="auto"/>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Rich</w:t>
            </w:r>
          </w:p>
        </w:tc>
        <w:tc>
          <w:tcPr>
            <w:tcW w:w="1020" w:type="dxa"/>
            <w:tcBorders>
              <w:top w:val="nil"/>
              <w:left w:val="nil"/>
              <w:bottom w:val="single" w:sz="6" w:space="0" w:color="auto"/>
              <w:right w:val="single" w:sz="6" w:space="0" w:color="auto"/>
            </w:tcBorders>
            <w:shd w:val="clear" w:color="auto" w:fill="auto"/>
            <w:vAlign w:val="center"/>
            <w:hideMark/>
            <w:tcPrChange w:id="501" w:author="Tanvir Ahammed" w:date="2022-06-19T16:47:00Z">
              <w:tcPr>
                <w:tcW w:w="1020" w:type="dxa"/>
                <w:tcBorders>
                  <w:top w:val="nil"/>
                  <w:left w:val="nil"/>
                  <w:bottom w:val="single" w:sz="6" w:space="0" w:color="auto"/>
                  <w:right w:val="single" w:sz="6" w:space="0" w:color="auto"/>
                </w:tcBorders>
                <w:shd w:val="clear" w:color="auto" w:fill="auto"/>
                <w:hideMark/>
              </w:tcPr>
            </w:tcPrChange>
          </w:tcPr>
          <w:p w14:paraId="039A64E9" w14:textId="2CA92994"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502"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60 (6.70)</w:t>
            </w:r>
          </w:p>
        </w:tc>
        <w:tc>
          <w:tcPr>
            <w:tcW w:w="1155" w:type="dxa"/>
            <w:tcBorders>
              <w:top w:val="nil"/>
              <w:left w:val="nil"/>
              <w:bottom w:val="single" w:sz="6" w:space="0" w:color="auto"/>
              <w:right w:val="single" w:sz="6" w:space="0" w:color="auto"/>
            </w:tcBorders>
            <w:shd w:val="clear" w:color="auto" w:fill="auto"/>
            <w:vAlign w:val="center"/>
            <w:hideMark/>
            <w:tcPrChange w:id="503"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551DF471" w14:textId="70ACCD5B"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504"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840 (93.30)</w:t>
            </w:r>
          </w:p>
        </w:tc>
        <w:tc>
          <w:tcPr>
            <w:tcW w:w="1155" w:type="dxa"/>
            <w:tcBorders>
              <w:top w:val="nil"/>
              <w:left w:val="nil"/>
              <w:bottom w:val="single" w:sz="6" w:space="0" w:color="auto"/>
              <w:right w:val="single" w:sz="6" w:space="0" w:color="auto"/>
            </w:tcBorders>
            <w:shd w:val="clear" w:color="auto" w:fill="auto"/>
            <w:vAlign w:val="center"/>
            <w:hideMark/>
            <w:tcPrChange w:id="505"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79377CEC" w14:textId="304F1DE9"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506"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900 (38.59)</w:t>
            </w:r>
          </w:p>
        </w:tc>
        <w:tc>
          <w:tcPr>
            <w:tcW w:w="900" w:type="dxa"/>
            <w:tcBorders>
              <w:top w:val="nil"/>
              <w:left w:val="nil"/>
              <w:bottom w:val="single" w:sz="6" w:space="0" w:color="auto"/>
              <w:right w:val="single" w:sz="6" w:space="0" w:color="auto"/>
            </w:tcBorders>
            <w:shd w:val="clear" w:color="auto" w:fill="auto"/>
            <w:vAlign w:val="center"/>
            <w:hideMark/>
            <w:tcPrChange w:id="507" w:author="Tanvir Ahammed" w:date="2022-06-19T16:47:00Z">
              <w:tcPr>
                <w:tcW w:w="900" w:type="dxa"/>
                <w:tcBorders>
                  <w:top w:val="nil"/>
                  <w:left w:val="nil"/>
                  <w:bottom w:val="single" w:sz="6" w:space="0" w:color="auto"/>
                  <w:right w:val="single" w:sz="6" w:space="0" w:color="auto"/>
                </w:tcBorders>
                <w:shd w:val="clear" w:color="auto" w:fill="auto"/>
                <w:hideMark/>
              </w:tcPr>
            </w:tcPrChange>
          </w:tcPr>
          <w:p w14:paraId="5ECAF803" w14:textId="77777777" w:rsidR="00F915DC" w:rsidRDefault="000D74D1" w:rsidP="000829D7">
            <w:pPr>
              <w:spacing w:after="0" w:line="240" w:lineRule="auto"/>
              <w:jc w:val="center"/>
              <w:textAlignment w:val="baseline"/>
              <w:rPr>
                <w:ins w:id="508" w:author="Tanvir Ahammed" w:date="2022-06-19T17:02:00Z"/>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 xml:space="preserve">23 </w:t>
            </w:r>
          </w:p>
          <w:p w14:paraId="60C05CD3" w14:textId="789A9ECC"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509"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(3.25)</w:t>
            </w:r>
          </w:p>
        </w:tc>
        <w:tc>
          <w:tcPr>
            <w:tcW w:w="1110" w:type="dxa"/>
            <w:tcBorders>
              <w:top w:val="nil"/>
              <w:left w:val="nil"/>
              <w:bottom w:val="single" w:sz="6" w:space="0" w:color="auto"/>
              <w:right w:val="single" w:sz="6" w:space="0" w:color="auto"/>
            </w:tcBorders>
            <w:shd w:val="clear" w:color="auto" w:fill="auto"/>
            <w:vAlign w:val="center"/>
            <w:hideMark/>
            <w:tcPrChange w:id="510" w:author="Tanvir Ahammed" w:date="2022-06-19T16:47:00Z">
              <w:tcPr>
                <w:tcW w:w="1110" w:type="dxa"/>
                <w:tcBorders>
                  <w:top w:val="nil"/>
                  <w:left w:val="nil"/>
                  <w:bottom w:val="single" w:sz="6" w:space="0" w:color="auto"/>
                  <w:right w:val="single" w:sz="6" w:space="0" w:color="auto"/>
                </w:tcBorders>
                <w:shd w:val="clear" w:color="auto" w:fill="auto"/>
                <w:hideMark/>
              </w:tcPr>
            </w:tcPrChange>
          </w:tcPr>
          <w:p w14:paraId="4EB5E47E" w14:textId="0ADC2DF3"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511"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698 (96.75)</w:t>
            </w:r>
          </w:p>
        </w:tc>
        <w:tc>
          <w:tcPr>
            <w:tcW w:w="1095" w:type="dxa"/>
            <w:tcBorders>
              <w:top w:val="nil"/>
              <w:left w:val="nil"/>
              <w:bottom w:val="single" w:sz="6" w:space="0" w:color="auto"/>
              <w:right w:val="single" w:sz="4" w:space="0" w:color="auto"/>
            </w:tcBorders>
            <w:shd w:val="clear" w:color="auto" w:fill="auto"/>
            <w:vAlign w:val="center"/>
            <w:hideMark/>
            <w:tcPrChange w:id="512" w:author="Tanvir Ahammed" w:date="2022-06-19T16:47:00Z">
              <w:tcPr>
                <w:tcW w:w="1095" w:type="dxa"/>
                <w:tcBorders>
                  <w:top w:val="nil"/>
                  <w:left w:val="nil"/>
                  <w:bottom w:val="single" w:sz="6" w:space="0" w:color="auto"/>
                  <w:right w:val="single" w:sz="6" w:space="0" w:color="auto"/>
                </w:tcBorders>
                <w:shd w:val="clear" w:color="auto" w:fill="auto"/>
                <w:hideMark/>
              </w:tcPr>
            </w:tcPrChange>
          </w:tcPr>
          <w:p w14:paraId="330B8772" w14:textId="3BDB6F43"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513"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722 (34.82)</w:t>
            </w:r>
          </w:p>
        </w:tc>
      </w:tr>
      <w:tr w:rsidR="000D74D1" w:rsidRPr="00096430" w14:paraId="09F19C85" w14:textId="77777777" w:rsidTr="005A646A">
        <w:tc>
          <w:tcPr>
            <w:tcW w:w="2909" w:type="dxa"/>
            <w:tcBorders>
              <w:top w:val="nil"/>
              <w:left w:val="single" w:sz="4" w:space="0" w:color="auto"/>
              <w:bottom w:val="single" w:sz="6" w:space="0" w:color="auto"/>
              <w:right w:val="single" w:sz="6" w:space="0" w:color="auto"/>
            </w:tcBorders>
            <w:shd w:val="clear" w:color="auto" w:fill="auto"/>
            <w:vAlign w:val="center"/>
            <w:hideMark/>
            <w:tcPrChange w:id="514" w:author="Tanvir Ahammed" w:date="2022-06-19T16:47:00Z">
              <w:tcPr>
                <w:tcW w:w="2909" w:type="dxa"/>
                <w:tcBorders>
                  <w:top w:val="nil"/>
                  <w:left w:val="single" w:sz="6" w:space="0" w:color="auto"/>
                  <w:bottom w:val="single" w:sz="6" w:space="0" w:color="auto"/>
                  <w:right w:val="single" w:sz="6" w:space="0" w:color="auto"/>
                </w:tcBorders>
                <w:shd w:val="clear" w:color="auto" w:fill="auto"/>
                <w:hideMark/>
              </w:tcPr>
            </w:tcPrChange>
          </w:tcPr>
          <w:p w14:paraId="36172210" w14:textId="6C4828B7" w:rsidR="000D74D1" w:rsidRPr="00096430" w:rsidRDefault="000D74D1" w:rsidP="000829D7">
            <w:pPr>
              <w:spacing w:after="0" w:line="240" w:lineRule="auto"/>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b/>
                <w:bCs/>
                <w:sz w:val="24"/>
                <w:szCs w:val="24"/>
              </w:rPr>
              <w:t>Source water type</w:t>
            </w:r>
          </w:p>
        </w:tc>
        <w:tc>
          <w:tcPr>
            <w:tcW w:w="1020" w:type="dxa"/>
            <w:tcBorders>
              <w:top w:val="nil"/>
              <w:left w:val="nil"/>
              <w:bottom w:val="single" w:sz="6" w:space="0" w:color="auto"/>
              <w:right w:val="single" w:sz="6" w:space="0" w:color="auto"/>
            </w:tcBorders>
            <w:shd w:val="clear" w:color="auto" w:fill="auto"/>
            <w:vAlign w:val="center"/>
            <w:hideMark/>
            <w:tcPrChange w:id="515" w:author="Tanvir Ahammed" w:date="2022-06-19T16:47:00Z">
              <w:tcPr>
                <w:tcW w:w="1020" w:type="dxa"/>
                <w:tcBorders>
                  <w:top w:val="nil"/>
                  <w:left w:val="nil"/>
                  <w:bottom w:val="single" w:sz="6" w:space="0" w:color="auto"/>
                  <w:right w:val="single" w:sz="6" w:space="0" w:color="auto"/>
                </w:tcBorders>
                <w:shd w:val="clear" w:color="auto" w:fill="auto"/>
                <w:hideMark/>
              </w:tcPr>
            </w:tcPrChange>
          </w:tcPr>
          <w:p w14:paraId="30828B91" w14:textId="274EEA58"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516" w:author="Tanvir Ahammed" w:date="2022-06-19T16:34:00Z">
                <w:pPr>
                  <w:spacing w:after="0" w:line="240" w:lineRule="auto"/>
                  <w:textAlignment w:val="baseline"/>
                </w:pPr>
              </w:pPrChange>
            </w:pPr>
          </w:p>
        </w:tc>
        <w:tc>
          <w:tcPr>
            <w:tcW w:w="1155" w:type="dxa"/>
            <w:tcBorders>
              <w:top w:val="nil"/>
              <w:left w:val="nil"/>
              <w:bottom w:val="single" w:sz="6" w:space="0" w:color="auto"/>
              <w:right w:val="single" w:sz="6" w:space="0" w:color="auto"/>
            </w:tcBorders>
            <w:shd w:val="clear" w:color="auto" w:fill="auto"/>
            <w:vAlign w:val="center"/>
            <w:hideMark/>
            <w:tcPrChange w:id="517"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1B3105A8" w14:textId="1981012C"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518" w:author="Tanvir Ahammed" w:date="2022-06-19T16:34:00Z">
                <w:pPr>
                  <w:spacing w:after="0" w:line="240" w:lineRule="auto"/>
                  <w:textAlignment w:val="baseline"/>
                </w:pPr>
              </w:pPrChange>
            </w:pPr>
          </w:p>
        </w:tc>
        <w:tc>
          <w:tcPr>
            <w:tcW w:w="1155" w:type="dxa"/>
            <w:tcBorders>
              <w:top w:val="nil"/>
              <w:left w:val="nil"/>
              <w:bottom w:val="single" w:sz="6" w:space="0" w:color="auto"/>
              <w:right w:val="single" w:sz="6" w:space="0" w:color="auto"/>
            </w:tcBorders>
            <w:shd w:val="clear" w:color="auto" w:fill="auto"/>
            <w:vAlign w:val="center"/>
            <w:hideMark/>
            <w:tcPrChange w:id="519"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42B2B88D" w14:textId="0516A83D"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520" w:author="Tanvir Ahammed" w:date="2022-06-19T16:34:00Z">
                <w:pPr>
                  <w:spacing w:after="0" w:line="240" w:lineRule="auto"/>
                  <w:textAlignment w:val="baseline"/>
                </w:pPr>
              </w:pPrChange>
            </w:pPr>
          </w:p>
        </w:tc>
        <w:tc>
          <w:tcPr>
            <w:tcW w:w="900" w:type="dxa"/>
            <w:tcBorders>
              <w:top w:val="nil"/>
              <w:left w:val="nil"/>
              <w:bottom w:val="single" w:sz="6" w:space="0" w:color="auto"/>
              <w:right w:val="single" w:sz="6" w:space="0" w:color="auto"/>
            </w:tcBorders>
            <w:shd w:val="clear" w:color="auto" w:fill="auto"/>
            <w:vAlign w:val="center"/>
            <w:hideMark/>
            <w:tcPrChange w:id="521" w:author="Tanvir Ahammed" w:date="2022-06-19T16:47:00Z">
              <w:tcPr>
                <w:tcW w:w="900" w:type="dxa"/>
                <w:tcBorders>
                  <w:top w:val="nil"/>
                  <w:left w:val="nil"/>
                  <w:bottom w:val="single" w:sz="6" w:space="0" w:color="auto"/>
                  <w:right w:val="single" w:sz="6" w:space="0" w:color="auto"/>
                </w:tcBorders>
                <w:shd w:val="clear" w:color="auto" w:fill="auto"/>
                <w:hideMark/>
              </w:tcPr>
            </w:tcPrChange>
          </w:tcPr>
          <w:p w14:paraId="5D5ECDBE" w14:textId="5140E8ED"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522" w:author="Tanvir Ahammed" w:date="2022-06-19T16:34:00Z">
                <w:pPr>
                  <w:spacing w:after="0" w:line="240" w:lineRule="auto"/>
                  <w:textAlignment w:val="baseline"/>
                </w:pPr>
              </w:pPrChange>
            </w:pPr>
          </w:p>
        </w:tc>
        <w:tc>
          <w:tcPr>
            <w:tcW w:w="1110" w:type="dxa"/>
            <w:tcBorders>
              <w:top w:val="nil"/>
              <w:left w:val="nil"/>
              <w:bottom w:val="single" w:sz="6" w:space="0" w:color="auto"/>
              <w:right w:val="single" w:sz="6" w:space="0" w:color="auto"/>
            </w:tcBorders>
            <w:shd w:val="clear" w:color="auto" w:fill="auto"/>
            <w:vAlign w:val="center"/>
            <w:hideMark/>
            <w:tcPrChange w:id="523" w:author="Tanvir Ahammed" w:date="2022-06-19T16:47:00Z">
              <w:tcPr>
                <w:tcW w:w="1110" w:type="dxa"/>
                <w:tcBorders>
                  <w:top w:val="nil"/>
                  <w:left w:val="nil"/>
                  <w:bottom w:val="single" w:sz="6" w:space="0" w:color="auto"/>
                  <w:right w:val="single" w:sz="6" w:space="0" w:color="auto"/>
                </w:tcBorders>
                <w:shd w:val="clear" w:color="auto" w:fill="auto"/>
                <w:hideMark/>
              </w:tcPr>
            </w:tcPrChange>
          </w:tcPr>
          <w:p w14:paraId="1907C7AB" w14:textId="4234B1DA"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524" w:author="Tanvir Ahammed" w:date="2022-06-19T16:34:00Z">
                <w:pPr>
                  <w:spacing w:after="0" w:line="240" w:lineRule="auto"/>
                  <w:textAlignment w:val="baseline"/>
                </w:pPr>
              </w:pPrChange>
            </w:pPr>
          </w:p>
        </w:tc>
        <w:tc>
          <w:tcPr>
            <w:tcW w:w="1095" w:type="dxa"/>
            <w:tcBorders>
              <w:top w:val="nil"/>
              <w:left w:val="nil"/>
              <w:bottom w:val="single" w:sz="6" w:space="0" w:color="auto"/>
              <w:right w:val="single" w:sz="4" w:space="0" w:color="auto"/>
            </w:tcBorders>
            <w:shd w:val="clear" w:color="auto" w:fill="auto"/>
            <w:vAlign w:val="center"/>
            <w:hideMark/>
            <w:tcPrChange w:id="525" w:author="Tanvir Ahammed" w:date="2022-06-19T16:47:00Z">
              <w:tcPr>
                <w:tcW w:w="1095" w:type="dxa"/>
                <w:tcBorders>
                  <w:top w:val="nil"/>
                  <w:left w:val="nil"/>
                  <w:bottom w:val="single" w:sz="6" w:space="0" w:color="auto"/>
                  <w:right w:val="single" w:sz="6" w:space="0" w:color="auto"/>
                </w:tcBorders>
                <w:shd w:val="clear" w:color="auto" w:fill="auto"/>
                <w:hideMark/>
              </w:tcPr>
            </w:tcPrChange>
          </w:tcPr>
          <w:p w14:paraId="5A83B633" w14:textId="7A97C54B"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526" w:author="Tanvir Ahammed" w:date="2022-06-19T16:34:00Z">
                <w:pPr>
                  <w:spacing w:after="0" w:line="240" w:lineRule="auto"/>
                  <w:textAlignment w:val="baseline"/>
                </w:pPr>
              </w:pPrChange>
            </w:pPr>
          </w:p>
        </w:tc>
      </w:tr>
      <w:tr w:rsidR="000D74D1" w:rsidRPr="00096430" w14:paraId="7A553722" w14:textId="77777777" w:rsidTr="005A646A">
        <w:tc>
          <w:tcPr>
            <w:tcW w:w="2909" w:type="dxa"/>
            <w:tcBorders>
              <w:top w:val="nil"/>
              <w:left w:val="single" w:sz="4" w:space="0" w:color="auto"/>
              <w:bottom w:val="single" w:sz="6" w:space="0" w:color="auto"/>
              <w:right w:val="single" w:sz="6" w:space="0" w:color="auto"/>
            </w:tcBorders>
            <w:shd w:val="clear" w:color="auto" w:fill="auto"/>
            <w:vAlign w:val="center"/>
            <w:hideMark/>
            <w:tcPrChange w:id="527" w:author="Tanvir Ahammed" w:date="2022-06-19T16:47:00Z">
              <w:tcPr>
                <w:tcW w:w="2909" w:type="dxa"/>
                <w:tcBorders>
                  <w:top w:val="nil"/>
                  <w:left w:val="single" w:sz="6" w:space="0" w:color="auto"/>
                  <w:bottom w:val="single" w:sz="6" w:space="0" w:color="auto"/>
                  <w:right w:val="single" w:sz="6" w:space="0" w:color="auto"/>
                </w:tcBorders>
                <w:shd w:val="clear" w:color="auto" w:fill="auto"/>
                <w:hideMark/>
              </w:tcPr>
            </w:tcPrChange>
          </w:tcPr>
          <w:p w14:paraId="150E5391" w14:textId="2B78CAEE" w:rsidR="000D74D1" w:rsidRPr="00096430" w:rsidRDefault="000D74D1" w:rsidP="000829D7">
            <w:pPr>
              <w:spacing w:after="0" w:line="240" w:lineRule="auto"/>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Improved</w:t>
            </w:r>
          </w:p>
        </w:tc>
        <w:tc>
          <w:tcPr>
            <w:tcW w:w="1020" w:type="dxa"/>
            <w:tcBorders>
              <w:top w:val="nil"/>
              <w:left w:val="nil"/>
              <w:bottom w:val="single" w:sz="6" w:space="0" w:color="auto"/>
              <w:right w:val="single" w:sz="6" w:space="0" w:color="auto"/>
            </w:tcBorders>
            <w:shd w:val="clear" w:color="auto" w:fill="auto"/>
            <w:vAlign w:val="center"/>
            <w:hideMark/>
            <w:tcPrChange w:id="528" w:author="Tanvir Ahammed" w:date="2022-06-19T16:47:00Z">
              <w:tcPr>
                <w:tcW w:w="1020" w:type="dxa"/>
                <w:tcBorders>
                  <w:top w:val="nil"/>
                  <w:left w:val="nil"/>
                  <w:bottom w:val="single" w:sz="6" w:space="0" w:color="auto"/>
                  <w:right w:val="single" w:sz="6" w:space="0" w:color="auto"/>
                </w:tcBorders>
                <w:shd w:val="clear" w:color="auto" w:fill="auto"/>
                <w:hideMark/>
              </w:tcPr>
            </w:tcPrChange>
          </w:tcPr>
          <w:p w14:paraId="61A88C75" w14:textId="540DC987"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529"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171 (7.47)</w:t>
            </w:r>
          </w:p>
        </w:tc>
        <w:tc>
          <w:tcPr>
            <w:tcW w:w="1155" w:type="dxa"/>
            <w:tcBorders>
              <w:top w:val="nil"/>
              <w:left w:val="nil"/>
              <w:bottom w:val="single" w:sz="6" w:space="0" w:color="auto"/>
              <w:right w:val="single" w:sz="6" w:space="0" w:color="auto"/>
            </w:tcBorders>
            <w:shd w:val="clear" w:color="auto" w:fill="auto"/>
            <w:vAlign w:val="center"/>
            <w:hideMark/>
            <w:tcPrChange w:id="530"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1A2159D8" w14:textId="2FF91B4F"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531"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2120 (92.53)</w:t>
            </w:r>
          </w:p>
        </w:tc>
        <w:tc>
          <w:tcPr>
            <w:tcW w:w="1155" w:type="dxa"/>
            <w:tcBorders>
              <w:top w:val="nil"/>
              <w:left w:val="nil"/>
              <w:bottom w:val="single" w:sz="6" w:space="0" w:color="auto"/>
              <w:right w:val="single" w:sz="6" w:space="0" w:color="auto"/>
            </w:tcBorders>
            <w:shd w:val="clear" w:color="auto" w:fill="auto"/>
            <w:vAlign w:val="center"/>
            <w:hideMark/>
            <w:tcPrChange w:id="532"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0C80782E" w14:textId="02996252"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533"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2291 (98.27)</w:t>
            </w:r>
          </w:p>
        </w:tc>
        <w:tc>
          <w:tcPr>
            <w:tcW w:w="900" w:type="dxa"/>
            <w:tcBorders>
              <w:top w:val="nil"/>
              <w:left w:val="nil"/>
              <w:bottom w:val="single" w:sz="6" w:space="0" w:color="auto"/>
              <w:right w:val="single" w:sz="6" w:space="0" w:color="auto"/>
            </w:tcBorders>
            <w:shd w:val="clear" w:color="auto" w:fill="auto"/>
            <w:vAlign w:val="center"/>
            <w:hideMark/>
            <w:tcPrChange w:id="534" w:author="Tanvir Ahammed" w:date="2022-06-19T16:47:00Z">
              <w:tcPr>
                <w:tcW w:w="900" w:type="dxa"/>
                <w:tcBorders>
                  <w:top w:val="nil"/>
                  <w:left w:val="nil"/>
                  <w:bottom w:val="single" w:sz="6" w:space="0" w:color="auto"/>
                  <w:right w:val="single" w:sz="6" w:space="0" w:color="auto"/>
                </w:tcBorders>
                <w:shd w:val="clear" w:color="auto" w:fill="auto"/>
                <w:hideMark/>
              </w:tcPr>
            </w:tcPrChange>
          </w:tcPr>
          <w:p w14:paraId="268110DC" w14:textId="77777777" w:rsidR="00F915DC" w:rsidRDefault="000D74D1" w:rsidP="000829D7">
            <w:pPr>
              <w:spacing w:after="0" w:line="240" w:lineRule="auto"/>
              <w:jc w:val="center"/>
              <w:textAlignment w:val="baseline"/>
              <w:rPr>
                <w:ins w:id="535" w:author="Tanvir Ahammed" w:date="2022-06-19T17:02:00Z"/>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 xml:space="preserve">73 </w:t>
            </w:r>
          </w:p>
          <w:p w14:paraId="378F45D7" w14:textId="23D7BD2C"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536"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(3.61)</w:t>
            </w:r>
          </w:p>
        </w:tc>
        <w:tc>
          <w:tcPr>
            <w:tcW w:w="1110" w:type="dxa"/>
            <w:tcBorders>
              <w:top w:val="nil"/>
              <w:left w:val="nil"/>
              <w:bottom w:val="single" w:sz="6" w:space="0" w:color="auto"/>
              <w:right w:val="single" w:sz="6" w:space="0" w:color="auto"/>
            </w:tcBorders>
            <w:shd w:val="clear" w:color="auto" w:fill="auto"/>
            <w:vAlign w:val="center"/>
            <w:hideMark/>
            <w:tcPrChange w:id="537" w:author="Tanvir Ahammed" w:date="2022-06-19T16:47:00Z">
              <w:tcPr>
                <w:tcW w:w="1110" w:type="dxa"/>
                <w:tcBorders>
                  <w:top w:val="nil"/>
                  <w:left w:val="nil"/>
                  <w:bottom w:val="single" w:sz="6" w:space="0" w:color="auto"/>
                  <w:right w:val="single" w:sz="6" w:space="0" w:color="auto"/>
                </w:tcBorders>
                <w:shd w:val="clear" w:color="auto" w:fill="auto"/>
                <w:hideMark/>
              </w:tcPr>
            </w:tcPrChange>
          </w:tcPr>
          <w:p w14:paraId="0E772DBD" w14:textId="0E3340DF"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538"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1944 (96.39)</w:t>
            </w:r>
          </w:p>
        </w:tc>
        <w:tc>
          <w:tcPr>
            <w:tcW w:w="1095" w:type="dxa"/>
            <w:tcBorders>
              <w:top w:val="nil"/>
              <w:left w:val="nil"/>
              <w:bottom w:val="single" w:sz="6" w:space="0" w:color="auto"/>
              <w:right w:val="single" w:sz="4" w:space="0" w:color="auto"/>
            </w:tcBorders>
            <w:shd w:val="clear" w:color="auto" w:fill="auto"/>
            <w:vAlign w:val="center"/>
            <w:hideMark/>
            <w:tcPrChange w:id="539" w:author="Tanvir Ahammed" w:date="2022-06-19T16:47:00Z">
              <w:tcPr>
                <w:tcW w:w="1095" w:type="dxa"/>
                <w:tcBorders>
                  <w:top w:val="nil"/>
                  <w:left w:val="nil"/>
                  <w:bottom w:val="single" w:sz="6" w:space="0" w:color="auto"/>
                  <w:right w:val="single" w:sz="6" w:space="0" w:color="auto"/>
                </w:tcBorders>
                <w:shd w:val="clear" w:color="auto" w:fill="auto"/>
                <w:hideMark/>
              </w:tcPr>
            </w:tcPrChange>
          </w:tcPr>
          <w:p w14:paraId="0D225CF7" w14:textId="5F4C7138"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540"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2017 (97.28)</w:t>
            </w:r>
          </w:p>
        </w:tc>
      </w:tr>
      <w:tr w:rsidR="000D74D1" w:rsidRPr="00096430" w14:paraId="2C3E66FB" w14:textId="77777777" w:rsidTr="005A646A">
        <w:tc>
          <w:tcPr>
            <w:tcW w:w="2909" w:type="dxa"/>
            <w:tcBorders>
              <w:top w:val="nil"/>
              <w:left w:val="single" w:sz="4" w:space="0" w:color="auto"/>
              <w:bottom w:val="single" w:sz="6" w:space="0" w:color="auto"/>
              <w:right w:val="single" w:sz="6" w:space="0" w:color="auto"/>
            </w:tcBorders>
            <w:shd w:val="clear" w:color="auto" w:fill="auto"/>
            <w:vAlign w:val="center"/>
            <w:hideMark/>
            <w:tcPrChange w:id="541" w:author="Tanvir Ahammed" w:date="2022-06-19T16:47:00Z">
              <w:tcPr>
                <w:tcW w:w="2909" w:type="dxa"/>
                <w:tcBorders>
                  <w:top w:val="nil"/>
                  <w:left w:val="single" w:sz="6" w:space="0" w:color="auto"/>
                  <w:bottom w:val="single" w:sz="6" w:space="0" w:color="auto"/>
                  <w:right w:val="single" w:sz="6" w:space="0" w:color="auto"/>
                </w:tcBorders>
                <w:shd w:val="clear" w:color="auto" w:fill="auto"/>
                <w:hideMark/>
              </w:tcPr>
            </w:tcPrChange>
          </w:tcPr>
          <w:p w14:paraId="32311787" w14:textId="12A052C1" w:rsidR="000D74D1" w:rsidRPr="00096430" w:rsidRDefault="000D74D1" w:rsidP="000829D7">
            <w:pPr>
              <w:spacing w:after="0" w:line="240" w:lineRule="auto"/>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Unimproved</w:t>
            </w:r>
          </w:p>
        </w:tc>
        <w:tc>
          <w:tcPr>
            <w:tcW w:w="1020" w:type="dxa"/>
            <w:tcBorders>
              <w:top w:val="nil"/>
              <w:left w:val="nil"/>
              <w:bottom w:val="single" w:sz="6" w:space="0" w:color="auto"/>
              <w:right w:val="single" w:sz="6" w:space="0" w:color="auto"/>
            </w:tcBorders>
            <w:shd w:val="clear" w:color="auto" w:fill="auto"/>
            <w:vAlign w:val="center"/>
            <w:hideMark/>
            <w:tcPrChange w:id="542" w:author="Tanvir Ahammed" w:date="2022-06-19T16:47:00Z">
              <w:tcPr>
                <w:tcW w:w="1020" w:type="dxa"/>
                <w:tcBorders>
                  <w:top w:val="nil"/>
                  <w:left w:val="nil"/>
                  <w:bottom w:val="single" w:sz="6" w:space="0" w:color="auto"/>
                  <w:right w:val="single" w:sz="6" w:space="0" w:color="auto"/>
                </w:tcBorders>
                <w:shd w:val="clear" w:color="auto" w:fill="auto"/>
                <w:hideMark/>
              </w:tcPr>
            </w:tcPrChange>
          </w:tcPr>
          <w:p w14:paraId="20605968" w14:textId="2B936EB0"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543"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2 (3.77)</w:t>
            </w:r>
          </w:p>
        </w:tc>
        <w:tc>
          <w:tcPr>
            <w:tcW w:w="1155" w:type="dxa"/>
            <w:tcBorders>
              <w:top w:val="nil"/>
              <w:left w:val="nil"/>
              <w:bottom w:val="single" w:sz="6" w:space="0" w:color="auto"/>
              <w:right w:val="single" w:sz="6" w:space="0" w:color="auto"/>
            </w:tcBorders>
            <w:shd w:val="clear" w:color="auto" w:fill="auto"/>
            <w:vAlign w:val="center"/>
            <w:hideMark/>
            <w:tcPrChange w:id="544"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2B52A993" w14:textId="520A0EBB"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545"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39 (96.23)</w:t>
            </w:r>
          </w:p>
        </w:tc>
        <w:tc>
          <w:tcPr>
            <w:tcW w:w="1155" w:type="dxa"/>
            <w:tcBorders>
              <w:top w:val="nil"/>
              <w:left w:val="nil"/>
              <w:bottom w:val="single" w:sz="6" w:space="0" w:color="auto"/>
              <w:right w:val="single" w:sz="6" w:space="0" w:color="auto"/>
            </w:tcBorders>
            <w:shd w:val="clear" w:color="auto" w:fill="auto"/>
            <w:vAlign w:val="center"/>
            <w:hideMark/>
            <w:tcPrChange w:id="546"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1D40281F" w14:textId="66E40FFF"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547"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40 (1.73)</w:t>
            </w:r>
          </w:p>
        </w:tc>
        <w:tc>
          <w:tcPr>
            <w:tcW w:w="900" w:type="dxa"/>
            <w:tcBorders>
              <w:top w:val="nil"/>
              <w:left w:val="nil"/>
              <w:bottom w:val="single" w:sz="6" w:space="0" w:color="auto"/>
              <w:right w:val="single" w:sz="6" w:space="0" w:color="auto"/>
            </w:tcBorders>
            <w:shd w:val="clear" w:color="auto" w:fill="auto"/>
            <w:vAlign w:val="center"/>
            <w:hideMark/>
            <w:tcPrChange w:id="548" w:author="Tanvir Ahammed" w:date="2022-06-19T16:47:00Z">
              <w:tcPr>
                <w:tcW w:w="900" w:type="dxa"/>
                <w:tcBorders>
                  <w:top w:val="nil"/>
                  <w:left w:val="nil"/>
                  <w:bottom w:val="single" w:sz="6" w:space="0" w:color="auto"/>
                  <w:right w:val="single" w:sz="6" w:space="0" w:color="auto"/>
                </w:tcBorders>
                <w:shd w:val="clear" w:color="auto" w:fill="auto"/>
                <w:hideMark/>
              </w:tcPr>
            </w:tcPrChange>
          </w:tcPr>
          <w:p w14:paraId="5B010D1B" w14:textId="77777777" w:rsidR="00F915DC" w:rsidRDefault="000D74D1" w:rsidP="000829D7">
            <w:pPr>
              <w:spacing w:after="0" w:line="240" w:lineRule="auto"/>
              <w:jc w:val="center"/>
              <w:textAlignment w:val="baseline"/>
              <w:rPr>
                <w:ins w:id="549" w:author="Tanvir Ahammed" w:date="2022-06-19T17:02:00Z"/>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 xml:space="preserve">1 </w:t>
            </w:r>
          </w:p>
          <w:p w14:paraId="414FFE2F" w14:textId="687E9402"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550"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(1.79)</w:t>
            </w:r>
          </w:p>
        </w:tc>
        <w:tc>
          <w:tcPr>
            <w:tcW w:w="1110" w:type="dxa"/>
            <w:tcBorders>
              <w:top w:val="nil"/>
              <w:left w:val="nil"/>
              <w:bottom w:val="single" w:sz="6" w:space="0" w:color="auto"/>
              <w:right w:val="single" w:sz="6" w:space="0" w:color="auto"/>
            </w:tcBorders>
            <w:shd w:val="clear" w:color="auto" w:fill="auto"/>
            <w:vAlign w:val="center"/>
            <w:hideMark/>
            <w:tcPrChange w:id="551" w:author="Tanvir Ahammed" w:date="2022-06-19T16:47:00Z">
              <w:tcPr>
                <w:tcW w:w="1110" w:type="dxa"/>
                <w:tcBorders>
                  <w:top w:val="nil"/>
                  <w:left w:val="nil"/>
                  <w:bottom w:val="single" w:sz="6" w:space="0" w:color="auto"/>
                  <w:right w:val="single" w:sz="6" w:space="0" w:color="auto"/>
                </w:tcBorders>
                <w:shd w:val="clear" w:color="auto" w:fill="auto"/>
                <w:hideMark/>
              </w:tcPr>
            </w:tcPrChange>
          </w:tcPr>
          <w:p w14:paraId="07EBB2AE" w14:textId="77777777" w:rsidR="00F915DC" w:rsidRDefault="000D74D1" w:rsidP="000829D7">
            <w:pPr>
              <w:spacing w:after="0" w:line="240" w:lineRule="auto"/>
              <w:jc w:val="center"/>
              <w:textAlignment w:val="baseline"/>
              <w:rPr>
                <w:ins w:id="552" w:author="Tanvir Ahammed" w:date="2022-06-19T17:02:00Z"/>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 xml:space="preserve">55 </w:t>
            </w:r>
          </w:p>
          <w:p w14:paraId="34D73182" w14:textId="6F0E053C"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553"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(98.21)</w:t>
            </w:r>
          </w:p>
        </w:tc>
        <w:tc>
          <w:tcPr>
            <w:tcW w:w="1095" w:type="dxa"/>
            <w:tcBorders>
              <w:top w:val="nil"/>
              <w:left w:val="nil"/>
              <w:bottom w:val="single" w:sz="6" w:space="0" w:color="auto"/>
              <w:right w:val="single" w:sz="4" w:space="0" w:color="auto"/>
            </w:tcBorders>
            <w:shd w:val="clear" w:color="auto" w:fill="auto"/>
            <w:vAlign w:val="center"/>
            <w:hideMark/>
            <w:tcPrChange w:id="554" w:author="Tanvir Ahammed" w:date="2022-06-19T16:47:00Z">
              <w:tcPr>
                <w:tcW w:w="1095" w:type="dxa"/>
                <w:tcBorders>
                  <w:top w:val="nil"/>
                  <w:left w:val="nil"/>
                  <w:bottom w:val="single" w:sz="6" w:space="0" w:color="auto"/>
                  <w:right w:val="single" w:sz="6" w:space="0" w:color="auto"/>
                </w:tcBorders>
                <w:shd w:val="clear" w:color="auto" w:fill="auto"/>
                <w:hideMark/>
              </w:tcPr>
            </w:tcPrChange>
          </w:tcPr>
          <w:p w14:paraId="3E93194D" w14:textId="4D2B5F6F"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555"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56 (2.72)</w:t>
            </w:r>
          </w:p>
        </w:tc>
      </w:tr>
      <w:tr w:rsidR="000D74D1" w:rsidRPr="00096430" w14:paraId="499CDE42" w14:textId="77777777" w:rsidTr="005A646A">
        <w:tc>
          <w:tcPr>
            <w:tcW w:w="2909" w:type="dxa"/>
            <w:tcBorders>
              <w:top w:val="nil"/>
              <w:left w:val="single" w:sz="4" w:space="0" w:color="auto"/>
              <w:bottom w:val="single" w:sz="6" w:space="0" w:color="auto"/>
              <w:right w:val="single" w:sz="6" w:space="0" w:color="auto"/>
            </w:tcBorders>
            <w:shd w:val="clear" w:color="auto" w:fill="auto"/>
            <w:vAlign w:val="center"/>
            <w:hideMark/>
            <w:tcPrChange w:id="556" w:author="Tanvir Ahammed" w:date="2022-06-19T16:47:00Z">
              <w:tcPr>
                <w:tcW w:w="2909" w:type="dxa"/>
                <w:tcBorders>
                  <w:top w:val="nil"/>
                  <w:left w:val="single" w:sz="6" w:space="0" w:color="auto"/>
                  <w:bottom w:val="single" w:sz="6" w:space="0" w:color="auto"/>
                  <w:right w:val="single" w:sz="6" w:space="0" w:color="auto"/>
                </w:tcBorders>
                <w:shd w:val="clear" w:color="auto" w:fill="auto"/>
                <w:hideMark/>
              </w:tcPr>
            </w:tcPrChange>
          </w:tcPr>
          <w:p w14:paraId="71017403" w14:textId="13F912A6" w:rsidR="000D74D1" w:rsidRPr="00096430" w:rsidRDefault="000D74D1" w:rsidP="000829D7">
            <w:pPr>
              <w:spacing w:after="0" w:line="240" w:lineRule="auto"/>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b/>
                <w:bCs/>
                <w:sz w:val="24"/>
                <w:szCs w:val="24"/>
              </w:rPr>
              <w:t>Toilet facility type</w:t>
            </w:r>
          </w:p>
        </w:tc>
        <w:tc>
          <w:tcPr>
            <w:tcW w:w="1020" w:type="dxa"/>
            <w:tcBorders>
              <w:top w:val="nil"/>
              <w:left w:val="nil"/>
              <w:bottom w:val="single" w:sz="6" w:space="0" w:color="auto"/>
              <w:right w:val="single" w:sz="6" w:space="0" w:color="auto"/>
            </w:tcBorders>
            <w:shd w:val="clear" w:color="auto" w:fill="auto"/>
            <w:vAlign w:val="center"/>
            <w:hideMark/>
            <w:tcPrChange w:id="557" w:author="Tanvir Ahammed" w:date="2022-06-19T16:47:00Z">
              <w:tcPr>
                <w:tcW w:w="1020" w:type="dxa"/>
                <w:tcBorders>
                  <w:top w:val="nil"/>
                  <w:left w:val="nil"/>
                  <w:bottom w:val="single" w:sz="6" w:space="0" w:color="auto"/>
                  <w:right w:val="single" w:sz="6" w:space="0" w:color="auto"/>
                </w:tcBorders>
                <w:shd w:val="clear" w:color="auto" w:fill="auto"/>
                <w:hideMark/>
              </w:tcPr>
            </w:tcPrChange>
          </w:tcPr>
          <w:p w14:paraId="5FCC8635" w14:textId="554D1E4E"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558" w:author="Tanvir Ahammed" w:date="2022-06-19T16:34:00Z">
                <w:pPr>
                  <w:spacing w:after="0" w:line="240" w:lineRule="auto"/>
                  <w:textAlignment w:val="baseline"/>
                </w:pPr>
              </w:pPrChange>
            </w:pPr>
          </w:p>
        </w:tc>
        <w:tc>
          <w:tcPr>
            <w:tcW w:w="1155" w:type="dxa"/>
            <w:tcBorders>
              <w:top w:val="nil"/>
              <w:left w:val="nil"/>
              <w:bottom w:val="single" w:sz="6" w:space="0" w:color="auto"/>
              <w:right w:val="single" w:sz="6" w:space="0" w:color="auto"/>
            </w:tcBorders>
            <w:shd w:val="clear" w:color="auto" w:fill="auto"/>
            <w:vAlign w:val="center"/>
            <w:hideMark/>
            <w:tcPrChange w:id="559"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4445877B" w14:textId="0A90726D"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560" w:author="Tanvir Ahammed" w:date="2022-06-19T16:34:00Z">
                <w:pPr>
                  <w:spacing w:after="0" w:line="240" w:lineRule="auto"/>
                  <w:textAlignment w:val="baseline"/>
                </w:pPr>
              </w:pPrChange>
            </w:pPr>
          </w:p>
        </w:tc>
        <w:tc>
          <w:tcPr>
            <w:tcW w:w="1155" w:type="dxa"/>
            <w:tcBorders>
              <w:top w:val="nil"/>
              <w:left w:val="nil"/>
              <w:bottom w:val="single" w:sz="6" w:space="0" w:color="auto"/>
              <w:right w:val="single" w:sz="6" w:space="0" w:color="auto"/>
            </w:tcBorders>
            <w:shd w:val="clear" w:color="auto" w:fill="auto"/>
            <w:vAlign w:val="center"/>
            <w:hideMark/>
            <w:tcPrChange w:id="561"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3A6B4690" w14:textId="62827C23"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562" w:author="Tanvir Ahammed" w:date="2022-06-19T16:34:00Z">
                <w:pPr>
                  <w:spacing w:after="0" w:line="240" w:lineRule="auto"/>
                  <w:textAlignment w:val="baseline"/>
                </w:pPr>
              </w:pPrChange>
            </w:pPr>
          </w:p>
        </w:tc>
        <w:tc>
          <w:tcPr>
            <w:tcW w:w="900" w:type="dxa"/>
            <w:tcBorders>
              <w:top w:val="nil"/>
              <w:left w:val="nil"/>
              <w:bottom w:val="single" w:sz="6" w:space="0" w:color="auto"/>
              <w:right w:val="single" w:sz="6" w:space="0" w:color="auto"/>
            </w:tcBorders>
            <w:shd w:val="clear" w:color="auto" w:fill="auto"/>
            <w:vAlign w:val="center"/>
            <w:hideMark/>
            <w:tcPrChange w:id="563" w:author="Tanvir Ahammed" w:date="2022-06-19T16:47:00Z">
              <w:tcPr>
                <w:tcW w:w="900" w:type="dxa"/>
                <w:tcBorders>
                  <w:top w:val="nil"/>
                  <w:left w:val="nil"/>
                  <w:bottom w:val="single" w:sz="6" w:space="0" w:color="auto"/>
                  <w:right w:val="single" w:sz="6" w:space="0" w:color="auto"/>
                </w:tcBorders>
                <w:shd w:val="clear" w:color="auto" w:fill="auto"/>
                <w:hideMark/>
              </w:tcPr>
            </w:tcPrChange>
          </w:tcPr>
          <w:p w14:paraId="407EC3BA" w14:textId="42E141ED"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564" w:author="Tanvir Ahammed" w:date="2022-06-19T16:34:00Z">
                <w:pPr>
                  <w:spacing w:after="0" w:line="240" w:lineRule="auto"/>
                  <w:textAlignment w:val="baseline"/>
                </w:pPr>
              </w:pPrChange>
            </w:pPr>
          </w:p>
        </w:tc>
        <w:tc>
          <w:tcPr>
            <w:tcW w:w="1110" w:type="dxa"/>
            <w:tcBorders>
              <w:top w:val="nil"/>
              <w:left w:val="nil"/>
              <w:bottom w:val="single" w:sz="6" w:space="0" w:color="auto"/>
              <w:right w:val="single" w:sz="6" w:space="0" w:color="auto"/>
            </w:tcBorders>
            <w:shd w:val="clear" w:color="auto" w:fill="auto"/>
            <w:vAlign w:val="center"/>
            <w:hideMark/>
            <w:tcPrChange w:id="565" w:author="Tanvir Ahammed" w:date="2022-06-19T16:47:00Z">
              <w:tcPr>
                <w:tcW w:w="1110" w:type="dxa"/>
                <w:tcBorders>
                  <w:top w:val="nil"/>
                  <w:left w:val="nil"/>
                  <w:bottom w:val="single" w:sz="6" w:space="0" w:color="auto"/>
                  <w:right w:val="single" w:sz="6" w:space="0" w:color="auto"/>
                </w:tcBorders>
                <w:shd w:val="clear" w:color="auto" w:fill="auto"/>
                <w:hideMark/>
              </w:tcPr>
            </w:tcPrChange>
          </w:tcPr>
          <w:p w14:paraId="5A278000" w14:textId="56AAFA90"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566" w:author="Tanvir Ahammed" w:date="2022-06-19T16:34:00Z">
                <w:pPr>
                  <w:spacing w:after="0" w:line="240" w:lineRule="auto"/>
                  <w:textAlignment w:val="baseline"/>
                </w:pPr>
              </w:pPrChange>
            </w:pPr>
          </w:p>
        </w:tc>
        <w:tc>
          <w:tcPr>
            <w:tcW w:w="1095" w:type="dxa"/>
            <w:tcBorders>
              <w:top w:val="nil"/>
              <w:left w:val="nil"/>
              <w:bottom w:val="single" w:sz="6" w:space="0" w:color="auto"/>
              <w:right w:val="single" w:sz="4" w:space="0" w:color="auto"/>
            </w:tcBorders>
            <w:shd w:val="clear" w:color="auto" w:fill="auto"/>
            <w:vAlign w:val="center"/>
            <w:hideMark/>
            <w:tcPrChange w:id="567" w:author="Tanvir Ahammed" w:date="2022-06-19T16:47:00Z">
              <w:tcPr>
                <w:tcW w:w="1095" w:type="dxa"/>
                <w:tcBorders>
                  <w:top w:val="nil"/>
                  <w:left w:val="nil"/>
                  <w:bottom w:val="single" w:sz="6" w:space="0" w:color="auto"/>
                  <w:right w:val="single" w:sz="6" w:space="0" w:color="auto"/>
                </w:tcBorders>
                <w:shd w:val="clear" w:color="auto" w:fill="auto"/>
                <w:hideMark/>
              </w:tcPr>
            </w:tcPrChange>
          </w:tcPr>
          <w:p w14:paraId="38665A24" w14:textId="785B3B81"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568" w:author="Tanvir Ahammed" w:date="2022-06-19T16:34:00Z">
                <w:pPr>
                  <w:spacing w:after="0" w:line="240" w:lineRule="auto"/>
                  <w:textAlignment w:val="baseline"/>
                </w:pPr>
              </w:pPrChange>
            </w:pPr>
          </w:p>
        </w:tc>
      </w:tr>
      <w:tr w:rsidR="000D74D1" w:rsidRPr="00096430" w14:paraId="295C0C8F" w14:textId="77777777" w:rsidTr="005A646A">
        <w:tc>
          <w:tcPr>
            <w:tcW w:w="2909" w:type="dxa"/>
            <w:tcBorders>
              <w:top w:val="nil"/>
              <w:left w:val="single" w:sz="4" w:space="0" w:color="auto"/>
              <w:bottom w:val="single" w:sz="6" w:space="0" w:color="auto"/>
              <w:right w:val="single" w:sz="6" w:space="0" w:color="auto"/>
            </w:tcBorders>
            <w:shd w:val="clear" w:color="auto" w:fill="auto"/>
            <w:vAlign w:val="center"/>
            <w:hideMark/>
            <w:tcPrChange w:id="569" w:author="Tanvir Ahammed" w:date="2022-06-19T16:47:00Z">
              <w:tcPr>
                <w:tcW w:w="2909" w:type="dxa"/>
                <w:tcBorders>
                  <w:top w:val="nil"/>
                  <w:left w:val="single" w:sz="6" w:space="0" w:color="auto"/>
                  <w:bottom w:val="single" w:sz="6" w:space="0" w:color="auto"/>
                  <w:right w:val="single" w:sz="6" w:space="0" w:color="auto"/>
                </w:tcBorders>
                <w:shd w:val="clear" w:color="auto" w:fill="auto"/>
                <w:hideMark/>
              </w:tcPr>
            </w:tcPrChange>
          </w:tcPr>
          <w:p w14:paraId="2207793F" w14:textId="5F06B1DB" w:rsidR="000D74D1" w:rsidRPr="00096430" w:rsidRDefault="000D74D1" w:rsidP="000829D7">
            <w:pPr>
              <w:spacing w:after="0" w:line="240" w:lineRule="auto"/>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Improved</w:t>
            </w:r>
          </w:p>
        </w:tc>
        <w:tc>
          <w:tcPr>
            <w:tcW w:w="1020" w:type="dxa"/>
            <w:tcBorders>
              <w:top w:val="nil"/>
              <w:left w:val="nil"/>
              <w:bottom w:val="single" w:sz="6" w:space="0" w:color="auto"/>
              <w:right w:val="single" w:sz="6" w:space="0" w:color="auto"/>
            </w:tcBorders>
            <w:shd w:val="clear" w:color="auto" w:fill="auto"/>
            <w:vAlign w:val="center"/>
            <w:hideMark/>
            <w:tcPrChange w:id="570" w:author="Tanvir Ahammed" w:date="2022-06-19T16:47:00Z">
              <w:tcPr>
                <w:tcW w:w="1020" w:type="dxa"/>
                <w:tcBorders>
                  <w:top w:val="nil"/>
                  <w:left w:val="nil"/>
                  <w:bottom w:val="single" w:sz="6" w:space="0" w:color="auto"/>
                  <w:right w:val="single" w:sz="6" w:space="0" w:color="auto"/>
                </w:tcBorders>
                <w:shd w:val="clear" w:color="auto" w:fill="auto"/>
                <w:hideMark/>
              </w:tcPr>
            </w:tcPrChange>
          </w:tcPr>
          <w:p w14:paraId="1524FCE5" w14:textId="77777777" w:rsidR="005A646A" w:rsidRDefault="000D74D1" w:rsidP="000829D7">
            <w:pPr>
              <w:spacing w:after="0" w:line="240" w:lineRule="auto"/>
              <w:jc w:val="center"/>
              <w:textAlignment w:val="baseline"/>
              <w:rPr>
                <w:ins w:id="571" w:author="Tanvir Ahammed" w:date="2022-06-19T16:49:00Z"/>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168</w:t>
            </w:r>
          </w:p>
          <w:p w14:paraId="13C3359D" w14:textId="3FB81C5D"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572"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 xml:space="preserve"> (7.44)</w:t>
            </w:r>
          </w:p>
        </w:tc>
        <w:tc>
          <w:tcPr>
            <w:tcW w:w="1155" w:type="dxa"/>
            <w:tcBorders>
              <w:top w:val="nil"/>
              <w:left w:val="nil"/>
              <w:bottom w:val="single" w:sz="6" w:space="0" w:color="auto"/>
              <w:right w:val="single" w:sz="6" w:space="0" w:color="auto"/>
            </w:tcBorders>
            <w:shd w:val="clear" w:color="auto" w:fill="auto"/>
            <w:vAlign w:val="center"/>
            <w:hideMark/>
            <w:tcPrChange w:id="573"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42EC85B4" w14:textId="61BD87CA"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574"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2083 (92.56)</w:t>
            </w:r>
          </w:p>
        </w:tc>
        <w:tc>
          <w:tcPr>
            <w:tcW w:w="1155" w:type="dxa"/>
            <w:tcBorders>
              <w:top w:val="nil"/>
              <w:left w:val="nil"/>
              <w:bottom w:val="single" w:sz="6" w:space="0" w:color="auto"/>
              <w:right w:val="single" w:sz="6" w:space="0" w:color="auto"/>
            </w:tcBorders>
            <w:shd w:val="clear" w:color="auto" w:fill="auto"/>
            <w:vAlign w:val="center"/>
            <w:hideMark/>
            <w:tcPrChange w:id="575"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06D210AD" w14:textId="3F0F36A9"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576"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2251 (96.54)</w:t>
            </w:r>
          </w:p>
        </w:tc>
        <w:tc>
          <w:tcPr>
            <w:tcW w:w="900" w:type="dxa"/>
            <w:tcBorders>
              <w:top w:val="nil"/>
              <w:left w:val="nil"/>
              <w:bottom w:val="single" w:sz="6" w:space="0" w:color="auto"/>
              <w:right w:val="single" w:sz="6" w:space="0" w:color="auto"/>
            </w:tcBorders>
            <w:shd w:val="clear" w:color="auto" w:fill="auto"/>
            <w:vAlign w:val="center"/>
            <w:hideMark/>
            <w:tcPrChange w:id="577" w:author="Tanvir Ahammed" w:date="2022-06-19T16:47:00Z">
              <w:tcPr>
                <w:tcW w:w="900" w:type="dxa"/>
                <w:tcBorders>
                  <w:top w:val="nil"/>
                  <w:left w:val="nil"/>
                  <w:bottom w:val="single" w:sz="6" w:space="0" w:color="auto"/>
                  <w:right w:val="single" w:sz="6" w:space="0" w:color="auto"/>
                </w:tcBorders>
                <w:shd w:val="clear" w:color="auto" w:fill="auto"/>
                <w:hideMark/>
              </w:tcPr>
            </w:tcPrChange>
          </w:tcPr>
          <w:p w14:paraId="328167F3" w14:textId="77777777" w:rsidR="00F915DC" w:rsidRDefault="000D74D1" w:rsidP="000829D7">
            <w:pPr>
              <w:spacing w:after="0" w:line="240" w:lineRule="auto"/>
              <w:jc w:val="center"/>
              <w:textAlignment w:val="baseline"/>
              <w:rPr>
                <w:ins w:id="578" w:author="Tanvir Ahammed" w:date="2022-06-19T17:02:00Z"/>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 xml:space="preserve">69 </w:t>
            </w:r>
          </w:p>
          <w:p w14:paraId="43D67EDC" w14:textId="0A4C7717"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579"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(3.45)</w:t>
            </w:r>
          </w:p>
        </w:tc>
        <w:tc>
          <w:tcPr>
            <w:tcW w:w="1110" w:type="dxa"/>
            <w:tcBorders>
              <w:top w:val="nil"/>
              <w:left w:val="nil"/>
              <w:bottom w:val="single" w:sz="6" w:space="0" w:color="auto"/>
              <w:right w:val="single" w:sz="6" w:space="0" w:color="auto"/>
            </w:tcBorders>
            <w:shd w:val="clear" w:color="auto" w:fill="auto"/>
            <w:vAlign w:val="center"/>
            <w:hideMark/>
            <w:tcPrChange w:id="580" w:author="Tanvir Ahammed" w:date="2022-06-19T16:47:00Z">
              <w:tcPr>
                <w:tcW w:w="1110" w:type="dxa"/>
                <w:tcBorders>
                  <w:top w:val="nil"/>
                  <w:left w:val="nil"/>
                  <w:bottom w:val="single" w:sz="6" w:space="0" w:color="auto"/>
                  <w:right w:val="single" w:sz="6" w:space="0" w:color="auto"/>
                </w:tcBorders>
                <w:shd w:val="clear" w:color="auto" w:fill="auto"/>
                <w:hideMark/>
              </w:tcPr>
            </w:tcPrChange>
          </w:tcPr>
          <w:p w14:paraId="16CD98BD" w14:textId="2A18727B"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581"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1915 (96.54)</w:t>
            </w:r>
          </w:p>
        </w:tc>
        <w:tc>
          <w:tcPr>
            <w:tcW w:w="1095" w:type="dxa"/>
            <w:tcBorders>
              <w:top w:val="nil"/>
              <w:left w:val="nil"/>
              <w:bottom w:val="single" w:sz="6" w:space="0" w:color="auto"/>
              <w:right w:val="single" w:sz="4" w:space="0" w:color="auto"/>
            </w:tcBorders>
            <w:shd w:val="clear" w:color="auto" w:fill="auto"/>
            <w:vAlign w:val="center"/>
            <w:hideMark/>
            <w:tcPrChange w:id="582" w:author="Tanvir Ahammed" w:date="2022-06-19T16:47:00Z">
              <w:tcPr>
                <w:tcW w:w="1095" w:type="dxa"/>
                <w:tcBorders>
                  <w:top w:val="nil"/>
                  <w:left w:val="nil"/>
                  <w:bottom w:val="single" w:sz="6" w:space="0" w:color="auto"/>
                  <w:right w:val="single" w:sz="6" w:space="0" w:color="auto"/>
                </w:tcBorders>
                <w:shd w:val="clear" w:color="auto" w:fill="auto"/>
                <w:hideMark/>
              </w:tcPr>
            </w:tcPrChange>
          </w:tcPr>
          <w:p w14:paraId="686943D4" w14:textId="06EC9860"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583"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1984 (95.69)</w:t>
            </w:r>
          </w:p>
        </w:tc>
      </w:tr>
      <w:tr w:rsidR="000D74D1" w:rsidRPr="00096430" w14:paraId="3F95D30C" w14:textId="77777777" w:rsidTr="005A646A">
        <w:tc>
          <w:tcPr>
            <w:tcW w:w="2909" w:type="dxa"/>
            <w:tcBorders>
              <w:top w:val="nil"/>
              <w:left w:val="single" w:sz="4" w:space="0" w:color="auto"/>
              <w:bottom w:val="single" w:sz="6" w:space="0" w:color="auto"/>
              <w:right w:val="single" w:sz="6" w:space="0" w:color="auto"/>
            </w:tcBorders>
            <w:shd w:val="clear" w:color="auto" w:fill="auto"/>
            <w:vAlign w:val="center"/>
            <w:hideMark/>
            <w:tcPrChange w:id="584" w:author="Tanvir Ahammed" w:date="2022-06-19T16:47:00Z">
              <w:tcPr>
                <w:tcW w:w="2909" w:type="dxa"/>
                <w:tcBorders>
                  <w:top w:val="nil"/>
                  <w:left w:val="single" w:sz="6" w:space="0" w:color="auto"/>
                  <w:bottom w:val="single" w:sz="6" w:space="0" w:color="auto"/>
                  <w:right w:val="single" w:sz="6" w:space="0" w:color="auto"/>
                </w:tcBorders>
                <w:shd w:val="clear" w:color="auto" w:fill="auto"/>
                <w:hideMark/>
              </w:tcPr>
            </w:tcPrChange>
          </w:tcPr>
          <w:p w14:paraId="4B5A9D0B" w14:textId="3D9E5D7D" w:rsidR="000D74D1" w:rsidRPr="00096430" w:rsidRDefault="000D74D1" w:rsidP="000829D7">
            <w:pPr>
              <w:spacing w:after="0" w:line="240" w:lineRule="auto"/>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Non-improved</w:t>
            </w:r>
          </w:p>
        </w:tc>
        <w:tc>
          <w:tcPr>
            <w:tcW w:w="1020" w:type="dxa"/>
            <w:tcBorders>
              <w:top w:val="nil"/>
              <w:left w:val="nil"/>
              <w:bottom w:val="single" w:sz="6" w:space="0" w:color="auto"/>
              <w:right w:val="single" w:sz="6" w:space="0" w:color="auto"/>
            </w:tcBorders>
            <w:shd w:val="clear" w:color="auto" w:fill="auto"/>
            <w:vAlign w:val="center"/>
            <w:hideMark/>
            <w:tcPrChange w:id="585" w:author="Tanvir Ahammed" w:date="2022-06-19T16:47:00Z">
              <w:tcPr>
                <w:tcW w:w="1020" w:type="dxa"/>
                <w:tcBorders>
                  <w:top w:val="nil"/>
                  <w:left w:val="nil"/>
                  <w:bottom w:val="single" w:sz="6" w:space="0" w:color="auto"/>
                  <w:right w:val="single" w:sz="6" w:space="0" w:color="auto"/>
                </w:tcBorders>
                <w:shd w:val="clear" w:color="auto" w:fill="auto"/>
                <w:hideMark/>
              </w:tcPr>
            </w:tcPrChange>
          </w:tcPr>
          <w:p w14:paraId="6E4799B1" w14:textId="7F754A3D"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586"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5 (6.43)</w:t>
            </w:r>
          </w:p>
        </w:tc>
        <w:tc>
          <w:tcPr>
            <w:tcW w:w="1155" w:type="dxa"/>
            <w:tcBorders>
              <w:top w:val="nil"/>
              <w:left w:val="nil"/>
              <w:bottom w:val="single" w:sz="6" w:space="0" w:color="auto"/>
              <w:right w:val="single" w:sz="6" w:space="0" w:color="auto"/>
            </w:tcBorders>
            <w:shd w:val="clear" w:color="auto" w:fill="auto"/>
            <w:vAlign w:val="center"/>
            <w:hideMark/>
            <w:tcPrChange w:id="587"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4BE00E51" w14:textId="51AE1173"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588"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76 (93.57)</w:t>
            </w:r>
          </w:p>
        </w:tc>
        <w:tc>
          <w:tcPr>
            <w:tcW w:w="1155" w:type="dxa"/>
            <w:tcBorders>
              <w:top w:val="nil"/>
              <w:left w:val="nil"/>
              <w:bottom w:val="single" w:sz="6" w:space="0" w:color="auto"/>
              <w:right w:val="single" w:sz="6" w:space="0" w:color="auto"/>
            </w:tcBorders>
            <w:shd w:val="clear" w:color="auto" w:fill="auto"/>
            <w:vAlign w:val="center"/>
            <w:hideMark/>
            <w:tcPrChange w:id="589"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6D920C5E" w14:textId="1DE05C65"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590"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81 (3.46)</w:t>
            </w:r>
          </w:p>
        </w:tc>
        <w:tc>
          <w:tcPr>
            <w:tcW w:w="900" w:type="dxa"/>
            <w:tcBorders>
              <w:top w:val="nil"/>
              <w:left w:val="nil"/>
              <w:bottom w:val="single" w:sz="6" w:space="0" w:color="auto"/>
              <w:right w:val="single" w:sz="6" w:space="0" w:color="auto"/>
            </w:tcBorders>
            <w:shd w:val="clear" w:color="auto" w:fill="auto"/>
            <w:vAlign w:val="center"/>
            <w:hideMark/>
            <w:tcPrChange w:id="591" w:author="Tanvir Ahammed" w:date="2022-06-19T16:47:00Z">
              <w:tcPr>
                <w:tcW w:w="900" w:type="dxa"/>
                <w:tcBorders>
                  <w:top w:val="nil"/>
                  <w:left w:val="nil"/>
                  <w:bottom w:val="single" w:sz="6" w:space="0" w:color="auto"/>
                  <w:right w:val="single" w:sz="6" w:space="0" w:color="auto"/>
                </w:tcBorders>
                <w:shd w:val="clear" w:color="auto" w:fill="auto"/>
                <w:hideMark/>
              </w:tcPr>
            </w:tcPrChange>
          </w:tcPr>
          <w:p w14:paraId="76FE408F" w14:textId="77777777" w:rsidR="00F915DC" w:rsidRDefault="000D74D1" w:rsidP="000829D7">
            <w:pPr>
              <w:spacing w:after="0" w:line="240" w:lineRule="auto"/>
              <w:jc w:val="center"/>
              <w:textAlignment w:val="baseline"/>
              <w:rPr>
                <w:ins w:id="592" w:author="Tanvir Ahammed" w:date="2022-06-19T17:02:00Z"/>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 xml:space="preserve">5 </w:t>
            </w:r>
          </w:p>
          <w:p w14:paraId="16F17547" w14:textId="0452C939"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593"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(5.98)</w:t>
            </w:r>
          </w:p>
        </w:tc>
        <w:tc>
          <w:tcPr>
            <w:tcW w:w="1110" w:type="dxa"/>
            <w:tcBorders>
              <w:top w:val="nil"/>
              <w:left w:val="nil"/>
              <w:bottom w:val="single" w:sz="6" w:space="0" w:color="auto"/>
              <w:right w:val="single" w:sz="6" w:space="0" w:color="auto"/>
            </w:tcBorders>
            <w:shd w:val="clear" w:color="auto" w:fill="auto"/>
            <w:vAlign w:val="center"/>
            <w:hideMark/>
            <w:tcPrChange w:id="594" w:author="Tanvir Ahammed" w:date="2022-06-19T16:47:00Z">
              <w:tcPr>
                <w:tcW w:w="1110" w:type="dxa"/>
                <w:tcBorders>
                  <w:top w:val="nil"/>
                  <w:left w:val="nil"/>
                  <w:bottom w:val="single" w:sz="6" w:space="0" w:color="auto"/>
                  <w:right w:val="single" w:sz="6" w:space="0" w:color="auto"/>
                </w:tcBorders>
                <w:shd w:val="clear" w:color="auto" w:fill="auto"/>
                <w:hideMark/>
              </w:tcPr>
            </w:tcPrChange>
          </w:tcPr>
          <w:p w14:paraId="2EEDCFBF" w14:textId="77777777" w:rsidR="00F915DC" w:rsidRDefault="000D74D1" w:rsidP="000829D7">
            <w:pPr>
              <w:spacing w:after="0" w:line="240" w:lineRule="auto"/>
              <w:jc w:val="center"/>
              <w:textAlignment w:val="baseline"/>
              <w:rPr>
                <w:ins w:id="595" w:author="Tanvir Ahammed" w:date="2022-06-19T17:02:00Z"/>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 xml:space="preserve">84 </w:t>
            </w:r>
          </w:p>
          <w:p w14:paraId="482CD379" w14:textId="5B42DB8E"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596"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(94.02)</w:t>
            </w:r>
          </w:p>
        </w:tc>
        <w:tc>
          <w:tcPr>
            <w:tcW w:w="1095" w:type="dxa"/>
            <w:tcBorders>
              <w:top w:val="nil"/>
              <w:left w:val="nil"/>
              <w:bottom w:val="single" w:sz="6" w:space="0" w:color="auto"/>
              <w:right w:val="single" w:sz="4" w:space="0" w:color="auto"/>
            </w:tcBorders>
            <w:shd w:val="clear" w:color="auto" w:fill="auto"/>
            <w:vAlign w:val="center"/>
            <w:hideMark/>
            <w:tcPrChange w:id="597" w:author="Tanvir Ahammed" w:date="2022-06-19T16:47:00Z">
              <w:tcPr>
                <w:tcW w:w="1095" w:type="dxa"/>
                <w:tcBorders>
                  <w:top w:val="nil"/>
                  <w:left w:val="nil"/>
                  <w:bottom w:val="single" w:sz="6" w:space="0" w:color="auto"/>
                  <w:right w:val="single" w:sz="6" w:space="0" w:color="auto"/>
                </w:tcBorders>
                <w:shd w:val="clear" w:color="auto" w:fill="auto"/>
                <w:hideMark/>
              </w:tcPr>
            </w:tcPrChange>
          </w:tcPr>
          <w:p w14:paraId="7AB9A903" w14:textId="5E5FBE70"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598"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89 (4.31)</w:t>
            </w:r>
          </w:p>
        </w:tc>
      </w:tr>
      <w:tr w:rsidR="000D74D1" w:rsidRPr="00096430" w14:paraId="491B8B13" w14:textId="77777777" w:rsidTr="005A646A">
        <w:tc>
          <w:tcPr>
            <w:tcW w:w="2909" w:type="dxa"/>
            <w:tcBorders>
              <w:top w:val="nil"/>
              <w:left w:val="single" w:sz="4" w:space="0" w:color="auto"/>
              <w:bottom w:val="single" w:sz="6" w:space="0" w:color="auto"/>
              <w:right w:val="single" w:sz="6" w:space="0" w:color="auto"/>
            </w:tcBorders>
            <w:shd w:val="clear" w:color="auto" w:fill="auto"/>
            <w:vAlign w:val="center"/>
            <w:hideMark/>
            <w:tcPrChange w:id="599" w:author="Tanvir Ahammed" w:date="2022-06-19T16:47:00Z">
              <w:tcPr>
                <w:tcW w:w="2909" w:type="dxa"/>
                <w:tcBorders>
                  <w:top w:val="nil"/>
                  <w:left w:val="single" w:sz="6" w:space="0" w:color="auto"/>
                  <w:bottom w:val="single" w:sz="6" w:space="0" w:color="auto"/>
                  <w:right w:val="single" w:sz="6" w:space="0" w:color="auto"/>
                </w:tcBorders>
                <w:shd w:val="clear" w:color="auto" w:fill="auto"/>
                <w:hideMark/>
              </w:tcPr>
            </w:tcPrChange>
          </w:tcPr>
          <w:p w14:paraId="71CE500B" w14:textId="1A19AAA1" w:rsidR="000D74D1" w:rsidRPr="00096430" w:rsidRDefault="000D74D1" w:rsidP="000829D7">
            <w:pPr>
              <w:spacing w:after="0" w:line="240" w:lineRule="auto"/>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b/>
                <w:bCs/>
                <w:sz w:val="24"/>
                <w:szCs w:val="24"/>
              </w:rPr>
              <w:t>Toilet facility shared</w:t>
            </w:r>
          </w:p>
        </w:tc>
        <w:tc>
          <w:tcPr>
            <w:tcW w:w="1020" w:type="dxa"/>
            <w:tcBorders>
              <w:top w:val="nil"/>
              <w:left w:val="nil"/>
              <w:bottom w:val="single" w:sz="6" w:space="0" w:color="auto"/>
              <w:right w:val="single" w:sz="6" w:space="0" w:color="auto"/>
            </w:tcBorders>
            <w:shd w:val="clear" w:color="auto" w:fill="auto"/>
            <w:vAlign w:val="center"/>
            <w:hideMark/>
            <w:tcPrChange w:id="600" w:author="Tanvir Ahammed" w:date="2022-06-19T16:47:00Z">
              <w:tcPr>
                <w:tcW w:w="1020" w:type="dxa"/>
                <w:tcBorders>
                  <w:top w:val="nil"/>
                  <w:left w:val="nil"/>
                  <w:bottom w:val="single" w:sz="6" w:space="0" w:color="auto"/>
                  <w:right w:val="single" w:sz="6" w:space="0" w:color="auto"/>
                </w:tcBorders>
                <w:shd w:val="clear" w:color="auto" w:fill="auto"/>
                <w:hideMark/>
              </w:tcPr>
            </w:tcPrChange>
          </w:tcPr>
          <w:p w14:paraId="12E1AA4A" w14:textId="65B39117"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601" w:author="Tanvir Ahammed" w:date="2022-06-19T16:34:00Z">
                <w:pPr>
                  <w:spacing w:after="0" w:line="240" w:lineRule="auto"/>
                  <w:textAlignment w:val="baseline"/>
                </w:pPr>
              </w:pPrChange>
            </w:pPr>
          </w:p>
        </w:tc>
        <w:tc>
          <w:tcPr>
            <w:tcW w:w="1155" w:type="dxa"/>
            <w:tcBorders>
              <w:top w:val="nil"/>
              <w:left w:val="nil"/>
              <w:bottom w:val="single" w:sz="6" w:space="0" w:color="auto"/>
              <w:right w:val="single" w:sz="6" w:space="0" w:color="auto"/>
            </w:tcBorders>
            <w:shd w:val="clear" w:color="auto" w:fill="auto"/>
            <w:vAlign w:val="center"/>
            <w:hideMark/>
            <w:tcPrChange w:id="602"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764E88C2" w14:textId="34D21ECF"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603" w:author="Tanvir Ahammed" w:date="2022-06-19T16:34:00Z">
                <w:pPr>
                  <w:spacing w:after="0" w:line="240" w:lineRule="auto"/>
                  <w:textAlignment w:val="baseline"/>
                </w:pPr>
              </w:pPrChange>
            </w:pPr>
          </w:p>
        </w:tc>
        <w:tc>
          <w:tcPr>
            <w:tcW w:w="1155" w:type="dxa"/>
            <w:tcBorders>
              <w:top w:val="nil"/>
              <w:left w:val="nil"/>
              <w:bottom w:val="single" w:sz="6" w:space="0" w:color="auto"/>
              <w:right w:val="single" w:sz="6" w:space="0" w:color="auto"/>
            </w:tcBorders>
            <w:shd w:val="clear" w:color="auto" w:fill="auto"/>
            <w:vAlign w:val="center"/>
            <w:hideMark/>
            <w:tcPrChange w:id="604"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3DE17D4D" w14:textId="7BF4C3E9"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605" w:author="Tanvir Ahammed" w:date="2022-06-19T16:34:00Z">
                <w:pPr>
                  <w:spacing w:after="0" w:line="240" w:lineRule="auto"/>
                  <w:textAlignment w:val="baseline"/>
                </w:pPr>
              </w:pPrChange>
            </w:pPr>
          </w:p>
        </w:tc>
        <w:tc>
          <w:tcPr>
            <w:tcW w:w="900" w:type="dxa"/>
            <w:tcBorders>
              <w:top w:val="nil"/>
              <w:left w:val="nil"/>
              <w:bottom w:val="single" w:sz="6" w:space="0" w:color="auto"/>
              <w:right w:val="single" w:sz="6" w:space="0" w:color="auto"/>
            </w:tcBorders>
            <w:shd w:val="clear" w:color="auto" w:fill="auto"/>
            <w:vAlign w:val="center"/>
            <w:hideMark/>
            <w:tcPrChange w:id="606" w:author="Tanvir Ahammed" w:date="2022-06-19T16:47:00Z">
              <w:tcPr>
                <w:tcW w:w="900" w:type="dxa"/>
                <w:tcBorders>
                  <w:top w:val="nil"/>
                  <w:left w:val="nil"/>
                  <w:bottom w:val="single" w:sz="6" w:space="0" w:color="auto"/>
                  <w:right w:val="single" w:sz="6" w:space="0" w:color="auto"/>
                </w:tcBorders>
                <w:shd w:val="clear" w:color="auto" w:fill="auto"/>
                <w:hideMark/>
              </w:tcPr>
            </w:tcPrChange>
          </w:tcPr>
          <w:p w14:paraId="0E90D282" w14:textId="780CC43E"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607" w:author="Tanvir Ahammed" w:date="2022-06-19T16:34:00Z">
                <w:pPr>
                  <w:spacing w:after="0" w:line="240" w:lineRule="auto"/>
                  <w:textAlignment w:val="baseline"/>
                </w:pPr>
              </w:pPrChange>
            </w:pPr>
          </w:p>
        </w:tc>
        <w:tc>
          <w:tcPr>
            <w:tcW w:w="1110" w:type="dxa"/>
            <w:tcBorders>
              <w:top w:val="nil"/>
              <w:left w:val="nil"/>
              <w:bottom w:val="single" w:sz="6" w:space="0" w:color="auto"/>
              <w:right w:val="single" w:sz="6" w:space="0" w:color="auto"/>
            </w:tcBorders>
            <w:shd w:val="clear" w:color="auto" w:fill="auto"/>
            <w:vAlign w:val="center"/>
            <w:hideMark/>
            <w:tcPrChange w:id="608" w:author="Tanvir Ahammed" w:date="2022-06-19T16:47:00Z">
              <w:tcPr>
                <w:tcW w:w="1110" w:type="dxa"/>
                <w:tcBorders>
                  <w:top w:val="nil"/>
                  <w:left w:val="nil"/>
                  <w:bottom w:val="single" w:sz="6" w:space="0" w:color="auto"/>
                  <w:right w:val="single" w:sz="6" w:space="0" w:color="auto"/>
                </w:tcBorders>
                <w:shd w:val="clear" w:color="auto" w:fill="auto"/>
                <w:hideMark/>
              </w:tcPr>
            </w:tcPrChange>
          </w:tcPr>
          <w:p w14:paraId="64E88F67" w14:textId="1CD16F71"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609" w:author="Tanvir Ahammed" w:date="2022-06-19T16:34:00Z">
                <w:pPr>
                  <w:spacing w:after="0" w:line="240" w:lineRule="auto"/>
                  <w:textAlignment w:val="baseline"/>
                </w:pPr>
              </w:pPrChange>
            </w:pPr>
          </w:p>
        </w:tc>
        <w:tc>
          <w:tcPr>
            <w:tcW w:w="1095" w:type="dxa"/>
            <w:tcBorders>
              <w:top w:val="nil"/>
              <w:left w:val="nil"/>
              <w:bottom w:val="single" w:sz="6" w:space="0" w:color="auto"/>
              <w:right w:val="single" w:sz="4" w:space="0" w:color="auto"/>
            </w:tcBorders>
            <w:shd w:val="clear" w:color="auto" w:fill="auto"/>
            <w:vAlign w:val="center"/>
            <w:hideMark/>
            <w:tcPrChange w:id="610" w:author="Tanvir Ahammed" w:date="2022-06-19T16:47:00Z">
              <w:tcPr>
                <w:tcW w:w="1095" w:type="dxa"/>
                <w:tcBorders>
                  <w:top w:val="nil"/>
                  <w:left w:val="nil"/>
                  <w:bottom w:val="single" w:sz="6" w:space="0" w:color="auto"/>
                  <w:right w:val="single" w:sz="6" w:space="0" w:color="auto"/>
                </w:tcBorders>
                <w:shd w:val="clear" w:color="auto" w:fill="auto"/>
                <w:hideMark/>
              </w:tcPr>
            </w:tcPrChange>
          </w:tcPr>
          <w:p w14:paraId="48D25BE0" w14:textId="29AD11B4"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611" w:author="Tanvir Ahammed" w:date="2022-06-19T16:34:00Z">
                <w:pPr>
                  <w:spacing w:after="0" w:line="240" w:lineRule="auto"/>
                  <w:textAlignment w:val="baseline"/>
                </w:pPr>
              </w:pPrChange>
            </w:pPr>
          </w:p>
        </w:tc>
      </w:tr>
      <w:tr w:rsidR="000D74D1" w:rsidRPr="00096430" w14:paraId="27360187" w14:textId="77777777" w:rsidTr="005A646A">
        <w:tc>
          <w:tcPr>
            <w:tcW w:w="2909" w:type="dxa"/>
            <w:tcBorders>
              <w:top w:val="nil"/>
              <w:left w:val="single" w:sz="4" w:space="0" w:color="auto"/>
              <w:bottom w:val="single" w:sz="6" w:space="0" w:color="auto"/>
              <w:right w:val="single" w:sz="6" w:space="0" w:color="auto"/>
            </w:tcBorders>
            <w:shd w:val="clear" w:color="auto" w:fill="auto"/>
            <w:vAlign w:val="center"/>
            <w:hideMark/>
            <w:tcPrChange w:id="612" w:author="Tanvir Ahammed" w:date="2022-06-19T16:47:00Z">
              <w:tcPr>
                <w:tcW w:w="2909" w:type="dxa"/>
                <w:tcBorders>
                  <w:top w:val="nil"/>
                  <w:left w:val="single" w:sz="6" w:space="0" w:color="auto"/>
                  <w:bottom w:val="single" w:sz="6" w:space="0" w:color="auto"/>
                  <w:right w:val="single" w:sz="6" w:space="0" w:color="auto"/>
                </w:tcBorders>
                <w:shd w:val="clear" w:color="auto" w:fill="auto"/>
                <w:hideMark/>
              </w:tcPr>
            </w:tcPrChange>
          </w:tcPr>
          <w:p w14:paraId="40B3248E" w14:textId="6F8CDD16" w:rsidR="000D74D1" w:rsidRPr="00096430" w:rsidRDefault="000D74D1" w:rsidP="000829D7">
            <w:pPr>
              <w:spacing w:after="0" w:line="240" w:lineRule="auto"/>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Yes</w:t>
            </w:r>
          </w:p>
        </w:tc>
        <w:tc>
          <w:tcPr>
            <w:tcW w:w="1020" w:type="dxa"/>
            <w:tcBorders>
              <w:top w:val="nil"/>
              <w:left w:val="nil"/>
              <w:bottom w:val="single" w:sz="6" w:space="0" w:color="auto"/>
              <w:right w:val="single" w:sz="6" w:space="0" w:color="auto"/>
            </w:tcBorders>
            <w:shd w:val="clear" w:color="auto" w:fill="auto"/>
            <w:vAlign w:val="center"/>
            <w:hideMark/>
            <w:tcPrChange w:id="613" w:author="Tanvir Ahammed" w:date="2022-06-19T16:47:00Z">
              <w:tcPr>
                <w:tcW w:w="1020" w:type="dxa"/>
                <w:tcBorders>
                  <w:top w:val="nil"/>
                  <w:left w:val="nil"/>
                  <w:bottom w:val="single" w:sz="6" w:space="0" w:color="auto"/>
                  <w:right w:val="single" w:sz="6" w:space="0" w:color="auto"/>
                </w:tcBorders>
                <w:shd w:val="clear" w:color="auto" w:fill="auto"/>
                <w:hideMark/>
              </w:tcPr>
            </w:tcPrChange>
          </w:tcPr>
          <w:p w14:paraId="338E2E75" w14:textId="0A0A85C3"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614"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58 (7.85)</w:t>
            </w:r>
          </w:p>
        </w:tc>
        <w:tc>
          <w:tcPr>
            <w:tcW w:w="1155" w:type="dxa"/>
            <w:tcBorders>
              <w:top w:val="nil"/>
              <w:left w:val="nil"/>
              <w:bottom w:val="single" w:sz="6" w:space="0" w:color="auto"/>
              <w:right w:val="single" w:sz="6" w:space="0" w:color="auto"/>
            </w:tcBorders>
            <w:shd w:val="clear" w:color="auto" w:fill="auto"/>
            <w:vAlign w:val="center"/>
            <w:hideMark/>
            <w:tcPrChange w:id="615"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7099144B" w14:textId="50BA4B8D"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616"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675 (92.15)</w:t>
            </w:r>
          </w:p>
        </w:tc>
        <w:tc>
          <w:tcPr>
            <w:tcW w:w="1155" w:type="dxa"/>
            <w:tcBorders>
              <w:top w:val="nil"/>
              <w:left w:val="nil"/>
              <w:bottom w:val="single" w:sz="6" w:space="0" w:color="auto"/>
              <w:right w:val="single" w:sz="6" w:space="0" w:color="auto"/>
            </w:tcBorders>
            <w:shd w:val="clear" w:color="auto" w:fill="auto"/>
            <w:vAlign w:val="center"/>
            <w:hideMark/>
            <w:tcPrChange w:id="617"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3BAC80A0" w14:textId="15F14587"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618"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733 (31.81)</w:t>
            </w:r>
          </w:p>
        </w:tc>
        <w:tc>
          <w:tcPr>
            <w:tcW w:w="900" w:type="dxa"/>
            <w:tcBorders>
              <w:top w:val="nil"/>
              <w:left w:val="nil"/>
              <w:bottom w:val="single" w:sz="6" w:space="0" w:color="auto"/>
              <w:right w:val="single" w:sz="6" w:space="0" w:color="auto"/>
            </w:tcBorders>
            <w:shd w:val="clear" w:color="auto" w:fill="auto"/>
            <w:vAlign w:val="center"/>
            <w:hideMark/>
            <w:tcPrChange w:id="619" w:author="Tanvir Ahammed" w:date="2022-06-19T16:47:00Z">
              <w:tcPr>
                <w:tcW w:w="900" w:type="dxa"/>
                <w:tcBorders>
                  <w:top w:val="nil"/>
                  <w:left w:val="nil"/>
                  <w:bottom w:val="single" w:sz="6" w:space="0" w:color="auto"/>
                  <w:right w:val="single" w:sz="6" w:space="0" w:color="auto"/>
                </w:tcBorders>
                <w:shd w:val="clear" w:color="auto" w:fill="auto"/>
                <w:hideMark/>
              </w:tcPr>
            </w:tcPrChange>
          </w:tcPr>
          <w:p w14:paraId="5223AEC3" w14:textId="77777777" w:rsidR="00F915DC" w:rsidRDefault="000D74D1" w:rsidP="000829D7">
            <w:pPr>
              <w:spacing w:after="0" w:line="240" w:lineRule="auto"/>
              <w:jc w:val="center"/>
              <w:textAlignment w:val="baseline"/>
              <w:rPr>
                <w:ins w:id="620" w:author="Tanvir Ahammed" w:date="2022-06-19T17:02:00Z"/>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 xml:space="preserve">14 </w:t>
            </w:r>
          </w:p>
          <w:p w14:paraId="63CF4BDF" w14:textId="28409F15"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621"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(2.67)</w:t>
            </w:r>
          </w:p>
        </w:tc>
        <w:tc>
          <w:tcPr>
            <w:tcW w:w="1110" w:type="dxa"/>
            <w:tcBorders>
              <w:top w:val="nil"/>
              <w:left w:val="nil"/>
              <w:bottom w:val="single" w:sz="6" w:space="0" w:color="auto"/>
              <w:right w:val="single" w:sz="6" w:space="0" w:color="auto"/>
            </w:tcBorders>
            <w:shd w:val="clear" w:color="auto" w:fill="auto"/>
            <w:vAlign w:val="center"/>
            <w:hideMark/>
            <w:tcPrChange w:id="622" w:author="Tanvir Ahammed" w:date="2022-06-19T16:47:00Z">
              <w:tcPr>
                <w:tcW w:w="1110" w:type="dxa"/>
                <w:tcBorders>
                  <w:top w:val="nil"/>
                  <w:left w:val="nil"/>
                  <w:bottom w:val="single" w:sz="6" w:space="0" w:color="auto"/>
                  <w:right w:val="single" w:sz="6" w:space="0" w:color="auto"/>
                </w:tcBorders>
                <w:shd w:val="clear" w:color="auto" w:fill="auto"/>
                <w:hideMark/>
              </w:tcPr>
            </w:tcPrChange>
          </w:tcPr>
          <w:p w14:paraId="229E8A5F" w14:textId="321E3CB5"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623"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514 (97.33)</w:t>
            </w:r>
          </w:p>
        </w:tc>
        <w:tc>
          <w:tcPr>
            <w:tcW w:w="1095" w:type="dxa"/>
            <w:tcBorders>
              <w:top w:val="nil"/>
              <w:left w:val="nil"/>
              <w:bottom w:val="single" w:sz="6" w:space="0" w:color="auto"/>
              <w:right w:val="single" w:sz="4" w:space="0" w:color="auto"/>
            </w:tcBorders>
            <w:shd w:val="clear" w:color="auto" w:fill="auto"/>
            <w:vAlign w:val="center"/>
            <w:hideMark/>
            <w:tcPrChange w:id="624" w:author="Tanvir Ahammed" w:date="2022-06-19T16:47:00Z">
              <w:tcPr>
                <w:tcW w:w="1095" w:type="dxa"/>
                <w:tcBorders>
                  <w:top w:val="nil"/>
                  <w:left w:val="nil"/>
                  <w:bottom w:val="single" w:sz="6" w:space="0" w:color="auto"/>
                  <w:right w:val="single" w:sz="6" w:space="0" w:color="auto"/>
                </w:tcBorders>
                <w:shd w:val="clear" w:color="auto" w:fill="auto"/>
                <w:hideMark/>
              </w:tcPr>
            </w:tcPrChange>
          </w:tcPr>
          <w:p w14:paraId="372F289E" w14:textId="4D0BCCEF"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625"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528 (25.77)</w:t>
            </w:r>
          </w:p>
        </w:tc>
      </w:tr>
      <w:tr w:rsidR="000D74D1" w:rsidRPr="00096430" w14:paraId="78B84C99" w14:textId="77777777" w:rsidTr="005A646A">
        <w:tc>
          <w:tcPr>
            <w:tcW w:w="2909" w:type="dxa"/>
            <w:tcBorders>
              <w:top w:val="nil"/>
              <w:left w:val="single" w:sz="4" w:space="0" w:color="auto"/>
              <w:bottom w:val="single" w:sz="6" w:space="0" w:color="auto"/>
              <w:right w:val="single" w:sz="6" w:space="0" w:color="auto"/>
            </w:tcBorders>
            <w:shd w:val="clear" w:color="auto" w:fill="auto"/>
            <w:vAlign w:val="center"/>
            <w:hideMark/>
            <w:tcPrChange w:id="626" w:author="Tanvir Ahammed" w:date="2022-06-19T16:47:00Z">
              <w:tcPr>
                <w:tcW w:w="2909" w:type="dxa"/>
                <w:tcBorders>
                  <w:top w:val="nil"/>
                  <w:left w:val="single" w:sz="6" w:space="0" w:color="auto"/>
                  <w:bottom w:val="single" w:sz="6" w:space="0" w:color="auto"/>
                  <w:right w:val="single" w:sz="6" w:space="0" w:color="auto"/>
                </w:tcBorders>
                <w:shd w:val="clear" w:color="auto" w:fill="auto"/>
                <w:hideMark/>
              </w:tcPr>
            </w:tcPrChange>
          </w:tcPr>
          <w:p w14:paraId="5DE5607F" w14:textId="58C1DD37" w:rsidR="000D74D1" w:rsidRPr="00096430" w:rsidRDefault="000D74D1" w:rsidP="000829D7">
            <w:pPr>
              <w:spacing w:after="0" w:line="240" w:lineRule="auto"/>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No</w:t>
            </w:r>
          </w:p>
        </w:tc>
        <w:tc>
          <w:tcPr>
            <w:tcW w:w="1020" w:type="dxa"/>
            <w:tcBorders>
              <w:top w:val="nil"/>
              <w:left w:val="nil"/>
              <w:bottom w:val="single" w:sz="6" w:space="0" w:color="auto"/>
              <w:right w:val="single" w:sz="6" w:space="0" w:color="auto"/>
            </w:tcBorders>
            <w:shd w:val="clear" w:color="auto" w:fill="auto"/>
            <w:vAlign w:val="center"/>
            <w:hideMark/>
            <w:tcPrChange w:id="627" w:author="Tanvir Ahammed" w:date="2022-06-19T16:47:00Z">
              <w:tcPr>
                <w:tcW w:w="1020" w:type="dxa"/>
                <w:tcBorders>
                  <w:top w:val="nil"/>
                  <w:left w:val="nil"/>
                  <w:bottom w:val="single" w:sz="6" w:space="0" w:color="auto"/>
                  <w:right w:val="single" w:sz="6" w:space="0" w:color="auto"/>
                </w:tcBorders>
                <w:shd w:val="clear" w:color="auto" w:fill="auto"/>
                <w:hideMark/>
              </w:tcPr>
            </w:tcPrChange>
          </w:tcPr>
          <w:p w14:paraId="43B3DAC7" w14:textId="20507281"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628"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115 (7.32)</w:t>
            </w:r>
          </w:p>
        </w:tc>
        <w:tc>
          <w:tcPr>
            <w:tcW w:w="1155" w:type="dxa"/>
            <w:tcBorders>
              <w:top w:val="nil"/>
              <w:left w:val="nil"/>
              <w:bottom w:val="single" w:sz="6" w:space="0" w:color="auto"/>
              <w:right w:val="single" w:sz="6" w:space="0" w:color="auto"/>
            </w:tcBorders>
            <w:shd w:val="clear" w:color="auto" w:fill="auto"/>
            <w:vAlign w:val="center"/>
            <w:hideMark/>
            <w:tcPrChange w:id="629"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65DCDAAF" w14:textId="49458B71"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630"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1456 (92.68)</w:t>
            </w:r>
          </w:p>
        </w:tc>
        <w:tc>
          <w:tcPr>
            <w:tcW w:w="1155" w:type="dxa"/>
            <w:tcBorders>
              <w:top w:val="nil"/>
              <w:left w:val="nil"/>
              <w:bottom w:val="single" w:sz="6" w:space="0" w:color="auto"/>
              <w:right w:val="single" w:sz="6" w:space="0" w:color="auto"/>
            </w:tcBorders>
            <w:shd w:val="clear" w:color="auto" w:fill="auto"/>
            <w:vAlign w:val="center"/>
            <w:hideMark/>
            <w:tcPrChange w:id="631"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64BE55F8" w14:textId="0C0339F5"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632"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1571 (68.19)</w:t>
            </w:r>
          </w:p>
        </w:tc>
        <w:tc>
          <w:tcPr>
            <w:tcW w:w="900" w:type="dxa"/>
            <w:tcBorders>
              <w:top w:val="nil"/>
              <w:left w:val="nil"/>
              <w:bottom w:val="single" w:sz="6" w:space="0" w:color="auto"/>
              <w:right w:val="single" w:sz="6" w:space="0" w:color="auto"/>
            </w:tcBorders>
            <w:shd w:val="clear" w:color="auto" w:fill="auto"/>
            <w:vAlign w:val="center"/>
            <w:hideMark/>
            <w:tcPrChange w:id="633" w:author="Tanvir Ahammed" w:date="2022-06-19T16:47:00Z">
              <w:tcPr>
                <w:tcW w:w="900" w:type="dxa"/>
                <w:tcBorders>
                  <w:top w:val="nil"/>
                  <w:left w:val="nil"/>
                  <w:bottom w:val="single" w:sz="6" w:space="0" w:color="auto"/>
                  <w:right w:val="single" w:sz="6" w:space="0" w:color="auto"/>
                </w:tcBorders>
                <w:shd w:val="clear" w:color="auto" w:fill="auto"/>
                <w:hideMark/>
              </w:tcPr>
            </w:tcPrChange>
          </w:tcPr>
          <w:p w14:paraId="13AEECB8" w14:textId="77777777" w:rsidR="00F915DC" w:rsidRDefault="000D74D1" w:rsidP="000829D7">
            <w:pPr>
              <w:spacing w:after="0" w:line="240" w:lineRule="auto"/>
              <w:jc w:val="center"/>
              <w:textAlignment w:val="baseline"/>
              <w:rPr>
                <w:ins w:id="634" w:author="Tanvir Ahammed" w:date="2022-06-19T17:02:00Z"/>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 xml:space="preserve">59 </w:t>
            </w:r>
          </w:p>
          <w:p w14:paraId="74F50899" w14:textId="035FF7B7"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635"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(3.86)</w:t>
            </w:r>
          </w:p>
        </w:tc>
        <w:tc>
          <w:tcPr>
            <w:tcW w:w="1110" w:type="dxa"/>
            <w:tcBorders>
              <w:top w:val="nil"/>
              <w:left w:val="nil"/>
              <w:bottom w:val="single" w:sz="6" w:space="0" w:color="auto"/>
              <w:right w:val="single" w:sz="6" w:space="0" w:color="auto"/>
            </w:tcBorders>
            <w:shd w:val="clear" w:color="auto" w:fill="auto"/>
            <w:vAlign w:val="center"/>
            <w:hideMark/>
            <w:tcPrChange w:id="636" w:author="Tanvir Ahammed" w:date="2022-06-19T16:47:00Z">
              <w:tcPr>
                <w:tcW w:w="1110" w:type="dxa"/>
                <w:tcBorders>
                  <w:top w:val="nil"/>
                  <w:left w:val="nil"/>
                  <w:bottom w:val="single" w:sz="6" w:space="0" w:color="auto"/>
                  <w:right w:val="single" w:sz="6" w:space="0" w:color="auto"/>
                </w:tcBorders>
                <w:shd w:val="clear" w:color="auto" w:fill="auto"/>
                <w:hideMark/>
              </w:tcPr>
            </w:tcPrChange>
          </w:tcPr>
          <w:p w14:paraId="7757B8EF" w14:textId="286E633A"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637"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1462 (96.14)</w:t>
            </w:r>
          </w:p>
        </w:tc>
        <w:tc>
          <w:tcPr>
            <w:tcW w:w="1095" w:type="dxa"/>
            <w:tcBorders>
              <w:top w:val="nil"/>
              <w:left w:val="nil"/>
              <w:bottom w:val="single" w:sz="6" w:space="0" w:color="auto"/>
              <w:right w:val="single" w:sz="4" w:space="0" w:color="auto"/>
            </w:tcBorders>
            <w:shd w:val="clear" w:color="auto" w:fill="auto"/>
            <w:vAlign w:val="center"/>
            <w:hideMark/>
            <w:tcPrChange w:id="638" w:author="Tanvir Ahammed" w:date="2022-06-19T16:47:00Z">
              <w:tcPr>
                <w:tcW w:w="1095" w:type="dxa"/>
                <w:tcBorders>
                  <w:top w:val="nil"/>
                  <w:left w:val="nil"/>
                  <w:bottom w:val="single" w:sz="6" w:space="0" w:color="auto"/>
                  <w:right w:val="single" w:sz="6" w:space="0" w:color="auto"/>
                </w:tcBorders>
                <w:shd w:val="clear" w:color="auto" w:fill="auto"/>
                <w:hideMark/>
              </w:tcPr>
            </w:tcPrChange>
          </w:tcPr>
          <w:p w14:paraId="7B5EA3A1" w14:textId="2DE17D6A"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639"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1520 (74.23)</w:t>
            </w:r>
          </w:p>
        </w:tc>
      </w:tr>
      <w:tr w:rsidR="000D74D1" w:rsidRPr="00096430" w14:paraId="7FEFD5E3" w14:textId="77777777" w:rsidTr="005A646A">
        <w:tc>
          <w:tcPr>
            <w:tcW w:w="2909" w:type="dxa"/>
            <w:tcBorders>
              <w:top w:val="nil"/>
              <w:left w:val="single" w:sz="4" w:space="0" w:color="auto"/>
              <w:bottom w:val="single" w:sz="6" w:space="0" w:color="auto"/>
              <w:right w:val="single" w:sz="6" w:space="0" w:color="auto"/>
            </w:tcBorders>
            <w:shd w:val="clear" w:color="auto" w:fill="auto"/>
            <w:vAlign w:val="center"/>
            <w:hideMark/>
            <w:tcPrChange w:id="640" w:author="Tanvir Ahammed" w:date="2022-06-19T16:47:00Z">
              <w:tcPr>
                <w:tcW w:w="2909" w:type="dxa"/>
                <w:tcBorders>
                  <w:top w:val="nil"/>
                  <w:left w:val="single" w:sz="6" w:space="0" w:color="auto"/>
                  <w:bottom w:val="single" w:sz="6" w:space="0" w:color="auto"/>
                  <w:right w:val="single" w:sz="6" w:space="0" w:color="auto"/>
                </w:tcBorders>
                <w:shd w:val="clear" w:color="auto" w:fill="auto"/>
                <w:hideMark/>
              </w:tcPr>
            </w:tcPrChange>
          </w:tcPr>
          <w:p w14:paraId="515F8630" w14:textId="3E952114" w:rsidR="000D74D1" w:rsidRPr="00096430" w:rsidRDefault="000D74D1" w:rsidP="000829D7">
            <w:pPr>
              <w:spacing w:after="0" w:line="240" w:lineRule="auto"/>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b/>
                <w:bCs/>
                <w:sz w:val="24"/>
                <w:szCs w:val="24"/>
              </w:rPr>
              <w:t xml:space="preserve">Household water </w:t>
            </w:r>
            <w:r w:rsidRPr="00096430">
              <w:rPr>
                <w:rFonts w:ascii="Times New Roman" w:eastAsia="Times New Roman" w:hAnsi="Times New Roman" w:cs="Times New Roman"/>
                <w:b/>
                <w:bCs/>
                <w:i/>
                <w:iCs/>
                <w:sz w:val="24"/>
                <w:szCs w:val="24"/>
              </w:rPr>
              <w:t xml:space="preserve">E. coli </w:t>
            </w:r>
            <w:r w:rsidRPr="00096430">
              <w:rPr>
                <w:rFonts w:ascii="Times New Roman" w:eastAsia="Times New Roman" w:hAnsi="Times New Roman" w:cs="Times New Roman"/>
                <w:b/>
                <w:bCs/>
                <w:sz w:val="24"/>
                <w:szCs w:val="24"/>
              </w:rPr>
              <w:t>concentration</w:t>
            </w:r>
            <w:r w:rsidRPr="00096430">
              <w:rPr>
                <w:rFonts w:ascii="Times New Roman" w:eastAsia="Times New Roman" w:hAnsi="Times New Roman" w:cs="Times New Roman"/>
                <w:b/>
                <w:bCs/>
                <w:sz w:val="19"/>
                <w:szCs w:val="19"/>
                <w:vertAlign w:val="superscript"/>
              </w:rPr>
              <w:t>2</w:t>
            </w:r>
          </w:p>
        </w:tc>
        <w:tc>
          <w:tcPr>
            <w:tcW w:w="1020" w:type="dxa"/>
            <w:tcBorders>
              <w:top w:val="nil"/>
              <w:left w:val="nil"/>
              <w:bottom w:val="single" w:sz="6" w:space="0" w:color="auto"/>
              <w:right w:val="single" w:sz="6" w:space="0" w:color="auto"/>
            </w:tcBorders>
            <w:shd w:val="clear" w:color="auto" w:fill="auto"/>
            <w:vAlign w:val="center"/>
            <w:hideMark/>
            <w:tcPrChange w:id="641" w:author="Tanvir Ahammed" w:date="2022-06-19T16:47:00Z">
              <w:tcPr>
                <w:tcW w:w="1020" w:type="dxa"/>
                <w:tcBorders>
                  <w:top w:val="nil"/>
                  <w:left w:val="nil"/>
                  <w:bottom w:val="single" w:sz="6" w:space="0" w:color="auto"/>
                  <w:right w:val="single" w:sz="6" w:space="0" w:color="auto"/>
                </w:tcBorders>
                <w:shd w:val="clear" w:color="auto" w:fill="auto"/>
                <w:hideMark/>
              </w:tcPr>
            </w:tcPrChange>
          </w:tcPr>
          <w:p w14:paraId="58ABBBF9" w14:textId="7A22C05F"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642" w:author="Tanvir Ahammed" w:date="2022-06-19T16:34:00Z">
                <w:pPr>
                  <w:spacing w:after="0" w:line="240" w:lineRule="auto"/>
                  <w:textAlignment w:val="baseline"/>
                </w:pPr>
              </w:pPrChange>
            </w:pPr>
          </w:p>
        </w:tc>
        <w:tc>
          <w:tcPr>
            <w:tcW w:w="1155" w:type="dxa"/>
            <w:tcBorders>
              <w:top w:val="nil"/>
              <w:left w:val="nil"/>
              <w:bottom w:val="single" w:sz="6" w:space="0" w:color="auto"/>
              <w:right w:val="single" w:sz="6" w:space="0" w:color="auto"/>
            </w:tcBorders>
            <w:shd w:val="clear" w:color="auto" w:fill="auto"/>
            <w:vAlign w:val="center"/>
            <w:hideMark/>
            <w:tcPrChange w:id="643"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4F5725CF" w14:textId="223B00FD"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644" w:author="Tanvir Ahammed" w:date="2022-06-19T16:34:00Z">
                <w:pPr>
                  <w:spacing w:after="0" w:line="240" w:lineRule="auto"/>
                  <w:textAlignment w:val="baseline"/>
                </w:pPr>
              </w:pPrChange>
            </w:pPr>
          </w:p>
        </w:tc>
        <w:tc>
          <w:tcPr>
            <w:tcW w:w="1155" w:type="dxa"/>
            <w:tcBorders>
              <w:top w:val="nil"/>
              <w:left w:val="nil"/>
              <w:bottom w:val="single" w:sz="6" w:space="0" w:color="auto"/>
              <w:right w:val="single" w:sz="6" w:space="0" w:color="auto"/>
            </w:tcBorders>
            <w:shd w:val="clear" w:color="auto" w:fill="auto"/>
            <w:vAlign w:val="center"/>
            <w:hideMark/>
            <w:tcPrChange w:id="645"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5D5254AF" w14:textId="4CA1A2C8"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646" w:author="Tanvir Ahammed" w:date="2022-06-19T16:34:00Z">
                <w:pPr>
                  <w:spacing w:after="0" w:line="240" w:lineRule="auto"/>
                  <w:textAlignment w:val="baseline"/>
                </w:pPr>
              </w:pPrChange>
            </w:pPr>
          </w:p>
        </w:tc>
        <w:tc>
          <w:tcPr>
            <w:tcW w:w="900" w:type="dxa"/>
            <w:tcBorders>
              <w:top w:val="nil"/>
              <w:left w:val="nil"/>
              <w:bottom w:val="single" w:sz="6" w:space="0" w:color="auto"/>
              <w:right w:val="single" w:sz="6" w:space="0" w:color="auto"/>
            </w:tcBorders>
            <w:shd w:val="clear" w:color="auto" w:fill="auto"/>
            <w:vAlign w:val="center"/>
            <w:hideMark/>
            <w:tcPrChange w:id="647" w:author="Tanvir Ahammed" w:date="2022-06-19T16:47:00Z">
              <w:tcPr>
                <w:tcW w:w="900" w:type="dxa"/>
                <w:tcBorders>
                  <w:top w:val="nil"/>
                  <w:left w:val="nil"/>
                  <w:bottom w:val="single" w:sz="6" w:space="0" w:color="auto"/>
                  <w:right w:val="single" w:sz="6" w:space="0" w:color="auto"/>
                </w:tcBorders>
                <w:shd w:val="clear" w:color="auto" w:fill="auto"/>
                <w:hideMark/>
              </w:tcPr>
            </w:tcPrChange>
          </w:tcPr>
          <w:p w14:paraId="3A879949" w14:textId="6FEEA753"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648" w:author="Tanvir Ahammed" w:date="2022-06-19T16:34:00Z">
                <w:pPr>
                  <w:spacing w:after="0" w:line="240" w:lineRule="auto"/>
                  <w:textAlignment w:val="baseline"/>
                </w:pPr>
              </w:pPrChange>
            </w:pPr>
          </w:p>
        </w:tc>
        <w:tc>
          <w:tcPr>
            <w:tcW w:w="1110" w:type="dxa"/>
            <w:tcBorders>
              <w:top w:val="nil"/>
              <w:left w:val="nil"/>
              <w:bottom w:val="single" w:sz="6" w:space="0" w:color="auto"/>
              <w:right w:val="single" w:sz="6" w:space="0" w:color="auto"/>
            </w:tcBorders>
            <w:shd w:val="clear" w:color="auto" w:fill="auto"/>
            <w:vAlign w:val="center"/>
            <w:hideMark/>
            <w:tcPrChange w:id="649" w:author="Tanvir Ahammed" w:date="2022-06-19T16:47:00Z">
              <w:tcPr>
                <w:tcW w:w="1110" w:type="dxa"/>
                <w:tcBorders>
                  <w:top w:val="nil"/>
                  <w:left w:val="nil"/>
                  <w:bottom w:val="single" w:sz="6" w:space="0" w:color="auto"/>
                  <w:right w:val="single" w:sz="6" w:space="0" w:color="auto"/>
                </w:tcBorders>
                <w:shd w:val="clear" w:color="auto" w:fill="auto"/>
                <w:hideMark/>
              </w:tcPr>
            </w:tcPrChange>
          </w:tcPr>
          <w:p w14:paraId="7F106BF1" w14:textId="3195FEBC"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650" w:author="Tanvir Ahammed" w:date="2022-06-19T16:34:00Z">
                <w:pPr>
                  <w:spacing w:after="0" w:line="240" w:lineRule="auto"/>
                  <w:textAlignment w:val="baseline"/>
                </w:pPr>
              </w:pPrChange>
            </w:pPr>
          </w:p>
        </w:tc>
        <w:tc>
          <w:tcPr>
            <w:tcW w:w="1095" w:type="dxa"/>
            <w:tcBorders>
              <w:top w:val="nil"/>
              <w:left w:val="nil"/>
              <w:bottom w:val="single" w:sz="6" w:space="0" w:color="auto"/>
              <w:right w:val="single" w:sz="4" w:space="0" w:color="auto"/>
            </w:tcBorders>
            <w:shd w:val="clear" w:color="auto" w:fill="auto"/>
            <w:vAlign w:val="center"/>
            <w:hideMark/>
            <w:tcPrChange w:id="651" w:author="Tanvir Ahammed" w:date="2022-06-19T16:47:00Z">
              <w:tcPr>
                <w:tcW w:w="1095" w:type="dxa"/>
                <w:tcBorders>
                  <w:top w:val="nil"/>
                  <w:left w:val="nil"/>
                  <w:bottom w:val="single" w:sz="6" w:space="0" w:color="auto"/>
                  <w:right w:val="single" w:sz="6" w:space="0" w:color="auto"/>
                </w:tcBorders>
                <w:shd w:val="clear" w:color="auto" w:fill="auto"/>
                <w:hideMark/>
              </w:tcPr>
            </w:tcPrChange>
          </w:tcPr>
          <w:p w14:paraId="340A085E" w14:textId="625A3535"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652" w:author="Tanvir Ahammed" w:date="2022-06-19T16:34:00Z">
                <w:pPr>
                  <w:spacing w:after="0" w:line="240" w:lineRule="auto"/>
                  <w:textAlignment w:val="baseline"/>
                </w:pPr>
              </w:pPrChange>
            </w:pPr>
          </w:p>
        </w:tc>
      </w:tr>
      <w:tr w:rsidR="000D74D1" w:rsidRPr="00096430" w14:paraId="481470A8" w14:textId="77777777" w:rsidTr="005A646A">
        <w:tc>
          <w:tcPr>
            <w:tcW w:w="2909" w:type="dxa"/>
            <w:tcBorders>
              <w:top w:val="nil"/>
              <w:left w:val="single" w:sz="4" w:space="0" w:color="auto"/>
              <w:bottom w:val="single" w:sz="6" w:space="0" w:color="auto"/>
              <w:right w:val="single" w:sz="6" w:space="0" w:color="auto"/>
            </w:tcBorders>
            <w:shd w:val="clear" w:color="auto" w:fill="auto"/>
            <w:vAlign w:val="center"/>
            <w:hideMark/>
            <w:tcPrChange w:id="653" w:author="Tanvir Ahammed" w:date="2022-06-19T16:47:00Z">
              <w:tcPr>
                <w:tcW w:w="2909" w:type="dxa"/>
                <w:tcBorders>
                  <w:top w:val="nil"/>
                  <w:left w:val="single" w:sz="6" w:space="0" w:color="auto"/>
                  <w:bottom w:val="single" w:sz="6" w:space="0" w:color="auto"/>
                  <w:right w:val="single" w:sz="6" w:space="0" w:color="auto"/>
                </w:tcBorders>
                <w:shd w:val="clear" w:color="auto" w:fill="auto"/>
                <w:hideMark/>
              </w:tcPr>
            </w:tcPrChange>
          </w:tcPr>
          <w:p w14:paraId="2EED5A34" w14:textId="39B813F6" w:rsidR="000D74D1" w:rsidRPr="00096430" w:rsidRDefault="000D74D1" w:rsidP="000829D7">
            <w:pPr>
              <w:spacing w:after="0" w:line="240" w:lineRule="auto"/>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Low</w:t>
            </w:r>
          </w:p>
        </w:tc>
        <w:tc>
          <w:tcPr>
            <w:tcW w:w="1020" w:type="dxa"/>
            <w:tcBorders>
              <w:top w:val="nil"/>
              <w:left w:val="nil"/>
              <w:bottom w:val="single" w:sz="6" w:space="0" w:color="auto"/>
              <w:right w:val="single" w:sz="6" w:space="0" w:color="auto"/>
            </w:tcBorders>
            <w:shd w:val="clear" w:color="auto" w:fill="auto"/>
            <w:vAlign w:val="center"/>
            <w:hideMark/>
            <w:tcPrChange w:id="654" w:author="Tanvir Ahammed" w:date="2022-06-19T16:47:00Z">
              <w:tcPr>
                <w:tcW w:w="1020" w:type="dxa"/>
                <w:tcBorders>
                  <w:top w:val="nil"/>
                  <w:left w:val="nil"/>
                  <w:bottom w:val="single" w:sz="6" w:space="0" w:color="auto"/>
                  <w:right w:val="single" w:sz="6" w:space="0" w:color="auto"/>
                </w:tcBorders>
                <w:shd w:val="clear" w:color="auto" w:fill="auto"/>
                <w:hideMark/>
              </w:tcPr>
            </w:tcPrChange>
          </w:tcPr>
          <w:p w14:paraId="62AA56BA" w14:textId="65E298CF"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655"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16 (4.25)</w:t>
            </w:r>
          </w:p>
        </w:tc>
        <w:tc>
          <w:tcPr>
            <w:tcW w:w="1155" w:type="dxa"/>
            <w:tcBorders>
              <w:top w:val="nil"/>
              <w:left w:val="nil"/>
              <w:bottom w:val="single" w:sz="6" w:space="0" w:color="auto"/>
              <w:right w:val="single" w:sz="6" w:space="0" w:color="auto"/>
            </w:tcBorders>
            <w:shd w:val="clear" w:color="auto" w:fill="auto"/>
            <w:vAlign w:val="center"/>
            <w:hideMark/>
            <w:tcPrChange w:id="656"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3BCE159B" w14:textId="410D323D"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657"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369 (95.75)</w:t>
            </w:r>
          </w:p>
        </w:tc>
        <w:tc>
          <w:tcPr>
            <w:tcW w:w="1155" w:type="dxa"/>
            <w:tcBorders>
              <w:top w:val="nil"/>
              <w:left w:val="nil"/>
              <w:bottom w:val="single" w:sz="6" w:space="0" w:color="auto"/>
              <w:right w:val="single" w:sz="6" w:space="0" w:color="auto"/>
            </w:tcBorders>
            <w:shd w:val="clear" w:color="auto" w:fill="auto"/>
            <w:vAlign w:val="center"/>
            <w:hideMark/>
            <w:tcPrChange w:id="658"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6C1FB4B2" w14:textId="324D1D5C"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659"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386 (16.54)</w:t>
            </w:r>
          </w:p>
        </w:tc>
        <w:tc>
          <w:tcPr>
            <w:tcW w:w="900" w:type="dxa"/>
            <w:tcBorders>
              <w:top w:val="nil"/>
              <w:left w:val="nil"/>
              <w:bottom w:val="single" w:sz="6" w:space="0" w:color="auto"/>
              <w:right w:val="single" w:sz="6" w:space="0" w:color="auto"/>
            </w:tcBorders>
            <w:shd w:val="clear" w:color="auto" w:fill="auto"/>
            <w:vAlign w:val="center"/>
            <w:hideMark/>
            <w:tcPrChange w:id="660" w:author="Tanvir Ahammed" w:date="2022-06-19T16:47:00Z">
              <w:tcPr>
                <w:tcW w:w="900" w:type="dxa"/>
                <w:tcBorders>
                  <w:top w:val="nil"/>
                  <w:left w:val="nil"/>
                  <w:bottom w:val="single" w:sz="6" w:space="0" w:color="auto"/>
                  <w:right w:val="single" w:sz="6" w:space="0" w:color="auto"/>
                </w:tcBorders>
                <w:shd w:val="clear" w:color="auto" w:fill="auto"/>
                <w:hideMark/>
              </w:tcPr>
            </w:tcPrChange>
          </w:tcPr>
          <w:p w14:paraId="69142BCD" w14:textId="77777777" w:rsidR="00F915DC" w:rsidRDefault="000D74D1" w:rsidP="000829D7">
            <w:pPr>
              <w:spacing w:after="0" w:line="240" w:lineRule="auto"/>
              <w:jc w:val="center"/>
              <w:textAlignment w:val="baseline"/>
              <w:rPr>
                <w:ins w:id="661" w:author="Tanvir Ahammed" w:date="2022-06-19T17:02:00Z"/>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 xml:space="preserve">13 </w:t>
            </w:r>
          </w:p>
          <w:p w14:paraId="17640541" w14:textId="69C942CA"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662"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(3.19)</w:t>
            </w:r>
          </w:p>
        </w:tc>
        <w:tc>
          <w:tcPr>
            <w:tcW w:w="1110" w:type="dxa"/>
            <w:tcBorders>
              <w:top w:val="nil"/>
              <w:left w:val="nil"/>
              <w:bottom w:val="single" w:sz="6" w:space="0" w:color="auto"/>
              <w:right w:val="single" w:sz="6" w:space="0" w:color="auto"/>
            </w:tcBorders>
            <w:shd w:val="clear" w:color="auto" w:fill="auto"/>
            <w:vAlign w:val="center"/>
            <w:hideMark/>
            <w:tcPrChange w:id="663" w:author="Tanvir Ahammed" w:date="2022-06-19T16:47:00Z">
              <w:tcPr>
                <w:tcW w:w="1110" w:type="dxa"/>
                <w:tcBorders>
                  <w:top w:val="nil"/>
                  <w:left w:val="nil"/>
                  <w:bottom w:val="single" w:sz="6" w:space="0" w:color="auto"/>
                  <w:right w:val="single" w:sz="6" w:space="0" w:color="auto"/>
                </w:tcBorders>
                <w:shd w:val="clear" w:color="auto" w:fill="auto"/>
                <w:hideMark/>
              </w:tcPr>
            </w:tcPrChange>
          </w:tcPr>
          <w:p w14:paraId="732A5A5D" w14:textId="77E23866"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664"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383 (96.81)</w:t>
            </w:r>
          </w:p>
        </w:tc>
        <w:tc>
          <w:tcPr>
            <w:tcW w:w="1095" w:type="dxa"/>
            <w:tcBorders>
              <w:top w:val="nil"/>
              <w:left w:val="nil"/>
              <w:bottom w:val="single" w:sz="6" w:space="0" w:color="auto"/>
              <w:right w:val="single" w:sz="4" w:space="0" w:color="auto"/>
            </w:tcBorders>
            <w:shd w:val="clear" w:color="auto" w:fill="auto"/>
            <w:vAlign w:val="center"/>
            <w:hideMark/>
            <w:tcPrChange w:id="665" w:author="Tanvir Ahammed" w:date="2022-06-19T16:47:00Z">
              <w:tcPr>
                <w:tcW w:w="1095" w:type="dxa"/>
                <w:tcBorders>
                  <w:top w:val="nil"/>
                  <w:left w:val="nil"/>
                  <w:bottom w:val="single" w:sz="6" w:space="0" w:color="auto"/>
                  <w:right w:val="single" w:sz="6" w:space="0" w:color="auto"/>
                </w:tcBorders>
                <w:shd w:val="clear" w:color="auto" w:fill="auto"/>
                <w:hideMark/>
              </w:tcPr>
            </w:tcPrChange>
          </w:tcPr>
          <w:p w14:paraId="3AD99420" w14:textId="3C9A86CF"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666"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396 (19.08)</w:t>
            </w:r>
          </w:p>
        </w:tc>
      </w:tr>
      <w:tr w:rsidR="000D74D1" w:rsidRPr="00096430" w14:paraId="355EFD0F" w14:textId="77777777" w:rsidTr="005A646A">
        <w:tc>
          <w:tcPr>
            <w:tcW w:w="2909" w:type="dxa"/>
            <w:tcBorders>
              <w:top w:val="nil"/>
              <w:left w:val="single" w:sz="4" w:space="0" w:color="auto"/>
              <w:bottom w:val="single" w:sz="6" w:space="0" w:color="auto"/>
              <w:right w:val="single" w:sz="6" w:space="0" w:color="auto"/>
            </w:tcBorders>
            <w:shd w:val="clear" w:color="auto" w:fill="auto"/>
            <w:vAlign w:val="center"/>
            <w:hideMark/>
            <w:tcPrChange w:id="667" w:author="Tanvir Ahammed" w:date="2022-06-19T16:47:00Z">
              <w:tcPr>
                <w:tcW w:w="2909" w:type="dxa"/>
                <w:tcBorders>
                  <w:top w:val="nil"/>
                  <w:left w:val="single" w:sz="6" w:space="0" w:color="auto"/>
                  <w:bottom w:val="single" w:sz="6" w:space="0" w:color="auto"/>
                  <w:right w:val="single" w:sz="6" w:space="0" w:color="auto"/>
                </w:tcBorders>
                <w:shd w:val="clear" w:color="auto" w:fill="auto"/>
                <w:hideMark/>
              </w:tcPr>
            </w:tcPrChange>
          </w:tcPr>
          <w:p w14:paraId="5332BF7C" w14:textId="0F328074" w:rsidR="000D74D1" w:rsidRPr="00096430" w:rsidRDefault="000D74D1" w:rsidP="000829D7">
            <w:pPr>
              <w:spacing w:after="0" w:line="240" w:lineRule="auto"/>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Moderate</w:t>
            </w:r>
          </w:p>
        </w:tc>
        <w:tc>
          <w:tcPr>
            <w:tcW w:w="1020" w:type="dxa"/>
            <w:tcBorders>
              <w:top w:val="nil"/>
              <w:left w:val="nil"/>
              <w:bottom w:val="single" w:sz="6" w:space="0" w:color="auto"/>
              <w:right w:val="single" w:sz="6" w:space="0" w:color="auto"/>
            </w:tcBorders>
            <w:shd w:val="clear" w:color="auto" w:fill="auto"/>
            <w:vAlign w:val="center"/>
            <w:hideMark/>
            <w:tcPrChange w:id="668" w:author="Tanvir Ahammed" w:date="2022-06-19T16:47:00Z">
              <w:tcPr>
                <w:tcW w:w="1020" w:type="dxa"/>
                <w:tcBorders>
                  <w:top w:val="nil"/>
                  <w:left w:val="nil"/>
                  <w:bottom w:val="single" w:sz="6" w:space="0" w:color="auto"/>
                  <w:right w:val="single" w:sz="6" w:space="0" w:color="auto"/>
                </w:tcBorders>
                <w:shd w:val="clear" w:color="auto" w:fill="auto"/>
                <w:hideMark/>
              </w:tcPr>
            </w:tcPrChange>
          </w:tcPr>
          <w:p w14:paraId="5CE8EBCF" w14:textId="1F76A009"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669"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31 (6.63)</w:t>
            </w:r>
          </w:p>
        </w:tc>
        <w:tc>
          <w:tcPr>
            <w:tcW w:w="1155" w:type="dxa"/>
            <w:tcBorders>
              <w:top w:val="nil"/>
              <w:left w:val="nil"/>
              <w:bottom w:val="single" w:sz="6" w:space="0" w:color="auto"/>
              <w:right w:val="single" w:sz="6" w:space="0" w:color="auto"/>
            </w:tcBorders>
            <w:shd w:val="clear" w:color="auto" w:fill="auto"/>
            <w:vAlign w:val="center"/>
            <w:hideMark/>
            <w:tcPrChange w:id="670"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6EAB5663" w14:textId="24E62E19"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671"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438 (93.37)</w:t>
            </w:r>
          </w:p>
        </w:tc>
        <w:tc>
          <w:tcPr>
            <w:tcW w:w="1155" w:type="dxa"/>
            <w:tcBorders>
              <w:top w:val="nil"/>
              <w:left w:val="nil"/>
              <w:bottom w:val="single" w:sz="6" w:space="0" w:color="auto"/>
              <w:right w:val="single" w:sz="6" w:space="0" w:color="auto"/>
            </w:tcBorders>
            <w:shd w:val="clear" w:color="auto" w:fill="auto"/>
            <w:vAlign w:val="center"/>
            <w:hideMark/>
            <w:tcPrChange w:id="672"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3E1E0D46" w14:textId="2D832ABB"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673"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469 (20.10)</w:t>
            </w:r>
          </w:p>
        </w:tc>
        <w:tc>
          <w:tcPr>
            <w:tcW w:w="900" w:type="dxa"/>
            <w:tcBorders>
              <w:top w:val="nil"/>
              <w:left w:val="nil"/>
              <w:bottom w:val="single" w:sz="6" w:space="0" w:color="auto"/>
              <w:right w:val="single" w:sz="6" w:space="0" w:color="auto"/>
            </w:tcBorders>
            <w:shd w:val="clear" w:color="auto" w:fill="auto"/>
            <w:vAlign w:val="center"/>
            <w:hideMark/>
            <w:tcPrChange w:id="674" w:author="Tanvir Ahammed" w:date="2022-06-19T16:47:00Z">
              <w:tcPr>
                <w:tcW w:w="900" w:type="dxa"/>
                <w:tcBorders>
                  <w:top w:val="nil"/>
                  <w:left w:val="nil"/>
                  <w:bottom w:val="single" w:sz="6" w:space="0" w:color="auto"/>
                  <w:right w:val="single" w:sz="6" w:space="0" w:color="auto"/>
                </w:tcBorders>
                <w:shd w:val="clear" w:color="auto" w:fill="auto"/>
                <w:hideMark/>
              </w:tcPr>
            </w:tcPrChange>
          </w:tcPr>
          <w:p w14:paraId="308D43FA" w14:textId="77777777" w:rsidR="00F915DC" w:rsidRDefault="000D74D1" w:rsidP="000829D7">
            <w:pPr>
              <w:spacing w:after="0" w:line="240" w:lineRule="auto"/>
              <w:jc w:val="center"/>
              <w:textAlignment w:val="baseline"/>
              <w:rPr>
                <w:ins w:id="675" w:author="Tanvir Ahammed" w:date="2022-06-19T17:02:00Z"/>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 xml:space="preserve">14 </w:t>
            </w:r>
          </w:p>
          <w:p w14:paraId="21F01345" w14:textId="0EC18162"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676"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(3.88)</w:t>
            </w:r>
          </w:p>
        </w:tc>
        <w:tc>
          <w:tcPr>
            <w:tcW w:w="1110" w:type="dxa"/>
            <w:tcBorders>
              <w:top w:val="nil"/>
              <w:left w:val="nil"/>
              <w:bottom w:val="single" w:sz="6" w:space="0" w:color="auto"/>
              <w:right w:val="single" w:sz="6" w:space="0" w:color="auto"/>
            </w:tcBorders>
            <w:shd w:val="clear" w:color="auto" w:fill="auto"/>
            <w:vAlign w:val="center"/>
            <w:hideMark/>
            <w:tcPrChange w:id="677" w:author="Tanvir Ahammed" w:date="2022-06-19T16:47:00Z">
              <w:tcPr>
                <w:tcW w:w="1110" w:type="dxa"/>
                <w:tcBorders>
                  <w:top w:val="nil"/>
                  <w:left w:val="nil"/>
                  <w:bottom w:val="single" w:sz="6" w:space="0" w:color="auto"/>
                  <w:right w:val="single" w:sz="6" w:space="0" w:color="auto"/>
                </w:tcBorders>
                <w:shd w:val="clear" w:color="auto" w:fill="auto"/>
                <w:hideMark/>
              </w:tcPr>
            </w:tcPrChange>
          </w:tcPr>
          <w:p w14:paraId="121FF391" w14:textId="726BF6FA"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678"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359 (96.12)</w:t>
            </w:r>
          </w:p>
        </w:tc>
        <w:tc>
          <w:tcPr>
            <w:tcW w:w="1095" w:type="dxa"/>
            <w:tcBorders>
              <w:top w:val="nil"/>
              <w:left w:val="nil"/>
              <w:bottom w:val="single" w:sz="6" w:space="0" w:color="auto"/>
              <w:right w:val="single" w:sz="4" w:space="0" w:color="auto"/>
            </w:tcBorders>
            <w:shd w:val="clear" w:color="auto" w:fill="auto"/>
            <w:vAlign w:val="center"/>
            <w:hideMark/>
            <w:tcPrChange w:id="679" w:author="Tanvir Ahammed" w:date="2022-06-19T16:47:00Z">
              <w:tcPr>
                <w:tcW w:w="1095" w:type="dxa"/>
                <w:tcBorders>
                  <w:top w:val="nil"/>
                  <w:left w:val="nil"/>
                  <w:bottom w:val="single" w:sz="6" w:space="0" w:color="auto"/>
                  <w:right w:val="single" w:sz="6" w:space="0" w:color="auto"/>
                </w:tcBorders>
                <w:shd w:val="clear" w:color="auto" w:fill="auto"/>
                <w:hideMark/>
              </w:tcPr>
            </w:tcPrChange>
          </w:tcPr>
          <w:p w14:paraId="6ECFCFAC" w14:textId="32EED446"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680"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373 (18.00)</w:t>
            </w:r>
          </w:p>
        </w:tc>
      </w:tr>
      <w:tr w:rsidR="000D74D1" w:rsidRPr="00096430" w14:paraId="0E978863" w14:textId="77777777" w:rsidTr="005A646A">
        <w:tc>
          <w:tcPr>
            <w:tcW w:w="2909" w:type="dxa"/>
            <w:tcBorders>
              <w:top w:val="nil"/>
              <w:left w:val="single" w:sz="4" w:space="0" w:color="auto"/>
              <w:bottom w:val="single" w:sz="6" w:space="0" w:color="auto"/>
              <w:right w:val="single" w:sz="6" w:space="0" w:color="auto"/>
            </w:tcBorders>
            <w:shd w:val="clear" w:color="auto" w:fill="auto"/>
            <w:vAlign w:val="center"/>
            <w:hideMark/>
            <w:tcPrChange w:id="681" w:author="Tanvir Ahammed" w:date="2022-06-19T16:47:00Z">
              <w:tcPr>
                <w:tcW w:w="2909" w:type="dxa"/>
                <w:tcBorders>
                  <w:top w:val="nil"/>
                  <w:left w:val="single" w:sz="6" w:space="0" w:color="auto"/>
                  <w:bottom w:val="single" w:sz="6" w:space="0" w:color="auto"/>
                  <w:right w:val="single" w:sz="6" w:space="0" w:color="auto"/>
                </w:tcBorders>
                <w:shd w:val="clear" w:color="auto" w:fill="auto"/>
                <w:hideMark/>
              </w:tcPr>
            </w:tcPrChange>
          </w:tcPr>
          <w:p w14:paraId="181F00CB" w14:textId="0F525A39" w:rsidR="000D74D1" w:rsidRPr="00096430" w:rsidRDefault="000D74D1" w:rsidP="000829D7">
            <w:pPr>
              <w:spacing w:after="0" w:line="240" w:lineRule="auto"/>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High</w:t>
            </w:r>
          </w:p>
        </w:tc>
        <w:tc>
          <w:tcPr>
            <w:tcW w:w="1020" w:type="dxa"/>
            <w:tcBorders>
              <w:top w:val="nil"/>
              <w:left w:val="nil"/>
              <w:bottom w:val="single" w:sz="6" w:space="0" w:color="auto"/>
              <w:right w:val="single" w:sz="6" w:space="0" w:color="auto"/>
            </w:tcBorders>
            <w:shd w:val="clear" w:color="auto" w:fill="auto"/>
            <w:vAlign w:val="center"/>
            <w:hideMark/>
            <w:tcPrChange w:id="682" w:author="Tanvir Ahammed" w:date="2022-06-19T16:47:00Z">
              <w:tcPr>
                <w:tcW w:w="1020" w:type="dxa"/>
                <w:tcBorders>
                  <w:top w:val="nil"/>
                  <w:left w:val="nil"/>
                  <w:bottom w:val="single" w:sz="6" w:space="0" w:color="auto"/>
                  <w:right w:val="single" w:sz="6" w:space="0" w:color="auto"/>
                </w:tcBorders>
                <w:shd w:val="clear" w:color="auto" w:fill="auto"/>
                <w:hideMark/>
              </w:tcPr>
            </w:tcPrChange>
          </w:tcPr>
          <w:p w14:paraId="786E2523" w14:textId="655BF98C"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683"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125 (8.48)</w:t>
            </w:r>
          </w:p>
        </w:tc>
        <w:tc>
          <w:tcPr>
            <w:tcW w:w="1155" w:type="dxa"/>
            <w:tcBorders>
              <w:top w:val="nil"/>
              <w:left w:val="nil"/>
              <w:bottom w:val="single" w:sz="6" w:space="0" w:color="auto"/>
              <w:right w:val="single" w:sz="6" w:space="0" w:color="auto"/>
            </w:tcBorders>
            <w:shd w:val="clear" w:color="auto" w:fill="auto"/>
            <w:vAlign w:val="center"/>
            <w:hideMark/>
            <w:tcPrChange w:id="684"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3493B52A" w14:textId="14815C95"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685"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1352 (91.52)</w:t>
            </w:r>
          </w:p>
        </w:tc>
        <w:tc>
          <w:tcPr>
            <w:tcW w:w="1155" w:type="dxa"/>
            <w:tcBorders>
              <w:top w:val="nil"/>
              <w:left w:val="nil"/>
              <w:bottom w:val="single" w:sz="6" w:space="0" w:color="auto"/>
              <w:right w:val="single" w:sz="6" w:space="0" w:color="auto"/>
            </w:tcBorders>
            <w:shd w:val="clear" w:color="auto" w:fill="auto"/>
            <w:vAlign w:val="center"/>
            <w:hideMark/>
            <w:tcPrChange w:id="686"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2199D311" w14:textId="41C9891C"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687"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1477 (63.36)</w:t>
            </w:r>
          </w:p>
        </w:tc>
        <w:tc>
          <w:tcPr>
            <w:tcW w:w="900" w:type="dxa"/>
            <w:tcBorders>
              <w:top w:val="nil"/>
              <w:left w:val="nil"/>
              <w:bottom w:val="single" w:sz="6" w:space="0" w:color="auto"/>
              <w:right w:val="single" w:sz="6" w:space="0" w:color="auto"/>
            </w:tcBorders>
            <w:shd w:val="clear" w:color="auto" w:fill="auto"/>
            <w:vAlign w:val="center"/>
            <w:hideMark/>
            <w:tcPrChange w:id="688" w:author="Tanvir Ahammed" w:date="2022-06-19T16:47:00Z">
              <w:tcPr>
                <w:tcW w:w="900" w:type="dxa"/>
                <w:tcBorders>
                  <w:top w:val="nil"/>
                  <w:left w:val="nil"/>
                  <w:bottom w:val="single" w:sz="6" w:space="0" w:color="auto"/>
                  <w:right w:val="single" w:sz="6" w:space="0" w:color="auto"/>
                </w:tcBorders>
                <w:shd w:val="clear" w:color="auto" w:fill="auto"/>
                <w:hideMark/>
              </w:tcPr>
            </w:tcPrChange>
          </w:tcPr>
          <w:p w14:paraId="2542FF9B" w14:textId="6B9DCDDD"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689"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47 (3.59)</w:t>
            </w:r>
          </w:p>
        </w:tc>
        <w:tc>
          <w:tcPr>
            <w:tcW w:w="1110" w:type="dxa"/>
            <w:tcBorders>
              <w:top w:val="nil"/>
              <w:left w:val="nil"/>
              <w:bottom w:val="single" w:sz="6" w:space="0" w:color="auto"/>
              <w:right w:val="single" w:sz="6" w:space="0" w:color="auto"/>
            </w:tcBorders>
            <w:shd w:val="clear" w:color="auto" w:fill="auto"/>
            <w:vAlign w:val="center"/>
            <w:hideMark/>
            <w:tcPrChange w:id="690" w:author="Tanvir Ahammed" w:date="2022-06-19T16:47:00Z">
              <w:tcPr>
                <w:tcW w:w="1110" w:type="dxa"/>
                <w:tcBorders>
                  <w:top w:val="nil"/>
                  <w:left w:val="nil"/>
                  <w:bottom w:val="single" w:sz="6" w:space="0" w:color="auto"/>
                  <w:right w:val="single" w:sz="6" w:space="0" w:color="auto"/>
                </w:tcBorders>
                <w:shd w:val="clear" w:color="auto" w:fill="auto"/>
                <w:hideMark/>
              </w:tcPr>
            </w:tcPrChange>
          </w:tcPr>
          <w:p w14:paraId="16549B47" w14:textId="1FEF7732"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691"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1258 (96.41)</w:t>
            </w:r>
          </w:p>
        </w:tc>
        <w:tc>
          <w:tcPr>
            <w:tcW w:w="1095" w:type="dxa"/>
            <w:tcBorders>
              <w:top w:val="nil"/>
              <w:left w:val="nil"/>
              <w:bottom w:val="single" w:sz="6" w:space="0" w:color="auto"/>
              <w:right w:val="single" w:sz="4" w:space="0" w:color="auto"/>
            </w:tcBorders>
            <w:shd w:val="clear" w:color="auto" w:fill="auto"/>
            <w:vAlign w:val="center"/>
            <w:hideMark/>
            <w:tcPrChange w:id="692" w:author="Tanvir Ahammed" w:date="2022-06-19T16:47:00Z">
              <w:tcPr>
                <w:tcW w:w="1095" w:type="dxa"/>
                <w:tcBorders>
                  <w:top w:val="nil"/>
                  <w:left w:val="nil"/>
                  <w:bottom w:val="single" w:sz="6" w:space="0" w:color="auto"/>
                  <w:right w:val="single" w:sz="6" w:space="0" w:color="auto"/>
                </w:tcBorders>
                <w:shd w:val="clear" w:color="auto" w:fill="auto"/>
                <w:hideMark/>
              </w:tcPr>
            </w:tcPrChange>
          </w:tcPr>
          <w:p w14:paraId="46D5AE96" w14:textId="40BC7FD2"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693"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1305 (62.92)</w:t>
            </w:r>
          </w:p>
        </w:tc>
      </w:tr>
      <w:tr w:rsidR="000D74D1" w:rsidRPr="00096430" w14:paraId="612E2523" w14:textId="77777777" w:rsidTr="005A646A">
        <w:tc>
          <w:tcPr>
            <w:tcW w:w="2909" w:type="dxa"/>
            <w:tcBorders>
              <w:top w:val="nil"/>
              <w:left w:val="single" w:sz="4" w:space="0" w:color="auto"/>
              <w:bottom w:val="single" w:sz="6" w:space="0" w:color="auto"/>
              <w:right w:val="single" w:sz="6" w:space="0" w:color="auto"/>
            </w:tcBorders>
            <w:shd w:val="clear" w:color="auto" w:fill="auto"/>
            <w:vAlign w:val="center"/>
            <w:hideMark/>
            <w:tcPrChange w:id="694" w:author="Tanvir Ahammed" w:date="2022-06-19T16:47:00Z">
              <w:tcPr>
                <w:tcW w:w="2909" w:type="dxa"/>
                <w:tcBorders>
                  <w:top w:val="nil"/>
                  <w:left w:val="single" w:sz="6" w:space="0" w:color="auto"/>
                  <w:bottom w:val="single" w:sz="6" w:space="0" w:color="auto"/>
                  <w:right w:val="single" w:sz="6" w:space="0" w:color="auto"/>
                </w:tcBorders>
                <w:shd w:val="clear" w:color="auto" w:fill="auto"/>
                <w:hideMark/>
              </w:tcPr>
            </w:tcPrChange>
          </w:tcPr>
          <w:p w14:paraId="6657F3E9" w14:textId="1A808025" w:rsidR="000D74D1" w:rsidRPr="00096430" w:rsidRDefault="000D74D1" w:rsidP="000829D7">
            <w:pPr>
              <w:spacing w:after="0" w:line="240" w:lineRule="auto"/>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b/>
                <w:bCs/>
                <w:sz w:val="24"/>
                <w:szCs w:val="24"/>
              </w:rPr>
              <w:t>Source of water</w:t>
            </w:r>
          </w:p>
        </w:tc>
        <w:tc>
          <w:tcPr>
            <w:tcW w:w="1020" w:type="dxa"/>
            <w:tcBorders>
              <w:top w:val="nil"/>
              <w:left w:val="nil"/>
              <w:bottom w:val="single" w:sz="6" w:space="0" w:color="auto"/>
              <w:right w:val="single" w:sz="6" w:space="0" w:color="auto"/>
            </w:tcBorders>
            <w:shd w:val="clear" w:color="auto" w:fill="auto"/>
            <w:vAlign w:val="center"/>
            <w:hideMark/>
            <w:tcPrChange w:id="695" w:author="Tanvir Ahammed" w:date="2022-06-19T16:47:00Z">
              <w:tcPr>
                <w:tcW w:w="1020" w:type="dxa"/>
                <w:tcBorders>
                  <w:top w:val="nil"/>
                  <w:left w:val="nil"/>
                  <w:bottom w:val="single" w:sz="6" w:space="0" w:color="auto"/>
                  <w:right w:val="single" w:sz="6" w:space="0" w:color="auto"/>
                </w:tcBorders>
                <w:shd w:val="clear" w:color="auto" w:fill="auto"/>
                <w:hideMark/>
              </w:tcPr>
            </w:tcPrChange>
          </w:tcPr>
          <w:p w14:paraId="57352974" w14:textId="4EC0D1A6"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696" w:author="Tanvir Ahammed" w:date="2022-06-19T16:34:00Z">
                <w:pPr>
                  <w:spacing w:after="0" w:line="240" w:lineRule="auto"/>
                  <w:textAlignment w:val="baseline"/>
                </w:pPr>
              </w:pPrChange>
            </w:pPr>
          </w:p>
        </w:tc>
        <w:tc>
          <w:tcPr>
            <w:tcW w:w="1155" w:type="dxa"/>
            <w:tcBorders>
              <w:top w:val="nil"/>
              <w:left w:val="nil"/>
              <w:bottom w:val="single" w:sz="6" w:space="0" w:color="auto"/>
              <w:right w:val="single" w:sz="6" w:space="0" w:color="auto"/>
            </w:tcBorders>
            <w:shd w:val="clear" w:color="auto" w:fill="auto"/>
            <w:vAlign w:val="center"/>
            <w:hideMark/>
            <w:tcPrChange w:id="697"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2D8431FD" w14:textId="5637AEB6"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698" w:author="Tanvir Ahammed" w:date="2022-06-19T16:34:00Z">
                <w:pPr>
                  <w:spacing w:after="0" w:line="240" w:lineRule="auto"/>
                  <w:textAlignment w:val="baseline"/>
                </w:pPr>
              </w:pPrChange>
            </w:pPr>
          </w:p>
        </w:tc>
        <w:tc>
          <w:tcPr>
            <w:tcW w:w="1155" w:type="dxa"/>
            <w:tcBorders>
              <w:top w:val="nil"/>
              <w:left w:val="nil"/>
              <w:bottom w:val="single" w:sz="6" w:space="0" w:color="auto"/>
              <w:right w:val="single" w:sz="6" w:space="0" w:color="auto"/>
            </w:tcBorders>
            <w:shd w:val="clear" w:color="auto" w:fill="auto"/>
            <w:vAlign w:val="center"/>
            <w:hideMark/>
            <w:tcPrChange w:id="699"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437E9180" w14:textId="31365B0D"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700" w:author="Tanvir Ahammed" w:date="2022-06-19T16:34:00Z">
                <w:pPr>
                  <w:spacing w:after="0" w:line="240" w:lineRule="auto"/>
                  <w:textAlignment w:val="baseline"/>
                </w:pPr>
              </w:pPrChange>
            </w:pPr>
          </w:p>
        </w:tc>
        <w:tc>
          <w:tcPr>
            <w:tcW w:w="900" w:type="dxa"/>
            <w:tcBorders>
              <w:top w:val="nil"/>
              <w:left w:val="nil"/>
              <w:bottom w:val="single" w:sz="6" w:space="0" w:color="auto"/>
              <w:right w:val="single" w:sz="6" w:space="0" w:color="auto"/>
            </w:tcBorders>
            <w:shd w:val="clear" w:color="auto" w:fill="auto"/>
            <w:vAlign w:val="center"/>
            <w:hideMark/>
            <w:tcPrChange w:id="701" w:author="Tanvir Ahammed" w:date="2022-06-19T16:47:00Z">
              <w:tcPr>
                <w:tcW w:w="900" w:type="dxa"/>
                <w:tcBorders>
                  <w:top w:val="nil"/>
                  <w:left w:val="nil"/>
                  <w:bottom w:val="single" w:sz="6" w:space="0" w:color="auto"/>
                  <w:right w:val="single" w:sz="6" w:space="0" w:color="auto"/>
                </w:tcBorders>
                <w:shd w:val="clear" w:color="auto" w:fill="auto"/>
                <w:hideMark/>
              </w:tcPr>
            </w:tcPrChange>
          </w:tcPr>
          <w:p w14:paraId="69A0A620" w14:textId="0D4FE0E3"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702" w:author="Tanvir Ahammed" w:date="2022-06-19T16:34:00Z">
                <w:pPr>
                  <w:spacing w:after="0" w:line="240" w:lineRule="auto"/>
                  <w:textAlignment w:val="baseline"/>
                </w:pPr>
              </w:pPrChange>
            </w:pPr>
          </w:p>
        </w:tc>
        <w:tc>
          <w:tcPr>
            <w:tcW w:w="1110" w:type="dxa"/>
            <w:tcBorders>
              <w:top w:val="nil"/>
              <w:left w:val="nil"/>
              <w:bottom w:val="single" w:sz="6" w:space="0" w:color="auto"/>
              <w:right w:val="single" w:sz="6" w:space="0" w:color="auto"/>
            </w:tcBorders>
            <w:shd w:val="clear" w:color="auto" w:fill="auto"/>
            <w:vAlign w:val="center"/>
            <w:hideMark/>
            <w:tcPrChange w:id="703" w:author="Tanvir Ahammed" w:date="2022-06-19T16:47:00Z">
              <w:tcPr>
                <w:tcW w:w="1110" w:type="dxa"/>
                <w:tcBorders>
                  <w:top w:val="nil"/>
                  <w:left w:val="nil"/>
                  <w:bottom w:val="single" w:sz="6" w:space="0" w:color="auto"/>
                  <w:right w:val="single" w:sz="6" w:space="0" w:color="auto"/>
                </w:tcBorders>
                <w:shd w:val="clear" w:color="auto" w:fill="auto"/>
                <w:hideMark/>
              </w:tcPr>
            </w:tcPrChange>
          </w:tcPr>
          <w:p w14:paraId="53121688" w14:textId="4C730BCD"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704" w:author="Tanvir Ahammed" w:date="2022-06-19T16:34:00Z">
                <w:pPr>
                  <w:spacing w:after="0" w:line="240" w:lineRule="auto"/>
                  <w:textAlignment w:val="baseline"/>
                </w:pPr>
              </w:pPrChange>
            </w:pPr>
          </w:p>
        </w:tc>
        <w:tc>
          <w:tcPr>
            <w:tcW w:w="1095" w:type="dxa"/>
            <w:tcBorders>
              <w:top w:val="nil"/>
              <w:left w:val="nil"/>
              <w:bottom w:val="single" w:sz="6" w:space="0" w:color="auto"/>
              <w:right w:val="single" w:sz="4" w:space="0" w:color="auto"/>
            </w:tcBorders>
            <w:shd w:val="clear" w:color="auto" w:fill="auto"/>
            <w:vAlign w:val="center"/>
            <w:hideMark/>
            <w:tcPrChange w:id="705" w:author="Tanvir Ahammed" w:date="2022-06-19T16:47:00Z">
              <w:tcPr>
                <w:tcW w:w="1095" w:type="dxa"/>
                <w:tcBorders>
                  <w:top w:val="nil"/>
                  <w:left w:val="nil"/>
                  <w:bottom w:val="single" w:sz="6" w:space="0" w:color="auto"/>
                  <w:right w:val="single" w:sz="6" w:space="0" w:color="auto"/>
                </w:tcBorders>
                <w:shd w:val="clear" w:color="auto" w:fill="auto"/>
                <w:hideMark/>
              </w:tcPr>
            </w:tcPrChange>
          </w:tcPr>
          <w:p w14:paraId="77F73160" w14:textId="74989F2C"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706" w:author="Tanvir Ahammed" w:date="2022-06-19T16:34:00Z">
                <w:pPr>
                  <w:spacing w:after="0" w:line="240" w:lineRule="auto"/>
                  <w:textAlignment w:val="baseline"/>
                </w:pPr>
              </w:pPrChange>
            </w:pPr>
          </w:p>
        </w:tc>
      </w:tr>
      <w:tr w:rsidR="000D74D1" w:rsidRPr="00096430" w14:paraId="14491FDA" w14:textId="77777777" w:rsidTr="005A646A">
        <w:tc>
          <w:tcPr>
            <w:tcW w:w="2909" w:type="dxa"/>
            <w:tcBorders>
              <w:top w:val="nil"/>
              <w:left w:val="single" w:sz="4" w:space="0" w:color="auto"/>
              <w:bottom w:val="single" w:sz="6" w:space="0" w:color="auto"/>
              <w:right w:val="single" w:sz="6" w:space="0" w:color="auto"/>
            </w:tcBorders>
            <w:shd w:val="clear" w:color="auto" w:fill="auto"/>
            <w:vAlign w:val="center"/>
            <w:hideMark/>
            <w:tcPrChange w:id="707" w:author="Tanvir Ahammed" w:date="2022-06-19T16:47:00Z">
              <w:tcPr>
                <w:tcW w:w="2909" w:type="dxa"/>
                <w:tcBorders>
                  <w:top w:val="nil"/>
                  <w:left w:val="single" w:sz="6" w:space="0" w:color="auto"/>
                  <w:bottom w:val="single" w:sz="6" w:space="0" w:color="auto"/>
                  <w:right w:val="single" w:sz="6" w:space="0" w:color="auto"/>
                </w:tcBorders>
                <w:shd w:val="clear" w:color="auto" w:fill="auto"/>
                <w:hideMark/>
              </w:tcPr>
            </w:tcPrChange>
          </w:tcPr>
          <w:p w14:paraId="425393E5" w14:textId="1E1F43D0" w:rsidR="000D74D1" w:rsidRPr="00096430" w:rsidRDefault="000D74D1" w:rsidP="000829D7">
            <w:pPr>
              <w:spacing w:after="0" w:line="240" w:lineRule="auto"/>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lastRenderedPageBreak/>
              <w:t>Direct from source</w:t>
            </w:r>
          </w:p>
        </w:tc>
        <w:tc>
          <w:tcPr>
            <w:tcW w:w="1020" w:type="dxa"/>
            <w:tcBorders>
              <w:top w:val="nil"/>
              <w:left w:val="nil"/>
              <w:bottom w:val="single" w:sz="6" w:space="0" w:color="auto"/>
              <w:right w:val="single" w:sz="6" w:space="0" w:color="auto"/>
            </w:tcBorders>
            <w:shd w:val="clear" w:color="auto" w:fill="auto"/>
            <w:vAlign w:val="center"/>
            <w:hideMark/>
            <w:tcPrChange w:id="708" w:author="Tanvir Ahammed" w:date="2022-06-19T16:47:00Z">
              <w:tcPr>
                <w:tcW w:w="1020" w:type="dxa"/>
                <w:tcBorders>
                  <w:top w:val="nil"/>
                  <w:left w:val="nil"/>
                  <w:bottom w:val="single" w:sz="6" w:space="0" w:color="auto"/>
                  <w:right w:val="single" w:sz="6" w:space="0" w:color="auto"/>
                </w:tcBorders>
                <w:shd w:val="clear" w:color="auto" w:fill="auto"/>
                <w:hideMark/>
              </w:tcPr>
            </w:tcPrChange>
          </w:tcPr>
          <w:p w14:paraId="1B5D8C6A" w14:textId="30793A89"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709"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11 (7.37)</w:t>
            </w:r>
          </w:p>
        </w:tc>
        <w:tc>
          <w:tcPr>
            <w:tcW w:w="1155" w:type="dxa"/>
            <w:tcBorders>
              <w:top w:val="nil"/>
              <w:left w:val="nil"/>
              <w:bottom w:val="single" w:sz="6" w:space="0" w:color="auto"/>
              <w:right w:val="single" w:sz="6" w:space="0" w:color="auto"/>
            </w:tcBorders>
            <w:shd w:val="clear" w:color="auto" w:fill="auto"/>
            <w:vAlign w:val="center"/>
            <w:hideMark/>
            <w:tcPrChange w:id="710"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6EE07846" w14:textId="35C7678C"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711"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134 (92.63)</w:t>
            </w:r>
          </w:p>
        </w:tc>
        <w:tc>
          <w:tcPr>
            <w:tcW w:w="1155" w:type="dxa"/>
            <w:tcBorders>
              <w:top w:val="nil"/>
              <w:left w:val="nil"/>
              <w:bottom w:val="single" w:sz="6" w:space="0" w:color="auto"/>
              <w:right w:val="single" w:sz="6" w:space="0" w:color="auto"/>
            </w:tcBorders>
            <w:shd w:val="clear" w:color="auto" w:fill="auto"/>
            <w:vAlign w:val="center"/>
            <w:hideMark/>
            <w:tcPrChange w:id="712"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3473175B" w14:textId="3DDC2E2A"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713"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145 (6.21)</w:t>
            </w:r>
          </w:p>
        </w:tc>
        <w:tc>
          <w:tcPr>
            <w:tcW w:w="900" w:type="dxa"/>
            <w:tcBorders>
              <w:top w:val="nil"/>
              <w:left w:val="nil"/>
              <w:bottom w:val="single" w:sz="6" w:space="0" w:color="auto"/>
              <w:right w:val="single" w:sz="6" w:space="0" w:color="auto"/>
            </w:tcBorders>
            <w:shd w:val="clear" w:color="auto" w:fill="auto"/>
            <w:vAlign w:val="center"/>
            <w:hideMark/>
            <w:tcPrChange w:id="714" w:author="Tanvir Ahammed" w:date="2022-06-19T16:47:00Z">
              <w:tcPr>
                <w:tcW w:w="900" w:type="dxa"/>
                <w:tcBorders>
                  <w:top w:val="nil"/>
                  <w:left w:val="nil"/>
                  <w:bottom w:val="single" w:sz="6" w:space="0" w:color="auto"/>
                  <w:right w:val="single" w:sz="6" w:space="0" w:color="auto"/>
                </w:tcBorders>
                <w:shd w:val="clear" w:color="auto" w:fill="auto"/>
                <w:hideMark/>
              </w:tcPr>
            </w:tcPrChange>
          </w:tcPr>
          <w:p w14:paraId="3E53D6B3" w14:textId="42E3E5F6"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715"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3 (2.51)</w:t>
            </w:r>
          </w:p>
        </w:tc>
        <w:tc>
          <w:tcPr>
            <w:tcW w:w="1110" w:type="dxa"/>
            <w:tcBorders>
              <w:top w:val="nil"/>
              <w:left w:val="nil"/>
              <w:bottom w:val="single" w:sz="6" w:space="0" w:color="auto"/>
              <w:right w:val="single" w:sz="6" w:space="0" w:color="auto"/>
            </w:tcBorders>
            <w:shd w:val="clear" w:color="auto" w:fill="auto"/>
            <w:vAlign w:val="center"/>
            <w:hideMark/>
            <w:tcPrChange w:id="716" w:author="Tanvir Ahammed" w:date="2022-06-19T16:47:00Z">
              <w:tcPr>
                <w:tcW w:w="1110" w:type="dxa"/>
                <w:tcBorders>
                  <w:top w:val="nil"/>
                  <w:left w:val="nil"/>
                  <w:bottom w:val="single" w:sz="6" w:space="0" w:color="auto"/>
                  <w:right w:val="single" w:sz="6" w:space="0" w:color="auto"/>
                </w:tcBorders>
                <w:shd w:val="clear" w:color="auto" w:fill="auto"/>
                <w:hideMark/>
              </w:tcPr>
            </w:tcPrChange>
          </w:tcPr>
          <w:p w14:paraId="3160664C" w14:textId="3BF9ED01"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717"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106 (97.49)</w:t>
            </w:r>
          </w:p>
        </w:tc>
        <w:tc>
          <w:tcPr>
            <w:tcW w:w="1095" w:type="dxa"/>
            <w:tcBorders>
              <w:top w:val="nil"/>
              <w:left w:val="nil"/>
              <w:bottom w:val="single" w:sz="6" w:space="0" w:color="auto"/>
              <w:right w:val="single" w:sz="4" w:space="0" w:color="auto"/>
            </w:tcBorders>
            <w:shd w:val="clear" w:color="auto" w:fill="auto"/>
            <w:vAlign w:val="center"/>
            <w:hideMark/>
            <w:tcPrChange w:id="718" w:author="Tanvir Ahammed" w:date="2022-06-19T16:47:00Z">
              <w:tcPr>
                <w:tcW w:w="1095" w:type="dxa"/>
                <w:tcBorders>
                  <w:top w:val="nil"/>
                  <w:left w:val="nil"/>
                  <w:bottom w:val="single" w:sz="6" w:space="0" w:color="auto"/>
                  <w:right w:val="single" w:sz="6" w:space="0" w:color="auto"/>
                </w:tcBorders>
                <w:shd w:val="clear" w:color="auto" w:fill="auto"/>
                <w:hideMark/>
              </w:tcPr>
            </w:tcPrChange>
          </w:tcPr>
          <w:p w14:paraId="5A414035" w14:textId="7E0602A5"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719"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108 (5.26)</w:t>
            </w:r>
          </w:p>
        </w:tc>
      </w:tr>
      <w:tr w:rsidR="000D74D1" w:rsidRPr="00096430" w14:paraId="5F7A0E68" w14:textId="77777777" w:rsidTr="005A646A">
        <w:tc>
          <w:tcPr>
            <w:tcW w:w="2909" w:type="dxa"/>
            <w:tcBorders>
              <w:top w:val="nil"/>
              <w:left w:val="single" w:sz="4" w:space="0" w:color="auto"/>
              <w:bottom w:val="single" w:sz="6" w:space="0" w:color="auto"/>
              <w:right w:val="single" w:sz="6" w:space="0" w:color="auto"/>
            </w:tcBorders>
            <w:shd w:val="clear" w:color="auto" w:fill="auto"/>
            <w:vAlign w:val="center"/>
            <w:hideMark/>
            <w:tcPrChange w:id="720" w:author="Tanvir Ahammed" w:date="2022-06-19T16:47:00Z">
              <w:tcPr>
                <w:tcW w:w="2909" w:type="dxa"/>
                <w:tcBorders>
                  <w:top w:val="nil"/>
                  <w:left w:val="single" w:sz="6" w:space="0" w:color="auto"/>
                  <w:bottom w:val="single" w:sz="6" w:space="0" w:color="auto"/>
                  <w:right w:val="single" w:sz="6" w:space="0" w:color="auto"/>
                </w:tcBorders>
                <w:shd w:val="clear" w:color="auto" w:fill="auto"/>
                <w:hideMark/>
              </w:tcPr>
            </w:tcPrChange>
          </w:tcPr>
          <w:p w14:paraId="5457A591" w14:textId="47A0787D" w:rsidR="000D74D1" w:rsidRPr="00096430" w:rsidRDefault="000D74D1" w:rsidP="000829D7">
            <w:pPr>
              <w:spacing w:after="0" w:line="240" w:lineRule="auto"/>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Covered container</w:t>
            </w:r>
          </w:p>
        </w:tc>
        <w:tc>
          <w:tcPr>
            <w:tcW w:w="1020" w:type="dxa"/>
            <w:tcBorders>
              <w:top w:val="nil"/>
              <w:left w:val="nil"/>
              <w:bottom w:val="single" w:sz="6" w:space="0" w:color="auto"/>
              <w:right w:val="single" w:sz="6" w:space="0" w:color="auto"/>
            </w:tcBorders>
            <w:shd w:val="clear" w:color="auto" w:fill="auto"/>
            <w:vAlign w:val="center"/>
            <w:hideMark/>
            <w:tcPrChange w:id="721" w:author="Tanvir Ahammed" w:date="2022-06-19T16:47:00Z">
              <w:tcPr>
                <w:tcW w:w="1020" w:type="dxa"/>
                <w:tcBorders>
                  <w:top w:val="nil"/>
                  <w:left w:val="nil"/>
                  <w:bottom w:val="single" w:sz="6" w:space="0" w:color="auto"/>
                  <w:right w:val="single" w:sz="6" w:space="0" w:color="auto"/>
                </w:tcBorders>
                <w:shd w:val="clear" w:color="auto" w:fill="auto"/>
                <w:hideMark/>
              </w:tcPr>
            </w:tcPrChange>
          </w:tcPr>
          <w:p w14:paraId="41778E6E" w14:textId="723B39AF"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722"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117 (7.99)</w:t>
            </w:r>
          </w:p>
        </w:tc>
        <w:tc>
          <w:tcPr>
            <w:tcW w:w="1155" w:type="dxa"/>
            <w:tcBorders>
              <w:top w:val="nil"/>
              <w:left w:val="nil"/>
              <w:bottom w:val="single" w:sz="6" w:space="0" w:color="auto"/>
              <w:right w:val="single" w:sz="6" w:space="0" w:color="auto"/>
            </w:tcBorders>
            <w:shd w:val="clear" w:color="auto" w:fill="auto"/>
            <w:vAlign w:val="center"/>
            <w:hideMark/>
            <w:tcPrChange w:id="723"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229FFB3D" w14:textId="6520EC74"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724"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1346 (92.01)</w:t>
            </w:r>
          </w:p>
        </w:tc>
        <w:tc>
          <w:tcPr>
            <w:tcW w:w="1155" w:type="dxa"/>
            <w:tcBorders>
              <w:top w:val="nil"/>
              <w:left w:val="nil"/>
              <w:bottom w:val="single" w:sz="6" w:space="0" w:color="auto"/>
              <w:right w:val="single" w:sz="6" w:space="0" w:color="auto"/>
            </w:tcBorders>
            <w:shd w:val="clear" w:color="auto" w:fill="auto"/>
            <w:vAlign w:val="center"/>
            <w:hideMark/>
            <w:tcPrChange w:id="725"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6E760E80" w14:textId="3B1BFDF9"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726"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1463 (62.86)</w:t>
            </w:r>
          </w:p>
        </w:tc>
        <w:tc>
          <w:tcPr>
            <w:tcW w:w="900" w:type="dxa"/>
            <w:tcBorders>
              <w:top w:val="nil"/>
              <w:left w:val="nil"/>
              <w:bottom w:val="single" w:sz="6" w:space="0" w:color="auto"/>
              <w:right w:val="single" w:sz="6" w:space="0" w:color="auto"/>
            </w:tcBorders>
            <w:shd w:val="clear" w:color="auto" w:fill="auto"/>
            <w:vAlign w:val="center"/>
            <w:hideMark/>
            <w:tcPrChange w:id="727" w:author="Tanvir Ahammed" w:date="2022-06-19T16:47:00Z">
              <w:tcPr>
                <w:tcW w:w="900" w:type="dxa"/>
                <w:tcBorders>
                  <w:top w:val="nil"/>
                  <w:left w:val="nil"/>
                  <w:bottom w:val="single" w:sz="6" w:space="0" w:color="auto"/>
                  <w:right w:val="single" w:sz="6" w:space="0" w:color="auto"/>
                </w:tcBorders>
                <w:shd w:val="clear" w:color="auto" w:fill="auto"/>
                <w:hideMark/>
              </w:tcPr>
            </w:tcPrChange>
          </w:tcPr>
          <w:p w14:paraId="003D3F0A" w14:textId="77777777" w:rsidR="00F915DC" w:rsidRDefault="000D74D1" w:rsidP="000829D7">
            <w:pPr>
              <w:spacing w:after="0" w:line="240" w:lineRule="auto"/>
              <w:jc w:val="center"/>
              <w:textAlignment w:val="baseline"/>
              <w:rPr>
                <w:ins w:id="728" w:author="Tanvir Ahammed" w:date="2022-06-19T17:02:00Z"/>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 xml:space="preserve">48 </w:t>
            </w:r>
          </w:p>
          <w:p w14:paraId="42173F4F" w14:textId="7570B784"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729"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(3.70)</w:t>
            </w:r>
          </w:p>
        </w:tc>
        <w:tc>
          <w:tcPr>
            <w:tcW w:w="1110" w:type="dxa"/>
            <w:tcBorders>
              <w:top w:val="nil"/>
              <w:left w:val="nil"/>
              <w:bottom w:val="single" w:sz="6" w:space="0" w:color="auto"/>
              <w:right w:val="single" w:sz="6" w:space="0" w:color="auto"/>
            </w:tcBorders>
            <w:shd w:val="clear" w:color="auto" w:fill="auto"/>
            <w:vAlign w:val="center"/>
            <w:hideMark/>
            <w:tcPrChange w:id="730" w:author="Tanvir Ahammed" w:date="2022-06-19T16:47:00Z">
              <w:tcPr>
                <w:tcW w:w="1110" w:type="dxa"/>
                <w:tcBorders>
                  <w:top w:val="nil"/>
                  <w:left w:val="nil"/>
                  <w:bottom w:val="single" w:sz="6" w:space="0" w:color="auto"/>
                  <w:right w:val="single" w:sz="6" w:space="0" w:color="auto"/>
                </w:tcBorders>
                <w:shd w:val="clear" w:color="auto" w:fill="auto"/>
                <w:hideMark/>
              </w:tcPr>
            </w:tcPrChange>
          </w:tcPr>
          <w:p w14:paraId="10E48874" w14:textId="4624A733"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731"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1259 (96.30)</w:t>
            </w:r>
          </w:p>
        </w:tc>
        <w:tc>
          <w:tcPr>
            <w:tcW w:w="1095" w:type="dxa"/>
            <w:tcBorders>
              <w:top w:val="nil"/>
              <w:left w:val="nil"/>
              <w:bottom w:val="single" w:sz="6" w:space="0" w:color="auto"/>
              <w:right w:val="single" w:sz="4" w:space="0" w:color="auto"/>
            </w:tcBorders>
            <w:shd w:val="clear" w:color="auto" w:fill="auto"/>
            <w:vAlign w:val="center"/>
            <w:hideMark/>
            <w:tcPrChange w:id="732" w:author="Tanvir Ahammed" w:date="2022-06-19T16:47:00Z">
              <w:tcPr>
                <w:tcW w:w="1095" w:type="dxa"/>
                <w:tcBorders>
                  <w:top w:val="nil"/>
                  <w:left w:val="nil"/>
                  <w:bottom w:val="single" w:sz="6" w:space="0" w:color="auto"/>
                  <w:right w:val="single" w:sz="6" w:space="0" w:color="auto"/>
                </w:tcBorders>
                <w:shd w:val="clear" w:color="auto" w:fill="auto"/>
                <w:hideMark/>
              </w:tcPr>
            </w:tcPrChange>
          </w:tcPr>
          <w:p w14:paraId="2A5379F2" w14:textId="072F3BBA"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733"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1307 (63.35)</w:t>
            </w:r>
          </w:p>
        </w:tc>
      </w:tr>
      <w:tr w:rsidR="000D74D1" w:rsidRPr="00096430" w14:paraId="5A6823BE" w14:textId="77777777" w:rsidTr="005A646A">
        <w:tc>
          <w:tcPr>
            <w:tcW w:w="2909" w:type="dxa"/>
            <w:tcBorders>
              <w:top w:val="nil"/>
              <w:left w:val="single" w:sz="4" w:space="0" w:color="auto"/>
              <w:bottom w:val="single" w:sz="6" w:space="0" w:color="auto"/>
              <w:right w:val="single" w:sz="6" w:space="0" w:color="auto"/>
            </w:tcBorders>
            <w:shd w:val="clear" w:color="auto" w:fill="auto"/>
            <w:vAlign w:val="center"/>
            <w:hideMark/>
            <w:tcPrChange w:id="734" w:author="Tanvir Ahammed" w:date="2022-06-19T16:47:00Z">
              <w:tcPr>
                <w:tcW w:w="2909" w:type="dxa"/>
                <w:tcBorders>
                  <w:top w:val="nil"/>
                  <w:left w:val="single" w:sz="6" w:space="0" w:color="auto"/>
                  <w:bottom w:val="single" w:sz="6" w:space="0" w:color="auto"/>
                  <w:right w:val="single" w:sz="6" w:space="0" w:color="auto"/>
                </w:tcBorders>
                <w:shd w:val="clear" w:color="auto" w:fill="auto"/>
                <w:hideMark/>
              </w:tcPr>
            </w:tcPrChange>
          </w:tcPr>
          <w:p w14:paraId="68878F49" w14:textId="3A130D23" w:rsidR="000D74D1" w:rsidRPr="00096430" w:rsidRDefault="000D74D1" w:rsidP="000829D7">
            <w:pPr>
              <w:spacing w:after="0" w:line="240" w:lineRule="auto"/>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Uncovered container</w:t>
            </w:r>
          </w:p>
        </w:tc>
        <w:tc>
          <w:tcPr>
            <w:tcW w:w="1020" w:type="dxa"/>
            <w:tcBorders>
              <w:top w:val="nil"/>
              <w:left w:val="nil"/>
              <w:bottom w:val="single" w:sz="6" w:space="0" w:color="auto"/>
              <w:right w:val="single" w:sz="6" w:space="0" w:color="auto"/>
            </w:tcBorders>
            <w:shd w:val="clear" w:color="auto" w:fill="auto"/>
            <w:vAlign w:val="center"/>
            <w:hideMark/>
            <w:tcPrChange w:id="735" w:author="Tanvir Ahammed" w:date="2022-06-19T16:47:00Z">
              <w:tcPr>
                <w:tcW w:w="1020" w:type="dxa"/>
                <w:tcBorders>
                  <w:top w:val="nil"/>
                  <w:left w:val="nil"/>
                  <w:bottom w:val="single" w:sz="6" w:space="0" w:color="auto"/>
                  <w:right w:val="single" w:sz="6" w:space="0" w:color="auto"/>
                </w:tcBorders>
                <w:shd w:val="clear" w:color="auto" w:fill="auto"/>
                <w:hideMark/>
              </w:tcPr>
            </w:tcPrChange>
          </w:tcPr>
          <w:p w14:paraId="3390C5C0" w14:textId="07EBC4E5"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736"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45 (6.28)</w:t>
            </w:r>
          </w:p>
        </w:tc>
        <w:tc>
          <w:tcPr>
            <w:tcW w:w="1155" w:type="dxa"/>
            <w:tcBorders>
              <w:top w:val="nil"/>
              <w:left w:val="nil"/>
              <w:bottom w:val="single" w:sz="6" w:space="0" w:color="auto"/>
              <w:right w:val="single" w:sz="6" w:space="0" w:color="auto"/>
            </w:tcBorders>
            <w:shd w:val="clear" w:color="auto" w:fill="auto"/>
            <w:vAlign w:val="center"/>
            <w:hideMark/>
            <w:tcPrChange w:id="737"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53FF359C" w14:textId="7AED3C1C"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738"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675 (93.73)</w:t>
            </w:r>
          </w:p>
        </w:tc>
        <w:tc>
          <w:tcPr>
            <w:tcW w:w="1155" w:type="dxa"/>
            <w:tcBorders>
              <w:top w:val="nil"/>
              <w:left w:val="nil"/>
              <w:bottom w:val="single" w:sz="6" w:space="0" w:color="auto"/>
              <w:right w:val="single" w:sz="6" w:space="0" w:color="auto"/>
            </w:tcBorders>
            <w:shd w:val="clear" w:color="auto" w:fill="auto"/>
            <w:vAlign w:val="center"/>
            <w:hideMark/>
            <w:tcPrChange w:id="739"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00B879DE" w14:textId="7A2803D7"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740"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720 (30.93)</w:t>
            </w:r>
          </w:p>
        </w:tc>
        <w:tc>
          <w:tcPr>
            <w:tcW w:w="900" w:type="dxa"/>
            <w:tcBorders>
              <w:top w:val="nil"/>
              <w:left w:val="nil"/>
              <w:bottom w:val="single" w:sz="6" w:space="0" w:color="auto"/>
              <w:right w:val="single" w:sz="6" w:space="0" w:color="auto"/>
            </w:tcBorders>
            <w:shd w:val="clear" w:color="auto" w:fill="auto"/>
            <w:vAlign w:val="center"/>
            <w:hideMark/>
            <w:tcPrChange w:id="741" w:author="Tanvir Ahammed" w:date="2022-06-19T16:47:00Z">
              <w:tcPr>
                <w:tcW w:w="900" w:type="dxa"/>
                <w:tcBorders>
                  <w:top w:val="nil"/>
                  <w:left w:val="nil"/>
                  <w:bottom w:val="single" w:sz="6" w:space="0" w:color="auto"/>
                  <w:right w:val="single" w:sz="6" w:space="0" w:color="auto"/>
                </w:tcBorders>
                <w:shd w:val="clear" w:color="auto" w:fill="auto"/>
                <w:hideMark/>
              </w:tcPr>
            </w:tcPrChange>
          </w:tcPr>
          <w:p w14:paraId="400EEBF7" w14:textId="77777777" w:rsidR="00F915DC" w:rsidRDefault="000D74D1" w:rsidP="000829D7">
            <w:pPr>
              <w:spacing w:after="0" w:line="240" w:lineRule="auto"/>
              <w:jc w:val="center"/>
              <w:textAlignment w:val="baseline"/>
              <w:rPr>
                <w:ins w:id="742" w:author="Tanvir Ahammed" w:date="2022-06-19T17:02:00Z"/>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 xml:space="preserve">23 </w:t>
            </w:r>
          </w:p>
          <w:p w14:paraId="4027E51B" w14:textId="66A416E3"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743"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(3.52)</w:t>
            </w:r>
          </w:p>
        </w:tc>
        <w:tc>
          <w:tcPr>
            <w:tcW w:w="1110" w:type="dxa"/>
            <w:tcBorders>
              <w:top w:val="nil"/>
              <w:left w:val="nil"/>
              <w:bottom w:val="single" w:sz="6" w:space="0" w:color="auto"/>
              <w:right w:val="single" w:sz="6" w:space="0" w:color="auto"/>
            </w:tcBorders>
            <w:shd w:val="clear" w:color="auto" w:fill="auto"/>
            <w:vAlign w:val="center"/>
            <w:hideMark/>
            <w:tcPrChange w:id="744" w:author="Tanvir Ahammed" w:date="2022-06-19T16:47:00Z">
              <w:tcPr>
                <w:tcW w:w="1110" w:type="dxa"/>
                <w:tcBorders>
                  <w:top w:val="nil"/>
                  <w:left w:val="nil"/>
                  <w:bottom w:val="single" w:sz="6" w:space="0" w:color="auto"/>
                  <w:right w:val="single" w:sz="6" w:space="0" w:color="auto"/>
                </w:tcBorders>
                <w:shd w:val="clear" w:color="auto" w:fill="auto"/>
                <w:hideMark/>
              </w:tcPr>
            </w:tcPrChange>
          </w:tcPr>
          <w:p w14:paraId="558D2423" w14:textId="61BC5857"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745"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625 (96.48)</w:t>
            </w:r>
          </w:p>
        </w:tc>
        <w:tc>
          <w:tcPr>
            <w:tcW w:w="1095" w:type="dxa"/>
            <w:tcBorders>
              <w:top w:val="nil"/>
              <w:left w:val="nil"/>
              <w:bottom w:val="single" w:sz="6" w:space="0" w:color="auto"/>
              <w:right w:val="single" w:sz="4" w:space="0" w:color="auto"/>
            </w:tcBorders>
            <w:shd w:val="clear" w:color="auto" w:fill="auto"/>
            <w:vAlign w:val="center"/>
            <w:hideMark/>
            <w:tcPrChange w:id="746" w:author="Tanvir Ahammed" w:date="2022-06-19T16:47:00Z">
              <w:tcPr>
                <w:tcW w:w="1095" w:type="dxa"/>
                <w:tcBorders>
                  <w:top w:val="nil"/>
                  <w:left w:val="nil"/>
                  <w:bottom w:val="single" w:sz="6" w:space="0" w:color="auto"/>
                  <w:right w:val="single" w:sz="6" w:space="0" w:color="auto"/>
                </w:tcBorders>
                <w:shd w:val="clear" w:color="auto" w:fill="auto"/>
                <w:hideMark/>
              </w:tcPr>
            </w:tcPrChange>
          </w:tcPr>
          <w:p w14:paraId="22B0242A" w14:textId="1195F23A"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747"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648 (31.39)</w:t>
            </w:r>
          </w:p>
        </w:tc>
      </w:tr>
      <w:tr w:rsidR="000D74D1" w:rsidRPr="00096430" w14:paraId="7B08F0C3" w14:textId="77777777" w:rsidTr="005A646A">
        <w:tc>
          <w:tcPr>
            <w:tcW w:w="2909" w:type="dxa"/>
            <w:tcBorders>
              <w:top w:val="nil"/>
              <w:left w:val="single" w:sz="4" w:space="0" w:color="auto"/>
              <w:bottom w:val="single" w:sz="6" w:space="0" w:color="auto"/>
              <w:right w:val="single" w:sz="6" w:space="0" w:color="auto"/>
            </w:tcBorders>
            <w:shd w:val="clear" w:color="auto" w:fill="auto"/>
            <w:vAlign w:val="center"/>
            <w:hideMark/>
            <w:tcPrChange w:id="748" w:author="Tanvir Ahammed" w:date="2022-06-19T16:47:00Z">
              <w:tcPr>
                <w:tcW w:w="2909" w:type="dxa"/>
                <w:tcBorders>
                  <w:top w:val="nil"/>
                  <w:left w:val="single" w:sz="6" w:space="0" w:color="auto"/>
                  <w:bottom w:val="single" w:sz="6" w:space="0" w:color="auto"/>
                  <w:right w:val="single" w:sz="6" w:space="0" w:color="auto"/>
                </w:tcBorders>
                <w:shd w:val="clear" w:color="auto" w:fill="auto"/>
                <w:hideMark/>
              </w:tcPr>
            </w:tcPrChange>
          </w:tcPr>
          <w:p w14:paraId="68300A9C" w14:textId="407A4EC5" w:rsidR="000D74D1" w:rsidRPr="00096430" w:rsidRDefault="000D74D1" w:rsidP="000829D7">
            <w:pPr>
              <w:spacing w:after="0" w:line="240" w:lineRule="auto"/>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b/>
                <w:bCs/>
                <w:sz w:val="24"/>
                <w:szCs w:val="24"/>
              </w:rPr>
              <w:t xml:space="preserve">Source water </w:t>
            </w:r>
            <w:r w:rsidRPr="00096430">
              <w:rPr>
                <w:rFonts w:ascii="Times New Roman" w:eastAsia="Times New Roman" w:hAnsi="Times New Roman" w:cs="Times New Roman"/>
                <w:b/>
                <w:bCs/>
                <w:i/>
                <w:iCs/>
                <w:sz w:val="24"/>
                <w:szCs w:val="24"/>
              </w:rPr>
              <w:t xml:space="preserve">E. coli </w:t>
            </w:r>
            <w:r w:rsidRPr="00096430">
              <w:rPr>
                <w:rFonts w:ascii="Times New Roman" w:eastAsia="Times New Roman" w:hAnsi="Times New Roman" w:cs="Times New Roman"/>
                <w:b/>
                <w:bCs/>
                <w:sz w:val="24"/>
                <w:szCs w:val="24"/>
              </w:rPr>
              <w:t>concentration</w:t>
            </w:r>
          </w:p>
        </w:tc>
        <w:tc>
          <w:tcPr>
            <w:tcW w:w="1020" w:type="dxa"/>
            <w:tcBorders>
              <w:top w:val="nil"/>
              <w:left w:val="nil"/>
              <w:bottom w:val="single" w:sz="6" w:space="0" w:color="auto"/>
              <w:right w:val="single" w:sz="6" w:space="0" w:color="auto"/>
            </w:tcBorders>
            <w:shd w:val="clear" w:color="auto" w:fill="auto"/>
            <w:vAlign w:val="center"/>
            <w:hideMark/>
            <w:tcPrChange w:id="749" w:author="Tanvir Ahammed" w:date="2022-06-19T16:47:00Z">
              <w:tcPr>
                <w:tcW w:w="1020" w:type="dxa"/>
                <w:tcBorders>
                  <w:top w:val="nil"/>
                  <w:left w:val="nil"/>
                  <w:bottom w:val="single" w:sz="6" w:space="0" w:color="auto"/>
                  <w:right w:val="single" w:sz="6" w:space="0" w:color="auto"/>
                </w:tcBorders>
                <w:shd w:val="clear" w:color="auto" w:fill="auto"/>
                <w:hideMark/>
              </w:tcPr>
            </w:tcPrChange>
          </w:tcPr>
          <w:p w14:paraId="1613F3AB" w14:textId="2F2CC225"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750" w:author="Tanvir Ahammed" w:date="2022-06-19T16:34:00Z">
                <w:pPr>
                  <w:spacing w:after="0" w:line="240" w:lineRule="auto"/>
                  <w:textAlignment w:val="baseline"/>
                </w:pPr>
              </w:pPrChange>
            </w:pPr>
          </w:p>
        </w:tc>
        <w:tc>
          <w:tcPr>
            <w:tcW w:w="1155" w:type="dxa"/>
            <w:tcBorders>
              <w:top w:val="nil"/>
              <w:left w:val="nil"/>
              <w:bottom w:val="single" w:sz="6" w:space="0" w:color="auto"/>
              <w:right w:val="single" w:sz="6" w:space="0" w:color="auto"/>
            </w:tcBorders>
            <w:shd w:val="clear" w:color="auto" w:fill="auto"/>
            <w:vAlign w:val="center"/>
            <w:hideMark/>
            <w:tcPrChange w:id="751"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1677974E" w14:textId="6320D277"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752" w:author="Tanvir Ahammed" w:date="2022-06-19T16:34:00Z">
                <w:pPr>
                  <w:spacing w:after="0" w:line="240" w:lineRule="auto"/>
                  <w:textAlignment w:val="baseline"/>
                </w:pPr>
              </w:pPrChange>
            </w:pPr>
          </w:p>
        </w:tc>
        <w:tc>
          <w:tcPr>
            <w:tcW w:w="1155" w:type="dxa"/>
            <w:tcBorders>
              <w:top w:val="nil"/>
              <w:left w:val="nil"/>
              <w:bottom w:val="single" w:sz="6" w:space="0" w:color="auto"/>
              <w:right w:val="single" w:sz="6" w:space="0" w:color="auto"/>
            </w:tcBorders>
            <w:shd w:val="clear" w:color="auto" w:fill="auto"/>
            <w:vAlign w:val="center"/>
            <w:hideMark/>
            <w:tcPrChange w:id="753"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04F436F3" w14:textId="7D3714F0"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754" w:author="Tanvir Ahammed" w:date="2022-06-19T16:34:00Z">
                <w:pPr>
                  <w:spacing w:after="0" w:line="240" w:lineRule="auto"/>
                  <w:textAlignment w:val="baseline"/>
                </w:pPr>
              </w:pPrChange>
            </w:pPr>
          </w:p>
        </w:tc>
        <w:tc>
          <w:tcPr>
            <w:tcW w:w="900" w:type="dxa"/>
            <w:tcBorders>
              <w:top w:val="nil"/>
              <w:left w:val="nil"/>
              <w:bottom w:val="single" w:sz="6" w:space="0" w:color="auto"/>
              <w:right w:val="single" w:sz="6" w:space="0" w:color="auto"/>
            </w:tcBorders>
            <w:shd w:val="clear" w:color="auto" w:fill="auto"/>
            <w:vAlign w:val="center"/>
            <w:hideMark/>
            <w:tcPrChange w:id="755" w:author="Tanvir Ahammed" w:date="2022-06-19T16:47:00Z">
              <w:tcPr>
                <w:tcW w:w="900" w:type="dxa"/>
                <w:tcBorders>
                  <w:top w:val="nil"/>
                  <w:left w:val="nil"/>
                  <w:bottom w:val="single" w:sz="6" w:space="0" w:color="auto"/>
                  <w:right w:val="single" w:sz="6" w:space="0" w:color="auto"/>
                </w:tcBorders>
                <w:shd w:val="clear" w:color="auto" w:fill="auto"/>
                <w:hideMark/>
              </w:tcPr>
            </w:tcPrChange>
          </w:tcPr>
          <w:p w14:paraId="27ECB0D1" w14:textId="452B491A"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756" w:author="Tanvir Ahammed" w:date="2022-06-19T16:34:00Z">
                <w:pPr>
                  <w:spacing w:after="0" w:line="240" w:lineRule="auto"/>
                  <w:textAlignment w:val="baseline"/>
                </w:pPr>
              </w:pPrChange>
            </w:pPr>
          </w:p>
        </w:tc>
        <w:tc>
          <w:tcPr>
            <w:tcW w:w="1110" w:type="dxa"/>
            <w:tcBorders>
              <w:top w:val="nil"/>
              <w:left w:val="nil"/>
              <w:bottom w:val="single" w:sz="6" w:space="0" w:color="auto"/>
              <w:right w:val="single" w:sz="6" w:space="0" w:color="auto"/>
            </w:tcBorders>
            <w:shd w:val="clear" w:color="auto" w:fill="auto"/>
            <w:vAlign w:val="center"/>
            <w:hideMark/>
            <w:tcPrChange w:id="757" w:author="Tanvir Ahammed" w:date="2022-06-19T16:47:00Z">
              <w:tcPr>
                <w:tcW w:w="1110" w:type="dxa"/>
                <w:tcBorders>
                  <w:top w:val="nil"/>
                  <w:left w:val="nil"/>
                  <w:bottom w:val="single" w:sz="6" w:space="0" w:color="auto"/>
                  <w:right w:val="single" w:sz="6" w:space="0" w:color="auto"/>
                </w:tcBorders>
                <w:shd w:val="clear" w:color="auto" w:fill="auto"/>
                <w:hideMark/>
              </w:tcPr>
            </w:tcPrChange>
          </w:tcPr>
          <w:p w14:paraId="3E47FFAB" w14:textId="28A0457C"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758" w:author="Tanvir Ahammed" w:date="2022-06-19T16:34:00Z">
                <w:pPr>
                  <w:spacing w:after="0" w:line="240" w:lineRule="auto"/>
                  <w:textAlignment w:val="baseline"/>
                </w:pPr>
              </w:pPrChange>
            </w:pPr>
          </w:p>
        </w:tc>
        <w:tc>
          <w:tcPr>
            <w:tcW w:w="1095" w:type="dxa"/>
            <w:tcBorders>
              <w:top w:val="nil"/>
              <w:left w:val="nil"/>
              <w:bottom w:val="single" w:sz="6" w:space="0" w:color="auto"/>
              <w:right w:val="single" w:sz="4" w:space="0" w:color="auto"/>
            </w:tcBorders>
            <w:shd w:val="clear" w:color="auto" w:fill="auto"/>
            <w:vAlign w:val="center"/>
            <w:hideMark/>
            <w:tcPrChange w:id="759" w:author="Tanvir Ahammed" w:date="2022-06-19T16:47:00Z">
              <w:tcPr>
                <w:tcW w:w="1095" w:type="dxa"/>
                <w:tcBorders>
                  <w:top w:val="nil"/>
                  <w:left w:val="nil"/>
                  <w:bottom w:val="single" w:sz="6" w:space="0" w:color="auto"/>
                  <w:right w:val="single" w:sz="6" w:space="0" w:color="auto"/>
                </w:tcBorders>
                <w:shd w:val="clear" w:color="auto" w:fill="auto"/>
                <w:hideMark/>
              </w:tcPr>
            </w:tcPrChange>
          </w:tcPr>
          <w:p w14:paraId="6B28105F" w14:textId="27967420"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760" w:author="Tanvir Ahammed" w:date="2022-06-19T16:34:00Z">
                <w:pPr>
                  <w:spacing w:after="0" w:line="240" w:lineRule="auto"/>
                  <w:textAlignment w:val="baseline"/>
                </w:pPr>
              </w:pPrChange>
            </w:pPr>
          </w:p>
        </w:tc>
      </w:tr>
      <w:tr w:rsidR="000D74D1" w:rsidRPr="00096430" w14:paraId="1723025B" w14:textId="77777777" w:rsidTr="005A646A">
        <w:tc>
          <w:tcPr>
            <w:tcW w:w="2909" w:type="dxa"/>
            <w:tcBorders>
              <w:top w:val="nil"/>
              <w:left w:val="single" w:sz="4" w:space="0" w:color="auto"/>
              <w:bottom w:val="single" w:sz="6" w:space="0" w:color="auto"/>
              <w:right w:val="single" w:sz="6" w:space="0" w:color="auto"/>
            </w:tcBorders>
            <w:shd w:val="clear" w:color="auto" w:fill="auto"/>
            <w:vAlign w:val="center"/>
            <w:hideMark/>
            <w:tcPrChange w:id="761" w:author="Tanvir Ahammed" w:date="2022-06-19T16:47:00Z">
              <w:tcPr>
                <w:tcW w:w="2909" w:type="dxa"/>
                <w:tcBorders>
                  <w:top w:val="nil"/>
                  <w:left w:val="single" w:sz="6" w:space="0" w:color="auto"/>
                  <w:bottom w:val="single" w:sz="6" w:space="0" w:color="auto"/>
                  <w:right w:val="single" w:sz="6" w:space="0" w:color="auto"/>
                </w:tcBorders>
                <w:shd w:val="clear" w:color="auto" w:fill="auto"/>
                <w:hideMark/>
              </w:tcPr>
            </w:tcPrChange>
          </w:tcPr>
          <w:p w14:paraId="21096A8B" w14:textId="51F1AD71" w:rsidR="000D74D1" w:rsidRPr="00096430" w:rsidRDefault="000D74D1" w:rsidP="000829D7">
            <w:pPr>
              <w:spacing w:after="0" w:line="240" w:lineRule="auto"/>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Low</w:t>
            </w:r>
          </w:p>
        </w:tc>
        <w:tc>
          <w:tcPr>
            <w:tcW w:w="1020" w:type="dxa"/>
            <w:tcBorders>
              <w:top w:val="nil"/>
              <w:left w:val="nil"/>
              <w:bottom w:val="single" w:sz="6" w:space="0" w:color="auto"/>
              <w:right w:val="single" w:sz="6" w:space="0" w:color="auto"/>
            </w:tcBorders>
            <w:shd w:val="clear" w:color="auto" w:fill="auto"/>
            <w:vAlign w:val="center"/>
            <w:hideMark/>
            <w:tcPrChange w:id="762" w:author="Tanvir Ahammed" w:date="2022-06-19T16:47:00Z">
              <w:tcPr>
                <w:tcW w:w="1020" w:type="dxa"/>
                <w:tcBorders>
                  <w:top w:val="nil"/>
                  <w:left w:val="nil"/>
                  <w:bottom w:val="single" w:sz="6" w:space="0" w:color="auto"/>
                  <w:right w:val="single" w:sz="6" w:space="0" w:color="auto"/>
                </w:tcBorders>
                <w:shd w:val="clear" w:color="auto" w:fill="auto"/>
                <w:hideMark/>
              </w:tcPr>
            </w:tcPrChange>
          </w:tcPr>
          <w:p w14:paraId="01491A29" w14:textId="3F979C45"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763"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96 (7.25)</w:t>
            </w:r>
          </w:p>
        </w:tc>
        <w:tc>
          <w:tcPr>
            <w:tcW w:w="1155" w:type="dxa"/>
            <w:tcBorders>
              <w:top w:val="nil"/>
              <w:left w:val="nil"/>
              <w:bottom w:val="single" w:sz="6" w:space="0" w:color="auto"/>
              <w:right w:val="single" w:sz="6" w:space="0" w:color="auto"/>
            </w:tcBorders>
            <w:shd w:val="clear" w:color="auto" w:fill="auto"/>
            <w:vAlign w:val="center"/>
            <w:hideMark/>
            <w:tcPrChange w:id="764"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6C7D4B31" w14:textId="3652E333"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765"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1227 (92.75)</w:t>
            </w:r>
          </w:p>
        </w:tc>
        <w:tc>
          <w:tcPr>
            <w:tcW w:w="1155" w:type="dxa"/>
            <w:tcBorders>
              <w:top w:val="nil"/>
              <w:left w:val="nil"/>
              <w:bottom w:val="single" w:sz="6" w:space="0" w:color="auto"/>
              <w:right w:val="single" w:sz="6" w:space="0" w:color="auto"/>
            </w:tcBorders>
            <w:shd w:val="clear" w:color="auto" w:fill="auto"/>
            <w:vAlign w:val="center"/>
            <w:hideMark/>
            <w:tcPrChange w:id="766"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1DBA8EC4" w14:textId="24E2F717"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767"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1323 (57.37)</w:t>
            </w:r>
          </w:p>
        </w:tc>
        <w:tc>
          <w:tcPr>
            <w:tcW w:w="900" w:type="dxa"/>
            <w:tcBorders>
              <w:top w:val="nil"/>
              <w:left w:val="nil"/>
              <w:bottom w:val="single" w:sz="6" w:space="0" w:color="auto"/>
              <w:right w:val="single" w:sz="6" w:space="0" w:color="auto"/>
            </w:tcBorders>
            <w:shd w:val="clear" w:color="auto" w:fill="auto"/>
            <w:vAlign w:val="center"/>
            <w:hideMark/>
            <w:tcPrChange w:id="768" w:author="Tanvir Ahammed" w:date="2022-06-19T16:47:00Z">
              <w:tcPr>
                <w:tcW w:w="900" w:type="dxa"/>
                <w:tcBorders>
                  <w:top w:val="nil"/>
                  <w:left w:val="nil"/>
                  <w:bottom w:val="single" w:sz="6" w:space="0" w:color="auto"/>
                  <w:right w:val="single" w:sz="6" w:space="0" w:color="auto"/>
                </w:tcBorders>
                <w:shd w:val="clear" w:color="auto" w:fill="auto"/>
                <w:hideMark/>
              </w:tcPr>
            </w:tcPrChange>
          </w:tcPr>
          <w:p w14:paraId="1903ACE1" w14:textId="322E05D9"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769"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49 (4.00)</w:t>
            </w:r>
          </w:p>
        </w:tc>
        <w:tc>
          <w:tcPr>
            <w:tcW w:w="1110" w:type="dxa"/>
            <w:tcBorders>
              <w:top w:val="nil"/>
              <w:left w:val="nil"/>
              <w:bottom w:val="single" w:sz="6" w:space="0" w:color="auto"/>
              <w:right w:val="single" w:sz="6" w:space="0" w:color="auto"/>
            </w:tcBorders>
            <w:shd w:val="clear" w:color="auto" w:fill="auto"/>
            <w:vAlign w:val="center"/>
            <w:hideMark/>
            <w:tcPrChange w:id="770" w:author="Tanvir Ahammed" w:date="2022-06-19T16:47:00Z">
              <w:tcPr>
                <w:tcW w:w="1110" w:type="dxa"/>
                <w:tcBorders>
                  <w:top w:val="nil"/>
                  <w:left w:val="nil"/>
                  <w:bottom w:val="single" w:sz="6" w:space="0" w:color="auto"/>
                  <w:right w:val="single" w:sz="6" w:space="0" w:color="auto"/>
                </w:tcBorders>
                <w:shd w:val="clear" w:color="auto" w:fill="auto"/>
                <w:hideMark/>
              </w:tcPr>
            </w:tcPrChange>
          </w:tcPr>
          <w:p w14:paraId="3D0BE5A4" w14:textId="2AA31D2A"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771"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1186 (96.00)</w:t>
            </w:r>
          </w:p>
        </w:tc>
        <w:tc>
          <w:tcPr>
            <w:tcW w:w="1095" w:type="dxa"/>
            <w:tcBorders>
              <w:top w:val="nil"/>
              <w:left w:val="nil"/>
              <w:bottom w:val="single" w:sz="6" w:space="0" w:color="auto"/>
              <w:right w:val="single" w:sz="4" w:space="0" w:color="auto"/>
            </w:tcBorders>
            <w:shd w:val="clear" w:color="auto" w:fill="auto"/>
            <w:vAlign w:val="center"/>
            <w:hideMark/>
            <w:tcPrChange w:id="772" w:author="Tanvir Ahammed" w:date="2022-06-19T16:47:00Z">
              <w:tcPr>
                <w:tcW w:w="1095" w:type="dxa"/>
                <w:tcBorders>
                  <w:top w:val="nil"/>
                  <w:left w:val="nil"/>
                  <w:bottom w:val="single" w:sz="6" w:space="0" w:color="auto"/>
                  <w:right w:val="single" w:sz="6" w:space="0" w:color="auto"/>
                </w:tcBorders>
                <w:shd w:val="clear" w:color="auto" w:fill="auto"/>
                <w:hideMark/>
              </w:tcPr>
            </w:tcPrChange>
          </w:tcPr>
          <w:p w14:paraId="0C759D5F" w14:textId="4EA2AB19"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773"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1235 (60.50)</w:t>
            </w:r>
          </w:p>
        </w:tc>
      </w:tr>
      <w:tr w:rsidR="000D74D1" w:rsidRPr="00096430" w14:paraId="15700845" w14:textId="77777777" w:rsidTr="005A646A">
        <w:tc>
          <w:tcPr>
            <w:tcW w:w="2909" w:type="dxa"/>
            <w:tcBorders>
              <w:top w:val="nil"/>
              <w:left w:val="single" w:sz="4" w:space="0" w:color="auto"/>
              <w:bottom w:val="single" w:sz="6" w:space="0" w:color="auto"/>
              <w:right w:val="single" w:sz="6" w:space="0" w:color="auto"/>
            </w:tcBorders>
            <w:shd w:val="clear" w:color="auto" w:fill="auto"/>
            <w:vAlign w:val="center"/>
            <w:hideMark/>
            <w:tcPrChange w:id="774" w:author="Tanvir Ahammed" w:date="2022-06-19T16:47:00Z">
              <w:tcPr>
                <w:tcW w:w="2909" w:type="dxa"/>
                <w:tcBorders>
                  <w:top w:val="nil"/>
                  <w:left w:val="single" w:sz="6" w:space="0" w:color="auto"/>
                  <w:bottom w:val="single" w:sz="6" w:space="0" w:color="auto"/>
                  <w:right w:val="single" w:sz="6" w:space="0" w:color="auto"/>
                </w:tcBorders>
                <w:shd w:val="clear" w:color="auto" w:fill="auto"/>
                <w:hideMark/>
              </w:tcPr>
            </w:tcPrChange>
          </w:tcPr>
          <w:p w14:paraId="351E236B" w14:textId="518ACBED" w:rsidR="000D74D1" w:rsidRPr="00096430" w:rsidRDefault="000D74D1" w:rsidP="000829D7">
            <w:pPr>
              <w:spacing w:after="0" w:line="240" w:lineRule="auto"/>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Moderate</w:t>
            </w:r>
          </w:p>
        </w:tc>
        <w:tc>
          <w:tcPr>
            <w:tcW w:w="1020" w:type="dxa"/>
            <w:tcBorders>
              <w:top w:val="nil"/>
              <w:left w:val="nil"/>
              <w:bottom w:val="single" w:sz="6" w:space="0" w:color="auto"/>
              <w:right w:val="single" w:sz="6" w:space="0" w:color="auto"/>
            </w:tcBorders>
            <w:shd w:val="clear" w:color="auto" w:fill="auto"/>
            <w:vAlign w:val="center"/>
            <w:hideMark/>
            <w:tcPrChange w:id="775" w:author="Tanvir Ahammed" w:date="2022-06-19T16:47:00Z">
              <w:tcPr>
                <w:tcW w:w="1020" w:type="dxa"/>
                <w:tcBorders>
                  <w:top w:val="nil"/>
                  <w:left w:val="nil"/>
                  <w:bottom w:val="single" w:sz="6" w:space="0" w:color="auto"/>
                  <w:right w:val="single" w:sz="6" w:space="0" w:color="auto"/>
                </w:tcBorders>
                <w:shd w:val="clear" w:color="auto" w:fill="auto"/>
                <w:hideMark/>
              </w:tcPr>
            </w:tcPrChange>
          </w:tcPr>
          <w:p w14:paraId="604188D9" w14:textId="54BE27E0"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776"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39 (7.44)</w:t>
            </w:r>
          </w:p>
        </w:tc>
        <w:tc>
          <w:tcPr>
            <w:tcW w:w="1155" w:type="dxa"/>
            <w:tcBorders>
              <w:top w:val="nil"/>
              <w:left w:val="nil"/>
              <w:bottom w:val="single" w:sz="6" w:space="0" w:color="auto"/>
              <w:right w:val="single" w:sz="6" w:space="0" w:color="auto"/>
            </w:tcBorders>
            <w:shd w:val="clear" w:color="auto" w:fill="auto"/>
            <w:vAlign w:val="center"/>
            <w:hideMark/>
            <w:tcPrChange w:id="777"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4D2BE9E3" w14:textId="1E0CA1FB"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778"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488 (92.56)</w:t>
            </w:r>
          </w:p>
        </w:tc>
        <w:tc>
          <w:tcPr>
            <w:tcW w:w="1155" w:type="dxa"/>
            <w:tcBorders>
              <w:top w:val="nil"/>
              <w:left w:val="nil"/>
              <w:bottom w:val="single" w:sz="6" w:space="0" w:color="auto"/>
              <w:right w:val="single" w:sz="6" w:space="0" w:color="auto"/>
            </w:tcBorders>
            <w:shd w:val="clear" w:color="auto" w:fill="auto"/>
            <w:vAlign w:val="center"/>
            <w:hideMark/>
            <w:tcPrChange w:id="779"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28B88960" w14:textId="65AED959"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780"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527 (22.86)</w:t>
            </w:r>
          </w:p>
        </w:tc>
        <w:tc>
          <w:tcPr>
            <w:tcW w:w="900" w:type="dxa"/>
            <w:tcBorders>
              <w:top w:val="nil"/>
              <w:left w:val="nil"/>
              <w:bottom w:val="single" w:sz="6" w:space="0" w:color="auto"/>
              <w:right w:val="single" w:sz="6" w:space="0" w:color="auto"/>
            </w:tcBorders>
            <w:shd w:val="clear" w:color="auto" w:fill="auto"/>
            <w:vAlign w:val="center"/>
            <w:hideMark/>
            <w:tcPrChange w:id="781" w:author="Tanvir Ahammed" w:date="2022-06-19T16:47:00Z">
              <w:tcPr>
                <w:tcW w:w="900" w:type="dxa"/>
                <w:tcBorders>
                  <w:top w:val="nil"/>
                  <w:left w:val="nil"/>
                  <w:bottom w:val="single" w:sz="6" w:space="0" w:color="auto"/>
                  <w:right w:val="single" w:sz="6" w:space="0" w:color="auto"/>
                </w:tcBorders>
                <w:shd w:val="clear" w:color="auto" w:fill="auto"/>
                <w:hideMark/>
              </w:tcPr>
            </w:tcPrChange>
          </w:tcPr>
          <w:p w14:paraId="4A7AEE88" w14:textId="7FD509E3"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782"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13 (2.67)</w:t>
            </w:r>
          </w:p>
        </w:tc>
        <w:tc>
          <w:tcPr>
            <w:tcW w:w="1110" w:type="dxa"/>
            <w:tcBorders>
              <w:top w:val="nil"/>
              <w:left w:val="nil"/>
              <w:bottom w:val="single" w:sz="6" w:space="0" w:color="auto"/>
              <w:right w:val="single" w:sz="6" w:space="0" w:color="auto"/>
            </w:tcBorders>
            <w:shd w:val="clear" w:color="auto" w:fill="auto"/>
            <w:vAlign w:val="center"/>
            <w:hideMark/>
            <w:tcPrChange w:id="783" w:author="Tanvir Ahammed" w:date="2022-06-19T16:47:00Z">
              <w:tcPr>
                <w:tcW w:w="1110" w:type="dxa"/>
                <w:tcBorders>
                  <w:top w:val="nil"/>
                  <w:left w:val="nil"/>
                  <w:bottom w:val="single" w:sz="6" w:space="0" w:color="auto"/>
                  <w:right w:val="single" w:sz="6" w:space="0" w:color="auto"/>
                </w:tcBorders>
                <w:shd w:val="clear" w:color="auto" w:fill="auto"/>
                <w:hideMark/>
              </w:tcPr>
            </w:tcPrChange>
          </w:tcPr>
          <w:p w14:paraId="691DBC42" w14:textId="2AE95283"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784"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476 (97.33)</w:t>
            </w:r>
          </w:p>
        </w:tc>
        <w:tc>
          <w:tcPr>
            <w:tcW w:w="1095" w:type="dxa"/>
            <w:tcBorders>
              <w:top w:val="nil"/>
              <w:left w:val="nil"/>
              <w:bottom w:val="single" w:sz="6" w:space="0" w:color="auto"/>
              <w:right w:val="single" w:sz="4" w:space="0" w:color="auto"/>
            </w:tcBorders>
            <w:shd w:val="clear" w:color="auto" w:fill="auto"/>
            <w:vAlign w:val="center"/>
            <w:hideMark/>
            <w:tcPrChange w:id="785" w:author="Tanvir Ahammed" w:date="2022-06-19T16:47:00Z">
              <w:tcPr>
                <w:tcW w:w="1095" w:type="dxa"/>
                <w:tcBorders>
                  <w:top w:val="nil"/>
                  <w:left w:val="nil"/>
                  <w:bottom w:val="single" w:sz="6" w:space="0" w:color="auto"/>
                  <w:right w:val="single" w:sz="6" w:space="0" w:color="auto"/>
                </w:tcBorders>
                <w:shd w:val="clear" w:color="auto" w:fill="auto"/>
                <w:hideMark/>
              </w:tcPr>
            </w:tcPrChange>
          </w:tcPr>
          <w:p w14:paraId="34CC1C8C" w14:textId="540F279B"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786"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489 (23.98)</w:t>
            </w:r>
          </w:p>
        </w:tc>
      </w:tr>
      <w:tr w:rsidR="000D74D1" w:rsidRPr="00096430" w14:paraId="71F9A651" w14:textId="77777777" w:rsidTr="005A646A">
        <w:tc>
          <w:tcPr>
            <w:tcW w:w="2909" w:type="dxa"/>
            <w:tcBorders>
              <w:top w:val="nil"/>
              <w:left w:val="single" w:sz="4" w:space="0" w:color="auto"/>
              <w:bottom w:val="single" w:sz="6" w:space="0" w:color="auto"/>
              <w:right w:val="single" w:sz="6" w:space="0" w:color="auto"/>
            </w:tcBorders>
            <w:shd w:val="clear" w:color="auto" w:fill="auto"/>
            <w:vAlign w:val="center"/>
            <w:hideMark/>
            <w:tcPrChange w:id="787" w:author="Tanvir Ahammed" w:date="2022-06-19T16:47:00Z">
              <w:tcPr>
                <w:tcW w:w="2909" w:type="dxa"/>
                <w:tcBorders>
                  <w:top w:val="nil"/>
                  <w:left w:val="single" w:sz="6" w:space="0" w:color="auto"/>
                  <w:bottom w:val="single" w:sz="6" w:space="0" w:color="auto"/>
                  <w:right w:val="single" w:sz="6" w:space="0" w:color="auto"/>
                </w:tcBorders>
                <w:shd w:val="clear" w:color="auto" w:fill="auto"/>
                <w:hideMark/>
              </w:tcPr>
            </w:tcPrChange>
          </w:tcPr>
          <w:p w14:paraId="05F9F7A4" w14:textId="646F521A" w:rsidR="000D74D1" w:rsidRPr="00096430" w:rsidRDefault="000D74D1" w:rsidP="000829D7">
            <w:pPr>
              <w:spacing w:after="0" w:line="240" w:lineRule="auto"/>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High</w:t>
            </w:r>
          </w:p>
        </w:tc>
        <w:tc>
          <w:tcPr>
            <w:tcW w:w="1020" w:type="dxa"/>
            <w:tcBorders>
              <w:top w:val="nil"/>
              <w:left w:val="nil"/>
              <w:bottom w:val="single" w:sz="6" w:space="0" w:color="auto"/>
              <w:right w:val="single" w:sz="6" w:space="0" w:color="auto"/>
            </w:tcBorders>
            <w:shd w:val="clear" w:color="auto" w:fill="auto"/>
            <w:vAlign w:val="center"/>
            <w:hideMark/>
            <w:tcPrChange w:id="788" w:author="Tanvir Ahammed" w:date="2022-06-19T16:47:00Z">
              <w:tcPr>
                <w:tcW w:w="1020" w:type="dxa"/>
                <w:tcBorders>
                  <w:top w:val="nil"/>
                  <w:left w:val="nil"/>
                  <w:bottom w:val="single" w:sz="6" w:space="0" w:color="auto"/>
                  <w:right w:val="single" w:sz="6" w:space="0" w:color="auto"/>
                </w:tcBorders>
                <w:shd w:val="clear" w:color="auto" w:fill="auto"/>
                <w:hideMark/>
              </w:tcPr>
            </w:tcPrChange>
          </w:tcPr>
          <w:p w14:paraId="619E075F" w14:textId="1DADA5C2"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789"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38 (8.23)</w:t>
            </w:r>
          </w:p>
        </w:tc>
        <w:tc>
          <w:tcPr>
            <w:tcW w:w="1155" w:type="dxa"/>
            <w:tcBorders>
              <w:top w:val="nil"/>
              <w:left w:val="nil"/>
              <w:bottom w:val="single" w:sz="6" w:space="0" w:color="auto"/>
              <w:right w:val="single" w:sz="6" w:space="0" w:color="auto"/>
            </w:tcBorders>
            <w:shd w:val="clear" w:color="auto" w:fill="auto"/>
            <w:vAlign w:val="center"/>
            <w:hideMark/>
            <w:tcPrChange w:id="790"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068DBB94" w14:textId="29BCD60D"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791"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418 (91.76)</w:t>
            </w:r>
          </w:p>
        </w:tc>
        <w:tc>
          <w:tcPr>
            <w:tcW w:w="1155" w:type="dxa"/>
            <w:tcBorders>
              <w:top w:val="nil"/>
              <w:left w:val="nil"/>
              <w:bottom w:val="single" w:sz="6" w:space="0" w:color="auto"/>
              <w:right w:val="single" w:sz="6" w:space="0" w:color="auto"/>
            </w:tcBorders>
            <w:shd w:val="clear" w:color="auto" w:fill="auto"/>
            <w:vAlign w:val="center"/>
            <w:hideMark/>
            <w:tcPrChange w:id="792"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0661DE1B" w14:textId="4C6C6AA4"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793"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456 (19.77)</w:t>
            </w:r>
          </w:p>
        </w:tc>
        <w:tc>
          <w:tcPr>
            <w:tcW w:w="900" w:type="dxa"/>
            <w:tcBorders>
              <w:top w:val="nil"/>
              <w:left w:val="nil"/>
              <w:bottom w:val="single" w:sz="6" w:space="0" w:color="auto"/>
              <w:right w:val="single" w:sz="6" w:space="0" w:color="auto"/>
            </w:tcBorders>
            <w:shd w:val="clear" w:color="auto" w:fill="auto"/>
            <w:vAlign w:val="center"/>
            <w:hideMark/>
            <w:tcPrChange w:id="794" w:author="Tanvir Ahammed" w:date="2022-06-19T16:47:00Z">
              <w:tcPr>
                <w:tcW w:w="900" w:type="dxa"/>
                <w:tcBorders>
                  <w:top w:val="nil"/>
                  <w:left w:val="nil"/>
                  <w:bottom w:val="single" w:sz="6" w:space="0" w:color="auto"/>
                  <w:right w:val="single" w:sz="6" w:space="0" w:color="auto"/>
                </w:tcBorders>
                <w:shd w:val="clear" w:color="auto" w:fill="auto"/>
                <w:hideMark/>
              </w:tcPr>
            </w:tcPrChange>
          </w:tcPr>
          <w:p w14:paraId="73927444" w14:textId="7643FF13"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795"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10 (3.24)</w:t>
            </w:r>
          </w:p>
        </w:tc>
        <w:tc>
          <w:tcPr>
            <w:tcW w:w="1110" w:type="dxa"/>
            <w:tcBorders>
              <w:top w:val="nil"/>
              <w:left w:val="nil"/>
              <w:bottom w:val="single" w:sz="6" w:space="0" w:color="auto"/>
              <w:right w:val="single" w:sz="6" w:space="0" w:color="auto"/>
            </w:tcBorders>
            <w:shd w:val="clear" w:color="auto" w:fill="auto"/>
            <w:vAlign w:val="center"/>
            <w:hideMark/>
            <w:tcPrChange w:id="796" w:author="Tanvir Ahammed" w:date="2022-06-19T16:47:00Z">
              <w:tcPr>
                <w:tcW w:w="1110" w:type="dxa"/>
                <w:tcBorders>
                  <w:top w:val="nil"/>
                  <w:left w:val="nil"/>
                  <w:bottom w:val="single" w:sz="6" w:space="0" w:color="auto"/>
                  <w:right w:val="single" w:sz="6" w:space="0" w:color="auto"/>
                </w:tcBorders>
                <w:shd w:val="clear" w:color="auto" w:fill="auto"/>
                <w:hideMark/>
              </w:tcPr>
            </w:tcPrChange>
          </w:tcPr>
          <w:p w14:paraId="54835953" w14:textId="299D7284"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797"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307 (96.76)</w:t>
            </w:r>
          </w:p>
        </w:tc>
        <w:tc>
          <w:tcPr>
            <w:tcW w:w="1095" w:type="dxa"/>
            <w:tcBorders>
              <w:top w:val="nil"/>
              <w:left w:val="nil"/>
              <w:bottom w:val="single" w:sz="6" w:space="0" w:color="auto"/>
              <w:right w:val="single" w:sz="4" w:space="0" w:color="auto"/>
            </w:tcBorders>
            <w:shd w:val="clear" w:color="auto" w:fill="auto"/>
            <w:vAlign w:val="center"/>
            <w:hideMark/>
            <w:tcPrChange w:id="798" w:author="Tanvir Ahammed" w:date="2022-06-19T16:47:00Z">
              <w:tcPr>
                <w:tcW w:w="1095" w:type="dxa"/>
                <w:tcBorders>
                  <w:top w:val="nil"/>
                  <w:left w:val="nil"/>
                  <w:bottom w:val="single" w:sz="6" w:space="0" w:color="auto"/>
                  <w:right w:val="single" w:sz="6" w:space="0" w:color="auto"/>
                </w:tcBorders>
                <w:shd w:val="clear" w:color="auto" w:fill="auto"/>
                <w:hideMark/>
              </w:tcPr>
            </w:tcPrChange>
          </w:tcPr>
          <w:p w14:paraId="4E06B279" w14:textId="183EFA1D"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799"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317 (15.52)</w:t>
            </w:r>
          </w:p>
        </w:tc>
      </w:tr>
      <w:tr w:rsidR="000D74D1" w:rsidRPr="00096430" w14:paraId="1A08063F" w14:textId="77777777" w:rsidTr="005A646A">
        <w:tc>
          <w:tcPr>
            <w:tcW w:w="2909" w:type="dxa"/>
            <w:tcBorders>
              <w:top w:val="nil"/>
              <w:left w:val="single" w:sz="4" w:space="0" w:color="auto"/>
              <w:bottom w:val="single" w:sz="6" w:space="0" w:color="auto"/>
              <w:right w:val="single" w:sz="6" w:space="0" w:color="auto"/>
            </w:tcBorders>
            <w:shd w:val="clear" w:color="auto" w:fill="auto"/>
            <w:vAlign w:val="center"/>
            <w:hideMark/>
            <w:tcPrChange w:id="800" w:author="Tanvir Ahammed" w:date="2022-06-19T16:47:00Z">
              <w:tcPr>
                <w:tcW w:w="2909" w:type="dxa"/>
                <w:tcBorders>
                  <w:top w:val="nil"/>
                  <w:left w:val="single" w:sz="6" w:space="0" w:color="auto"/>
                  <w:bottom w:val="single" w:sz="6" w:space="0" w:color="auto"/>
                  <w:right w:val="single" w:sz="6" w:space="0" w:color="auto"/>
                </w:tcBorders>
                <w:shd w:val="clear" w:color="auto" w:fill="auto"/>
                <w:hideMark/>
              </w:tcPr>
            </w:tcPrChange>
          </w:tcPr>
          <w:p w14:paraId="116E73E1" w14:textId="430DDAF0" w:rsidR="000D74D1" w:rsidRPr="00096430" w:rsidRDefault="000D74D1" w:rsidP="000829D7">
            <w:pPr>
              <w:spacing w:after="0" w:line="240" w:lineRule="auto"/>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b/>
                <w:bCs/>
                <w:sz w:val="24"/>
                <w:szCs w:val="24"/>
              </w:rPr>
              <w:t>Water treatment</w:t>
            </w:r>
          </w:p>
        </w:tc>
        <w:tc>
          <w:tcPr>
            <w:tcW w:w="1020" w:type="dxa"/>
            <w:tcBorders>
              <w:top w:val="nil"/>
              <w:left w:val="nil"/>
              <w:bottom w:val="single" w:sz="6" w:space="0" w:color="auto"/>
              <w:right w:val="single" w:sz="6" w:space="0" w:color="auto"/>
            </w:tcBorders>
            <w:shd w:val="clear" w:color="auto" w:fill="auto"/>
            <w:vAlign w:val="center"/>
            <w:hideMark/>
            <w:tcPrChange w:id="801" w:author="Tanvir Ahammed" w:date="2022-06-19T16:47:00Z">
              <w:tcPr>
                <w:tcW w:w="1020" w:type="dxa"/>
                <w:tcBorders>
                  <w:top w:val="nil"/>
                  <w:left w:val="nil"/>
                  <w:bottom w:val="single" w:sz="6" w:space="0" w:color="auto"/>
                  <w:right w:val="single" w:sz="6" w:space="0" w:color="auto"/>
                </w:tcBorders>
                <w:shd w:val="clear" w:color="auto" w:fill="auto"/>
                <w:hideMark/>
              </w:tcPr>
            </w:tcPrChange>
          </w:tcPr>
          <w:p w14:paraId="55603B5B" w14:textId="05951011"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802" w:author="Tanvir Ahammed" w:date="2022-06-19T16:34:00Z">
                <w:pPr>
                  <w:spacing w:after="0" w:line="240" w:lineRule="auto"/>
                  <w:textAlignment w:val="baseline"/>
                </w:pPr>
              </w:pPrChange>
            </w:pPr>
          </w:p>
        </w:tc>
        <w:tc>
          <w:tcPr>
            <w:tcW w:w="1155" w:type="dxa"/>
            <w:tcBorders>
              <w:top w:val="nil"/>
              <w:left w:val="nil"/>
              <w:bottom w:val="single" w:sz="6" w:space="0" w:color="auto"/>
              <w:right w:val="single" w:sz="6" w:space="0" w:color="auto"/>
            </w:tcBorders>
            <w:shd w:val="clear" w:color="auto" w:fill="auto"/>
            <w:vAlign w:val="center"/>
            <w:hideMark/>
            <w:tcPrChange w:id="803"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67D1E9DF" w14:textId="42961EB6"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804" w:author="Tanvir Ahammed" w:date="2022-06-19T16:34:00Z">
                <w:pPr>
                  <w:spacing w:after="0" w:line="240" w:lineRule="auto"/>
                  <w:textAlignment w:val="baseline"/>
                </w:pPr>
              </w:pPrChange>
            </w:pPr>
          </w:p>
        </w:tc>
        <w:tc>
          <w:tcPr>
            <w:tcW w:w="1155" w:type="dxa"/>
            <w:tcBorders>
              <w:top w:val="nil"/>
              <w:left w:val="nil"/>
              <w:bottom w:val="single" w:sz="6" w:space="0" w:color="auto"/>
              <w:right w:val="single" w:sz="6" w:space="0" w:color="auto"/>
            </w:tcBorders>
            <w:shd w:val="clear" w:color="auto" w:fill="auto"/>
            <w:vAlign w:val="center"/>
            <w:hideMark/>
            <w:tcPrChange w:id="805"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7B060BB7" w14:textId="14251159"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806" w:author="Tanvir Ahammed" w:date="2022-06-19T16:34:00Z">
                <w:pPr>
                  <w:spacing w:after="0" w:line="240" w:lineRule="auto"/>
                  <w:textAlignment w:val="baseline"/>
                </w:pPr>
              </w:pPrChange>
            </w:pPr>
          </w:p>
        </w:tc>
        <w:tc>
          <w:tcPr>
            <w:tcW w:w="900" w:type="dxa"/>
            <w:tcBorders>
              <w:top w:val="nil"/>
              <w:left w:val="nil"/>
              <w:bottom w:val="single" w:sz="6" w:space="0" w:color="auto"/>
              <w:right w:val="single" w:sz="6" w:space="0" w:color="auto"/>
            </w:tcBorders>
            <w:shd w:val="clear" w:color="auto" w:fill="auto"/>
            <w:vAlign w:val="center"/>
            <w:hideMark/>
            <w:tcPrChange w:id="807" w:author="Tanvir Ahammed" w:date="2022-06-19T16:47:00Z">
              <w:tcPr>
                <w:tcW w:w="900" w:type="dxa"/>
                <w:tcBorders>
                  <w:top w:val="nil"/>
                  <w:left w:val="nil"/>
                  <w:bottom w:val="single" w:sz="6" w:space="0" w:color="auto"/>
                  <w:right w:val="single" w:sz="6" w:space="0" w:color="auto"/>
                </w:tcBorders>
                <w:shd w:val="clear" w:color="auto" w:fill="auto"/>
                <w:hideMark/>
              </w:tcPr>
            </w:tcPrChange>
          </w:tcPr>
          <w:p w14:paraId="31FC676A" w14:textId="6D174604"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808" w:author="Tanvir Ahammed" w:date="2022-06-19T16:34:00Z">
                <w:pPr>
                  <w:spacing w:after="0" w:line="240" w:lineRule="auto"/>
                  <w:textAlignment w:val="baseline"/>
                </w:pPr>
              </w:pPrChange>
            </w:pPr>
          </w:p>
        </w:tc>
        <w:tc>
          <w:tcPr>
            <w:tcW w:w="1110" w:type="dxa"/>
            <w:tcBorders>
              <w:top w:val="nil"/>
              <w:left w:val="nil"/>
              <w:bottom w:val="single" w:sz="6" w:space="0" w:color="auto"/>
              <w:right w:val="single" w:sz="6" w:space="0" w:color="auto"/>
            </w:tcBorders>
            <w:shd w:val="clear" w:color="auto" w:fill="auto"/>
            <w:vAlign w:val="center"/>
            <w:hideMark/>
            <w:tcPrChange w:id="809" w:author="Tanvir Ahammed" w:date="2022-06-19T16:47:00Z">
              <w:tcPr>
                <w:tcW w:w="1110" w:type="dxa"/>
                <w:tcBorders>
                  <w:top w:val="nil"/>
                  <w:left w:val="nil"/>
                  <w:bottom w:val="single" w:sz="6" w:space="0" w:color="auto"/>
                  <w:right w:val="single" w:sz="6" w:space="0" w:color="auto"/>
                </w:tcBorders>
                <w:shd w:val="clear" w:color="auto" w:fill="auto"/>
                <w:hideMark/>
              </w:tcPr>
            </w:tcPrChange>
          </w:tcPr>
          <w:p w14:paraId="3B1811C5" w14:textId="30E5FA9F"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810" w:author="Tanvir Ahammed" w:date="2022-06-19T16:34:00Z">
                <w:pPr>
                  <w:spacing w:after="0" w:line="240" w:lineRule="auto"/>
                  <w:textAlignment w:val="baseline"/>
                </w:pPr>
              </w:pPrChange>
            </w:pPr>
          </w:p>
        </w:tc>
        <w:tc>
          <w:tcPr>
            <w:tcW w:w="1095" w:type="dxa"/>
            <w:tcBorders>
              <w:top w:val="nil"/>
              <w:left w:val="nil"/>
              <w:bottom w:val="single" w:sz="6" w:space="0" w:color="auto"/>
              <w:right w:val="single" w:sz="4" w:space="0" w:color="auto"/>
            </w:tcBorders>
            <w:shd w:val="clear" w:color="auto" w:fill="auto"/>
            <w:vAlign w:val="center"/>
            <w:hideMark/>
            <w:tcPrChange w:id="811" w:author="Tanvir Ahammed" w:date="2022-06-19T16:47:00Z">
              <w:tcPr>
                <w:tcW w:w="1095" w:type="dxa"/>
                <w:tcBorders>
                  <w:top w:val="nil"/>
                  <w:left w:val="nil"/>
                  <w:bottom w:val="single" w:sz="6" w:space="0" w:color="auto"/>
                  <w:right w:val="single" w:sz="6" w:space="0" w:color="auto"/>
                </w:tcBorders>
                <w:shd w:val="clear" w:color="auto" w:fill="auto"/>
                <w:hideMark/>
              </w:tcPr>
            </w:tcPrChange>
          </w:tcPr>
          <w:p w14:paraId="256E7840" w14:textId="01CC6049"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812" w:author="Tanvir Ahammed" w:date="2022-06-19T16:34:00Z">
                <w:pPr>
                  <w:spacing w:after="0" w:line="240" w:lineRule="auto"/>
                  <w:textAlignment w:val="baseline"/>
                </w:pPr>
              </w:pPrChange>
            </w:pPr>
          </w:p>
        </w:tc>
      </w:tr>
      <w:tr w:rsidR="000D74D1" w:rsidRPr="00096430" w14:paraId="68F8C792" w14:textId="77777777" w:rsidTr="005A646A">
        <w:tc>
          <w:tcPr>
            <w:tcW w:w="2909" w:type="dxa"/>
            <w:tcBorders>
              <w:top w:val="nil"/>
              <w:left w:val="single" w:sz="4" w:space="0" w:color="auto"/>
              <w:bottom w:val="single" w:sz="6" w:space="0" w:color="auto"/>
              <w:right w:val="single" w:sz="6" w:space="0" w:color="auto"/>
            </w:tcBorders>
            <w:shd w:val="clear" w:color="auto" w:fill="auto"/>
            <w:vAlign w:val="center"/>
            <w:hideMark/>
            <w:tcPrChange w:id="813" w:author="Tanvir Ahammed" w:date="2022-06-19T16:47:00Z">
              <w:tcPr>
                <w:tcW w:w="2909" w:type="dxa"/>
                <w:tcBorders>
                  <w:top w:val="nil"/>
                  <w:left w:val="single" w:sz="6" w:space="0" w:color="auto"/>
                  <w:bottom w:val="single" w:sz="6" w:space="0" w:color="auto"/>
                  <w:right w:val="single" w:sz="6" w:space="0" w:color="auto"/>
                </w:tcBorders>
                <w:shd w:val="clear" w:color="auto" w:fill="auto"/>
                <w:hideMark/>
              </w:tcPr>
            </w:tcPrChange>
          </w:tcPr>
          <w:p w14:paraId="40E44DF1" w14:textId="18967EAE" w:rsidR="000D74D1" w:rsidRPr="00096430" w:rsidRDefault="000D74D1" w:rsidP="000829D7">
            <w:pPr>
              <w:spacing w:after="0" w:line="240" w:lineRule="auto"/>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Yes</w:t>
            </w:r>
          </w:p>
        </w:tc>
        <w:tc>
          <w:tcPr>
            <w:tcW w:w="1020" w:type="dxa"/>
            <w:tcBorders>
              <w:top w:val="nil"/>
              <w:left w:val="nil"/>
              <w:bottom w:val="single" w:sz="6" w:space="0" w:color="auto"/>
              <w:right w:val="single" w:sz="6" w:space="0" w:color="auto"/>
            </w:tcBorders>
            <w:shd w:val="clear" w:color="auto" w:fill="auto"/>
            <w:vAlign w:val="center"/>
            <w:hideMark/>
            <w:tcPrChange w:id="814" w:author="Tanvir Ahammed" w:date="2022-06-19T16:47:00Z">
              <w:tcPr>
                <w:tcW w:w="1020" w:type="dxa"/>
                <w:tcBorders>
                  <w:top w:val="nil"/>
                  <w:left w:val="nil"/>
                  <w:bottom w:val="single" w:sz="6" w:space="0" w:color="auto"/>
                  <w:right w:val="single" w:sz="6" w:space="0" w:color="auto"/>
                </w:tcBorders>
                <w:shd w:val="clear" w:color="auto" w:fill="auto"/>
                <w:hideMark/>
              </w:tcPr>
            </w:tcPrChange>
          </w:tcPr>
          <w:p w14:paraId="118EF317" w14:textId="6086887E"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815"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58 (7.85)</w:t>
            </w:r>
          </w:p>
        </w:tc>
        <w:tc>
          <w:tcPr>
            <w:tcW w:w="1155" w:type="dxa"/>
            <w:tcBorders>
              <w:top w:val="nil"/>
              <w:left w:val="nil"/>
              <w:bottom w:val="single" w:sz="6" w:space="0" w:color="auto"/>
              <w:right w:val="single" w:sz="6" w:space="0" w:color="auto"/>
            </w:tcBorders>
            <w:shd w:val="clear" w:color="auto" w:fill="auto"/>
            <w:vAlign w:val="center"/>
            <w:hideMark/>
            <w:tcPrChange w:id="816"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34107958" w14:textId="242F2BDB"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817"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675 (92.15)</w:t>
            </w:r>
          </w:p>
        </w:tc>
        <w:tc>
          <w:tcPr>
            <w:tcW w:w="1155" w:type="dxa"/>
            <w:tcBorders>
              <w:top w:val="nil"/>
              <w:left w:val="nil"/>
              <w:bottom w:val="single" w:sz="6" w:space="0" w:color="auto"/>
              <w:right w:val="single" w:sz="6" w:space="0" w:color="auto"/>
            </w:tcBorders>
            <w:shd w:val="clear" w:color="auto" w:fill="auto"/>
            <w:vAlign w:val="center"/>
            <w:hideMark/>
            <w:tcPrChange w:id="818"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770C0373" w14:textId="40B2417B"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819"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733 (31.81)</w:t>
            </w:r>
          </w:p>
        </w:tc>
        <w:tc>
          <w:tcPr>
            <w:tcW w:w="900" w:type="dxa"/>
            <w:tcBorders>
              <w:top w:val="nil"/>
              <w:left w:val="nil"/>
              <w:bottom w:val="single" w:sz="6" w:space="0" w:color="auto"/>
              <w:right w:val="single" w:sz="6" w:space="0" w:color="auto"/>
            </w:tcBorders>
            <w:shd w:val="clear" w:color="auto" w:fill="auto"/>
            <w:vAlign w:val="center"/>
            <w:hideMark/>
            <w:tcPrChange w:id="820" w:author="Tanvir Ahammed" w:date="2022-06-19T16:47:00Z">
              <w:tcPr>
                <w:tcW w:w="900" w:type="dxa"/>
                <w:tcBorders>
                  <w:top w:val="nil"/>
                  <w:left w:val="nil"/>
                  <w:bottom w:val="single" w:sz="6" w:space="0" w:color="auto"/>
                  <w:right w:val="single" w:sz="6" w:space="0" w:color="auto"/>
                </w:tcBorders>
                <w:shd w:val="clear" w:color="auto" w:fill="auto"/>
                <w:hideMark/>
              </w:tcPr>
            </w:tcPrChange>
          </w:tcPr>
          <w:p w14:paraId="22ED54DB" w14:textId="1186EC1F"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821"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14 (2.67)</w:t>
            </w:r>
          </w:p>
        </w:tc>
        <w:tc>
          <w:tcPr>
            <w:tcW w:w="1110" w:type="dxa"/>
            <w:tcBorders>
              <w:top w:val="nil"/>
              <w:left w:val="nil"/>
              <w:bottom w:val="single" w:sz="6" w:space="0" w:color="auto"/>
              <w:right w:val="single" w:sz="6" w:space="0" w:color="auto"/>
            </w:tcBorders>
            <w:shd w:val="clear" w:color="auto" w:fill="auto"/>
            <w:vAlign w:val="center"/>
            <w:hideMark/>
            <w:tcPrChange w:id="822" w:author="Tanvir Ahammed" w:date="2022-06-19T16:47:00Z">
              <w:tcPr>
                <w:tcW w:w="1110" w:type="dxa"/>
                <w:tcBorders>
                  <w:top w:val="nil"/>
                  <w:left w:val="nil"/>
                  <w:bottom w:val="single" w:sz="6" w:space="0" w:color="auto"/>
                  <w:right w:val="single" w:sz="6" w:space="0" w:color="auto"/>
                </w:tcBorders>
                <w:shd w:val="clear" w:color="auto" w:fill="auto"/>
                <w:hideMark/>
              </w:tcPr>
            </w:tcPrChange>
          </w:tcPr>
          <w:p w14:paraId="05DD15A0" w14:textId="001D0BFA"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823"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514 (97.33)</w:t>
            </w:r>
          </w:p>
        </w:tc>
        <w:tc>
          <w:tcPr>
            <w:tcW w:w="1095" w:type="dxa"/>
            <w:tcBorders>
              <w:top w:val="nil"/>
              <w:left w:val="nil"/>
              <w:bottom w:val="single" w:sz="6" w:space="0" w:color="auto"/>
              <w:right w:val="single" w:sz="4" w:space="0" w:color="auto"/>
            </w:tcBorders>
            <w:shd w:val="clear" w:color="auto" w:fill="auto"/>
            <w:vAlign w:val="center"/>
            <w:hideMark/>
            <w:tcPrChange w:id="824" w:author="Tanvir Ahammed" w:date="2022-06-19T16:47:00Z">
              <w:tcPr>
                <w:tcW w:w="1095" w:type="dxa"/>
                <w:tcBorders>
                  <w:top w:val="nil"/>
                  <w:left w:val="nil"/>
                  <w:bottom w:val="single" w:sz="6" w:space="0" w:color="auto"/>
                  <w:right w:val="single" w:sz="6" w:space="0" w:color="auto"/>
                </w:tcBorders>
                <w:shd w:val="clear" w:color="auto" w:fill="auto"/>
                <w:hideMark/>
              </w:tcPr>
            </w:tcPrChange>
          </w:tcPr>
          <w:p w14:paraId="0D935A38" w14:textId="75611776"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825"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528 (25.77)</w:t>
            </w:r>
          </w:p>
        </w:tc>
      </w:tr>
      <w:tr w:rsidR="000D74D1" w:rsidRPr="00096430" w14:paraId="19E9F390" w14:textId="77777777" w:rsidTr="005A646A">
        <w:tc>
          <w:tcPr>
            <w:tcW w:w="2909" w:type="dxa"/>
            <w:tcBorders>
              <w:top w:val="nil"/>
              <w:left w:val="single" w:sz="4" w:space="0" w:color="auto"/>
              <w:bottom w:val="single" w:sz="6" w:space="0" w:color="auto"/>
              <w:right w:val="single" w:sz="6" w:space="0" w:color="auto"/>
            </w:tcBorders>
            <w:shd w:val="clear" w:color="auto" w:fill="auto"/>
            <w:vAlign w:val="center"/>
            <w:hideMark/>
            <w:tcPrChange w:id="826" w:author="Tanvir Ahammed" w:date="2022-06-19T16:47:00Z">
              <w:tcPr>
                <w:tcW w:w="2909" w:type="dxa"/>
                <w:tcBorders>
                  <w:top w:val="nil"/>
                  <w:left w:val="single" w:sz="6" w:space="0" w:color="auto"/>
                  <w:bottom w:val="single" w:sz="6" w:space="0" w:color="auto"/>
                  <w:right w:val="single" w:sz="6" w:space="0" w:color="auto"/>
                </w:tcBorders>
                <w:shd w:val="clear" w:color="auto" w:fill="auto"/>
                <w:hideMark/>
              </w:tcPr>
            </w:tcPrChange>
          </w:tcPr>
          <w:p w14:paraId="2B0D12D8" w14:textId="28CDF910" w:rsidR="000D74D1" w:rsidRPr="00096430" w:rsidRDefault="000D74D1" w:rsidP="000829D7">
            <w:pPr>
              <w:spacing w:after="0" w:line="240" w:lineRule="auto"/>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No</w:t>
            </w:r>
          </w:p>
        </w:tc>
        <w:tc>
          <w:tcPr>
            <w:tcW w:w="1020" w:type="dxa"/>
            <w:tcBorders>
              <w:top w:val="nil"/>
              <w:left w:val="nil"/>
              <w:bottom w:val="single" w:sz="6" w:space="0" w:color="auto"/>
              <w:right w:val="single" w:sz="6" w:space="0" w:color="auto"/>
            </w:tcBorders>
            <w:shd w:val="clear" w:color="auto" w:fill="auto"/>
            <w:vAlign w:val="center"/>
            <w:hideMark/>
            <w:tcPrChange w:id="827" w:author="Tanvir Ahammed" w:date="2022-06-19T16:47:00Z">
              <w:tcPr>
                <w:tcW w:w="1020" w:type="dxa"/>
                <w:tcBorders>
                  <w:top w:val="nil"/>
                  <w:left w:val="nil"/>
                  <w:bottom w:val="single" w:sz="6" w:space="0" w:color="auto"/>
                  <w:right w:val="single" w:sz="6" w:space="0" w:color="auto"/>
                </w:tcBorders>
                <w:shd w:val="clear" w:color="auto" w:fill="auto"/>
                <w:hideMark/>
              </w:tcPr>
            </w:tcPrChange>
          </w:tcPr>
          <w:p w14:paraId="2F98A40A" w14:textId="00D8B1F5"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828"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115 (7.32)</w:t>
            </w:r>
          </w:p>
        </w:tc>
        <w:tc>
          <w:tcPr>
            <w:tcW w:w="1155" w:type="dxa"/>
            <w:tcBorders>
              <w:top w:val="nil"/>
              <w:left w:val="nil"/>
              <w:bottom w:val="single" w:sz="6" w:space="0" w:color="auto"/>
              <w:right w:val="single" w:sz="6" w:space="0" w:color="auto"/>
            </w:tcBorders>
            <w:shd w:val="clear" w:color="auto" w:fill="auto"/>
            <w:vAlign w:val="center"/>
            <w:hideMark/>
            <w:tcPrChange w:id="829"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0DD9D69F" w14:textId="142FC100"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830"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1456 (92.68)</w:t>
            </w:r>
          </w:p>
        </w:tc>
        <w:tc>
          <w:tcPr>
            <w:tcW w:w="1155" w:type="dxa"/>
            <w:tcBorders>
              <w:top w:val="nil"/>
              <w:left w:val="nil"/>
              <w:bottom w:val="single" w:sz="6" w:space="0" w:color="auto"/>
              <w:right w:val="single" w:sz="6" w:space="0" w:color="auto"/>
            </w:tcBorders>
            <w:shd w:val="clear" w:color="auto" w:fill="auto"/>
            <w:vAlign w:val="center"/>
            <w:hideMark/>
            <w:tcPrChange w:id="831"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790B5412" w14:textId="070BCAF0"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832"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1571 (68.19)</w:t>
            </w:r>
          </w:p>
        </w:tc>
        <w:tc>
          <w:tcPr>
            <w:tcW w:w="900" w:type="dxa"/>
            <w:tcBorders>
              <w:top w:val="nil"/>
              <w:left w:val="nil"/>
              <w:bottom w:val="single" w:sz="6" w:space="0" w:color="auto"/>
              <w:right w:val="single" w:sz="6" w:space="0" w:color="auto"/>
            </w:tcBorders>
            <w:shd w:val="clear" w:color="auto" w:fill="auto"/>
            <w:vAlign w:val="center"/>
            <w:hideMark/>
            <w:tcPrChange w:id="833" w:author="Tanvir Ahammed" w:date="2022-06-19T16:47:00Z">
              <w:tcPr>
                <w:tcW w:w="900" w:type="dxa"/>
                <w:tcBorders>
                  <w:top w:val="nil"/>
                  <w:left w:val="nil"/>
                  <w:bottom w:val="single" w:sz="6" w:space="0" w:color="auto"/>
                  <w:right w:val="single" w:sz="6" w:space="0" w:color="auto"/>
                </w:tcBorders>
                <w:shd w:val="clear" w:color="auto" w:fill="auto"/>
                <w:hideMark/>
              </w:tcPr>
            </w:tcPrChange>
          </w:tcPr>
          <w:p w14:paraId="42A52D3A" w14:textId="6A74FF10"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834"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59 (3.86)</w:t>
            </w:r>
          </w:p>
        </w:tc>
        <w:tc>
          <w:tcPr>
            <w:tcW w:w="1110" w:type="dxa"/>
            <w:tcBorders>
              <w:top w:val="nil"/>
              <w:left w:val="nil"/>
              <w:bottom w:val="single" w:sz="6" w:space="0" w:color="auto"/>
              <w:right w:val="single" w:sz="6" w:space="0" w:color="auto"/>
            </w:tcBorders>
            <w:shd w:val="clear" w:color="auto" w:fill="auto"/>
            <w:vAlign w:val="center"/>
            <w:hideMark/>
            <w:tcPrChange w:id="835" w:author="Tanvir Ahammed" w:date="2022-06-19T16:47:00Z">
              <w:tcPr>
                <w:tcW w:w="1110" w:type="dxa"/>
                <w:tcBorders>
                  <w:top w:val="nil"/>
                  <w:left w:val="nil"/>
                  <w:bottom w:val="single" w:sz="6" w:space="0" w:color="auto"/>
                  <w:right w:val="single" w:sz="6" w:space="0" w:color="auto"/>
                </w:tcBorders>
                <w:shd w:val="clear" w:color="auto" w:fill="auto"/>
                <w:hideMark/>
              </w:tcPr>
            </w:tcPrChange>
          </w:tcPr>
          <w:p w14:paraId="55C4D91E" w14:textId="2569EEE7"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836"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1462 (97.14)</w:t>
            </w:r>
          </w:p>
        </w:tc>
        <w:tc>
          <w:tcPr>
            <w:tcW w:w="1095" w:type="dxa"/>
            <w:tcBorders>
              <w:top w:val="nil"/>
              <w:left w:val="nil"/>
              <w:bottom w:val="single" w:sz="6" w:space="0" w:color="auto"/>
              <w:right w:val="single" w:sz="4" w:space="0" w:color="auto"/>
            </w:tcBorders>
            <w:shd w:val="clear" w:color="auto" w:fill="auto"/>
            <w:vAlign w:val="center"/>
            <w:hideMark/>
            <w:tcPrChange w:id="837" w:author="Tanvir Ahammed" w:date="2022-06-19T16:47:00Z">
              <w:tcPr>
                <w:tcW w:w="1095" w:type="dxa"/>
                <w:tcBorders>
                  <w:top w:val="nil"/>
                  <w:left w:val="nil"/>
                  <w:bottom w:val="single" w:sz="6" w:space="0" w:color="auto"/>
                  <w:right w:val="single" w:sz="6" w:space="0" w:color="auto"/>
                </w:tcBorders>
                <w:shd w:val="clear" w:color="auto" w:fill="auto"/>
                <w:hideMark/>
              </w:tcPr>
            </w:tcPrChange>
          </w:tcPr>
          <w:p w14:paraId="7BCA45F0" w14:textId="6BFEED3B"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838"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1520 (74.23)</w:t>
            </w:r>
          </w:p>
        </w:tc>
      </w:tr>
      <w:tr w:rsidR="000D74D1" w:rsidRPr="00096430" w14:paraId="6CEED9A7" w14:textId="77777777" w:rsidTr="005A646A">
        <w:tc>
          <w:tcPr>
            <w:tcW w:w="9344" w:type="dxa"/>
            <w:gridSpan w:val="7"/>
            <w:tcBorders>
              <w:top w:val="nil"/>
              <w:left w:val="single" w:sz="4" w:space="0" w:color="auto"/>
              <w:bottom w:val="single" w:sz="6" w:space="0" w:color="auto"/>
              <w:right w:val="single" w:sz="4" w:space="0" w:color="auto"/>
            </w:tcBorders>
            <w:shd w:val="clear" w:color="auto" w:fill="auto"/>
            <w:vAlign w:val="center"/>
            <w:hideMark/>
            <w:tcPrChange w:id="839" w:author="Tanvir Ahammed" w:date="2022-06-19T16:47:00Z">
              <w:tcPr>
                <w:tcW w:w="9344" w:type="dxa"/>
                <w:gridSpan w:val="7"/>
                <w:tcBorders>
                  <w:top w:val="nil"/>
                  <w:left w:val="single" w:sz="6" w:space="0" w:color="auto"/>
                  <w:bottom w:val="single" w:sz="6" w:space="0" w:color="auto"/>
                  <w:right w:val="single" w:sz="6" w:space="0" w:color="auto"/>
                </w:tcBorders>
                <w:shd w:val="clear" w:color="auto" w:fill="auto"/>
                <w:hideMark/>
              </w:tcPr>
            </w:tcPrChange>
          </w:tcPr>
          <w:p w14:paraId="3F319A07" w14:textId="2DDFDE0E" w:rsidR="000D74D1" w:rsidRPr="00096430" w:rsidRDefault="000D74D1" w:rsidP="000829D7">
            <w:pPr>
              <w:spacing w:after="0" w:line="240" w:lineRule="auto"/>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b/>
                <w:bCs/>
                <w:sz w:val="24"/>
                <w:szCs w:val="24"/>
              </w:rPr>
              <w:t>Community characteristics</w:t>
            </w:r>
          </w:p>
        </w:tc>
      </w:tr>
      <w:tr w:rsidR="000D74D1" w:rsidRPr="00096430" w14:paraId="28258CC7" w14:textId="77777777" w:rsidTr="005A646A">
        <w:tc>
          <w:tcPr>
            <w:tcW w:w="2909" w:type="dxa"/>
            <w:tcBorders>
              <w:top w:val="nil"/>
              <w:left w:val="single" w:sz="4" w:space="0" w:color="auto"/>
              <w:bottom w:val="single" w:sz="6" w:space="0" w:color="auto"/>
              <w:right w:val="single" w:sz="6" w:space="0" w:color="auto"/>
            </w:tcBorders>
            <w:shd w:val="clear" w:color="auto" w:fill="auto"/>
            <w:vAlign w:val="center"/>
            <w:hideMark/>
            <w:tcPrChange w:id="840" w:author="Tanvir Ahammed" w:date="2022-06-19T16:47:00Z">
              <w:tcPr>
                <w:tcW w:w="2909" w:type="dxa"/>
                <w:tcBorders>
                  <w:top w:val="nil"/>
                  <w:left w:val="single" w:sz="6" w:space="0" w:color="auto"/>
                  <w:bottom w:val="single" w:sz="6" w:space="0" w:color="auto"/>
                  <w:right w:val="single" w:sz="6" w:space="0" w:color="auto"/>
                </w:tcBorders>
                <w:shd w:val="clear" w:color="auto" w:fill="auto"/>
                <w:hideMark/>
              </w:tcPr>
            </w:tcPrChange>
          </w:tcPr>
          <w:p w14:paraId="2220D714" w14:textId="00568F0A" w:rsidR="000D74D1" w:rsidRPr="00096430" w:rsidRDefault="000D74D1" w:rsidP="000829D7">
            <w:pPr>
              <w:spacing w:after="0" w:line="240" w:lineRule="auto"/>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b/>
                <w:bCs/>
                <w:sz w:val="24"/>
                <w:szCs w:val="24"/>
              </w:rPr>
              <w:t>Place of residence</w:t>
            </w:r>
          </w:p>
        </w:tc>
        <w:tc>
          <w:tcPr>
            <w:tcW w:w="1020" w:type="dxa"/>
            <w:tcBorders>
              <w:top w:val="nil"/>
              <w:left w:val="nil"/>
              <w:bottom w:val="single" w:sz="6" w:space="0" w:color="auto"/>
              <w:right w:val="single" w:sz="6" w:space="0" w:color="auto"/>
            </w:tcBorders>
            <w:shd w:val="clear" w:color="auto" w:fill="auto"/>
            <w:vAlign w:val="center"/>
            <w:hideMark/>
            <w:tcPrChange w:id="841" w:author="Tanvir Ahammed" w:date="2022-06-19T16:47:00Z">
              <w:tcPr>
                <w:tcW w:w="1020" w:type="dxa"/>
                <w:tcBorders>
                  <w:top w:val="nil"/>
                  <w:left w:val="nil"/>
                  <w:bottom w:val="single" w:sz="6" w:space="0" w:color="auto"/>
                  <w:right w:val="single" w:sz="6" w:space="0" w:color="auto"/>
                </w:tcBorders>
                <w:shd w:val="clear" w:color="auto" w:fill="auto"/>
                <w:hideMark/>
              </w:tcPr>
            </w:tcPrChange>
          </w:tcPr>
          <w:p w14:paraId="60E7D409" w14:textId="13BA1ED8"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842" w:author="Tanvir Ahammed" w:date="2022-06-19T16:34:00Z">
                <w:pPr>
                  <w:spacing w:after="0" w:line="240" w:lineRule="auto"/>
                  <w:textAlignment w:val="baseline"/>
                </w:pPr>
              </w:pPrChange>
            </w:pPr>
          </w:p>
        </w:tc>
        <w:tc>
          <w:tcPr>
            <w:tcW w:w="1155" w:type="dxa"/>
            <w:tcBorders>
              <w:top w:val="nil"/>
              <w:left w:val="nil"/>
              <w:bottom w:val="single" w:sz="6" w:space="0" w:color="auto"/>
              <w:right w:val="single" w:sz="6" w:space="0" w:color="auto"/>
            </w:tcBorders>
            <w:shd w:val="clear" w:color="auto" w:fill="auto"/>
            <w:vAlign w:val="center"/>
            <w:hideMark/>
            <w:tcPrChange w:id="843"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38BE38D5" w14:textId="663DFE63"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844" w:author="Tanvir Ahammed" w:date="2022-06-19T16:34:00Z">
                <w:pPr>
                  <w:spacing w:after="0" w:line="240" w:lineRule="auto"/>
                  <w:textAlignment w:val="baseline"/>
                </w:pPr>
              </w:pPrChange>
            </w:pPr>
          </w:p>
        </w:tc>
        <w:tc>
          <w:tcPr>
            <w:tcW w:w="1155" w:type="dxa"/>
            <w:tcBorders>
              <w:top w:val="nil"/>
              <w:left w:val="nil"/>
              <w:bottom w:val="single" w:sz="6" w:space="0" w:color="auto"/>
              <w:right w:val="single" w:sz="6" w:space="0" w:color="auto"/>
            </w:tcBorders>
            <w:shd w:val="clear" w:color="auto" w:fill="auto"/>
            <w:vAlign w:val="center"/>
            <w:hideMark/>
            <w:tcPrChange w:id="845"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74971BDE" w14:textId="735513D4"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846" w:author="Tanvir Ahammed" w:date="2022-06-19T16:34:00Z">
                <w:pPr>
                  <w:spacing w:after="0" w:line="240" w:lineRule="auto"/>
                  <w:textAlignment w:val="baseline"/>
                </w:pPr>
              </w:pPrChange>
            </w:pPr>
          </w:p>
        </w:tc>
        <w:tc>
          <w:tcPr>
            <w:tcW w:w="900" w:type="dxa"/>
            <w:tcBorders>
              <w:top w:val="nil"/>
              <w:left w:val="nil"/>
              <w:bottom w:val="single" w:sz="6" w:space="0" w:color="auto"/>
              <w:right w:val="single" w:sz="6" w:space="0" w:color="auto"/>
            </w:tcBorders>
            <w:shd w:val="clear" w:color="auto" w:fill="auto"/>
            <w:vAlign w:val="center"/>
            <w:hideMark/>
            <w:tcPrChange w:id="847" w:author="Tanvir Ahammed" w:date="2022-06-19T16:47:00Z">
              <w:tcPr>
                <w:tcW w:w="900" w:type="dxa"/>
                <w:tcBorders>
                  <w:top w:val="nil"/>
                  <w:left w:val="nil"/>
                  <w:bottom w:val="single" w:sz="6" w:space="0" w:color="auto"/>
                  <w:right w:val="single" w:sz="6" w:space="0" w:color="auto"/>
                </w:tcBorders>
                <w:shd w:val="clear" w:color="auto" w:fill="auto"/>
                <w:hideMark/>
              </w:tcPr>
            </w:tcPrChange>
          </w:tcPr>
          <w:p w14:paraId="64150157" w14:textId="21E6A5B4"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848" w:author="Tanvir Ahammed" w:date="2022-06-19T16:34:00Z">
                <w:pPr>
                  <w:spacing w:after="0" w:line="240" w:lineRule="auto"/>
                  <w:textAlignment w:val="baseline"/>
                </w:pPr>
              </w:pPrChange>
            </w:pPr>
          </w:p>
        </w:tc>
        <w:tc>
          <w:tcPr>
            <w:tcW w:w="1110" w:type="dxa"/>
            <w:tcBorders>
              <w:top w:val="nil"/>
              <w:left w:val="nil"/>
              <w:bottom w:val="single" w:sz="6" w:space="0" w:color="auto"/>
              <w:right w:val="single" w:sz="6" w:space="0" w:color="auto"/>
            </w:tcBorders>
            <w:shd w:val="clear" w:color="auto" w:fill="auto"/>
            <w:vAlign w:val="center"/>
            <w:hideMark/>
            <w:tcPrChange w:id="849" w:author="Tanvir Ahammed" w:date="2022-06-19T16:47:00Z">
              <w:tcPr>
                <w:tcW w:w="1110" w:type="dxa"/>
                <w:tcBorders>
                  <w:top w:val="nil"/>
                  <w:left w:val="nil"/>
                  <w:bottom w:val="single" w:sz="6" w:space="0" w:color="auto"/>
                  <w:right w:val="single" w:sz="6" w:space="0" w:color="auto"/>
                </w:tcBorders>
                <w:shd w:val="clear" w:color="auto" w:fill="auto"/>
                <w:hideMark/>
              </w:tcPr>
            </w:tcPrChange>
          </w:tcPr>
          <w:p w14:paraId="14E163D0" w14:textId="286F9D45"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850" w:author="Tanvir Ahammed" w:date="2022-06-19T16:34:00Z">
                <w:pPr>
                  <w:spacing w:after="0" w:line="240" w:lineRule="auto"/>
                  <w:textAlignment w:val="baseline"/>
                </w:pPr>
              </w:pPrChange>
            </w:pPr>
          </w:p>
        </w:tc>
        <w:tc>
          <w:tcPr>
            <w:tcW w:w="1095" w:type="dxa"/>
            <w:tcBorders>
              <w:top w:val="nil"/>
              <w:left w:val="nil"/>
              <w:bottom w:val="single" w:sz="6" w:space="0" w:color="auto"/>
              <w:right w:val="single" w:sz="4" w:space="0" w:color="auto"/>
            </w:tcBorders>
            <w:shd w:val="clear" w:color="auto" w:fill="auto"/>
            <w:vAlign w:val="center"/>
            <w:hideMark/>
            <w:tcPrChange w:id="851" w:author="Tanvir Ahammed" w:date="2022-06-19T16:47:00Z">
              <w:tcPr>
                <w:tcW w:w="1095" w:type="dxa"/>
                <w:tcBorders>
                  <w:top w:val="nil"/>
                  <w:left w:val="nil"/>
                  <w:bottom w:val="single" w:sz="6" w:space="0" w:color="auto"/>
                  <w:right w:val="single" w:sz="6" w:space="0" w:color="auto"/>
                </w:tcBorders>
                <w:shd w:val="clear" w:color="auto" w:fill="auto"/>
                <w:hideMark/>
              </w:tcPr>
            </w:tcPrChange>
          </w:tcPr>
          <w:p w14:paraId="25BEEA0C" w14:textId="5CF1205A"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852" w:author="Tanvir Ahammed" w:date="2022-06-19T16:34:00Z">
                <w:pPr>
                  <w:spacing w:after="0" w:line="240" w:lineRule="auto"/>
                  <w:textAlignment w:val="baseline"/>
                </w:pPr>
              </w:pPrChange>
            </w:pPr>
          </w:p>
        </w:tc>
      </w:tr>
      <w:tr w:rsidR="000D74D1" w:rsidRPr="00096430" w14:paraId="2F606CE2" w14:textId="77777777" w:rsidTr="005A646A">
        <w:tc>
          <w:tcPr>
            <w:tcW w:w="2909" w:type="dxa"/>
            <w:tcBorders>
              <w:top w:val="nil"/>
              <w:left w:val="single" w:sz="4" w:space="0" w:color="auto"/>
              <w:bottom w:val="single" w:sz="6" w:space="0" w:color="auto"/>
              <w:right w:val="single" w:sz="6" w:space="0" w:color="auto"/>
            </w:tcBorders>
            <w:shd w:val="clear" w:color="auto" w:fill="auto"/>
            <w:vAlign w:val="center"/>
            <w:hideMark/>
            <w:tcPrChange w:id="853" w:author="Tanvir Ahammed" w:date="2022-06-19T16:47:00Z">
              <w:tcPr>
                <w:tcW w:w="2909" w:type="dxa"/>
                <w:tcBorders>
                  <w:top w:val="nil"/>
                  <w:left w:val="single" w:sz="6" w:space="0" w:color="auto"/>
                  <w:bottom w:val="single" w:sz="6" w:space="0" w:color="auto"/>
                  <w:right w:val="single" w:sz="6" w:space="0" w:color="auto"/>
                </w:tcBorders>
                <w:shd w:val="clear" w:color="auto" w:fill="auto"/>
                <w:hideMark/>
              </w:tcPr>
            </w:tcPrChange>
          </w:tcPr>
          <w:p w14:paraId="43966D88" w14:textId="2973170E" w:rsidR="000D74D1" w:rsidRPr="00096430" w:rsidRDefault="000D74D1" w:rsidP="000829D7">
            <w:pPr>
              <w:spacing w:after="0" w:line="240" w:lineRule="auto"/>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Rural</w:t>
            </w:r>
          </w:p>
        </w:tc>
        <w:tc>
          <w:tcPr>
            <w:tcW w:w="1020" w:type="dxa"/>
            <w:tcBorders>
              <w:top w:val="nil"/>
              <w:left w:val="nil"/>
              <w:bottom w:val="single" w:sz="6" w:space="0" w:color="auto"/>
              <w:right w:val="single" w:sz="6" w:space="0" w:color="auto"/>
            </w:tcBorders>
            <w:shd w:val="clear" w:color="auto" w:fill="auto"/>
            <w:vAlign w:val="center"/>
            <w:hideMark/>
            <w:tcPrChange w:id="854" w:author="Tanvir Ahammed" w:date="2022-06-19T16:47:00Z">
              <w:tcPr>
                <w:tcW w:w="1020" w:type="dxa"/>
                <w:tcBorders>
                  <w:top w:val="nil"/>
                  <w:left w:val="nil"/>
                  <w:bottom w:val="single" w:sz="6" w:space="0" w:color="auto"/>
                  <w:right w:val="single" w:sz="6" w:space="0" w:color="auto"/>
                </w:tcBorders>
                <w:shd w:val="clear" w:color="auto" w:fill="auto"/>
                <w:hideMark/>
              </w:tcPr>
            </w:tcPrChange>
          </w:tcPr>
          <w:p w14:paraId="7CF4DFEE" w14:textId="3F483F50"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855"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36 (7.49)</w:t>
            </w:r>
          </w:p>
        </w:tc>
        <w:tc>
          <w:tcPr>
            <w:tcW w:w="1155" w:type="dxa"/>
            <w:tcBorders>
              <w:top w:val="nil"/>
              <w:left w:val="nil"/>
              <w:bottom w:val="single" w:sz="6" w:space="0" w:color="auto"/>
              <w:right w:val="single" w:sz="6" w:space="0" w:color="auto"/>
            </w:tcBorders>
            <w:shd w:val="clear" w:color="auto" w:fill="auto"/>
            <w:vAlign w:val="center"/>
            <w:hideMark/>
            <w:tcPrChange w:id="856"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593FB262" w14:textId="51B1C7FD"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857"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438 (92.51)</w:t>
            </w:r>
          </w:p>
        </w:tc>
        <w:tc>
          <w:tcPr>
            <w:tcW w:w="1155" w:type="dxa"/>
            <w:tcBorders>
              <w:top w:val="nil"/>
              <w:left w:val="nil"/>
              <w:bottom w:val="single" w:sz="6" w:space="0" w:color="auto"/>
              <w:right w:val="single" w:sz="6" w:space="0" w:color="auto"/>
            </w:tcBorders>
            <w:shd w:val="clear" w:color="auto" w:fill="auto"/>
            <w:vAlign w:val="center"/>
            <w:hideMark/>
            <w:tcPrChange w:id="858"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7BAB3C6E" w14:textId="2C520C47"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859"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474 (20.33)</w:t>
            </w:r>
          </w:p>
        </w:tc>
        <w:tc>
          <w:tcPr>
            <w:tcW w:w="900" w:type="dxa"/>
            <w:tcBorders>
              <w:top w:val="nil"/>
              <w:left w:val="nil"/>
              <w:bottom w:val="single" w:sz="6" w:space="0" w:color="auto"/>
              <w:right w:val="single" w:sz="6" w:space="0" w:color="auto"/>
            </w:tcBorders>
            <w:shd w:val="clear" w:color="auto" w:fill="auto"/>
            <w:vAlign w:val="center"/>
            <w:hideMark/>
            <w:tcPrChange w:id="860" w:author="Tanvir Ahammed" w:date="2022-06-19T16:47:00Z">
              <w:tcPr>
                <w:tcW w:w="900" w:type="dxa"/>
                <w:tcBorders>
                  <w:top w:val="nil"/>
                  <w:left w:val="nil"/>
                  <w:bottom w:val="single" w:sz="6" w:space="0" w:color="auto"/>
                  <w:right w:val="single" w:sz="6" w:space="0" w:color="auto"/>
                </w:tcBorders>
                <w:shd w:val="clear" w:color="auto" w:fill="auto"/>
                <w:hideMark/>
              </w:tcPr>
            </w:tcPrChange>
          </w:tcPr>
          <w:p w14:paraId="733A3833" w14:textId="62ADD1B0"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861"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18 (4.17)</w:t>
            </w:r>
          </w:p>
        </w:tc>
        <w:tc>
          <w:tcPr>
            <w:tcW w:w="1110" w:type="dxa"/>
            <w:tcBorders>
              <w:top w:val="nil"/>
              <w:left w:val="nil"/>
              <w:bottom w:val="single" w:sz="6" w:space="0" w:color="auto"/>
              <w:right w:val="single" w:sz="6" w:space="0" w:color="auto"/>
            </w:tcBorders>
            <w:shd w:val="clear" w:color="auto" w:fill="auto"/>
            <w:vAlign w:val="center"/>
            <w:hideMark/>
            <w:tcPrChange w:id="862" w:author="Tanvir Ahammed" w:date="2022-06-19T16:47:00Z">
              <w:tcPr>
                <w:tcW w:w="1110" w:type="dxa"/>
                <w:tcBorders>
                  <w:top w:val="nil"/>
                  <w:left w:val="nil"/>
                  <w:bottom w:val="single" w:sz="6" w:space="0" w:color="auto"/>
                  <w:right w:val="single" w:sz="6" w:space="0" w:color="auto"/>
                </w:tcBorders>
                <w:shd w:val="clear" w:color="auto" w:fill="auto"/>
                <w:hideMark/>
              </w:tcPr>
            </w:tcPrChange>
          </w:tcPr>
          <w:p w14:paraId="1B8B00A1" w14:textId="41523B3B"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863"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423 (95.82)</w:t>
            </w:r>
          </w:p>
        </w:tc>
        <w:tc>
          <w:tcPr>
            <w:tcW w:w="1095" w:type="dxa"/>
            <w:tcBorders>
              <w:top w:val="nil"/>
              <w:left w:val="nil"/>
              <w:bottom w:val="single" w:sz="6" w:space="0" w:color="auto"/>
              <w:right w:val="single" w:sz="4" w:space="0" w:color="auto"/>
            </w:tcBorders>
            <w:shd w:val="clear" w:color="auto" w:fill="auto"/>
            <w:vAlign w:val="center"/>
            <w:hideMark/>
            <w:tcPrChange w:id="864" w:author="Tanvir Ahammed" w:date="2022-06-19T16:47:00Z">
              <w:tcPr>
                <w:tcW w:w="1095" w:type="dxa"/>
                <w:tcBorders>
                  <w:top w:val="nil"/>
                  <w:left w:val="nil"/>
                  <w:bottom w:val="single" w:sz="6" w:space="0" w:color="auto"/>
                  <w:right w:val="single" w:sz="6" w:space="0" w:color="auto"/>
                </w:tcBorders>
                <w:shd w:val="clear" w:color="auto" w:fill="auto"/>
                <w:hideMark/>
              </w:tcPr>
            </w:tcPrChange>
          </w:tcPr>
          <w:p w14:paraId="3EA3DCF5" w14:textId="0AB72EAA"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865"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441 (21.29)</w:t>
            </w:r>
          </w:p>
        </w:tc>
      </w:tr>
      <w:tr w:rsidR="000D74D1" w:rsidRPr="00096430" w14:paraId="7374F5BC" w14:textId="77777777" w:rsidTr="005A646A">
        <w:tc>
          <w:tcPr>
            <w:tcW w:w="2909" w:type="dxa"/>
            <w:tcBorders>
              <w:top w:val="nil"/>
              <w:left w:val="single" w:sz="4" w:space="0" w:color="auto"/>
              <w:bottom w:val="single" w:sz="6" w:space="0" w:color="auto"/>
              <w:right w:val="single" w:sz="6" w:space="0" w:color="auto"/>
            </w:tcBorders>
            <w:shd w:val="clear" w:color="auto" w:fill="auto"/>
            <w:vAlign w:val="center"/>
            <w:hideMark/>
            <w:tcPrChange w:id="866" w:author="Tanvir Ahammed" w:date="2022-06-19T16:47:00Z">
              <w:tcPr>
                <w:tcW w:w="2909" w:type="dxa"/>
                <w:tcBorders>
                  <w:top w:val="nil"/>
                  <w:left w:val="single" w:sz="6" w:space="0" w:color="auto"/>
                  <w:bottom w:val="single" w:sz="6" w:space="0" w:color="auto"/>
                  <w:right w:val="single" w:sz="6" w:space="0" w:color="auto"/>
                </w:tcBorders>
                <w:shd w:val="clear" w:color="auto" w:fill="auto"/>
                <w:hideMark/>
              </w:tcPr>
            </w:tcPrChange>
          </w:tcPr>
          <w:p w14:paraId="213DF7B0" w14:textId="3085D646" w:rsidR="000D74D1" w:rsidRPr="00096430" w:rsidRDefault="000D74D1" w:rsidP="000829D7">
            <w:pPr>
              <w:spacing w:after="0" w:line="240" w:lineRule="auto"/>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Urban</w:t>
            </w:r>
          </w:p>
        </w:tc>
        <w:tc>
          <w:tcPr>
            <w:tcW w:w="1020" w:type="dxa"/>
            <w:tcBorders>
              <w:top w:val="nil"/>
              <w:left w:val="nil"/>
              <w:bottom w:val="single" w:sz="6" w:space="0" w:color="auto"/>
              <w:right w:val="single" w:sz="6" w:space="0" w:color="auto"/>
            </w:tcBorders>
            <w:shd w:val="clear" w:color="auto" w:fill="auto"/>
            <w:vAlign w:val="center"/>
            <w:hideMark/>
            <w:tcPrChange w:id="867" w:author="Tanvir Ahammed" w:date="2022-06-19T16:47:00Z">
              <w:tcPr>
                <w:tcW w:w="1020" w:type="dxa"/>
                <w:tcBorders>
                  <w:top w:val="nil"/>
                  <w:left w:val="nil"/>
                  <w:bottom w:val="single" w:sz="6" w:space="0" w:color="auto"/>
                  <w:right w:val="single" w:sz="6" w:space="0" w:color="auto"/>
                </w:tcBorders>
                <w:shd w:val="clear" w:color="auto" w:fill="auto"/>
                <w:hideMark/>
              </w:tcPr>
            </w:tcPrChange>
          </w:tcPr>
          <w:p w14:paraId="6153EFC1" w14:textId="1979FCD8"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868"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137 (7.39)</w:t>
            </w:r>
          </w:p>
        </w:tc>
        <w:tc>
          <w:tcPr>
            <w:tcW w:w="1155" w:type="dxa"/>
            <w:tcBorders>
              <w:top w:val="nil"/>
              <w:left w:val="nil"/>
              <w:bottom w:val="single" w:sz="6" w:space="0" w:color="auto"/>
              <w:right w:val="single" w:sz="6" w:space="0" w:color="auto"/>
            </w:tcBorders>
            <w:shd w:val="clear" w:color="auto" w:fill="auto"/>
            <w:vAlign w:val="center"/>
            <w:hideMark/>
            <w:tcPrChange w:id="869"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6C21B0A1" w14:textId="77E5B3E5"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870"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1720 (92.61)</w:t>
            </w:r>
          </w:p>
        </w:tc>
        <w:tc>
          <w:tcPr>
            <w:tcW w:w="1155" w:type="dxa"/>
            <w:tcBorders>
              <w:top w:val="nil"/>
              <w:left w:val="nil"/>
              <w:bottom w:val="single" w:sz="6" w:space="0" w:color="auto"/>
              <w:right w:val="single" w:sz="6" w:space="0" w:color="auto"/>
            </w:tcBorders>
            <w:shd w:val="clear" w:color="auto" w:fill="auto"/>
            <w:vAlign w:val="center"/>
            <w:hideMark/>
            <w:tcPrChange w:id="871"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6381F172" w14:textId="423358B2"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872"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1858 (79.67)</w:t>
            </w:r>
          </w:p>
        </w:tc>
        <w:tc>
          <w:tcPr>
            <w:tcW w:w="900" w:type="dxa"/>
            <w:tcBorders>
              <w:top w:val="nil"/>
              <w:left w:val="nil"/>
              <w:bottom w:val="single" w:sz="6" w:space="0" w:color="auto"/>
              <w:right w:val="single" w:sz="6" w:space="0" w:color="auto"/>
            </w:tcBorders>
            <w:shd w:val="clear" w:color="auto" w:fill="auto"/>
            <w:vAlign w:val="center"/>
            <w:hideMark/>
            <w:tcPrChange w:id="873" w:author="Tanvir Ahammed" w:date="2022-06-19T16:47:00Z">
              <w:tcPr>
                <w:tcW w:w="900" w:type="dxa"/>
                <w:tcBorders>
                  <w:top w:val="nil"/>
                  <w:left w:val="nil"/>
                  <w:bottom w:val="single" w:sz="6" w:space="0" w:color="auto"/>
                  <w:right w:val="single" w:sz="6" w:space="0" w:color="auto"/>
                </w:tcBorders>
                <w:shd w:val="clear" w:color="auto" w:fill="auto"/>
                <w:hideMark/>
              </w:tcPr>
            </w:tcPrChange>
          </w:tcPr>
          <w:p w14:paraId="0B187E0E" w14:textId="46DE6BEC"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874"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55 (3.40)</w:t>
            </w:r>
          </w:p>
        </w:tc>
        <w:tc>
          <w:tcPr>
            <w:tcW w:w="1110" w:type="dxa"/>
            <w:tcBorders>
              <w:top w:val="nil"/>
              <w:left w:val="nil"/>
              <w:bottom w:val="single" w:sz="6" w:space="0" w:color="auto"/>
              <w:right w:val="single" w:sz="6" w:space="0" w:color="auto"/>
            </w:tcBorders>
            <w:shd w:val="clear" w:color="auto" w:fill="auto"/>
            <w:vAlign w:val="center"/>
            <w:hideMark/>
            <w:tcPrChange w:id="875" w:author="Tanvir Ahammed" w:date="2022-06-19T16:47:00Z">
              <w:tcPr>
                <w:tcW w:w="1110" w:type="dxa"/>
                <w:tcBorders>
                  <w:top w:val="nil"/>
                  <w:left w:val="nil"/>
                  <w:bottom w:val="single" w:sz="6" w:space="0" w:color="auto"/>
                  <w:right w:val="single" w:sz="6" w:space="0" w:color="auto"/>
                </w:tcBorders>
                <w:shd w:val="clear" w:color="auto" w:fill="auto"/>
                <w:hideMark/>
              </w:tcPr>
            </w:tcPrChange>
          </w:tcPr>
          <w:p w14:paraId="45A8982E" w14:textId="5DDF0C9B"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876"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1576 (96.60)</w:t>
            </w:r>
          </w:p>
        </w:tc>
        <w:tc>
          <w:tcPr>
            <w:tcW w:w="1095" w:type="dxa"/>
            <w:tcBorders>
              <w:top w:val="nil"/>
              <w:left w:val="nil"/>
              <w:bottom w:val="single" w:sz="6" w:space="0" w:color="auto"/>
              <w:right w:val="single" w:sz="4" w:space="0" w:color="auto"/>
            </w:tcBorders>
            <w:shd w:val="clear" w:color="auto" w:fill="auto"/>
            <w:vAlign w:val="center"/>
            <w:hideMark/>
            <w:tcPrChange w:id="877" w:author="Tanvir Ahammed" w:date="2022-06-19T16:47:00Z">
              <w:tcPr>
                <w:tcW w:w="1095" w:type="dxa"/>
                <w:tcBorders>
                  <w:top w:val="nil"/>
                  <w:left w:val="nil"/>
                  <w:bottom w:val="single" w:sz="6" w:space="0" w:color="auto"/>
                  <w:right w:val="single" w:sz="6" w:space="0" w:color="auto"/>
                </w:tcBorders>
                <w:shd w:val="clear" w:color="auto" w:fill="auto"/>
                <w:hideMark/>
              </w:tcPr>
            </w:tcPrChange>
          </w:tcPr>
          <w:p w14:paraId="6FE30648" w14:textId="50F38846"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878"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1632 (78.71)</w:t>
            </w:r>
          </w:p>
        </w:tc>
      </w:tr>
      <w:tr w:rsidR="000D74D1" w:rsidRPr="00096430" w14:paraId="5E88CB62" w14:textId="77777777" w:rsidTr="005A646A">
        <w:tc>
          <w:tcPr>
            <w:tcW w:w="2909" w:type="dxa"/>
            <w:tcBorders>
              <w:top w:val="nil"/>
              <w:left w:val="single" w:sz="4" w:space="0" w:color="auto"/>
              <w:bottom w:val="single" w:sz="6" w:space="0" w:color="auto"/>
              <w:right w:val="single" w:sz="6" w:space="0" w:color="auto"/>
            </w:tcBorders>
            <w:shd w:val="clear" w:color="auto" w:fill="auto"/>
            <w:vAlign w:val="center"/>
            <w:hideMark/>
            <w:tcPrChange w:id="879" w:author="Tanvir Ahammed" w:date="2022-06-19T16:47:00Z">
              <w:tcPr>
                <w:tcW w:w="2909" w:type="dxa"/>
                <w:tcBorders>
                  <w:top w:val="nil"/>
                  <w:left w:val="single" w:sz="6" w:space="0" w:color="auto"/>
                  <w:bottom w:val="single" w:sz="6" w:space="0" w:color="auto"/>
                  <w:right w:val="single" w:sz="6" w:space="0" w:color="auto"/>
                </w:tcBorders>
                <w:shd w:val="clear" w:color="auto" w:fill="auto"/>
                <w:hideMark/>
              </w:tcPr>
            </w:tcPrChange>
          </w:tcPr>
          <w:p w14:paraId="6904179E" w14:textId="29BFC9D6" w:rsidR="000D74D1" w:rsidRPr="00096430" w:rsidRDefault="000D74D1" w:rsidP="000829D7">
            <w:pPr>
              <w:spacing w:after="0" w:line="240" w:lineRule="auto"/>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b/>
                <w:bCs/>
                <w:sz w:val="24"/>
                <w:szCs w:val="24"/>
              </w:rPr>
              <w:t>Division</w:t>
            </w:r>
          </w:p>
        </w:tc>
        <w:tc>
          <w:tcPr>
            <w:tcW w:w="1020" w:type="dxa"/>
            <w:tcBorders>
              <w:top w:val="nil"/>
              <w:left w:val="nil"/>
              <w:bottom w:val="single" w:sz="6" w:space="0" w:color="auto"/>
              <w:right w:val="single" w:sz="6" w:space="0" w:color="auto"/>
            </w:tcBorders>
            <w:shd w:val="clear" w:color="auto" w:fill="auto"/>
            <w:vAlign w:val="center"/>
            <w:hideMark/>
            <w:tcPrChange w:id="880" w:author="Tanvir Ahammed" w:date="2022-06-19T16:47:00Z">
              <w:tcPr>
                <w:tcW w:w="1020" w:type="dxa"/>
                <w:tcBorders>
                  <w:top w:val="nil"/>
                  <w:left w:val="nil"/>
                  <w:bottom w:val="single" w:sz="6" w:space="0" w:color="auto"/>
                  <w:right w:val="single" w:sz="6" w:space="0" w:color="auto"/>
                </w:tcBorders>
                <w:shd w:val="clear" w:color="auto" w:fill="auto"/>
                <w:hideMark/>
              </w:tcPr>
            </w:tcPrChange>
          </w:tcPr>
          <w:p w14:paraId="5D0AFF02" w14:textId="3DAED981"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881" w:author="Tanvir Ahammed" w:date="2022-06-19T16:34:00Z">
                <w:pPr>
                  <w:spacing w:after="0" w:line="240" w:lineRule="auto"/>
                  <w:textAlignment w:val="baseline"/>
                </w:pPr>
              </w:pPrChange>
            </w:pPr>
          </w:p>
        </w:tc>
        <w:tc>
          <w:tcPr>
            <w:tcW w:w="1155" w:type="dxa"/>
            <w:tcBorders>
              <w:top w:val="nil"/>
              <w:left w:val="nil"/>
              <w:bottom w:val="single" w:sz="6" w:space="0" w:color="auto"/>
              <w:right w:val="single" w:sz="6" w:space="0" w:color="auto"/>
            </w:tcBorders>
            <w:shd w:val="clear" w:color="auto" w:fill="auto"/>
            <w:vAlign w:val="center"/>
            <w:hideMark/>
            <w:tcPrChange w:id="882"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09E5DE2D" w14:textId="77DAFDA1"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883" w:author="Tanvir Ahammed" w:date="2022-06-19T16:34:00Z">
                <w:pPr>
                  <w:spacing w:after="0" w:line="240" w:lineRule="auto"/>
                  <w:textAlignment w:val="baseline"/>
                </w:pPr>
              </w:pPrChange>
            </w:pPr>
          </w:p>
        </w:tc>
        <w:tc>
          <w:tcPr>
            <w:tcW w:w="1155" w:type="dxa"/>
            <w:tcBorders>
              <w:top w:val="nil"/>
              <w:left w:val="nil"/>
              <w:bottom w:val="single" w:sz="6" w:space="0" w:color="auto"/>
              <w:right w:val="single" w:sz="6" w:space="0" w:color="auto"/>
            </w:tcBorders>
            <w:shd w:val="clear" w:color="auto" w:fill="auto"/>
            <w:vAlign w:val="center"/>
            <w:hideMark/>
            <w:tcPrChange w:id="884"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52890DC8" w14:textId="27410C8A"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885" w:author="Tanvir Ahammed" w:date="2022-06-19T16:34:00Z">
                <w:pPr>
                  <w:spacing w:after="0" w:line="240" w:lineRule="auto"/>
                  <w:textAlignment w:val="baseline"/>
                </w:pPr>
              </w:pPrChange>
            </w:pPr>
          </w:p>
        </w:tc>
        <w:tc>
          <w:tcPr>
            <w:tcW w:w="900" w:type="dxa"/>
            <w:tcBorders>
              <w:top w:val="nil"/>
              <w:left w:val="nil"/>
              <w:bottom w:val="single" w:sz="6" w:space="0" w:color="auto"/>
              <w:right w:val="single" w:sz="6" w:space="0" w:color="auto"/>
            </w:tcBorders>
            <w:shd w:val="clear" w:color="auto" w:fill="auto"/>
            <w:vAlign w:val="center"/>
            <w:hideMark/>
            <w:tcPrChange w:id="886" w:author="Tanvir Ahammed" w:date="2022-06-19T16:47:00Z">
              <w:tcPr>
                <w:tcW w:w="900" w:type="dxa"/>
                <w:tcBorders>
                  <w:top w:val="nil"/>
                  <w:left w:val="nil"/>
                  <w:bottom w:val="single" w:sz="6" w:space="0" w:color="auto"/>
                  <w:right w:val="single" w:sz="6" w:space="0" w:color="auto"/>
                </w:tcBorders>
                <w:shd w:val="clear" w:color="auto" w:fill="auto"/>
                <w:hideMark/>
              </w:tcPr>
            </w:tcPrChange>
          </w:tcPr>
          <w:p w14:paraId="6EE29CA7" w14:textId="058AD823"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887" w:author="Tanvir Ahammed" w:date="2022-06-19T16:34:00Z">
                <w:pPr>
                  <w:spacing w:after="0" w:line="240" w:lineRule="auto"/>
                  <w:textAlignment w:val="baseline"/>
                </w:pPr>
              </w:pPrChange>
            </w:pPr>
          </w:p>
        </w:tc>
        <w:tc>
          <w:tcPr>
            <w:tcW w:w="1110" w:type="dxa"/>
            <w:tcBorders>
              <w:top w:val="nil"/>
              <w:left w:val="nil"/>
              <w:bottom w:val="single" w:sz="6" w:space="0" w:color="auto"/>
              <w:right w:val="single" w:sz="6" w:space="0" w:color="auto"/>
            </w:tcBorders>
            <w:shd w:val="clear" w:color="auto" w:fill="auto"/>
            <w:vAlign w:val="center"/>
            <w:hideMark/>
            <w:tcPrChange w:id="888" w:author="Tanvir Ahammed" w:date="2022-06-19T16:47:00Z">
              <w:tcPr>
                <w:tcW w:w="1110" w:type="dxa"/>
                <w:tcBorders>
                  <w:top w:val="nil"/>
                  <w:left w:val="nil"/>
                  <w:bottom w:val="single" w:sz="6" w:space="0" w:color="auto"/>
                  <w:right w:val="single" w:sz="6" w:space="0" w:color="auto"/>
                </w:tcBorders>
                <w:shd w:val="clear" w:color="auto" w:fill="auto"/>
                <w:hideMark/>
              </w:tcPr>
            </w:tcPrChange>
          </w:tcPr>
          <w:p w14:paraId="06A09B32" w14:textId="3A926D90"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889" w:author="Tanvir Ahammed" w:date="2022-06-19T16:34:00Z">
                <w:pPr>
                  <w:spacing w:after="0" w:line="240" w:lineRule="auto"/>
                  <w:textAlignment w:val="baseline"/>
                </w:pPr>
              </w:pPrChange>
            </w:pPr>
          </w:p>
        </w:tc>
        <w:tc>
          <w:tcPr>
            <w:tcW w:w="1095" w:type="dxa"/>
            <w:tcBorders>
              <w:top w:val="nil"/>
              <w:left w:val="nil"/>
              <w:bottom w:val="single" w:sz="6" w:space="0" w:color="auto"/>
              <w:right w:val="single" w:sz="4" w:space="0" w:color="auto"/>
            </w:tcBorders>
            <w:shd w:val="clear" w:color="auto" w:fill="auto"/>
            <w:vAlign w:val="center"/>
            <w:hideMark/>
            <w:tcPrChange w:id="890" w:author="Tanvir Ahammed" w:date="2022-06-19T16:47:00Z">
              <w:tcPr>
                <w:tcW w:w="1095" w:type="dxa"/>
                <w:tcBorders>
                  <w:top w:val="nil"/>
                  <w:left w:val="nil"/>
                  <w:bottom w:val="single" w:sz="6" w:space="0" w:color="auto"/>
                  <w:right w:val="single" w:sz="6" w:space="0" w:color="auto"/>
                </w:tcBorders>
                <w:shd w:val="clear" w:color="auto" w:fill="auto"/>
                <w:hideMark/>
              </w:tcPr>
            </w:tcPrChange>
          </w:tcPr>
          <w:p w14:paraId="5A6E8FA0" w14:textId="1E8205A8"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891" w:author="Tanvir Ahammed" w:date="2022-06-19T16:34:00Z">
                <w:pPr>
                  <w:spacing w:after="0" w:line="240" w:lineRule="auto"/>
                  <w:textAlignment w:val="baseline"/>
                </w:pPr>
              </w:pPrChange>
            </w:pPr>
          </w:p>
        </w:tc>
      </w:tr>
      <w:tr w:rsidR="000D74D1" w:rsidRPr="00096430" w14:paraId="7C3843D5" w14:textId="77777777" w:rsidTr="005A646A">
        <w:tc>
          <w:tcPr>
            <w:tcW w:w="2909" w:type="dxa"/>
            <w:tcBorders>
              <w:top w:val="nil"/>
              <w:left w:val="single" w:sz="4" w:space="0" w:color="auto"/>
              <w:bottom w:val="single" w:sz="6" w:space="0" w:color="auto"/>
              <w:right w:val="single" w:sz="6" w:space="0" w:color="auto"/>
            </w:tcBorders>
            <w:shd w:val="clear" w:color="auto" w:fill="auto"/>
            <w:vAlign w:val="center"/>
            <w:hideMark/>
            <w:tcPrChange w:id="892" w:author="Tanvir Ahammed" w:date="2022-06-19T16:47:00Z">
              <w:tcPr>
                <w:tcW w:w="2909" w:type="dxa"/>
                <w:tcBorders>
                  <w:top w:val="nil"/>
                  <w:left w:val="single" w:sz="6" w:space="0" w:color="auto"/>
                  <w:bottom w:val="single" w:sz="6" w:space="0" w:color="auto"/>
                  <w:right w:val="single" w:sz="6" w:space="0" w:color="auto"/>
                </w:tcBorders>
                <w:shd w:val="clear" w:color="auto" w:fill="auto"/>
                <w:hideMark/>
              </w:tcPr>
            </w:tcPrChange>
          </w:tcPr>
          <w:p w14:paraId="40EF5BC6" w14:textId="7D1FB76C" w:rsidR="000D74D1" w:rsidRPr="00096430" w:rsidRDefault="000D74D1" w:rsidP="000829D7">
            <w:pPr>
              <w:spacing w:after="0" w:line="240" w:lineRule="auto"/>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Barisal</w:t>
            </w:r>
          </w:p>
        </w:tc>
        <w:tc>
          <w:tcPr>
            <w:tcW w:w="1020" w:type="dxa"/>
            <w:tcBorders>
              <w:top w:val="nil"/>
              <w:left w:val="nil"/>
              <w:bottom w:val="single" w:sz="6" w:space="0" w:color="auto"/>
              <w:right w:val="single" w:sz="6" w:space="0" w:color="auto"/>
            </w:tcBorders>
            <w:shd w:val="clear" w:color="auto" w:fill="auto"/>
            <w:vAlign w:val="center"/>
            <w:hideMark/>
            <w:tcPrChange w:id="893" w:author="Tanvir Ahammed" w:date="2022-06-19T16:47:00Z">
              <w:tcPr>
                <w:tcW w:w="1020" w:type="dxa"/>
                <w:tcBorders>
                  <w:top w:val="nil"/>
                  <w:left w:val="nil"/>
                  <w:bottom w:val="single" w:sz="6" w:space="0" w:color="auto"/>
                  <w:right w:val="single" w:sz="6" w:space="0" w:color="auto"/>
                </w:tcBorders>
                <w:shd w:val="clear" w:color="auto" w:fill="auto"/>
                <w:hideMark/>
              </w:tcPr>
            </w:tcPrChange>
          </w:tcPr>
          <w:p w14:paraId="39A0875B" w14:textId="44CCAFAF"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894"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23 (17.34)</w:t>
            </w:r>
          </w:p>
        </w:tc>
        <w:tc>
          <w:tcPr>
            <w:tcW w:w="1155" w:type="dxa"/>
            <w:tcBorders>
              <w:top w:val="nil"/>
              <w:left w:val="nil"/>
              <w:bottom w:val="single" w:sz="6" w:space="0" w:color="auto"/>
              <w:right w:val="single" w:sz="6" w:space="0" w:color="auto"/>
            </w:tcBorders>
            <w:shd w:val="clear" w:color="auto" w:fill="auto"/>
            <w:vAlign w:val="center"/>
            <w:hideMark/>
            <w:tcPrChange w:id="895"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5E759263" w14:textId="7B7C9361"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896"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108 (82.66)</w:t>
            </w:r>
          </w:p>
        </w:tc>
        <w:tc>
          <w:tcPr>
            <w:tcW w:w="1155" w:type="dxa"/>
            <w:tcBorders>
              <w:top w:val="nil"/>
              <w:left w:val="nil"/>
              <w:bottom w:val="single" w:sz="6" w:space="0" w:color="auto"/>
              <w:right w:val="single" w:sz="6" w:space="0" w:color="auto"/>
            </w:tcBorders>
            <w:shd w:val="clear" w:color="auto" w:fill="auto"/>
            <w:vAlign w:val="center"/>
            <w:hideMark/>
            <w:tcPrChange w:id="897"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5F7DC21F" w14:textId="752EE307"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898"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131 (5.62)</w:t>
            </w:r>
          </w:p>
        </w:tc>
        <w:tc>
          <w:tcPr>
            <w:tcW w:w="900" w:type="dxa"/>
            <w:tcBorders>
              <w:top w:val="nil"/>
              <w:left w:val="nil"/>
              <w:bottom w:val="single" w:sz="6" w:space="0" w:color="auto"/>
              <w:right w:val="single" w:sz="6" w:space="0" w:color="auto"/>
            </w:tcBorders>
            <w:shd w:val="clear" w:color="auto" w:fill="auto"/>
            <w:vAlign w:val="center"/>
            <w:hideMark/>
            <w:tcPrChange w:id="899" w:author="Tanvir Ahammed" w:date="2022-06-19T16:47:00Z">
              <w:tcPr>
                <w:tcW w:w="900" w:type="dxa"/>
                <w:tcBorders>
                  <w:top w:val="nil"/>
                  <w:left w:val="nil"/>
                  <w:bottom w:val="single" w:sz="6" w:space="0" w:color="auto"/>
                  <w:right w:val="single" w:sz="6" w:space="0" w:color="auto"/>
                </w:tcBorders>
                <w:shd w:val="clear" w:color="auto" w:fill="auto"/>
                <w:hideMark/>
              </w:tcPr>
            </w:tcPrChange>
          </w:tcPr>
          <w:p w14:paraId="768CF726" w14:textId="22C867E0"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900"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2 (2.09)</w:t>
            </w:r>
          </w:p>
        </w:tc>
        <w:tc>
          <w:tcPr>
            <w:tcW w:w="1110" w:type="dxa"/>
            <w:tcBorders>
              <w:top w:val="nil"/>
              <w:left w:val="nil"/>
              <w:bottom w:val="single" w:sz="6" w:space="0" w:color="auto"/>
              <w:right w:val="single" w:sz="6" w:space="0" w:color="auto"/>
            </w:tcBorders>
            <w:shd w:val="clear" w:color="auto" w:fill="auto"/>
            <w:vAlign w:val="center"/>
            <w:hideMark/>
            <w:tcPrChange w:id="901" w:author="Tanvir Ahammed" w:date="2022-06-19T16:47:00Z">
              <w:tcPr>
                <w:tcW w:w="1110" w:type="dxa"/>
                <w:tcBorders>
                  <w:top w:val="nil"/>
                  <w:left w:val="nil"/>
                  <w:bottom w:val="single" w:sz="6" w:space="0" w:color="auto"/>
                  <w:right w:val="single" w:sz="6" w:space="0" w:color="auto"/>
                </w:tcBorders>
                <w:shd w:val="clear" w:color="auto" w:fill="auto"/>
                <w:hideMark/>
              </w:tcPr>
            </w:tcPrChange>
          </w:tcPr>
          <w:p w14:paraId="18F26F7B" w14:textId="7D45B83D"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902"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117 (97.91)</w:t>
            </w:r>
          </w:p>
        </w:tc>
        <w:tc>
          <w:tcPr>
            <w:tcW w:w="1095" w:type="dxa"/>
            <w:tcBorders>
              <w:top w:val="nil"/>
              <w:left w:val="nil"/>
              <w:bottom w:val="single" w:sz="6" w:space="0" w:color="auto"/>
              <w:right w:val="single" w:sz="4" w:space="0" w:color="auto"/>
            </w:tcBorders>
            <w:shd w:val="clear" w:color="auto" w:fill="auto"/>
            <w:vAlign w:val="center"/>
            <w:hideMark/>
            <w:tcPrChange w:id="903" w:author="Tanvir Ahammed" w:date="2022-06-19T16:47:00Z">
              <w:tcPr>
                <w:tcW w:w="1095" w:type="dxa"/>
                <w:tcBorders>
                  <w:top w:val="nil"/>
                  <w:left w:val="nil"/>
                  <w:bottom w:val="single" w:sz="6" w:space="0" w:color="auto"/>
                  <w:right w:val="single" w:sz="6" w:space="0" w:color="auto"/>
                </w:tcBorders>
                <w:shd w:val="clear" w:color="auto" w:fill="auto"/>
                <w:hideMark/>
              </w:tcPr>
            </w:tcPrChange>
          </w:tcPr>
          <w:p w14:paraId="27AB9322" w14:textId="76BA0161"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904"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119 (5.74)</w:t>
            </w:r>
          </w:p>
        </w:tc>
      </w:tr>
      <w:tr w:rsidR="000D74D1" w:rsidRPr="00096430" w14:paraId="68BA704A" w14:textId="77777777" w:rsidTr="005A646A">
        <w:tc>
          <w:tcPr>
            <w:tcW w:w="2909" w:type="dxa"/>
            <w:tcBorders>
              <w:top w:val="nil"/>
              <w:left w:val="single" w:sz="4" w:space="0" w:color="auto"/>
              <w:bottom w:val="single" w:sz="6" w:space="0" w:color="auto"/>
              <w:right w:val="single" w:sz="6" w:space="0" w:color="auto"/>
            </w:tcBorders>
            <w:shd w:val="clear" w:color="auto" w:fill="auto"/>
            <w:vAlign w:val="center"/>
            <w:hideMark/>
            <w:tcPrChange w:id="905" w:author="Tanvir Ahammed" w:date="2022-06-19T16:47:00Z">
              <w:tcPr>
                <w:tcW w:w="2909" w:type="dxa"/>
                <w:tcBorders>
                  <w:top w:val="nil"/>
                  <w:left w:val="single" w:sz="6" w:space="0" w:color="auto"/>
                  <w:bottom w:val="single" w:sz="6" w:space="0" w:color="auto"/>
                  <w:right w:val="single" w:sz="6" w:space="0" w:color="auto"/>
                </w:tcBorders>
                <w:shd w:val="clear" w:color="auto" w:fill="auto"/>
                <w:hideMark/>
              </w:tcPr>
            </w:tcPrChange>
          </w:tcPr>
          <w:p w14:paraId="158F4355" w14:textId="58D3E4F1" w:rsidR="000D74D1" w:rsidRPr="00096430" w:rsidRDefault="000D74D1" w:rsidP="000829D7">
            <w:pPr>
              <w:spacing w:after="0" w:line="240" w:lineRule="auto"/>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Chattogram</w:t>
            </w:r>
          </w:p>
        </w:tc>
        <w:tc>
          <w:tcPr>
            <w:tcW w:w="1020" w:type="dxa"/>
            <w:tcBorders>
              <w:top w:val="nil"/>
              <w:left w:val="nil"/>
              <w:bottom w:val="single" w:sz="6" w:space="0" w:color="auto"/>
              <w:right w:val="single" w:sz="6" w:space="0" w:color="auto"/>
            </w:tcBorders>
            <w:shd w:val="clear" w:color="auto" w:fill="auto"/>
            <w:vAlign w:val="center"/>
            <w:hideMark/>
            <w:tcPrChange w:id="906" w:author="Tanvir Ahammed" w:date="2022-06-19T16:47:00Z">
              <w:tcPr>
                <w:tcW w:w="1020" w:type="dxa"/>
                <w:tcBorders>
                  <w:top w:val="nil"/>
                  <w:left w:val="nil"/>
                  <w:bottom w:val="single" w:sz="6" w:space="0" w:color="auto"/>
                  <w:right w:val="single" w:sz="6" w:space="0" w:color="auto"/>
                </w:tcBorders>
                <w:shd w:val="clear" w:color="auto" w:fill="auto"/>
                <w:hideMark/>
              </w:tcPr>
            </w:tcPrChange>
          </w:tcPr>
          <w:p w14:paraId="3416DE95" w14:textId="5402D162"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907"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38 (7.18)</w:t>
            </w:r>
          </w:p>
        </w:tc>
        <w:tc>
          <w:tcPr>
            <w:tcW w:w="1155" w:type="dxa"/>
            <w:tcBorders>
              <w:top w:val="nil"/>
              <w:left w:val="nil"/>
              <w:bottom w:val="single" w:sz="6" w:space="0" w:color="auto"/>
              <w:right w:val="single" w:sz="6" w:space="0" w:color="auto"/>
            </w:tcBorders>
            <w:shd w:val="clear" w:color="auto" w:fill="auto"/>
            <w:vAlign w:val="center"/>
            <w:hideMark/>
            <w:tcPrChange w:id="908"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6C65D7A3" w14:textId="0B2782A8"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909"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496 (92.82)</w:t>
            </w:r>
          </w:p>
        </w:tc>
        <w:tc>
          <w:tcPr>
            <w:tcW w:w="1155" w:type="dxa"/>
            <w:tcBorders>
              <w:top w:val="nil"/>
              <w:left w:val="nil"/>
              <w:bottom w:val="single" w:sz="6" w:space="0" w:color="auto"/>
              <w:right w:val="single" w:sz="6" w:space="0" w:color="auto"/>
            </w:tcBorders>
            <w:shd w:val="clear" w:color="auto" w:fill="auto"/>
            <w:vAlign w:val="center"/>
            <w:hideMark/>
            <w:tcPrChange w:id="910"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1A0E7C6E" w14:textId="05CC29A5"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911"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534 (22.92)</w:t>
            </w:r>
          </w:p>
        </w:tc>
        <w:tc>
          <w:tcPr>
            <w:tcW w:w="900" w:type="dxa"/>
            <w:tcBorders>
              <w:top w:val="nil"/>
              <w:left w:val="nil"/>
              <w:bottom w:val="single" w:sz="6" w:space="0" w:color="auto"/>
              <w:right w:val="single" w:sz="6" w:space="0" w:color="auto"/>
            </w:tcBorders>
            <w:shd w:val="clear" w:color="auto" w:fill="auto"/>
            <w:vAlign w:val="center"/>
            <w:hideMark/>
            <w:tcPrChange w:id="912" w:author="Tanvir Ahammed" w:date="2022-06-19T16:47:00Z">
              <w:tcPr>
                <w:tcW w:w="900" w:type="dxa"/>
                <w:tcBorders>
                  <w:top w:val="nil"/>
                  <w:left w:val="nil"/>
                  <w:bottom w:val="single" w:sz="6" w:space="0" w:color="auto"/>
                  <w:right w:val="single" w:sz="6" w:space="0" w:color="auto"/>
                </w:tcBorders>
                <w:shd w:val="clear" w:color="auto" w:fill="auto"/>
                <w:hideMark/>
              </w:tcPr>
            </w:tcPrChange>
          </w:tcPr>
          <w:p w14:paraId="38C85750" w14:textId="046664C7"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913"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20 (3.95)</w:t>
            </w:r>
          </w:p>
        </w:tc>
        <w:tc>
          <w:tcPr>
            <w:tcW w:w="1110" w:type="dxa"/>
            <w:tcBorders>
              <w:top w:val="nil"/>
              <w:left w:val="nil"/>
              <w:bottom w:val="single" w:sz="6" w:space="0" w:color="auto"/>
              <w:right w:val="single" w:sz="6" w:space="0" w:color="auto"/>
            </w:tcBorders>
            <w:shd w:val="clear" w:color="auto" w:fill="auto"/>
            <w:vAlign w:val="center"/>
            <w:hideMark/>
            <w:tcPrChange w:id="914" w:author="Tanvir Ahammed" w:date="2022-06-19T16:47:00Z">
              <w:tcPr>
                <w:tcW w:w="1110" w:type="dxa"/>
                <w:tcBorders>
                  <w:top w:val="nil"/>
                  <w:left w:val="nil"/>
                  <w:bottom w:val="single" w:sz="6" w:space="0" w:color="auto"/>
                  <w:right w:val="single" w:sz="6" w:space="0" w:color="auto"/>
                </w:tcBorders>
                <w:shd w:val="clear" w:color="auto" w:fill="auto"/>
                <w:hideMark/>
              </w:tcPr>
            </w:tcPrChange>
          </w:tcPr>
          <w:p w14:paraId="78CA593F" w14:textId="6734E4DB"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915"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488 (96.05)</w:t>
            </w:r>
          </w:p>
        </w:tc>
        <w:tc>
          <w:tcPr>
            <w:tcW w:w="1095" w:type="dxa"/>
            <w:tcBorders>
              <w:top w:val="nil"/>
              <w:left w:val="nil"/>
              <w:bottom w:val="single" w:sz="6" w:space="0" w:color="auto"/>
              <w:right w:val="single" w:sz="4" w:space="0" w:color="auto"/>
            </w:tcBorders>
            <w:shd w:val="clear" w:color="auto" w:fill="auto"/>
            <w:vAlign w:val="center"/>
            <w:hideMark/>
            <w:tcPrChange w:id="916" w:author="Tanvir Ahammed" w:date="2022-06-19T16:47:00Z">
              <w:tcPr>
                <w:tcW w:w="1095" w:type="dxa"/>
                <w:tcBorders>
                  <w:top w:val="nil"/>
                  <w:left w:val="nil"/>
                  <w:bottom w:val="single" w:sz="6" w:space="0" w:color="auto"/>
                  <w:right w:val="single" w:sz="6" w:space="0" w:color="auto"/>
                </w:tcBorders>
                <w:shd w:val="clear" w:color="auto" w:fill="auto"/>
                <w:hideMark/>
              </w:tcPr>
            </w:tcPrChange>
          </w:tcPr>
          <w:p w14:paraId="05CEC724" w14:textId="733C9918"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917"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508 (24.53)</w:t>
            </w:r>
          </w:p>
        </w:tc>
      </w:tr>
      <w:tr w:rsidR="000D74D1" w:rsidRPr="00096430" w14:paraId="189658F9" w14:textId="77777777" w:rsidTr="005A646A">
        <w:tc>
          <w:tcPr>
            <w:tcW w:w="2909" w:type="dxa"/>
            <w:tcBorders>
              <w:top w:val="nil"/>
              <w:left w:val="single" w:sz="4" w:space="0" w:color="auto"/>
              <w:bottom w:val="single" w:sz="6" w:space="0" w:color="auto"/>
              <w:right w:val="single" w:sz="6" w:space="0" w:color="auto"/>
            </w:tcBorders>
            <w:shd w:val="clear" w:color="auto" w:fill="auto"/>
            <w:vAlign w:val="center"/>
            <w:hideMark/>
            <w:tcPrChange w:id="918" w:author="Tanvir Ahammed" w:date="2022-06-19T16:47:00Z">
              <w:tcPr>
                <w:tcW w:w="2909" w:type="dxa"/>
                <w:tcBorders>
                  <w:top w:val="nil"/>
                  <w:left w:val="single" w:sz="6" w:space="0" w:color="auto"/>
                  <w:bottom w:val="single" w:sz="6" w:space="0" w:color="auto"/>
                  <w:right w:val="single" w:sz="6" w:space="0" w:color="auto"/>
                </w:tcBorders>
                <w:shd w:val="clear" w:color="auto" w:fill="auto"/>
                <w:hideMark/>
              </w:tcPr>
            </w:tcPrChange>
          </w:tcPr>
          <w:p w14:paraId="5372BA46" w14:textId="76CA315D" w:rsidR="000D74D1" w:rsidRPr="00096430" w:rsidRDefault="000D74D1" w:rsidP="000829D7">
            <w:pPr>
              <w:spacing w:after="0" w:line="240" w:lineRule="auto"/>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Dhaka</w:t>
            </w:r>
          </w:p>
        </w:tc>
        <w:tc>
          <w:tcPr>
            <w:tcW w:w="1020" w:type="dxa"/>
            <w:tcBorders>
              <w:top w:val="nil"/>
              <w:left w:val="nil"/>
              <w:bottom w:val="single" w:sz="6" w:space="0" w:color="auto"/>
              <w:right w:val="single" w:sz="6" w:space="0" w:color="auto"/>
            </w:tcBorders>
            <w:shd w:val="clear" w:color="auto" w:fill="auto"/>
            <w:vAlign w:val="center"/>
            <w:hideMark/>
            <w:tcPrChange w:id="919" w:author="Tanvir Ahammed" w:date="2022-06-19T16:47:00Z">
              <w:tcPr>
                <w:tcW w:w="1020" w:type="dxa"/>
                <w:tcBorders>
                  <w:top w:val="nil"/>
                  <w:left w:val="nil"/>
                  <w:bottom w:val="single" w:sz="6" w:space="0" w:color="auto"/>
                  <w:right w:val="single" w:sz="6" w:space="0" w:color="auto"/>
                </w:tcBorders>
                <w:shd w:val="clear" w:color="auto" w:fill="auto"/>
                <w:hideMark/>
              </w:tcPr>
            </w:tcPrChange>
          </w:tcPr>
          <w:p w14:paraId="7360DEC7" w14:textId="45D4C288"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920"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38 (7.00)</w:t>
            </w:r>
          </w:p>
        </w:tc>
        <w:tc>
          <w:tcPr>
            <w:tcW w:w="1155" w:type="dxa"/>
            <w:tcBorders>
              <w:top w:val="nil"/>
              <w:left w:val="nil"/>
              <w:bottom w:val="single" w:sz="6" w:space="0" w:color="auto"/>
              <w:right w:val="single" w:sz="6" w:space="0" w:color="auto"/>
            </w:tcBorders>
            <w:shd w:val="clear" w:color="auto" w:fill="auto"/>
            <w:vAlign w:val="center"/>
            <w:hideMark/>
            <w:tcPrChange w:id="921"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664F5FD8" w14:textId="0E37BE17"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922"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500 (93.00)</w:t>
            </w:r>
          </w:p>
        </w:tc>
        <w:tc>
          <w:tcPr>
            <w:tcW w:w="1155" w:type="dxa"/>
            <w:tcBorders>
              <w:top w:val="nil"/>
              <w:left w:val="nil"/>
              <w:bottom w:val="single" w:sz="6" w:space="0" w:color="auto"/>
              <w:right w:val="single" w:sz="6" w:space="0" w:color="auto"/>
            </w:tcBorders>
            <w:shd w:val="clear" w:color="auto" w:fill="auto"/>
            <w:vAlign w:val="center"/>
            <w:hideMark/>
            <w:tcPrChange w:id="923"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0E1CBC83" w14:textId="0B84344D"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924"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537 (23.04)</w:t>
            </w:r>
          </w:p>
        </w:tc>
        <w:tc>
          <w:tcPr>
            <w:tcW w:w="900" w:type="dxa"/>
            <w:tcBorders>
              <w:top w:val="nil"/>
              <w:left w:val="nil"/>
              <w:bottom w:val="single" w:sz="6" w:space="0" w:color="auto"/>
              <w:right w:val="single" w:sz="6" w:space="0" w:color="auto"/>
            </w:tcBorders>
            <w:shd w:val="clear" w:color="auto" w:fill="auto"/>
            <w:vAlign w:val="center"/>
            <w:hideMark/>
            <w:tcPrChange w:id="925" w:author="Tanvir Ahammed" w:date="2022-06-19T16:47:00Z">
              <w:tcPr>
                <w:tcW w:w="900" w:type="dxa"/>
                <w:tcBorders>
                  <w:top w:val="nil"/>
                  <w:left w:val="nil"/>
                  <w:bottom w:val="single" w:sz="6" w:space="0" w:color="auto"/>
                  <w:right w:val="single" w:sz="6" w:space="0" w:color="auto"/>
                </w:tcBorders>
                <w:shd w:val="clear" w:color="auto" w:fill="auto"/>
                <w:hideMark/>
              </w:tcPr>
            </w:tcPrChange>
          </w:tcPr>
          <w:p w14:paraId="7F78954C" w14:textId="69D72D6F"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926"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19 (3.16)</w:t>
            </w:r>
          </w:p>
        </w:tc>
        <w:tc>
          <w:tcPr>
            <w:tcW w:w="1110" w:type="dxa"/>
            <w:tcBorders>
              <w:top w:val="nil"/>
              <w:left w:val="nil"/>
              <w:bottom w:val="single" w:sz="6" w:space="0" w:color="auto"/>
              <w:right w:val="single" w:sz="6" w:space="0" w:color="auto"/>
            </w:tcBorders>
            <w:shd w:val="clear" w:color="auto" w:fill="auto"/>
            <w:vAlign w:val="center"/>
            <w:hideMark/>
            <w:tcPrChange w:id="927" w:author="Tanvir Ahammed" w:date="2022-06-19T16:47:00Z">
              <w:tcPr>
                <w:tcW w:w="1110" w:type="dxa"/>
                <w:tcBorders>
                  <w:top w:val="nil"/>
                  <w:left w:val="nil"/>
                  <w:bottom w:val="single" w:sz="6" w:space="0" w:color="auto"/>
                  <w:right w:val="single" w:sz="6" w:space="0" w:color="auto"/>
                </w:tcBorders>
                <w:shd w:val="clear" w:color="auto" w:fill="auto"/>
                <w:hideMark/>
              </w:tcPr>
            </w:tcPrChange>
          </w:tcPr>
          <w:p w14:paraId="50048F27" w14:textId="7EF6F5C1"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928"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580 (96.84)</w:t>
            </w:r>
          </w:p>
        </w:tc>
        <w:tc>
          <w:tcPr>
            <w:tcW w:w="1095" w:type="dxa"/>
            <w:tcBorders>
              <w:top w:val="nil"/>
              <w:left w:val="nil"/>
              <w:bottom w:val="single" w:sz="6" w:space="0" w:color="auto"/>
              <w:right w:val="single" w:sz="4" w:space="0" w:color="auto"/>
            </w:tcBorders>
            <w:shd w:val="clear" w:color="auto" w:fill="auto"/>
            <w:vAlign w:val="center"/>
            <w:hideMark/>
            <w:tcPrChange w:id="929" w:author="Tanvir Ahammed" w:date="2022-06-19T16:47:00Z">
              <w:tcPr>
                <w:tcW w:w="1095" w:type="dxa"/>
                <w:tcBorders>
                  <w:top w:val="nil"/>
                  <w:left w:val="nil"/>
                  <w:bottom w:val="single" w:sz="6" w:space="0" w:color="auto"/>
                  <w:right w:val="single" w:sz="6" w:space="0" w:color="auto"/>
                </w:tcBorders>
                <w:shd w:val="clear" w:color="auto" w:fill="auto"/>
                <w:hideMark/>
              </w:tcPr>
            </w:tcPrChange>
          </w:tcPr>
          <w:p w14:paraId="59F49F76" w14:textId="633EE5AC"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930"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598 (28.87)</w:t>
            </w:r>
          </w:p>
        </w:tc>
      </w:tr>
      <w:tr w:rsidR="000D74D1" w:rsidRPr="00096430" w14:paraId="499EBB37" w14:textId="77777777" w:rsidTr="005A646A">
        <w:tc>
          <w:tcPr>
            <w:tcW w:w="2909" w:type="dxa"/>
            <w:tcBorders>
              <w:top w:val="nil"/>
              <w:left w:val="single" w:sz="4" w:space="0" w:color="auto"/>
              <w:bottom w:val="single" w:sz="6" w:space="0" w:color="auto"/>
              <w:right w:val="single" w:sz="6" w:space="0" w:color="auto"/>
            </w:tcBorders>
            <w:shd w:val="clear" w:color="auto" w:fill="auto"/>
            <w:vAlign w:val="center"/>
            <w:hideMark/>
            <w:tcPrChange w:id="931" w:author="Tanvir Ahammed" w:date="2022-06-19T16:47:00Z">
              <w:tcPr>
                <w:tcW w:w="2909" w:type="dxa"/>
                <w:tcBorders>
                  <w:top w:val="nil"/>
                  <w:left w:val="single" w:sz="6" w:space="0" w:color="auto"/>
                  <w:bottom w:val="single" w:sz="6" w:space="0" w:color="auto"/>
                  <w:right w:val="single" w:sz="6" w:space="0" w:color="auto"/>
                </w:tcBorders>
                <w:shd w:val="clear" w:color="auto" w:fill="auto"/>
                <w:hideMark/>
              </w:tcPr>
            </w:tcPrChange>
          </w:tcPr>
          <w:p w14:paraId="5ADFF989" w14:textId="7EFDDB5C" w:rsidR="000D74D1" w:rsidRPr="00096430" w:rsidRDefault="000D74D1" w:rsidP="000829D7">
            <w:pPr>
              <w:spacing w:after="0" w:line="240" w:lineRule="auto"/>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Khulna</w:t>
            </w:r>
          </w:p>
        </w:tc>
        <w:tc>
          <w:tcPr>
            <w:tcW w:w="1020" w:type="dxa"/>
            <w:tcBorders>
              <w:top w:val="nil"/>
              <w:left w:val="nil"/>
              <w:bottom w:val="single" w:sz="6" w:space="0" w:color="auto"/>
              <w:right w:val="single" w:sz="6" w:space="0" w:color="auto"/>
            </w:tcBorders>
            <w:shd w:val="clear" w:color="auto" w:fill="auto"/>
            <w:vAlign w:val="center"/>
            <w:hideMark/>
            <w:tcPrChange w:id="932" w:author="Tanvir Ahammed" w:date="2022-06-19T16:47:00Z">
              <w:tcPr>
                <w:tcW w:w="1020" w:type="dxa"/>
                <w:tcBorders>
                  <w:top w:val="nil"/>
                  <w:left w:val="nil"/>
                  <w:bottom w:val="single" w:sz="6" w:space="0" w:color="auto"/>
                  <w:right w:val="single" w:sz="6" w:space="0" w:color="auto"/>
                </w:tcBorders>
                <w:shd w:val="clear" w:color="auto" w:fill="auto"/>
                <w:hideMark/>
              </w:tcPr>
            </w:tcPrChange>
          </w:tcPr>
          <w:p w14:paraId="5D74D5A2" w14:textId="6BD55D7E"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933"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15 (6.67)</w:t>
            </w:r>
          </w:p>
        </w:tc>
        <w:tc>
          <w:tcPr>
            <w:tcW w:w="1155" w:type="dxa"/>
            <w:tcBorders>
              <w:top w:val="nil"/>
              <w:left w:val="nil"/>
              <w:bottom w:val="single" w:sz="6" w:space="0" w:color="auto"/>
              <w:right w:val="single" w:sz="6" w:space="0" w:color="auto"/>
            </w:tcBorders>
            <w:shd w:val="clear" w:color="auto" w:fill="auto"/>
            <w:vAlign w:val="center"/>
            <w:hideMark/>
            <w:tcPrChange w:id="934"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66349206" w14:textId="73709B63"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935"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212 (93.33)</w:t>
            </w:r>
          </w:p>
        </w:tc>
        <w:tc>
          <w:tcPr>
            <w:tcW w:w="1155" w:type="dxa"/>
            <w:tcBorders>
              <w:top w:val="nil"/>
              <w:left w:val="nil"/>
              <w:bottom w:val="single" w:sz="6" w:space="0" w:color="auto"/>
              <w:right w:val="single" w:sz="6" w:space="0" w:color="auto"/>
            </w:tcBorders>
            <w:shd w:val="clear" w:color="auto" w:fill="auto"/>
            <w:vAlign w:val="center"/>
            <w:hideMark/>
            <w:tcPrChange w:id="936"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09D2D8C9" w14:textId="42062578"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937"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228 (9.76)</w:t>
            </w:r>
          </w:p>
        </w:tc>
        <w:tc>
          <w:tcPr>
            <w:tcW w:w="900" w:type="dxa"/>
            <w:tcBorders>
              <w:top w:val="nil"/>
              <w:left w:val="nil"/>
              <w:bottom w:val="single" w:sz="6" w:space="0" w:color="auto"/>
              <w:right w:val="single" w:sz="6" w:space="0" w:color="auto"/>
            </w:tcBorders>
            <w:shd w:val="clear" w:color="auto" w:fill="auto"/>
            <w:vAlign w:val="center"/>
            <w:hideMark/>
            <w:tcPrChange w:id="938" w:author="Tanvir Ahammed" w:date="2022-06-19T16:47:00Z">
              <w:tcPr>
                <w:tcW w:w="900" w:type="dxa"/>
                <w:tcBorders>
                  <w:top w:val="nil"/>
                  <w:left w:val="nil"/>
                  <w:bottom w:val="single" w:sz="6" w:space="0" w:color="auto"/>
                  <w:right w:val="single" w:sz="6" w:space="0" w:color="auto"/>
                </w:tcBorders>
                <w:shd w:val="clear" w:color="auto" w:fill="auto"/>
                <w:hideMark/>
              </w:tcPr>
            </w:tcPrChange>
          </w:tcPr>
          <w:p w14:paraId="78D33A02" w14:textId="00D833DB"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939"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10 (4.43)</w:t>
            </w:r>
          </w:p>
        </w:tc>
        <w:tc>
          <w:tcPr>
            <w:tcW w:w="1110" w:type="dxa"/>
            <w:tcBorders>
              <w:top w:val="nil"/>
              <w:left w:val="nil"/>
              <w:bottom w:val="single" w:sz="6" w:space="0" w:color="auto"/>
              <w:right w:val="single" w:sz="6" w:space="0" w:color="auto"/>
            </w:tcBorders>
            <w:shd w:val="clear" w:color="auto" w:fill="auto"/>
            <w:vAlign w:val="center"/>
            <w:hideMark/>
            <w:tcPrChange w:id="940" w:author="Tanvir Ahammed" w:date="2022-06-19T16:47:00Z">
              <w:tcPr>
                <w:tcW w:w="1110" w:type="dxa"/>
                <w:tcBorders>
                  <w:top w:val="nil"/>
                  <w:left w:val="nil"/>
                  <w:bottom w:val="single" w:sz="6" w:space="0" w:color="auto"/>
                  <w:right w:val="single" w:sz="6" w:space="0" w:color="auto"/>
                </w:tcBorders>
                <w:shd w:val="clear" w:color="auto" w:fill="auto"/>
                <w:hideMark/>
              </w:tcPr>
            </w:tcPrChange>
          </w:tcPr>
          <w:p w14:paraId="5A655842" w14:textId="014A0213"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941"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211 (95.57)</w:t>
            </w:r>
          </w:p>
        </w:tc>
        <w:tc>
          <w:tcPr>
            <w:tcW w:w="1095" w:type="dxa"/>
            <w:tcBorders>
              <w:top w:val="nil"/>
              <w:left w:val="nil"/>
              <w:bottom w:val="single" w:sz="6" w:space="0" w:color="auto"/>
              <w:right w:val="single" w:sz="4" w:space="0" w:color="auto"/>
            </w:tcBorders>
            <w:shd w:val="clear" w:color="auto" w:fill="auto"/>
            <w:vAlign w:val="center"/>
            <w:hideMark/>
            <w:tcPrChange w:id="942" w:author="Tanvir Ahammed" w:date="2022-06-19T16:47:00Z">
              <w:tcPr>
                <w:tcW w:w="1095" w:type="dxa"/>
                <w:tcBorders>
                  <w:top w:val="nil"/>
                  <w:left w:val="nil"/>
                  <w:bottom w:val="single" w:sz="6" w:space="0" w:color="auto"/>
                  <w:right w:val="single" w:sz="6" w:space="0" w:color="auto"/>
                </w:tcBorders>
                <w:shd w:val="clear" w:color="auto" w:fill="auto"/>
                <w:hideMark/>
              </w:tcPr>
            </w:tcPrChange>
          </w:tcPr>
          <w:p w14:paraId="7CF7CDCA" w14:textId="0F3E3825"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943"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221 (10.64)</w:t>
            </w:r>
          </w:p>
        </w:tc>
      </w:tr>
      <w:tr w:rsidR="000D74D1" w:rsidRPr="00096430" w14:paraId="65A025B4" w14:textId="77777777" w:rsidTr="005A646A">
        <w:tc>
          <w:tcPr>
            <w:tcW w:w="2909" w:type="dxa"/>
            <w:tcBorders>
              <w:top w:val="nil"/>
              <w:left w:val="single" w:sz="4" w:space="0" w:color="auto"/>
              <w:bottom w:val="single" w:sz="6" w:space="0" w:color="auto"/>
              <w:right w:val="single" w:sz="6" w:space="0" w:color="auto"/>
            </w:tcBorders>
            <w:shd w:val="clear" w:color="auto" w:fill="auto"/>
            <w:vAlign w:val="center"/>
            <w:hideMark/>
            <w:tcPrChange w:id="944" w:author="Tanvir Ahammed" w:date="2022-06-19T16:47:00Z">
              <w:tcPr>
                <w:tcW w:w="2909" w:type="dxa"/>
                <w:tcBorders>
                  <w:top w:val="nil"/>
                  <w:left w:val="single" w:sz="6" w:space="0" w:color="auto"/>
                  <w:bottom w:val="single" w:sz="6" w:space="0" w:color="auto"/>
                  <w:right w:val="single" w:sz="6" w:space="0" w:color="auto"/>
                </w:tcBorders>
                <w:shd w:val="clear" w:color="auto" w:fill="auto"/>
                <w:hideMark/>
              </w:tcPr>
            </w:tcPrChange>
          </w:tcPr>
          <w:p w14:paraId="6980F822" w14:textId="60FCACFB" w:rsidR="000D74D1" w:rsidRPr="00096430" w:rsidRDefault="000D74D1" w:rsidP="000829D7">
            <w:pPr>
              <w:spacing w:after="0" w:line="240" w:lineRule="auto"/>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Mymensingh</w:t>
            </w:r>
          </w:p>
        </w:tc>
        <w:tc>
          <w:tcPr>
            <w:tcW w:w="1020" w:type="dxa"/>
            <w:tcBorders>
              <w:top w:val="nil"/>
              <w:left w:val="nil"/>
              <w:bottom w:val="single" w:sz="6" w:space="0" w:color="auto"/>
              <w:right w:val="single" w:sz="6" w:space="0" w:color="auto"/>
            </w:tcBorders>
            <w:shd w:val="clear" w:color="auto" w:fill="auto"/>
            <w:vAlign w:val="center"/>
            <w:hideMark/>
            <w:tcPrChange w:id="945" w:author="Tanvir Ahammed" w:date="2022-06-19T16:47:00Z">
              <w:tcPr>
                <w:tcW w:w="1020" w:type="dxa"/>
                <w:tcBorders>
                  <w:top w:val="nil"/>
                  <w:left w:val="nil"/>
                  <w:bottom w:val="single" w:sz="6" w:space="0" w:color="auto"/>
                  <w:right w:val="single" w:sz="6" w:space="0" w:color="auto"/>
                </w:tcBorders>
                <w:shd w:val="clear" w:color="auto" w:fill="auto"/>
                <w:hideMark/>
              </w:tcPr>
            </w:tcPrChange>
          </w:tcPr>
          <w:p w14:paraId="13BC1150" w14:textId="5884F9F4"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946"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23 (12.56)</w:t>
            </w:r>
          </w:p>
        </w:tc>
        <w:tc>
          <w:tcPr>
            <w:tcW w:w="1155" w:type="dxa"/>
            <w:tcBorders>
              <w:top w:val="nil"/>
              <w:left w:val="nil"/>
              <w:bottom w:val="single" w:sz="6" w:space="0" w:color="auto"/>
              <w:right w:val="single" w:sz="6" w:space="0" w:color="auto"/>
            </w:tcBorders>
            <w:shd w:val="clear" w:color="auto" w:fill="auto"/>
            <w:vAlign w:val="center"/>
            <w:hideMark/>
            <w:tcPrChange w:id="947"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30F0DF30" w14:textId="0075E2DB"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948"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158 (87.44)</w:t>
            </w:r>
          </w:p>
        </w:tc>
        <w:tc>
          <w:tcPr>
            <w:tcW w:w="1155" w:type="dxa"/>
            <w:tcBorders>
              <w:top w:val="nil"/>
              <w:left w:val="nil"/>
              <w:bottom w:val="single" w:sz="6" w:space="0" w:color="auto"/>
              <w:right w:val="single" w:sz="6" w:space="0" w:color="auto"/>
            </w:tcBorders>
            <w:shd w:val="clear" w:color="auto" w:fill="auto"/>
            <w:vAlign w:val="center"/>
            <w:hideMark/>
            <w:tcPrChange w:id="949"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23AF05F6" w14:textId="458C9D89"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950"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181 (7.77)</w:t>
            </w:r>
          </w:p>
        </w:tc>
        <w:tc>
          <w:tcPr>
            <w:tcW w:w="900" w:type="dxa"/>
            <w:tcBorders>
              <w:top w:val="nil"/>
              <w:left w:val="nil"/>
              <w:bottom w:val="single" w:sz="6" w:space="0" w:color="auto"/>
              <w:right w:val="single" w:sz="6" w:space="0" w:color="auto"/>
            </w:tcBorders>
            <w:shd w:val="clear" w:color="auto" w:fill="auto"/>
            <w:vAlign w:val="center"/>
            <w:hideMark/>
            <w:tcPrChange w:id="951" w:author="Tanvir Ahammed" w:date="2022-06-19T16:47:00Z">
              <w:tcPr>
                <w:tcW w:w="900" w:type="dxa"/>
                <w:tcBorders>
                  <w:top w:val="nil"/>
                  <w:left w:val="nil"/>
                  <w:bottom w:val="single" w:sz="6" w:space="0" w:color="auto"/>
                  <w:right w:val="single" w:sz="6" w:space="0" w:color="auto"/>
                </w:tcBorders>
                <w:shd w:val="clear" w:color="auto" w:fill="auto"/>
                <w:hideMark/>
              </w:tcPr>
            </w:tcPrChange>
          </w:tcPr>
          <w:p w14:paraId="0C8479D3" w14:textId="3E847088"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952"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w:t>
            </w:r>
          </w:p>
        </w:tc>
        <w:tc>
          <w:tcPr>
            <w:tcW w:w="1110" w:type="dxa"/>
            <w:tcBorders>
              <w:top w:val="nil"/>
              <w:left w:val="nil"/>
              <w:bottom w:val="single" w:sz="6" w:space="0" w:color="auto"/>
              <w:right w:val="single" w:sz="6" w:space="0" w:color="auto"/>
            </w:tcBorders>
            <w:shd w:val="clear" w:color="auto" w:fill="auto"/>
            <w:vAlign w:val="center"/>
            <w:hideMark/>
            <w:tcPrChange w:id="953" w:author="Tanvir Ahammed" w:date="2022-06-19T16:47:00Z">
              <w:tcPr>
                <w:tcW w:w="1110" w:type="dxa"/>
                <w:tcBorders>
                  <w:top w:val="nil"/>
                  <w:left w:val="nil"/>
                  <w:bottom w:val="single" w:sz="6" w:space="0" w:color="auto"/>
                  <w:right w:val="single" w:sz="6" w:space="0" w:color="auto"/>
                </w:tcBorders>
                <w:shd w:val="clear" w:color="auto" w:fill="auto"/>
                <w:hideMark/>
              </w:tcPr>
            </w:tcPrChange>
          </w:tcPr>
          <w:p w14:paraId="514243C1" w14:textId="79DDD596"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954"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w:t>
            </w:r>
          </w:p>
        </w:tc>
        <w:tc>
          <w:tcPr>
            <w:tcW w:w="1095" w:type="dxa"/>
            <w:tcBorders>
              <w:top w:val="nil"/>
              <w:left w:val="nil"/>
              <w:bottom w:val="single" w:sz="6" w:space="0" w:color="auto"/>
              <w:right w:val="single" w:sz="4" w:space="0" w:color="auto"/>
            </w:tcBorders>
            <w:shd w:val="clear" w:color="auto" w:fill="auto"/>
            <w:vAlign w:val="center"/>
            <w:hideMark/>
            <w:tcPrChange w:id="955" w:author="Tanvir Ahammed" w:date="2022-06-19T16:47:00Z">
              <w:tcPr>
                <w:tcW w:w="1095" w:type="dxa"/>
                <w:tcBorders>
                  <w:top w:val="nil"/>
                  <w:left w:val="nil"/>
                  <w:bottom w:val="single" w:sz="6" w:space="0" w:color="auto"/>
                  <w:right w:val="single" w:sz="6" w:space="0" w:color="auto"/>
                </w:tcBorders>
                <w:shd w:val="clear" w:color="auto" w:fill="auto"/>
                <w:hideMark/>
              </w:tcPr>
            </w:tcPrChange>
          </w:tcPr>
          <w:p w14:paraId="762E347A" w14:textId="4E57E6EF"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956"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w:t>
            </w:r>
          </w:p>
        </w:tc>
      </w:tr>
      <w:tr w:rsidR="000D74D1" w:rsidRPr="00096430" w14:paraId="08E82519" w14:textId="77777777" w:rsidTr="005A646A">
        <w:tc>
          <w:tcPr>
            <w:tcW w:w="2909" w:type="dxa"/>
            <w:tcBorders>
              <w:top w:val="nil"/>
              <w:left w:val="single" w:sz="4" w:space="0" w:color="auto"/>
              <w:bottom w:val="single" w:sz="6" w:space="0" w:color="auto"/>
              <w:right w:val="single" w:sz="6" w:space="0" w:color="auto"/>
            </w:tcBorders>
            <w:shd w:val="clear" w:color="auto" w:fill="auto"/>
            <w:vAlign w:val="center"/>
            <w:hideMark/>
            <w:tcPrChange w:id="957" w:author="Tanvir Ahammed" w:date="2022-06-19T16:47:00Z">
              <w:tcPr>
                <w:tcW w:w="2909" w:type="dxa"/>
                <w:tcBorders>
                  <w:top w:val="nil"/>
                  <w:left w:val="single" w:sz="6" w:space="0" w:color="auto"/>
                  <w:bottom w:val="single" w:sz="6" w:space="0" w:color="auto"/>
                  <w:right w:val="single" w:sz="6" w:space="0" w:color="auto"/>
                </w:tcBorders>
                <w:shd w:val="clear" w:color="auto" w:fill="auto"/>
                <w:hideMark/>
              </w:tcPr>
            </w:tcPrChange>
          </w:tcPr>
          <w:p w14:paraId="4BD34E1F" w14:textId="1D433A04" w:rsidR="000D74D1" w:rsidRPr="00096430" w:rsidRDefault="000D74D1" w:rsidP="000829D7">
            <w:pPr>
              <w:spacing w:after="0" w:line="240" w:lineRule="auto"/>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Rajshahi</w:t>
            </w:r>
          </w:p>
        </w:tc>
        <w:tc>
          <w:tcPr>
            <w:tcW w:w="1020" w:type="dxa"/>
            <w:tcBorders>
              <w:top w:val="nil"/>
              <w:left w:val="nil"/>
              <w:bottom w:val="single" w:sz="6" w:space="0" w:color="auto"/>
              <w:right w:val="single" w:sz="6" w:space="0" w:color="auto"/>
            </w:tcBorders>
            <w:shd w:val="clear" w:color="auto" w:fill="auto"/>
            <w:vAlign w:val="center"/>
            <w:hideMark/>
            <w:tcPrChange w:id="958" w:author="Tanvir Ahammed" w:date="2022-06-19T16:47:00Z">
              <w:tcPr>
                <w:tcW w:w="1020" w:type="dxa"/>
                <w:tcBorders>
                  <w:top w:val="nil"/>
                  <w:left w:val="nil"/>
                  <w:bottom w:val="single" w:sz="6" w:space="0" w:color="auto"/>
                  <w:right w:val="single" w:sz="6" w:space="0" w:color="auto"/>
                </w:tcBorders>
                <w:shd w:val="clear" w:color="auto" w:fill="auto"/>
                <w:hideMark/>
              </w:tcPr>
            </w:tcPrChange>
          </w:tcPr>
          <w:p w14:paraId="0468CC0A" w14:textId="3715611A"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959"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15 (5.26)</w:t>
            </w:r>
          </w:p>
        </w:tc>
        <w:tc>
          <w:tcPr>
            <w:tcW w:w="1155" w:type="dxa"/>
            <w:tcBorders>
              <w:top w:val="nil"/>
              <w:left w:val="nil"/>
              <w:bottom w:val="single" w:sz="6" w:space="0" w:color="auto"/>
              <w:right w:val="single" w:sz="6" w:space="0" w:color="auto"/>
            </w:tcBorders>
            <w:shd w:val="clear" w:color="auto" w:fill="auto"/>
            <w:vAlign w:val="center"/>
            <w:hideMark/>
            <w:tcPrChange w:id="960"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436847C4" w14:textId="4A3AFE62"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961"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278 (94.74)</w:t>
            </w:r>
          </w:p>
        </w:tc>
        <w:tc>
          <w:tcPr>
            <w:tcW w:w="1155" w:type="dxa"/>
            <w:tcBorders>
              <w:top w:val="nil"/>
              <w:left w:val="nil"/>
              <w:bottom w:val="single" w:sz="6" w:space="0" w:color="auto"/>
              <w:right w:val="single" w:sz="6" w:space="0" w:color="auto"/>
            </w:tcBorders>
            <w:shd w:val="clear" w:color="auto" w:fill="auto"/>
            <w:vAlign w:val="center"/>
            <w:hideMark/>
            <w:tcPrChange w:id="962"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12960385" w14:textId="543DCA92"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963"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293 (12.58)</w:t>
            </w:r>
          </w:p>
        </w:tc>
        <w:tc>
          <w:tcPr>
            <w:tcW w:w="900" w:type="dxa"/>
            <w:tcBorders>
              <w:top w:val="nil"/>
              <w:left w:val="nil"/>
              <w:bottom w:val="single" w:sz="6" w:space="0" w:color="auto"/>
              <w:right w:val="single" w:sz="6" w:space="0" w:color="auto"/>
            </w:tcBorders>
            <w:shd w:val="clear" w:color="auto" w:fill="auto"/>
            <w:vAlign w:val="center"/>
            <w:hideMark/>
            <w:tcPrChange w:id="964" w:author="Tanvir Ahammed" w:date="2022-06-19T16:47:00Z">
              <w:tcPr>
                <w:tcW w:w="900" w:type="dxa"/>
                <w:tcBorders>
                  <w:top w:val="nil"/>
                  <w:left w:val="nil"/>
                  <w:bottom w:val="single" w:sz="6" w:space="0" w:color="auto"/>
                  <w:right w:val="single" w:sz="6" w:space="0" w:color="auto"/>
                </w:tcBorders>
                <w:shd w:val="clear" w:color="auto" w:fill="auto"/>
                <w:hideMark/>
              </w:tcPr>
            </w:tcPrChange>
          </w:tcPr>
          <w:p w14:paraId="2011CC93" w14:textId="61911C21"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965"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6 (2.62)</w:t>
            </w:r>
          </w:p>
        </w:tc>
        <w:tc>
          <w:tcPr>
            <w:tcW w:w="1110" w:type="dxa"/>
            <w:tcBorders>
              <w:top w:val="nil"/>
              <w:left w:val="nil"/>
              <w:bottom w:val="single" w:sz="6" w:space="0" w:color="auto"/>
              <w:right w:val="single" w:sz="6" w:space="0" w:color="auto"/>
            </w:tcBorders>
            <w:shd w:val="clear" w:color="auto" w:fill="auto"/>
            <w:vAlign w:val="center"/>
            <w:hideMark/>
            <w:tcPrChange w:id="966" w:author="Tanvir Ahammed" w:date="2022-06-19T16:47:00Z">
              <w:tcPr>
                <w:tcW w:w="1110" w:type="dxa"/>
                <w:tcBorders>
                  <w:top w:val="nil"/>
                  <w:left w:val="nil"/>
                  <w:bottom w:val="single" w:sz="6" w:space="0" w:color="auto"/>
                  <w:right w:val="single" w:sz="6" w:space="0" w:color="auto"/>
                </w:tcBorders>
                <w:shd w:val="clear" w:color="auto" w:fill="auto"/>
                <w:hideMark/>
              </w:tcPr>
            </w:tcPrChange>
          </w:tcPr>
          <w:p w14:paraId="65E1F346" w14:textId="16F0F6B5"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967"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226 (97.38)</w:t>
            </w:r>
          </w:p>
        </w:tc>
        <w:tc>
          <w:tcPr>
            <w:tcW w:w="1095" w:type="dxa"/>
            <w:tcBorders>
              <w:top w:val="nil"/>
              <w:left w:val="nil"/>
              <w:bottom w:val="single" w:sz="6" w:space="0" w:color="auto"/>
              <w:right w:val="single" w:sz="4" w:space="0" w:color="auto"/>
            </w:tcBorders>
            <w:shd w:val="clear" w:color="auto" w:fill="auto"/>
            <w:vAlign w:val="center"/>
            <w:hideMark/>
            <w:tcPrChange w:id="968" w:author="Tanvir Ahammed" w:date="2022-06-19T16:47:00Z">
              <w:tcPr>
                <w:tcW w:w="1095" w:type="dxa"/>
                <w:tcBorders>
                  <w:top w:val="nil"/>
                  <w:left w:val="nil"/>
                  <w:bottom w:val="single" w:sz="6" w:space="0" w:color="auto"/>
                  <w:right w:val="single" w:sz="6" w:space="0" w:color="auto"/>
                </w:tcBorders>
                <w:shd w:val="clear" w:color="auto" w:fill="auto"/>
                <w:hideMark/>
              </w:tcPr>
            </w:tcPrChange>
          </w:tcPr>
          <w:p w14:paraId="283EB666" w14:textId="353533A1"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969"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232 (11.21)</w:t>
            </w:r>
          </w:p>
        </w:tc>
      </w:tr>
      <w:tr w:rsidR="000D74D1" w:rsidRPr="00096430" w14:paraId="7AD8D0F3" w14:textId="77777777" w:rsidTr="005A646A">
        <w:tc>
          <w:tcPr>
            <w:tcW w:w="2909" w:type="dxa"/>
            <w:tcBorders>
              <w:top w:val="nil"/>
              <w:left w:val="single" w:sz="4" w:space="0" w:color="auto"/>
              <w:bottom w:val="single" w:sz="6" w:space="0" w:color="auto"/>
              <w:right w:val="single" w:sz="6" w:space="0" w:color="auto"/>
            </w:tcBorders>
            <w:shd w:val="clear" w:color="auto" w:fill="auto"/>
            <w:vAlign w:val="center"/>
            <w:hideMark/>
            <w:tcPrChange w:id="970" w:author="Tanvir Ahammed" w:date="2022-06-19T16:47:00Z">
              <w:tcPr>
                <w:tcW w:w="2909" w:type="dxa"/>
                <w:tcBorders>
                  <w:top w:val="nil"/>
                  <w:left w:val="single" w:sz="6" w:space="0" w:color="auto"/>
                  <w:bottom w:val="single" w:sz="6" w:space="0" w:color="auto"/>
                  <w:right w:val="single" w:sz="6" w:space="0" w:color="auto"/>
                </w:tcBorders>
                <w:shd w:val="clear" w:color="auto" w:fill="auto"/>
                <w:hideMark/>
              </w:tcPr>
            </w:tcPrChange>
          </w:tcPr>
          <w:p w14:paraId="4CE3F2D8" w14:textId="550A71F7" w:rsidR="000D74D1" w:rsidRPr="00096430" w:rsidRDefault="000D74D1" w:rsidP="000829D7">
            <w:pPr>
              <w:spacing w:after="0" w:line="240" w:lineRule="auto"/>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Rangpur</w:t>
            </w:r>
          </w:p>
        </w:tc>
        <w:tc>
          <w:tcPr>
            <w:tcW w:w="1020" w:type="dxa"/>
            <w:tcBorders>
              <w:top w:val="nil"/>
              <w:left w:val="nil"/>
              <w:bottom w:val="single" w:sz="6" w:space="0" w:color="auto"/>
              <w:right w:val="single" w:sz="6" w:space="0" w:color="auto"/>
            </w:tcBorders>
            <w:shd w:val="clear" w:color="auto" w:fill="auto"/>
            <w:vAlign w:val="center"/>
            <w:hideMark/>
            <w:tcPrChange w:id="971" w:author="Tanvir Ahammed" w:date="2022-06-19T16:47:00Z">
              <w:tcPr>
                <w:tcW w:w="1020" w:type="dxa"/>
                <w:tcBorders>
                  <w:top w:val="nil"/>
                  <w:left w:val="nil"/>
                  <w:bottom w:val="single" w:sz="6" w:space="0" w:color="auto"/>
                  <w:right w:val="single" w:sz="6" w:space="0" w:color="auto"/>
                </w:tcBorders>
                <w:shd w:val="clear" w:color="auto" w:fill="auto"/>
                <w:hideMark/>
              </w:tcPr>
            </w:tcPrChange>
          </w:tcPr>
          <w:p w14:paraId="5FE81C3D" w14:textId="0CC2FFB4"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972"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14 (5.68)</w:t>
            </w:r>
          </w:p>
        </w:tc>
        <w:tc>
          <w:tcPr>
            <w:tcW w:w="1155" w:type="dxa"/>
            <w:tcBorders>
              <w:top w:val="nil"/>
              <w:left w:val="nil"/>
              <w:bottom w:val="single" w:sz="6" w:space="0" w:color="auto"/>
              <w:right w:val="single" w:sz="6" w:space="0" w:color="auto"/>
            </w:tcBorders>
            <w:shd w:val="clear" w:color="auto" w:fill="auto"/>
            <w:vAlign w:val="center"/>
            <w:hideMark/>
            <w:tcPrChange w:id="973"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66902CD8" w14:textId="2FD8503E"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974"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235 (94.32</w:t>
            </w:r>
          </w:p>
        </w:tc>
        <w:tc>
          <w:tcPr>
            <w:tcW w:w="1155" w:type="dxa"/>
            <w:tcBorders>
              <w:top w:val="nil"/>
              <w:left w:val="nil"/>
              <w:bottom w:val="single" w:sz="6" w:space="0" w:color="auto"/>
              <w:right w:val="single" w:sz="6" w:space="0" w:color="auto"/>
            </w:tcBorders>
            <w:shd w:val="clear" w:color="auto" w:fill="auto"/>
            <w:vAlign w:val="center"/>
            <w:hideMark/>
            <w:tcPrChange w:id="975"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44154EC2" w14:textId="188B28AD"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976"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249 (10.67)</w:t>
            </w:r>
          </w:p>
        </w:tc>
        <w:tc>
          <w:tcPr>
            <w:tcW w:w="900" w:type="dxa"/>
            <w:tcBorders>
              <w:top w:val="nil"/>
              <w:left w:val="nil"/>
              <w:bottom w:val="single" w:sz="6" w:space="0" w:color="auto"/>
              <w:right w:val="single" w:sz="6" w:space="0" w:color="auto"/>
            </w:tcBorders>
            <w:shd w:val="clear" w:color="auto" w:fill="auto"/>
            <w:vAlign w:val="center"/>
            <w:hideMark/>
            <w:tcPrChange w:id="977" w:author="Tanvir Ahammed" w:date="2022-06-19T16:47:00Z">
              <w:tcPr>
                <w:tcW w:w="900" w:type="dxa"/>
                <w:tcBorders>
                  <w:top w:val="nil"/>
                  <w:left w:val="nil"/>
                  <w:bottom w:val="single" w:sz="6" w:space="0" w:color="auto"/>
                  <w:right w:val="single" w:sz="6" w:space="0" w:color="auto"/>
                </w:tcBorders>
                <w:shd w:val="clear" w:color="auto" w:fill="auto"/>
                <w:hideMark/>
              </w:tcPr>
            </w:tcPrChange>
          </w:tcPr>
          <w:p w14:paraId="007B3EB9" w14:textId="2DA439A2"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978"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11 (4.30)</w:t>
            </w:r>
          </w:p>
        </w:tc>
        <w:tc>
          <w:tcPr>
            <w:tcW w:w="1110" w:type="dxa"/>
            <w:tcBorders>
              <w:top w:val="nil"/>
              <w:left w:val="nil"/>
              <w:bottom w:val="single" w:sz="6" w:space="0" w:color="auto"/>
              <w:right w:val="single" w:sz="6" w:space="0" w:color="auto"/>
            </w:tcBorders>
            <w:shd w:val="clear" w:color="auto" w:fill="auto"/>
            <w:vAlign w:val="center"/>
            <w:hideMark/>
            <w:tcPrChange w:id="979" w:author="Tanvir Ahammed" w:date="2022-06-19T16:47:00Z">
              <w:tcPr>
                <w:tcW w:w="1110" w:type="dxa"/>
                <w:tcBorders>
                  <w:top w:val="nil"/>
                  <w:left w:val="nil"/>
                  <w:bottom w:val="single" w:sz="6" w:space="0" w:color="auto"/>
                  <w:right w:val="single" w:sz="6" w:space="0" w:color="auto"/>
                </w:tcBorders>
                <w:shd w:val="clear" w:color="auto" w:fill="auto"/>
                <w:hideMark/>
              </w:tcPr>
            </w:tcPrChange>
          </w:tcPr>
          <w:p w14:paraId="1321F54F" w14:textId="1043CBF4"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980"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242 (95.70)</w:t>
            </w:r>
          </w:p>
        </w:tc>
        <w:tc>
          <w:tcPr>
            <w:tcW w:w="1095" w:type="dxa"/>
            <w:tcBorders>
              <w:top w:val="nil"/>
              <w:left w:val="nil"/>
              <w:bottom w:val="single" w:sz="6" w:space="0" w:color="auto"/>
              <w:right w:val="single" w:sz="4" w:space="0" w:color="auto"/>
            </w:tcBorders>
            <w:shd w:val="clear" w:color="auto" w:fill="auto"/>
            <w:vAlign w:val="center"/>
            <w:hideMark/>
            <w:tcPrChange w:id="981" w:author="Tanvir Ahammed" w:date="2022-06-19T16:47:00Z">
              <w:tcPr>
                <w:tcW w:w="1095" w:type="dxa"/>
                <w:tcBorders>
                  <w:top w:val="nil"/>
                  <w:left w:val="nil"/>
                  <w:bottom w:val="single" w:sz="6" w:space="0" w:color="auto"/>
                  <w:right w:val="single" w:sz="6" w:space="0" w:color="auto"/>
                </w:tcBorders>
                <w:shd w:val="clear" w:color="auto" w:fill="auto"/>
                <w:hideMark/>
              </w:tcPr>
            </w:tcPrChange>
          </w:tcPr>
          <w:p w14:paraId="18CC90B9" w14:textId="13F409CA"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982"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253 (12.18)</w:t>
            </w:r>
          </w:p>
        </w:tc>
      </w:tr>
      <w:tr w:rsidR="000D74D1" w:rsidRPr="00096430" w14:paraId="189249F0" w14:textId="77777777" w:rsidTr="005A646A">
        <w:tc>
          <w:tcPr>
            <w:tcW w:w="2909" w:type="dxa"/>
            <w:tcBorders>
              <w:top w:val="nil"/>
              <w:left w:val="single" w:sz="4" w:space="0" w:color="auto"/>
              <w:bottom w:val="single" w:sz="4" w:space="0" w:color="auto"/>
              <w:right w:val="single" w:sz="6" w:space="0" w:color="auto"/>
            </w:tcBorders>
            <w:shd w:val="clear" w:color="auto" w:fill="auto"/>
            <w:vAlign w:val="center"/>
            <w:hideMark/>
            <w:tcPrChange w:id="983" w:author="Tanvir Ahammed" w:date="2022-06-19T16:47:00Z">
              <w:tcPr>
                <w:tcW w:w="2909" w:type="dxa"/>
                <w:tcBorders>
                  <w:top w:val="nil"/>
                  <w:left w:val="single" w:sz="6" w:space="0" w:color="auto"/>
                  <w:bottom w:val="single" w:sz="6" w:space="0" w:color="auto"/>
                  <w:right w:val="single" w:sz="6" w:space="0" w:color="auto"/>
                </w:tcBorders>
                <w:shd w:val="clear" w:color="auto" w:fill="auto"/>
                <w:hideMark/>
              </w:tcPr>
            </w:tcPrChange>
          </w:tcPr>
          <w:p w14:paraId="6AD4E443" w14:textId="14283C10" w:rsidR="000D74D1" w:rsidRPr="00096430" w:rsidRDefault="000D74D1" w:rsidP="000829D7">
            <w:pPr>
              <w:spacing w:after="0" w:line="240" w:lineRule="auto"/>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Sylhet</w:t>
            </w:r>
          </w:p>
        </w:tc>
        <w:tc>
          <w:tcPr>
            <w:tcW w:w="1020" w:type="dxa"/>
            <w:tcBorders>
              <w:top w:val="nil"/>
              <w:left w:val="nil"/>
              <w:bottom w:val="single" w:sz="4" w:space="0" w:color="auto"/>
              <w:right w:val="single" w:sz="6" w:space="0" w:color="auto"/>
            </w:tcBorders>
            <w:shd w:val="clear" w:color="auto" w:fill="auto"/>
            <w:vAlign w:val="center"/>
            <w:hideMark/>
            <w:tcPrChange w:id="984" w:author="Tanvir Ahammed" w:date="2022-06-19T16:47:00Z">
              <w:tcPr>
                <w:tcW w:w="1020" w:type="dxa"/>
                <w:tcBorders>
                  <w:top w:val="nil"/>
                  <w:left w:val="nil"/>
                  <w:bottom w:val="single" w:sz="6" w:space="0" w:color="auto"/>
                  <w:right w:val="single" w:sz="6" w:space="0" w:color="auto"/>
                </w:tcBorders>
                <w:shd w:val="clear" w:color="auto" w:fill="auto"/>
                <w:hideMark/>
              </w:tcPr>
            </w:tcPrChange>
          </w:tcPr>
          <w:p w14:paraId="0445C8D1" w14:textId="6694F5B2"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985"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7 (3.69)</w:t>
            </w:r>
          </w:p>
        </w:tc>
        <w:tc>
          <w:tcPr>
            <w:tcW w:w="1155" w:type="dxa"/>
            <w:tcBorders>
              <w:top w:val="nil"/>
              <w:left w:val="nil"/>
              <w:bottom w:val="single" w:sz="4" w:space="0" w:color="auto"/>
              <w:right w:val="single" w:sz="6" w:space="0" w:color="auto"/>
            </w:tcBorders>
            <w:shd w:val="clear" w:color="auto" w:fill="auto"/>
            <w:vAlign w:val="center"/>
            <w:hideMark/>
            <w:tcPrChange w:id="986"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0435B1C0" w14:textId="7BA29D3B"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987"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172 (96.31)</w:t>
            </w:r>
          </w:p>
        </w:tc>
        <w:tc>
          <w:tcPr>
            <w:tcW w:w="1155" w:type="dxa"/>
            <w:tcBorders>
              <w:top w:val="nil"/>
              <w:left w:val="nil"/>
              <w:bottom w:val="single" w:sz="4" w:space="0" w:color="auto"/>
              <w:right w:val="single" w:sz="6" w:space="0" w:color="auto"/>
            </w:tcBorders>
            <w:shd w:val="clear" w:color="auto" w:fill="auto"/>
            <w:vAlign w:val="center"/>
            <w:hideMark/>
            <w:tcPrChange w:id="988" w:author="Tanvir Ahammed" w:date="2022-06-19T16:47:00Z">
              <w:tcPr>
                <w:tcW w:w="1155" w:type="dxa"/>
                <w:tcBorders>
                  <w:top w:val="nil"/>
                  <w:left w:val="nil"/>
                  <w:bottom w:val="single" w:sz="6" w:space="0" w:color="auto"/>
                  <w:right w:val="single" w:sz="6" w:space="0" w:color="auto"/>
                </w:tcBorders>
                <w:shd w:val="clear" w:color="auto" w:fill="auto"/>
                <w:hideMark/>
              </w:tcPr>
            </w:tcPrChange>
          </w:tcPr>
          <w:p w14:paraId="1AF0D297" w14:textId="2876CC08"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989"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178 (7.64)</w:t>
            </w:r>
          </w:p>
        </w:tc>
        <w:tc>
          <w:tcPr>
            <w:tcW w:w="900" w:type="dxa"/>
            <w:tcBorders>
              <w:top w:val="nil"/>
              <w:left w:val="nil"/>
              <w:bottom w:val="single" w:sz="4" w:space="0" w:color="auto"/>
              <w:right w:val="single" w:sz="6" w:space="0" w:color="auto"/>
            </w:tcBorders>
            <w:shd w:val="clear" w:color="auto" w:fill="auto"/>
            <w:vAlign w:val="center"/>
            <w:hideMark/>
            <w:tcPrChange w:id="990" w:author="Tanvir Ahammed" w:date="2022-06-19T16:47:00Z">
              <w:tcPr>
                <w:tcW w:w="900" w:type="dxa"/>
                <w:tcBorders>
                  <w:top w:val="nil"/>
                  <w:left w:val="nil"/>
                  <w:bottom w:val="single" w:sz="6" w:space="0" w:color="auto"/>
                  <w:right w:val="single" w:sz="6" w:space="0" w:color="auto"/>
                </w:tcBorders>
                <w:shd w:val="clear" w:color="auto" w:fill="auto"/>
                <w:hideMark/>
              </w:tcPr>
            </w:tcPrChange>
          </w:tcPr>
          <w:p w14:paraId="23CBBB68" w14:textId="707E2273"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991"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6 (4.01)</w:t>
            </w:r>
          </w:p>
        </w:tc>
        <w:tc>
          <w:tcPr>
            <w:tcW w:w="1110" w:type="dxa"/>
            <w:tcBorders>
              <w:top w:val="nil"/>
              <w:left w:val="nil"/>
              <w:bottom w:val="single" w:sz="4" w:space="0" w:color="auto"/>
              <w:right w:val="single" w:sz="6" w:space="0" w:color="auto"/>
            </w:tcBorders>
            <w:shd w:val="clear" w:color="auto" w:fill="auto"/>
            <w:vAlign w:val="center"/>
            <w:hideMark/>
            <w:tcPrChange w:id="992" w:author="Tanvir Ahammed" w:date="2022-06-19T16:47:00Z">
              <w:tcPr>
                <w:tcW w:w="1110" w:type="dxa"/>
                <w:tcBorders>
                  <w:top w:val="nil"/>
                  <w:left w:val="nil"/>
                  <w:bottom w:val="single" w:sz="6" w:space="0" w:color="auto"/>
                  <w:right w:val="single" w:sz="6" w:space="0" w:color="auto"/>
                </w:tcBorders>
                <w:shd w:val="clear" w:color="auto" w:fill="auto"/>
                <w:hideMark/>
              </w:tcPr>
            </w:tcPrChange>
          </w:tcPr>
          <w:p w14:paraId="59E1425F" w14:textId="31FC83EC"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993"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136 (95.99)</w:t>
            </w:r>
          </w:p>
        </w:tc>
        <w:tc>
          <w:tcPr>
            <w:tcW w:w="1095" w:type="dxa"/>
            <w:tcBorders>
              <w:top w:val="nil"/>
              <w:left w:val="nil"/>
              <w:bottom w:val="single" w:sz="4" w:space="0" w:color="auto"/>
              <w:right w:val="single" w:sz="4" w:space="0" w:color="auto"/>
            </w:tcBorders>
            <w:shd w:val="clear" w:color="auto" w:fill="auto"/>
            <w:vAlign w:val="center"/>
            <w:hideMark/>
            <w:tcPrChange w:id="994" w:author="Tanvir Ahammed" w:date="2022-06-19T16:47:00Z">
              <w:tcPr>
                <w:tcW w:w="1095" w:type="dxa"/>
                <w:tcBorders>
                  <w:top w:val="nil"/>
                  <w:left w:val="nil"/>
                  <w:bottom w:val="single" w:sz="6" w:space="0" w:color="auto"/>
                  <w:right w:val="single" w:sz="6" w:space="0" w:color="auto"/>
                </w:tcBorders>
                <w:shd w:val="clear" w:color="auto" w:fill="auto"/>
                <w:hideMark/>
              </w:tcPr>
            </w:tcPrChange>
          </w:tcPr>
          <w:p w14:paraId="31BC1C31" w14:textId="3F5DCF2C" w:rsidR="000D74D1" w:rsidRPr="00096430" w:rsidRDefault="000D74D1">
            <w:pPr>
              <w:spacing w:after="0" w:line="240" w:lineRule="auto"/>
              <w:jc w:val="center"/>
              <w:textAlignment w:val="baseline"/>
              <w:rPr>
                <w:rFonts w:ascii="Times New Roman" w:eastAsia="Times New Roman" w:hAnsi="Times New Roman" w:cs="Times New Roman"/>
                <w:sz w:val="24"/>
                <w:szCs w:val="24"/>
              </w:rPr>
              <w:pPrChange w:id="995" w:author="Tanvir Ahammed" w:date="2022-06-19T16:34:00Z">
                <w:pPr>
                  <w:spacing w:after="0" w:line="240" w:lineRule="auto"/>
                  <w:textAlignment w:val="baseline"/>
                </w:pPr>
              </w:pPrChange>
            </w:pPr>
            <w:r w:rsidRPr="00096430">
              <w:rPr>
                <w:rFonts w:ascii="Times New Roman" w:eastAsia="Times New Roman" w:hAnsi="Times New Roman" w:cs="Times New Roman"/>
                <w:sz w:val="24"/>
                <w:szCs w:val="24"/>
              </w:rPr>
              <w:t>142 (6.83)</w:t>
            </w:r>
          </w:p>
        </w:tc>
      </w:tr>
    </w:tbl>
    <w:p w14:paraId="3F2B3043" w14:textId="77777777" w:rsidR="00096430" w:rsidRPr="00096430" w:rsidRDefault="00096430" w:rsidP="00096430">
      <w:pPr>
        <w:spacing w:after="0" w:line="240" w:lineRule="auto"/>
        <w:textAlignment w:val="baseline"/>
        <w:rPr>
          <w:rFonts w:ascii="Calibri" w:eastAsia="Times New Roman" w:hAnsi="Calibri" w:cs="Calibri"/>
          <w:sz w:val="28"/>
          <w:szCs w:val="28"/>
        </w:rPr>
      </w:pPr>
      <w:r w:rsidRPr="00096430">
        <w:rPr>
          <w:rFonts w:ascii="Times New Roman" w:eastAsia="Times New Roman" w:hAnsi="Times New Roman" w:cs="Times New Roman"/>
          <w:sz w:val="24"/>
          <w:szCs w:val="24"/>
        </w:rPr>
        <w:t> </w:t>
      </w:r>
    </w:p>
    <w:p w14:paraId="76E75D64" w14:textId="77777777" w:rsidR="00096430" w:rsidRPr="00096430" w:rsidRDefault="00096430" w:rsidP="00096430">
      <w:pPr>
        <w:spacing w:after="0" w:line="240" w:lineRule="auto"/>
        <w:textAlignment w:val="baseline"/>
        <w:rPr>
          <w:rFonts w:ascii="Calibri" w:eastAsia="Times New Roman" w:hAnsi="Calibri" w:cs="Calibri"/>
          <w:sz w:val="28"/>
          <w:szCs w:val="28"/>
        </w:rPr>
      </w:pPr>
      <w:r w:rsidRPr="00096430">
        <w:rPr>
          <w:rFonts w:ascii="Times New Roman" w:eastAsia="Times New Roman" w:hAnsi="Times New Roman" w:cs="Times New Roman"/>
          <w:sz w:val="19"/>
          <w:szCs w:val="19"/>
          <w:vertAlign w:val="superscript"/>
        </w:rPr>
        <w:t>1</w:t>
      </w:r>
      <w:r w:rsidRPr="00096430">
        <w:rPr>
          <w:rFonts w:ascii="Times New Roman" w:eastAsia="Times New Roman" w:hAnsi="Times New Roman" w:cs="Times New Roman"/>
          <w:sz w:val="24"/>
          <w:szCs w:val="24"/>
        </w:rPr>
        <w:t xml:space="preserve"> Frequencies are weighted using sample weight (the survey design that accounts for survey features such as strata, primary sampling unit and survey weights). </w:t>
      </w:r>
    </w:p>
    <w:p w14:paraId="24F6CA7A" w14:textId="77777777" w:rsidR="00096430" w:rsidRPr="00096430" w:rsidRDefault="00096430" w:rsidP="00096430">
      <w:pPr>
        <w:spacing w:after="0" w:line="240" w:lineRule="auto"/>
        <w:textAlignment w:val="baseline"/>
        <w:rPr>
          <w:rFonts w:ascii="Calibri" w:eastAsia="Times New Roman" w:hAnsi="Calibri" w:cs="Calibri"/>
          <w:sz w:val="28"/>
          <w:szCs w:val="28"/>
        </w:rPr>
      </w:pPr>
      <w:r w:rsidRPr="00096430">
        <w:rPr>
          <w:rFonts w:ascii="Times New Roman" w:eastAsia="Times New Roman" w:hAnsi="Times New Roman" w:cs="Times New Roman"/>
          <w:sz w:val="19"/>
          <w:szCs w:val="19"/>
          <w:vertAlign w:val="superscript"/>
        </w:rPr>
        <w:lastRenderedPageBreak/>
        <w:t>2</w:t>
      </w:r>
      <w:r w:rsidRPr="00096430">
        <w:rPr>
          <w:rFonts w:ascii="Times New Roman" w:eastAsia="Times New Roman" w:hAnsi="Times New Roman" w:cs="Times New Roman"/>
          <w:sz w:val="24"/>
          <w:szCs w:val="24"/>
        </w:rPr>
        <w:t xml:space="preserve"> E. coli colonies were counted as CFUs per 100 ml of water and categorised as low (&lt;1 CFU/100 ml), moderate (1–10 CFU/100 ml) and high (&gt;10 CFU/100 ml). </w:t>
      </w:r>
    </w:p>
    <w:p w14:paraId="2AC27B9E" w14:textId="77777777" w:rsidR="00096430" w:rsidRPr="00096430" w:rsidRDefault="00096430" w:rsidP="00096430">
      <w:pPr>
        <w:spacing w:after="0" w:line="240" w:lineRule="auto"/>
        <w:textAlignment w:val="baseline"/>
        <w:rPr>
          <w:rFonts w:ascii="Calibri" w:eastAsia="Times New Roman" w:hAnsi="Calibri" w:cs="Calibri"/>
          <w:sz w:val="28"/>
          <w:szCs w:val="28"/>
        </w:rPr>
      </w:pPr>
      <w:r w:rsidRPr="00096430">
        <w:rPr>
          <w:rFonts w:ascii="Times New Roman" w:eastAsia="Times New Roman" w:hAnsi="Times New Roman" w:cs="Times New Roman"/>
          <w:sz w:val="24"/>
          <w:szCs w:val="24"/>
        </w:rPr>
        <w:t> </w:t>
      </w:r>
    </w:p>
    <w:p w14:paraId="020D3950" w14:textId="77777777" w:rsidR="00096430" w:rsidRPr="00096430" w:rsidRDefault="00096430" w:rsidP="00096430">
      <w:pPr>
        <w:spacing w:after="0" w:line="240" w:lineRule="auto"/>
        <w:textAlignment w:val="baseline"/>
        <w:rPr>
          <w:rFonts w:ascii="Calibri" w:eastAsia="Times New Roman" w:hAnsi="Calibri" w:cs="Calibri"/>
          <w:sz w:val="28"/>
          <w:szCs w:val="28"/>
        </w:rPr>
      </w:pPr>
      <w:r w:rsidRPr="00096430">
        <w:rPr>
          <w:rFonts w:ascii="Times New Roman" w:eastAsia="Times New Roman" w:hAnsi="Times New Roman" w:cs="Times New Roman"/>
          <w:sz w:val="24"/>
          <w:szCs w:val="24"/>
        </w:rPr>
        <w:t> </w:t>
      </w:r>
    </w:p>
    <w:p w14:paraId="505C6E87" w14:textId="77777777" w:rsidR="00096430" w:rsidRPr="00096430" w:rsidRDefault="00096430" w:rsidP="00096430">
      <w:pPr>
        <w:spacing w:after="0" w:line="240" w:lineRule="auto"/>
        <w:textAlignment w:val="baseline"/>
        <w:rPr>
          <w:rFonts w:ascii="Calibri" w:eastAsia="Times New Roman" w:hAnsi="Calibri" w:cs="Calibri"/>
          <w:sz w:val="28"/>
          <w:szCs w:val="28"/>
        </w:rPr>
      </w:pPr>
      <w:r w:rsidRPr="00096430">
        <w:rPr>
          <w:rFonts w:ascii="Times New Roman" w:eastAsia="Times New Roman" w:hAnsi="Times New Roman" w:cs="Times New Roman"/>
          <w:sz w:val="24"/>
          <w:szCs w:val="24"/>
        </w:rPr>
        <w:t> </w:t>
      </w:r>
    </w:p>
    <w:p w14:paraId="0509214B" w14:textId="77777777" w:rsidR="00096430" w:rsidRPr="00096430" w:rsidRDefault="00096430" w:rsidP="00096430">
      <w:pPr>
        <w:spacing w:after="0" w:line="240" w:lineRule="auto"/>
        <w:textAlignment w:val="baseline"/>
        <w:rPr>
          <w:rFonts w:ascii="Calibri" w:eastAsia="Times New Roman" w:hAnsi="Calibri" w:cs="Calibri"/>
          <w:sz w:val="28"/>
          <w:szCs w:val="28"/>
        </w:rPr>
      </w:pPr>
      <w:r w:rsidRPr="00096430">
        <w:rPr>
          <w:rFonts w:ascii="Times New Roman" w:eastAsia="Times New Roman" w:hAnsi="Times New Roman" w:cs="Times New Roman"/>
          <w:sz w:val="24"/>
          <w:szCs w:val="24"/>
        </w:rPr>
        <w:t> </w:t>
      </w:r>
    </w:p>
    <w:p w14:paraId="4A4EE21C" w14:textId="77777777" w:rsidR="00096430" w:rsidRPr="00096430" w:rsidRDefault="00096430" w:rsidP="00096430">
      <w:pPr>
        <w:spacing w:after="0" w:line="240" w:lineRule="auto"/>
        <w:textAlignment w:val="baseline"/>
        <w:rPr>
          <w:rFonts w:ascii="Calibri" w:eastAsia="Times New Roman" w:hAnsi="Calibri" w:cs="Calibri"/>
          <w:sz w:val="28"/>
          <w:szCs w:val="28"/>
        </w:rPr>
      </w:pPr>
      <w:r w:rsidRPr="00096430">
        <w:rPr>
          <w:rFonts w:ascii="Times New Roman" w:eastAsia="Times New Roman" w:hAnsi="Times New Roman" w:cs="Times New Roman"/>
          <w:sz w:val="24"/>
          <w:szCs w:val="24"/>
        </w:rPr>
        <w:t> </w:t>
      </w:r>
    </w:p>
    <w:p w14:paraId="4F4517EC" w14:textId="77777777" w:rsidR="00096430" w:rsidRPr="00096430" w:rsidRDefault="00096430" w:rsidP="00096430">
      <w:pPr>
        <w:spacing w:after="0" w:line="240" w:lineRule="auto"/>
        <w:textAlignment w:val="baseline"/>
        <w:rPr>
          <w:rFonts w:ascii="Calibri" w:eastAsia="Times New Roman" w:hAnsi="Calibri" w:cs="Calibri"/>
          <w:sz w:val="28"/>
          <w:szCs w:val="28"/>
        </w:rPr>
      </w:pPr>
      <w:r w:rsidRPr="00096430">
        <w:rPr>
          <w:rFonts w:ascii="Times New Roman" w:eastAsia="Times New Roman" w:hAnsi="Times New Roman" w:cs="Times New Roman"/>
          <w:sz w:val="24"/>
          <w:szCs w:val="24"/>
        </w:rPr>
        <w:t>Table 2 Association between household drinking water E. coli contamination and diarrhea among children in Bangladesh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15"/>
        <w:gridCol w:w="1305"/>
        <w:gridCol w:w="750"/>
        <w:gridCol w:w="1080"/>
        <w:gridCol w:w="780"/>
        <w:gridCol w:w="1305"/>
        <w:gridCol w:w="750"/>
        <w:gridCol w:w="1080"/>
        <w:gridCol w:w="765"/>
      </w:tblGrid>
      <w:tr w:rsidR="00096430" w:rsidRPr="00096430" w14:paraId="55D562C6" w14:textId="77777777" w:rsidTr="00096430">
        <w:tc>
          <w:tcPr>
            <w:tcW w:w="1515" w:type="dxa"/>
            <w:tcBorders>
              <w:top w:val="single" w:sz="6" w:space="0" w:color="auto"/>
              <w:left w:val="single" w:sz="6" w:space="0" w:color="auto"/>
              <w:bottom w:val="single" w:sz="6" w:space="0" w:color="auto"/>
              <w:right w:val="single" w:sz="6" w:space="0" w:color="auto"/>
            </w:tcBorders>
            <w:shd w:val="clear" w:color="auto" w:fill="auto"/>
            <w:hideMark/>
          </w:tcPr>
          <w:p w14:paraId="28B3AB14"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 </w:t>
            </w:r>
          </w:p>
        </w:tc>
        <w:tc>
          <w:tcPr>
            <w:tcW w:w="3915" w:type="dxa"/>
            <w:gridSpan w:val="4"/>
            <w:tcBorders>
              <w:top w:val="single" w:sz="6" w:space="0" w:color="auto"/>
              <w:left w:val="nil"/>
              <w:bottom w:val="single" w:sz="6" w:space="0" w:color="auto"/>
              <w:right w:val="single" w:sz="6" w:space="0" w:color="auto"/>
            </w:tcBorders>
            <w:shd w:val="clear" w:color="auto" w:fill="auto"/>
            <w:hideMark/>
          </w:tcPr>
          <w:p w14:paraId="0FB6D8CA"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MICS 2019 </w:t>
            </w:r>
          </w:p>
        </w:tc>
        <w:tc>
          <w:tcPr>
            <w:tcW w:w="3900" w:type="dxa"/>
            <w:gridSpan w:val="4"/>
            <w:tcBorders>
              <w:top w:val="single" w:sz="6" w:space="0" w:color="auto"/>
              <w:left w:val="nil"/>
              <w:bottom w:val="single" w:sz="6" w:space="0" w:color="auto"/>
              <w:right w:val="single" w:sz="6" w:space="0" w:color="auto"/>
            </w:tcBorders>
            <w:shd w:val="clear" w:color="auto" w:fill="auto"/>
            <w:hideMark/>
          </w:tcPr>
          <w:p w14:paraId="74A76B89"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MICS 2012 </w:t>
            </w:r>
          </w:p>
        </w:tc>
      </w:tr>
      <w:tr w:rsidR="00096430" w:rsidRPr="00096430" w14:paraId="7C4D15D4" w14:textId="77777777" w:rsidTr="00096430">
        <w:tc>
          <w:tcPr>
            <w:tcW w:w="1515" w:type="dxa"/>
            <w:tcBorders>
              <w:top w:val="nil"/>
              <w:left w:val="single" w:sz="6" w:space="0" w:color="auto"/>
              <w:bottom w:val="single" w:sz="6" w:space="0" w:color="auto"/>
              <w:right w:val="single" w:sz="6" w:space="0" w:color="auto"/>
            </w:tcBorders>
            <w:shd w:val="clear" w:color="auto" w:fill="auto"/>
            <w:hideMark/>
          </w:tcPr>
          <w:p w14:paraId="763B3771"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Exposure of interest </w:t>
            </w:r>
          </w:p>
        </w:tc>
        <w:tc>
          <w:tcPr>
            <w:tcW w:w="1305" w:type="dxa"/>
            <w:tcBorders>
              <w:top w:val="nil"/>
              <w:left w:val="nil"/>
              <w:bottom w:val="single" w:sz="6" w:space="0" w:color="auto"/>
              <w:right w:val="single" w:sz="6" w:space="0" w:color="auto"/>
            </w:tcBorders>
            <w:shd w:val="clear" w:color="auto" w:fill="auto"/>
            <w:hideMark/>
          </w:tcPr>
          <w:p w14:paraId="58CAF15F"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Unadjusted model </w:t>
            </w:r>
          </w:p>
        </w:tc>
        <w:tc>
          <w:tcPr>
            <w:tcW w:w="750" w:type="dxa"/>
            <w:tcBorders>
              <w:top w:val="nil"/>
              <w:left w:val="nil"/>
              <w:bottom w:val="single" w:sz="6" w:space="0" w:color="auto"/>
              <w:right w:val="single" w:sz="6" w:space="0" w:color="auto"/>
            </w:tcBorders>
            <w:shd w:val="clear" w:color="auto" w:fill="auto"/>
            <w:hideMark/>
          </w:tcPr>
          <w:p w14:paraId="7C9AA525"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 </w:t>
            </w:r>
          </w:p>
        </w:tc>
        <w:tc>
          <w:tcPr>
            <w:tcW w:w="1080" w:type="dxa"/>
            <w:tcBorders>
              <w:top w:val="nil"/>
              <w:left w:val="nil"/>
              <w:bottom w:val="single" w:sz="6" w:space="0" w:color="auto"/>
              <w:right w:val="single" w:sz="6" w:space="0" w:color="auto"/>
            </w:tcBorders>
            <w:shd w:val="clear" w:color="auto" w:fill="auto"/>
            <w:hideMark/>
          </w:tcPr>
          <w:p w14:paraId="53BE8243"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Adjusted model</w:t>
            </w:r>
            <w:r w:rsidRPr="00096430">
              <w:rPr>
                <w:rFonts w:ascii="Times New Roman" w:eastAsia="Times New Roman" w:hAnsi="Times New Roman" w:cs="Times New Roman"/>
                <w:sz w:val="19"/>
                <w:szCs w:val="19"/>
                <w:vertAlign w:val="superscript"/>
              </w:rPr>
              <w:t>1</w:t>
            </w:r>
            <w:r w:rsidRPr="00096430">
              <w:rPr>
                <w:rFonts w:ascii="Times New Roman" w:eastAsia="Times New Roman" w:hAnsi="Times New Roman" w:cs="Times New Roman"/>
                <w:sz w:val="19"/>
                <w:szCs w:val="19"/>
              </w:rPr>
              <w:t> </w:t>
            </w:r>
          </w:p>
        </w:tc>
        <w:tc>
          <w:tcPr>
            <w:tcW w:w="750" w:type="dxa"/>
            <w:tcBorders>
              <w:top w:val="nil"/>
              <w:left w:val="nil"/>
              <w:bottom w:val="single" w:sz="6" w:space="0" w:color="auto"/>
              <w:right w:val="single" w:sz="6" w:space="0" w:color="auto"/>
            </w:tcBorders>
            <w:shd w:val="clear" w:color="auto" w:fill="auto"/>
            <w:hideMark/>
          </w:tcPr>
          <w:p w14:paraId="4E982E10"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 </w:t>
            </w:r>
          </w:p>
        </w:tc>
        <w:tc>
          <w:tcPr>
            <w:tcW w:w="1305" w:type="dxa"/>
            <w:tcBorders>
              <w:top w:val="nil"/>
              <w:left w:val="nil"/>
              <w:bottom w:val="single" w:sz="6" w:space="0" w:color="auto"/>
              <w:right w:val="single" w:sz="6" w:space="0" w:color="auto"/>
            </w:tcBorders>
            <w:shd w:val="clear" w:color="auto" w:fill="auto"/>
            <w:hideMark/>
          </w:tcPr>
          <w:p w14:paraId="3F2C00F7"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Unadjusted model </w:t>
            </w:r>
          </w:p>
        </w:tc>
        <w:tc>
          <w:tcPr>
            <w:tcW w:w="750" w:type="dxa"/>
            <w:tcBorders>
              <w:top w:val="nil"/>
              <w:left w:val="nil"/>
              <w:bottom w:val="single" w:sz="6" w:space="0" w:color="auto"/>
              <w:right w:val="single" w:sz="6" w:space="0" w:color="auto"/>
            </w:tcBorders>
            <w:shd w:val="clear" w:color="auto" w:fill="auto"/>
            <w:hideMark/>
          </w:tcPr>
          <w:p w14:paraId="162DE5D1"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 </w:t>
            </w:r>
          </w:p>
        </w:tc>
        <w:tc>
          <w:tcPr>
            <w:tcW w:w="1080" w:type="dxa"/>
            <w:tcBorders>
              <w:top w:val="nil"/>
              <w:left w:val="nil"/>
              <w:bottom w:val="single" w:sz="6" w:space="0" w:color="auto"/>
              <w:right w:val="single" w:sz="6" w:space="0" w:color="auto"/>
            </w:tcBorders>
            <w:shd w:val="clear" w:color="auto" w:fill="auto"/>
            <w:hideMark/>
          </w:tcPr>
          <w:p w14:paraId="79D62D7B"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Adjusted model</w:t>
            </w:r>
            <w:r w:rsidRPr="00096430">
              <w:rPr>
                <w:rFonts w:ascii="Times New Roman" w:eastAsia="Times New Roman" w:hAnsi="Times New Roman" w:cs="Times New Roman"/>
                <w:sz w:val="19"/>
                <w:szCs w:val="19"/>
                <w:vertAlign w:val="superscript"/>
              </w:rPr>
              <w:t>1</w:t>
            </w:r>
            <w:r w:rsidRPr="00096430">
              <w:rPr>
                <w:rFonts w:ascii="Times New Roman" w:eastAsia="Times New Roman" w:hAnsi="Times New Roman" w:cs="Times New Roman"/>
                <w:sz w:val="19"/>
                <w:szCs w:val="19"/>
              </w:rPr>
              <w:t> </w:t>
            </w:r>
          </w:p>
        </w:tc>
        <w:tc>
          <w:tcPr>
            <w:tcW w:w="750" w:type="dxa"/>
            <w:tcBorders>
              <w:top w:val="nil"/>
              <w:left w:val="nil"/>
              <w:bottom w:val="single" w:sz="6" w:space="0" w:color="auto"/>
              <w:right w:val="single" w:sz="6" w:space="0" w:color="auto"/>
            </w:tcBorders>
            <w:shd w:val="clear" w:color="auto" w:fill="auto"/>
            <w:hideMark/>
          </w:tcPr>
          <w:p w14:paraId="289BCE7B"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 </w:t>
            </w:r>
          </w:p>
        </w:tc>
      </w:tr>
      <w:tr w:rsidR="00096430" w:rsidRPr="00096430" w14:paraId="2BA9BBAA" w14:textId="77777777" w:rsidTr="00096430">
        <w:tc>
          <w:tcPr>
            <w:tcW w:w="1515" w:type="dxa"/>
            <w:tcBorders>
              <w:top w:val="nil"/>
              <w:left w:val="single" w:sz="6" w:space="0" w:color="auto"/>
              <w:bottom w:val="single" w:sz="6" w:space="0" w:color="auto"/>
              <w:right w:val="single" w:sz="6" w:space="0" w:color="auto"/>
            </w:tcBorders>
            <w:shd w:val="clear" w:color="auto" w:fill="auto"/>
            <w:hideMark/>
          </w:tcPr>
          <w:p w14:paraId="344B5B5B"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 </w:t>
            </w:r>
          </w:p>
        </w:tc>
        <w:tc>
          <w:tcPr>
            <w:tcW w:w="1305" w:type="dxa"/>
            <w:tcBorders>
              <w:top w:val="nil"/>
              <w:left w:val="nil"/>
              <w:bottom w:val="single" w:sz="6" w:space="0" w:color="auto"/>
              <w:right w:val="single" w:sz="6" w:space="0" w:color="auto"/>
            </w:tcBorders>
            <w:shd w:val="clear" w:color="auto" w:fill="auto"/>
            <w:hideMark/>
          </w:tcPr>
          <w:p w14:paraId="49FC76EB"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COR (95% CI) </w:t>
            </w:r>
          </w:p>
        </w:tc>
        <w:tc>
          <w:tcPr>
            <w:tcW w:w="750" w:type="dxa"/>
            <w:tcBorders>
              <w:top w:val="nil"/>
              <w:left w:val="nil"/>
              <w:bottom w:val="single" w:sz="6" w:space="0" w:color="auto"/>
              <w:right w:val="single" w:sz="6" w:space="0" w:color="auto"/>
            </w:tcBorders>
            <w:shd w:val="clear" w:color="auto" w:fill="auto"/>
            <w:hideMark/>
          </w:tcPr>
          <w:p w14:paraId="756AEC6F"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p-value </w:t>
            </w:r>
          </w:p>
        </w:tc>
        <w:tc>
          <w:tcPr>
            <w:tcW w:w="1080" w:type="dxa"/>
            <w:tcBorders>
              <w:top w:val="nil"/>
              <w:left w:val="nil"/>
              <w:bottom w:val="single" w:sz="6" w:space="0" w:color="auto"/>
              <w:right w:val="single" w:sz="6" w:space="0" w:color="auto"/>
            </w:tcBorders>
            <w:shd w:val="clear" w:color="auto" w:fill="auto"/>
            <w:hideMark/>
          </w:tcPr>
          <w:p w14:paraId="21FD6114"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AOR (95% CI) </w:t>
            </w:r>
          </w:p>
        </w:tc>
        <w:tc>
          <w:tcPr>
            <w:tcW w:w="750" w:type="dxa"/>
            <w:tcBorders>
              <w:top w:val="nil"/>
              <w:left w:val="nil"/>
              <w:bottom w:val="single" w:sz="6" w:space="0" w:color="auto"/>
              <w:right w:val="single" w:sz="6" w:space="0" w:color="auto"/>
            </w:tcBorders>
            <w:shd w:val="clear" w:color="auto" w:fill="auto"/>
            <w:hideMark/>
          </w:tcPr>
          <w:p w14:paraId="1081EE65"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p-value </w:t>
            </w:r>
          </w:p>
        </w:tc>
        <w:tc>
          <w:tcPr>
            <w:tcW w:w="1305" w:type="dxa"/>
            <w:tcBorders>
              <w:top w:val="nil"/>
              <w:left w:val="nil"/>
              <w:bottom w:val="single" w:sz="6" w:space="0" w:color="auto"/>
              <w:right w:val="single" w:sz="6" w:space="0" w:color="auto"/>
            </w:tcBorders>
            <w:shd w:val="clear" w:color="auto" w:fill="auto"/>
            <w:hideMark/>
          </w:tcPr>
          <w:p w14:paraId="63A36005"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COR (95% CI) </w:t>
            </w:r>
          </w:p>
        </w:tc>
        <w:tc>
          <w:tcPr>
            <w:tcW w:w="750" w:type="dxa"/>
            <w:tcBorders>
              <w:top w:val="nil"/>
              <w:left w:val="nil"/>
              <w:bottom w:val="single" w:sz="6" w:space="0" w:color="auto"/>
              <w:right w:val="single" w:sz="6" w:space="0" w:color="auto"/>
            </w:tcBorders>
            <w:shd w:val="clear" w:color="auto" w:fill="auto"/>
            <w:hideMark/>
          </w:tcPr>
          <w:p w14:paraId="0DA79D06"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p-value </w:t>
            </w:r>
          </w:p>
        </w:tc>
        <w:tc>
          <w:tcPr>
            <w:tcW w:w="1080" w:type="dxa"/>
            <w:tcBorders>
              <w:top w:val="nil"/>
              <w:left w:val="nil"/>
              <w:bottom w:val="single" w:sz="6" w:space="0" w:color="auto"/>
              <w:right w:val="single" w:sz="6" w:space="0" w:color="auto"/>
            </w:tcBorders>
            <w:shd w:val="clear" w:color="auto" w:fill="auto"/>
            <w:hideMark/>
          </w:tcPr>
          <w:p w14:paraId="723FB6A9"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AOR (95% CI) </w:t>
            </w:r>
          </w:p>
        </w:tc>
        <w:tc>
          <w:tcPr>
            <w:tcW w:w="750" w:type="dxa"/>
            <w:tcBorders>
              <w:top w:val="nil"/>
              <w:left w:val="nil"/>
              <w:bottom w:val="single" w:sz="6" w:space="0" w:color="auto"/>
              <w:right w:val="single" w:sz="6" w:space="0" w:color="auto"/>
            </w:tcBorders>
            <w:shd w:val="clear" w:color="auto" w:fill="auto"/>
            <w:hideMark/>
          </w:tcPr>
          <w:p w14:paraId="114F562D"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p-value </w:t>
            </w:r>
          </w:p>
        </w:tc>
      </w:tr>
      <w:tr w:rsidR="00096430" w:rsidRPr="00096430" w14:paraId="431AA05A" w14:textId="77777777" w:rsidTr="00096430">
        <w:tc>
          <w:tcPr>
            <w:tcW w:w="1515" w:type="dxa"/>
            <w:tcBorders>
              <w:top w:val="nil"/>
              <w:left w:val="single" w:sz="6" w:space="0" w:color="auto"/>
              <w:bottom w:val="single" w:sz="6" w:space="0" w:color="auto"/>
              <w:right w:val="single" w:sz="6" w:space="0" w:color="auto"/>
            </w:tcBorders>
            <w:shd w:val="clear" w:color="auto" w:fill="auto"/>
            <w:hideMark/>
          </w:tcPr>
          <w:p w14:paraId="29912EE4"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Household water E. coli concentration </w:t>
            </w:r>
          </w:p>
        </w:tc>
        <w:tc>
          <w:tcPr>
            <w:tcW w:w="1305" w:type="dxa"/>
            <w:tcBorders>
              <w:top w:val="nil"/>
              <w:left w:val="nil"/>
              <w:bottom w:val="single" w:sz="6" w:space="0" w:color="auto"/>
              <w:right w:val="single" w:sz="6" w:space="0" w:color="auto"/>
            </w:tcBorders>
            <w:shd w:val="clear" w:color="auto" w:fill="auto"/>
            <w:hideMark/>
          </w:tcPr>
          <w:p w14:paraId="41C0BB44"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 </w:t>
            </w:r>
          </w:p>
        </w:tc>
        <w:tc>
          <w:tcPr>
            <w:tcW w:w="750" w:type="dxa"/>
            <w:tcBorders>
              <w:top w:val="nil"/>
              <w:left w:val="nil"/>
              <w:bottom w:val="single" w:sz="6" w:space="0" w:color="auto"/>
              <w:right w:val="single" w:sz="6" w:space="0" w:color="auto"/>
            </w:tcBorders>
            <w:shd w:val="clear" w:color="auto" w:fill="auto"/>
            <w:hideMark/>
          </w:tcPr>
          <w:p w14:paraId="19DD02C3"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 </w:t>
            </w:r>
          </w:p>
        </w:tc>
        <w:tc>
          <w:tcPr>
            <w:tcW w:w="1080" w:type="dxa"/>
            <w:tcBorders>
              <w:top w:val="nil"/>
              <w:left w:val="nil"/>
              <w:bottom w:val="single" w:sz="6" w:space="0" w:color="auto"/>
              <w:right w:val="single" w:sz="6" w:space="0" w:color="auto"/>
            </w:tcBorders>
            <w:shd w:val="clear" w:color="auto" w:fill="auto"/>
            <w:hideMark/>
          </w:tcPr>
          <w:p w14:paraId="4EBFAB43"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 </w:t>
            </w:r>
          </w:p>
        </w:tc>
        <w:tc>
          <w:tcPr>
            <w:tcW w:w="750" w:type="dxa"/>
            <w:tcBorders>
              <w:top w:val="nil"/>
              <w:left w:val="nil"/>
              <w:bottom w:val="single" w:sz="6" w:space="0" w:color="auto"/>
              <w:right w:val="single" w:sz="6" w:space="0" w:color="auto"/>
            </w:tcBorders>
            <w:shd w:val="clear" w:color="auto" w:fill="auto"/>
            <w:hideMark/>
          </w:tcPr>
          <w:p w14:paraId="2A19FA90"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 </w:t>
            </w:r>
          </w:p>
        </w:tc>
        <w:tc>
          <w:tcPr>
            <w:tcW w:w="1305" w:type="dxa"/>
            <w:tcBorders>
              <w:top w:val="nil"/>
              <w:left w:val="nil"/>
              <w:bottom w:val="single" w:sz="6" w:space="0" w:color="auto"/>
              <w:right w:val="single" w:sz="6" w:space="0" w:color="auto"/>
            </w:tcBorders>
            <w:shd w:val="clear" w:color="auto" w:fill="auto"/>
            <w:hideMark/>
          </w:tcPr>
          <w:p w14:paraId="41AE3C41"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 </w:t>
            </w:r>
          </w:p>
        </w:tc>
        <w:tc>
          <w:tcPr>
            <w:tcW w:w="750" w:type="dxa"/>
            <w:tcBorders>
              <w:top w:val="nil"/>
              <w:left w:val="nil"/>
              <w:bottom w:val="single" w:sz="6" w:space="0" w:color="auto"/>
              <w:right w:val="single" w:sz="6" w:space="0" w:color="auto"/>
            </w:tcBorders>
            <w:shd w:val="clear" w:color="auto" w:fill="auto"/>
            <w:hideMark/>
          </w:tcPr>
          <w:p w14:paraId="544A7090"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 </w:t>
            </w:r>
          </w:p>
        </w:tc>
        <w:tc>
          <w:tcPr>
            <w:tcW w:w="1080" w:type="dxa"/>
            <w:tcBorders>
              <w:top w:val="nil"/>
              <w:left w:val="nil"/>
              <w:bottom w:val="single" w:sz="6" w:space="0" w:color="auto"/>
              <w:right w:val="single" w:sz="6" w:space="0" w:color="auto"/>
            </w:tcBorders>
            <w:shd w:val="clear" w:color="auto" w:fill="auto"/>
            <w:hideMark/>
          </w:tcPr>
          <w:p w14:paraId="46CD342E"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 </w:t>
            </w:r>
          </w:p>
        </w:tc>
        <w:tc>
          <w:tcPr>
            <w:tcW w:w="750" w:type="dxa"/>
            <w:tcBorders>
              <w:top w:val="nil"/>
              <w:left w:val="nil"/>
              <w:bottom w:val="single" w:sz="6" w:space="0" w:color="auto"/>
              <w:right w:val="single" w:sz="6" w:space="0" w:color="auto"/>
            </w:tcBorders>
            <w:shd w:val="clear" w:color="auto" w:fill="auto"/>
            <w:hideMark/>
          </w:tcPr>
          <w:p w14:paraId="4957A9D1"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 </w:t>
            </w:r>
          </w:p>
        </w:tc>
      </w:tr>
      <w:tr w:rsidR="00096430" w:rsidRPr="00096430" w14:paraId="4F1AB56D" w14:textId="77777777" w:rsidTr="00096430">
        <w:tc>
          <w:tcPr>
            <w:tcW w:w="1515" w:type="dxa"/>
            <w:tcBorders>
              <w:top w:val="nil"/>
              <w:left w:val="single" w:sz="6" w:space="0" w:color="auto"/>
              <w:bottom w:val="single" w:sz="6" w:space="0" w:color="auto"/>
              <w:right w:val="single" w:sz="6" w:space="0" w:color="auto"/>
            </w:tcBorders>
            <w:shd w:val="clear" w:color="auto" w:fill="auto"/>
            <w:hideMark/>
          </w:tcPr>
          <w:p w14:paraId="6F8665F9"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Low </w:t>
            </w:r>
          </w:p>
        </w:tc>
        <w:tc>
          <w:tcPr>
            <w:tcW w:w="1305" w:type="dxa"/>
            <w:tcBorders>
              <w:top w:val="nil"/>
              <w:left w:val="nil"/>
              <w:bottom w:val="single" w:sz="6" w:space="0" w:color="auto"/>
              <w:right w:val="single" w:sz="6" w:space="0" w:color="auto"/>
            </w:tcBorders>
            <w:shd w:val="clear" w:color="auto" w:fill="auto"/>
            <w:hideMark/>
          </w:tcPr>
          <w:p w14:paraId="1202F407"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Ref </w:t>
            </w:r>
          </w:p>
        </w:tc>
        <w:tc>
          <w:tcPr>
            <w:tcW w:w="750" w:type="dxa"/>
            <w:tcBorders>
              <w:top w:val="nil"/>
              <w:left w:val="nil"/>
              <w:bottom w:val="single" w:sz="6" w:space="0" w:color="auto"/>
              <w:right w:val="single" w:sz="6" w:space="0" w:color="auto"/>
            </w:tcBorders>
            <w:shd w:val="clear" w:color="auto" w:fill="auto"/>
            <w:hideMark/>
          </w:tcPr>
          <w:p w14:paraId="165859AE"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 </w:t>
            </w:r>
          </w:p>
        </w:tc>
        <w:tc>
          <w:tcPr>
            <w:tcW w:w="1080" w:type="dxa"/>
            <w:tcBorders>
              <w:top w:val="nil"/>
              <w:left w:val="nil"/>
              <w:bottom w:val="single" w:sz="6" w:space="0" w:color="auto"/>
              <w:right w:val="single" w:sz="6" w:space="0" w:color="auto"/>
            </w:tcBorders>
            <w:shd w:val="clear" w:color="auto" w:fill="auto"/>
            <w:hideMark/>
          </w:tcPr>
          <w:p w14:paraId="56753756"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Ref </w:t>
            </w:r>
          </w:p>
        </w:tc>
        <w:tc>
          <w:tcPr>
            <w:tcW w:w="750" w:type="dxa"/>
            <w:tcBorders>
              <w:top w:val="nil"/>
              <w:left w:val="nil"/>
              <w:bottom w:val="single" w:sz="6" w:space="0" w:color="auto"/>
              <w:right w:val="single" w:sz="6" w:space="0" w:color="auto"/>
            </w:tcBorders>
            <w:shd w:val="clear" w:color="auto" w:fill="auto"/>
            <w:hideMark/>
          </w:tcPr>
          <w:p w14:paraId="69D8B0E3"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 </w:t>
            </w:r>
          </w:p>
        </w:tc>
        <w:tc>
          <w:tcPr>
            <w:tcW w:w="1305" w:type="dxa"/>
            <w:tcBorders>
              <w:top w:val="nil"/>
              <w:left w:val="nil"/>
              <w:bottom w:val="single" w:sz="6" w:space="0" w:color="auto"/>
              <w:right w:val="single" w:sz="6" w:space="0" w:color="auto"/>
            </w:tcBorders>
            <w:shd w:val="clear" w:color="auto" w:fill="auto"/>
            <w:hideMark/>
          </w:tcPr>
          <w:p w14:paraId="3906DBB7"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Ref </w:t>
            </w:r>
          </w:p>
        </w:tc>
        <w:tc>
          <w:tcPr>
            <w:tcW w:w="750" w:type="dxa"/>
            <w:tcBorders>
              <w:top w:val="nil"/>
              <w:left w:val="nil"/>
              <w:bottom w:val="single" w:sz="6" w:space="0" w:color="auto"/>
              <w:right w:val="single" w:sz="6" w:space="0" w:color="auto"/>
            </w:tcBorders>
            <w:shd w:val="clear" w:color="auto" w:fill="auto"/>
            <w:hideMark/>
          </w:tcPr>
          <w:p w14:paraId="5727E0DB"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 </w:t>
            </w:r>
          </w:p>
        </w:tc>
        <w:tc>
          <w:tcPr>
            <w:tcW w:w="1080" w:type="dxa"/>
            <w:tcBorders>
              <w:top w:val="nil"/>
              <w:left w:val="nil"/>
              <w:bottom w:val="single" w:sz="6" w:space="0" w:color="auto"/>
              <w:right w:val="single" w:sz="6" w:space="0" w:color="auto"/>
            </w:tcBorders>
            <w:shd w:val="clear" w:color="auto" w:fill="auto"/>
            <w:hideMark/>
          </w:tcPr>
          <w:p w14:paraId="2FEA288C"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Ref </w:t>
            </w:r>
          </w:p>
        </w:tc>
        <w:tc>
          <w:tcPr>
            <w:tcW w:w="750" w:type="dxa"/>
            <w:tcBorders>
              <w:top w:val="nil"/>
              <w:left w:val="nil"/>
              <w:bottom w:val="single" w:sz="6" w:space="0" w:color="auto"/>
              <w:right w:val="single" w:sz="6" w:space="0" w:color="auto"/>
            </w:tcBorders>
            <w:shd w:val="clear" w:color="auto" w:fill="auto"/>
            <w:hideMark/>
          </w:tcPr>
          <w:p w14:paraId="4522476B"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 </w:t>
            </w:r>
          </w:p>
        </w:tc>
      </w:tr>
      <w:tr w:rsidR="00096430" w:rsidRPr="00096430" w14:paraId="25311C32" w14:textId="77777777" w:rsidTr="00096430">
        <w:tc>
          <w:tcPr>
            <w:tcW w:w="1515" w:type="dxa"/>
            <w:tcBorders>
              <w:top w:val="nil"/>
              <w:left w:val="single" w:sz="6" w:space="0" w:color="auto"/>
              <w:bottom w:val="single" w:sz="6" w:space="0" w:color="auto"/>
              <w:right w:val="single" w:sz="6" w:space="0" w:color="auto"/>
            </w:tcBorders>
            <w:shd w:val="clear" w:color="auto" w:fill="auto"/>
            <w:hideMark/>
          </w:tcPr>
          <w:p w14:paraId="4EAF0378"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Moderate </w:t>
            </w:r>
          </w:p>
        </w:tc>
        <w:tc>
          <w:tcPr>
            <w:tcW w:w="1305" w:type="dxa"/>
            <w:tcBorders>
              <w:top w:val="nil"/>
              <w:left w:val="nil"/>
              <w:bottom w:val="single" w:sz="6" w:space="0" w:color="auto"/>
              <w:right w:val="single" w:sz="6" w:space="0" w:color="auto"/>
            </w:tcBorders>
            <w:shd w:val="clear" w:color="auto" w:fill="auto"/>
            <w:hideMark/>
          </w:tcPr>
          <w:p w14:paraId="2B24E983"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1.60 (0.79 – 3.25) </w:t>
            </w:r>
          </w:p>
        </w:tc>
        <w:tc>
          <w:tcPr>
            <w:tcW w:w="750" w:type="dxa"/>
            <w:tcBorders>
              <w:top w:val="nil"/>
              <w:left w:val="nil"/>
              <w:bottom w:val="single" w:sz="6" w:space="0" w:color="auto"/>
              <w:right w:val="single" w:sz="6" w:space="0" w:color="auto"/>
            </w:tcBorders>
            <w:shd w:val="clear" w:color="auto" w:fill="auto"/>
            <w:hideMark/>
          </w:tcPr>
          <w:p w14:paraId="421F150A"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0.193 </w:t>
            </w:r>
          </w:p>
        </w:tc>
        <w:tc>
          <w:tcPr>
            <w:tcW w:w="1080" w:type="dxa"/>
            <w:tcBorders>
              <w:top w:val="nil"/>
              <w:left w:val="nil"/>
              <w:bottom w:val="single" w:sz="6" w:space="0" w:color="auto"/>
              <w:right w:val="single" w:sz="6" w:space="0" w:color="auto"/>
            </w:tcBorders>
            <w:shd w:val="clear" w:color="auto" w:fill="auto"/>
            <w:hideMark/>
          </w:tcPr>
          <w:p w14:paraId="3D77014A"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1.46 (0.71 – 3.01) </w:t>
            </w:r>
          </w:p>
        </w:tc>
        <w:tc>
          <w:tcPr>
            <w:tcW w:w="750" w:type="dxa"/>
            <w:tcBorders>
              <w:top w:val="nil"/>
              <w:left w:val="nil"/>
              <w:bottom w:val="single" w:sz="6" w:space="0" w:color="auto"/>
              <w:right w:val="single" w:sz="6" w:space="0" w:color="auto"/>
            </w:tcBorders>
            <w:shd w:val="clear" w:color="auto" w:fill="auto"/>
            <w:hideMark/>
          </w:tcPr>
          <w:p w14:paraId="197959DD"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0.301 </w:t>
            </w:r>
          </w:p>
        </w:tc>
        <w:tc>
          <w:tcPr>
            <w:tcW w:w="1305" w:type="dxa"/>
            <w:tcBorders>
              <w:top w:val="nil"/>
              <w:left w:val="nil"/>
              <w:bottom w:val="single" w:sz="6" w:space="0" w:color="auto"/>
              <w:right w:val="single" w:sz="6" w:space="0" w:color="auto"/>
            </w:tcBorders>
            <w:shd w:val="clear" w:color="auto" w:fill="auto"/>
            <w:hideMark/>
          </w:tcPr>
          <w:p w14:paraId="5F792EED"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1.23 (0.53 – 2.81) </w:t>
            </w:r>
          </w:p>
        </w:tc>
        <w:tc>
          <w:tcPr>
            <w:tcW w:w="750" w:type="dxa"/>
            <w:tcBorders>
              <w:top w:val="nil"/>
              <w:left w:val="nil"/>
              <w:bottom w:val="single" w:sz="6" w:space="0" w:color="auto"/>
              <w:right w:val="single" w:sz="6" w:space="0" w:color="auto"/>
            </w:tcBorders>
            <w:shd w:val="clear" w:color="auto" w:fill="auto"/>
            <w:hideMark/>
          </w:tcPr>
          <w:p w14:paraId="470A2A6A"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0.632 </w:t>
            </w:r>
          </w:p>
        </w:tc>
        <w:tc>
          <w:tcPr>
            <w:tcW w:w="1080" w:type="dxa"/>
            <w:tcBorders>
              <w:top w:val="nil"/>
              <w:left w:val="nil"/>
              <w:bottom w:val="single" w:sz="6" w:space="0" w:color="auto"/>
              <w:right w:val="single" w:sz="6" w:space="0" w:color="auto"/>
            </w:tcBorders>
            <w:shd w:val="clear" w:color="auto" w:fill="auto"/>
            <w:hideMark/>
          </w:tcPr>
          <w:p w14:paraId="6C0A090F"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1.29 (0.54 – 3.10) </w:t>
            </w:r>
          </w:p>
        </w:tc>
        <w:tc>
          <w:tcPr>
            <w:tcW w:w="750" w:type="dxa"/>
            <w:tcBorders>
              <w:top w:val="nil"/>
              <w:left w:val="nil"/>
              <w:bottom w:val="single" w:sz="6" w:space="0" w:color="auto"/>
              <w:right w:val="single" w:sz="6" w:space="0" w:color="auto"/>
            </w:tcBorders>
            <w:shd w:val="clear" w:color="auto" w:fill="auto"/>
            <w:hideMark/>
          </w:tcPr>
          <w:p w14:paraId="580A7B82"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0.562 </w:t>
            </w:r>
          </w:p>
        </w:tc>
      </w:tr>
      <w:tr w:rsidR="00096430" w:rsidRPr="00096430" w14:paraId="07945CFE" w14:textId="77777777" w:rsidTr="00096430">
        <w:tc>
          <w:tcPr>
            <w:tcW w:w="1515" w:type="dxa"/>
            <w:tcBorders>
              <w:top w:val="nil"/>
              <w:left w:val="single" w:sz="6" w:space="0" w:color="auto"/>
              <w:bottom w:val="single" w:sz="6" w:space="0" w:color="auto"/>
              <w:right w:val="single" w:sz="6" w:space="0" w:color="auto"/>
            </w:tcBorders>
            <w:shd w:val="clear" w:color="auto" w:fill="auto"/>
            <w:hideMark/>
          </w:tcPr>
          <w:p w14:paraId="68136834"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High </w:t>
            </w:r>
          </w:p>
        </w:tc>
        <w:tc>
          <w:tcPr>
            <w:tcW w:w="1305" w:type="dxa"/>
            <w:tcBorders>
              <w:top w:val="nil"/>
              <w:left w:val="nil"/>
              <w:bottom w:val="single" w:sz="6" w:space="0" w:color="auto"/>
              <w:right w:val="single" w:sz="6" w:space="0" w:color="auto"/>
            </w:tcBorders>
            <w:shd w:val="clear" w:color="auto" w:fill="auto"/>
            <w:hideMark/>
          </w:tcPr>
          <w:p w14:paraId="4B917C04"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2.09 (1.17 – 3.72) </w:t>
            </w:r>
          </w:p>
        </w:tc>
        <w:tc>
          <w:tcPr>
            <w:tcW w:w="750" w:type="dxa"/>
            <w:tcBorders>
              <w:top w:val="nil"/>
              <w:left w:val="nil"/>
              <w:bottom w:val="single" w:sz="6" w:space="0" w:color="auto"/>
              <w:right w:val="single" w:sz="6" w:space="0" w:color="auto"/>
            </w:tcBorders>
            <w:shd w:val="clear" w:color="auto" w:fill="auto"/>
            <w:hideMark/>
          </w:tcPr>
          <w:p w14:paraId="274F793A"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0.012 </w:t>
            </w:r>
          </w:p>
        </w:tc>
        <w:tc>
          <w:tcPr>
            <w:tcW w:w="1080" w:type="dxa"/>
            <w:tcBorders>
              <w:top w:val="nil"/>
              <w:left w:val="nil"/>
              <w:bottom w:val="single" w:sz="6" w:space="0" w:color="auto"/>
              <w:right w:val="single" w:sz="6" w:space="0" w:color="auto"/>
            </w:tcBorders>
            <w:shd w:val="clear" w:color="auto" w:fill="auto"/>
            <w:hideMark/>
          </w:tcPr>
          <w:p w14:paraId="2EEA5C65"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1.96 (1.06 – 3.63) </w:t>
            </w:r>
          </w:p>
        </w:tc>
        <w:tc>
          <w:tcPr>
            <w:tcW w:w="750" w:type="dxa"/>
            <w:tcBorders>
              <w:top w:val="nil"/>
              <w:left w:val="nil"/>
              <w:bottom w:val="single" w:sz="6" w:space="0" w:color="auto"/>
              <w:right w:val="single" w:sz="6" w:space="0" w:color="auto"/>
            </w:tcBorders>
            <w:shd w:val="clear" w:color="auto" w:fill="auto"/>
            <w:hideMark/>
          </w:tcPr>
          <w:p w14:paraId="6FE75C9D"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0.032 </w:t>
            </w:r>
          </w:p>
        </w:tc>
        <w:tc>
          <w:tcPr>
            <w:tcW w:w="1305" w:type="dxa"/>
            <w:tcBorders>
              <w:top w:val="nil"/>
              <w:left w:val="nil"/>
              <w:bottom w:val="single" w:sz="6" w:space="0" w:color="auto"/>
              <w:right w:val="single" w:sz="6" w:space="0" w:color="auto"/>
            </w:tcBorders>
            <w:shd w:val="clear" w:color="auto" w:fill="auto"/>
            <w:hideMark/>
          </w:tcPr>
          <w:p w14:paraId="19D8EFA5"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1.13 (0.57 – 2.24) </w:t>
            </w:r>
          </w:p>
        </w:tc>
        <w:tc>
          <w:tcPr>
            <w:tcW w:w="750" w:type="dxa"/>
            <w:tcBorders>
              <w:top w:val="nil"/>
              <w:left w:val="nil"/>
              <w:bottom w:val="single" w:sz="6" w:space="0" w:color="auto"/>
              <w:right w:val="single" w:sz="6" w:space="0" w:color="auto"/>
            </w:tcBorders>
            <w:shd w:val="clear" w:color="auto" w:fill="auto"/>
            <w:hideMark/>
          </w:tcPr>
          <w:p w14:paraId="326E431E"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0.725 </w:t>
            </w:r>
          </w:p>
        </w:tc>
        <w:tc>
          <w:tcPr>
            <w:tcW w:w="1080" w:type="dxa"/>
            <w:tcBorders>
              <w:top w:val="nil"/>
              <w:left w:val="nil"/>
              <w:bottom w:val="single" w:sz="6" w:space="0" w:color="auto"/>
              <w:right w:val="single" w:sz="6" w:space="0" w:color="auto"/>
            </w:tcBorders>
            <w:shd w:val="clear" w:color="auto" w:fill="auto"/>
            <w:hideMark/>
          </w:tcPr>
          <w:p w14:paraId="4B1195E3"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1.29 (0.62 – 2.69) </w:t>
            </w:r>
          </w:p>
        </w:tc>
        <w:tc>
          <w:tcPr>
            <w:tcW w:w="750" w:type="dxa"/>
            <w:tcBorders>
              <w:top w:val="nil"/>
              <w:left w:val="nil"/>
              <w:bottom w:val="single" w:sz="6" w:space="0" w:color="auto"/>
              <w:right w:val="single" w:sz="6" w:space="0" w:color="auto"/>
            </w:tcBorders>
            <w:shd w:val="clear" w:color="auto" w:fill="auto"/>
            <w:hideMark/>
          </w:tcPr>
          <w:p w14:paraId="7CB003F2"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0.496 </w:t>
            </w:r>
          </w:p>
        </w:tc>
      </w:tr>
    </w:tbl>
    <w:p w14:paraId="61C03C56" w14:textId="77777777" w:rsidR="00096430" w:rsidRPr="00096430" w:rsidRDefault="00096430" w:rsidP="00096430">
      <w:pPr>
        <w:spacing w:after="0" w:line="240" w:lineRule="auto"/>
        <w:textAlignment w:val="baseline"/>
        <w:rPr>
          <w:rFonts w:ascii="Calibri" w:eastAsia="Times New Roman" w:hAnsi="Calibri" w:cs="Calibri"/>
          <w:sz w:val="28"/>
          <w:szCs w:val="28"/>
        </w:rPr>
      </w:pPr>
      <w:r w:rsidRPr="00096430">
        <w:rPr>
          <w:rFonts w:ascii="Times New Roman" w:eastAsia="Times New Roman" w:hAnsi="Times New Roman" w:cs="Times New Roman"/>
          <w:sz w:val="24"/>
          <w:szCs w:val="24"/>
        </w:rPr>
        <w:t> </w:t>
      </w:r>
    </w:p>
    <w:p w14:paraId="26D794B2" w14:textId="77777777" w:rsidR="00096430" w:rsidRPr="00096430" w:rsidRDefault="00096430" w:rsidP="00096430">
      <w:pPr>
        <w:spacing w:after="0" w:line="240" w:lineRule="auto"/>
        <w:textAlignment w:val="baseline"/>
        <w:rPr>
          <w:rFonts w:ascii="Calibri" w:eastAsia="Times New Roman" w:hAnsi="Calibri" w:cs="Calibri"/>
          <w:sz w:val="28"/>
          <w:szCs w:val="28"/>
        </w:rPr>
      </w:pPr>
      <w:r w:rsidRPr="00096430">
        <w:rPr>
          <w:rFonts w:ascii="Times New Roman" w:eastAsia="Times New Roman" w:hAnsi="Times New Roman" w:cs="Times New Roman"/>
          <w:sz w:val="24"/>
          <w:szCs w:val="24"/>
        </w:rPr>
        <w:t> </w:t>
      </w:r>
    </w:p>
    <w:p w14:paraId="37704842" w14:textId="77777777" w:rsidR="00096430" w:rsidRPr="00096430" w:rsidRDefault="00096430" w:rsidP="00096430">
      <w:pPr>
        <w:spacing w:after="0" w:line="240" w:lineRule="auto"/>
        <w:textAlignment w:val="baseline"/>
        <w:rPr>
          <w:rFonts w:ascii="Calibri" w:eastAsia="Times New Roman" w:hAnsi="Calibri" w:cs="Calibri"/>
          <w:sz w:val="28"/>
          <w:szCs w:val="28"/>
        </w:rPr>
      </w:pPr>
      <w:r w:rsidRPr="00096430">
        <w:rPr>
          <w:rFonts w:ascii="Times New Roman" w:eastAsia="Times New Roman" w:hAnsi="Times New Roman" w:cs="Times New Roman"/>
          <w:sz w:val="28"/>
          <w:szCs w:val="28"/>
        </w:rPr>
        <w:t> </w:t>
      </w:r>
    </w:p>
    <w:p w14:paraId="6990CC6A" w14:textId="77777777" w:rsidR="00096430" w:rsidRPr="00096430" w:rsidRDefault="00096430" w:rsidP="00096430">
      <w:pPr>
        <w:spacing w:after="0" w:line="240" w:lineRule="auto"/>
        <w:textAlignment w:val="baseline"/>
        <w:rPr>
          <w:rFonts w:ascii="Calibri" w:eastAsia="Times New Roman" w:hAnsi="Calibri" w:cs="Calibri"/>
          <w:sz w:val="28"/>
          <w:szCs w:val="28"/>
        </w:rPr>
      </w:pPr>
      <w:r w:rsidRPr="00096430">
        <w:rPr>
          <w:rFonts w:ascii="Times New Roman" w:eastAsia="Times New Roman" w:hAnsi="Times New Roman" w:cs="Times New Roman"/>
          <w:sz w:val="24"/>
          <w:szCs w:val="24"/>
        </w:rPr>
        <w:t>Table 3 Sensitivity analysis using the propensity score weighting approach to explore the association between household drinking water E. coli contamination and diarrhea among children in Bangladesh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0"/>
        <w:gridCol w:w="1935"/>
        <w:gridCol w:w="1365"/>
        <w:gridCol w:w="2025"/>
        <w:gridCol w:w="1305"/>
      </w:tblGrid>
      <w:tr w:rsidR="00096430" w:rsidRPr="00096430" w14:paraId="0FBF92FB" w14:textId="77777777" w:rsidTr="00096430">
        <w:tc>
          <w:tcPr>
            <w:tcW w:w="2700" w:type="dxa"/>
            <w:tcBorders>
              <w:top w:val="single" w:sz="6" w:space="0" w:color="auto"/>
              <w:left w:val="single" w:sz="6" w:space="0" w:color="auto"/>
              <w:bottom w:val="single" w:sz="6" w:space="0" w:color="auto"/>
              <w:right w:val="single" w:sz="6" w:space="0" w:color="auto"/>
            </w:tcBorders>
            <w:shd w:val="clear" w:color="auto" w:fill="auto"/>
            <w:hideMark/>
          </w:tcPr>
          <w:p w14:paraId="72FEE070"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 </w:t>
            </w:r>
          </w:p>
        </w:tc>
        <w:tc>
          <w:tcPr>
            <w:tcW w:w="3300" w:type="dxa"/>
            <w:gridSpan w:val="2"/>
            <w:tcBorders>
              <w:top w:val="single" w:sz="6" w:space="0" w:color="auto"/>
              <w:left w:val="nil"/>
              <w:bottom w:val="single" w:sz="6" w:space="0" w:color="auto"/>
              <w:right w:val="single" w:sz="6" w:space="0" w:color="auto"/>
            </w:tcBorders>
            <w:shd w:val="clear" w:color="auto" w:fill="auto"/>
            <w:hideMark/>
          </w:tcPr>
          <w:p w14:paraId="36F5120A"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MICS 2019 </w:t>
            </w:r>
          </w:p>
        </w:tc>
        <w:tc>
          <w:tcPr>
            <w:tcW w:w="3330" w:type="dxa"/>
            <w:gridSpan w:val="2"/>
            <w:tcBorders>
              <w:top w:val="single" w:sz="6" w:space="0" w:color="auto"/>
              <w:left w:val="nil"/>
              <w:bottom w:val="single" w:sz="6" w:space="0" w:color="auto"/>
              <w:right w:val="single" w:sz="6" w:space="0" w:color="auto"/>
            </w:tcBorders>
            <w:shd w:val="clear" w:color="auto" w:fill="auto"/>
            <w:hideMark/>
          </w:tcPr>
          <w:p w14:paraId="72C1CC17"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MICS 2012 </w:t>
            </w:r>
          </w:p>
        </w:tc>
      </w:tr>
      <w:tr w:rsidR="00096430" w:rsidRPr="00096430" w14:paraId="4C3BF323" w14:textId="77777777" w:rsidTr="00096430">
        <w:tc>
          <w:tcPr>
            <w:tcW w:w="2700" w:type="dxa"/>
            <w:tcBorders>
              <w:top w:val="nil"/>
              <w:left w:val="single" w:sz="6" w:space="0" w:color="auto"/>
              <w:bottom w:val="single" w:sz="6" w:space="0" w:color="auto"/>
              <w:right w:val="single" w:sz="6" w:space="0" w:color="auto"/>
            </w:tcBorders>
            <w:shd w:val="clear" w:color="auto" w:fill="auto"/>
            <w:hideMark/>
          </w:tcPr>
          <w:p w14:paraId="43766E24"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Exposure of interest </w:t>
            </w:r>
          </w:p>
        </w:tc>
        <w:tc>
          <w:tcPr>
            <w:tcW w:w="1935" w:type="dxa"/>
            <w:tcBorders>
              <w:top w:val="nil"/>
              <w:left w:val="nil"/>
              <w:bottom w:val="single" w:sz="6" w:space="0" w:color="auto"/>
              <w:right w:val="single" w:sz="6" w:space="0" w:color="auto"/>
            </w:tcBorders>
            <w:shd w:val="clear" w:color="auto" w:fill="auto"/>
            <w:hideMark/>
          </w:tcPr>
          <w:p w14:paraId="316C3571"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Adjusted model </w:t>
            </w:r>
          </w:p>
        </w:tc>
        <w:tc>
          <w:tcPr>
            <w:tcW w:w="1350" w:type="dxa"/>
            <w:tcBorders>
              <w:top w:val="nil"/>
              <w:left w:val="nil"/>
              <w:bottom w:val="single" w:sz="6" w:space="0" w:color="auto"/>
              <w:right w:val="single" w:sz="6" w:space="0" w:color="auto"/>
            </w:tcBorders>
            <w:shd w:val="clear" w:color="auto" w:fill="auto"/>
            <w:hideMark/>
          </w:tcPr>
          <w:p w14:paraId="1F4B0C24"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 </w:t>
            </w:r>
          </w:p>
        </w:tc>
        <w:tc>
          <w:tcPr>
            <w:tcW w:w="2025" w:type="dxa"/>
            <w:tcBorders>
              <w:top w:val="nil"/>
              <w:left w:val="nil"/>
              <w:bottom w:val="single" w:sz="6" w:space="0" w:color="auto"/>
              <w:right w:val="single" w:sz="6" w:space="0" w:color="auto"/>
            </w:tcBorders>
            <w:shd w:val="clear" w:color="auto" w:fill="auto"/>
            <w:hideMark/>
          </w:tcPr>
          <w:p w14:paraId="1D1D7D9F"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Adjusted model </w:t>
            </w:r>
          </w:p>
        </w:tc>
        <w:tc>
          <w:tcPr>
            <w:tcW w:w="1290" w:type="dxa"/>
            <w:tcBorders>
              <w:top w:val="nil"/>
              <w:left w:val="nil"/>
              <w:bottom w:val="single" w:sz="6" w:space="0" w:color="auto"/>
              <w:right w:val="single" w:sz="6" w:space="0" w:color="auto"/>
            </w:tcBorders>
            <w:shd w:val="clear" w:color="auto" w:fill="auto"/>
            <w:hideMark/>
          </w:tcPr>
          <w:p w14:paraId="0F690D9D"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 </w:t>
            </w:r>
          </w:p>
        </w:tc>
      </w:tr>
      <w:tr w:rsidR="00096430" w:rsidRPr="00096430" w14:paraId="53353F02" w14:textId="77777777" w:rsidTr="00096430">
        <w:tc>
          <w:tcPr>
            <w:tcW w:w="2700" w:type="dxa"/>
            <w:tcBorders>
              <w:top w:val="nil"/>
              <w:left w:val="single" w:sz="6" w:space="0" w:color="auto"/>
              <w:bottom w:val="single" w:sz="6" w:space="0" w:color="auto"/>
              <w:right w:val="single" w:sz="6" w:space="0" w:color="auto"/>
            </w:tcBorders>
            <w:shd w:val="clear" w:color="auto" w:fill="auto"/>
            <w:hideMark/>
          </w:tcPr>
          <w:p w14:paraId="32EB5AE9"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 </w:t>
            </w:r>
          </w:p>
        </w:tc>
        <w:tc>
          <w:tcPr>
            <w:tcW w:w="1935" w:type="dxa"/>
            <w:tcBorders>
              <w:top w:val="nil"/>
              <w:left w:val="nil"/>
              <w:bottom w:val="single" w:sz="6" w:space="0" w:color="auto"/>
              <w:right w:val="single" w:sz="6" w:space="0" w:color="auto"/>
            </w:tcBorders>
            <w:shd w:val="clear" w:color="auto" w:fill="auto"/>
            <w:hideMark/>
          </w:tcPr>
          <w:p w14:paraId="0A0B6448"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AOR (95% CI) </w:t>
            </w:r>
          </w:p>
        </w:tc>
        <w:tc>
          <w:tcPr>
            <w:tcW w:w="1350" w:type="dxa"/>
            <w:tcBorders>
              <w:top w:val="nil"/>
              <w:left w:val="nil"/>
              <w:bottom w:val="single" w:sz="6" w:space="0" w:color="auto"/>
              <w:right w:val="single" w:sz="6" w:space="0" w:color="auto"/>
            </w:tcBorders>
            <w:shd w:val="clear" w:color="auto" w:fill="auto"/>
            <w:hideMark/>
          </w:tcPr>
          <w:p w14:paraId="7212C424"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p-value </w:t>
            </w:r>
          </w:p>
        </w:tc>
        <w:tc>
          <w:tcPr>
            <w:tcW w:w="2025" w:type="dxa"/>
            <w:tcBorders>
              <w:top w:val="nil"/>
              <w:left w:val="nil"/>
              <w:bottom w:val="single" w:sz="6" w:space="0" w:color="auto"/>
              <w:right w:val="single" w:sz="6" w:space="0" w:color="auto"/>
            </w:tcBorders>
            <w:shd w:val="clear" w:color="auto" w:fill="auto"/>
            <w:hideMark/>
          </w:tcPr>
          <w:p w14:paraId="54FB9CCD"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AOR (95% CI) </w:t>
            </w:r>
          </w:p>
        </w:tc>
        <w:tc>
          <w:tcPr>
            <w:tcW w:w="1290" w:type="dxa"/>
            <w:tcBorders>
              <w:top w:val="nil"/>
              <w:left w:val="nil"/>
              <w:bottom w:val="single" w:sz="6" w:space="0" w:color="auto"/>
              <w:right w:val="single" w:sz="6" w:space="0" w:color="auto"/>
            </w:tcBorders>
            <w:shd w:val="clear" w:color="auto" w:fill="auto"/>
            <w:hideMark/>
          </w:tcPr>
          <w:p w14:paraId="53BB4AE6"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p-value </w:t>
            </w:r>
          </w:p>
        </w:tc>
      </w:tr>
      <w:tr w:rsidR="00096430" w:rsidRPr="00096430" w14:paraId="3AD0750D" w14:textId="77777777" w:rsidTr="00096430">
        <w:tc>
          <w:tcPr>
            <w:tcW w:w="2700" w:type="dxa"/>
            <w:tcBorders>
              <w:top w:val="nil"/>
              <w:left w:val="single" w:sz="6" w:space="0" w:color="auto"/>
              <w:bottom w:val="single" w:sz="6" w:space="0" w:color="auto"/>
              <w:right w:val="single" w:sz="6" w:space="0" w:color="auto"/>
            </w:tcBorders>
            <w:shd w:val="clear" w:color="auto" w:fill="auto"/>
            <w:hideMark/>
          </w:tcPr>
          <w:p w14:paraId="3CBF0751"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Household water E. coli concentration </w:t>
            </w:r>
          </w:p>
        </w:tc>
        <w:tc>
          <w:tcPr>
            <w:tcW w:w="1935" w:type="dxa"/>
            <w:tcBorders>
              <w:top w:val="nil"/>
              <w:left w:val="nil"/>
              <w:bottom w:val="single" w:sz="6" w:space="0" w:color="auto"/>
              <w:right w:val="single" w:sz="6" w:space="0" w:color="auto"/>
            </w:tcBorders>
            <w:shd w:val="clear" w:color="auto" w:fill="auto"/>
            <w:hideMark/>
          </w:tcPr>
          <w:p w14:paraId="0788953B"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 </w:t>
            </w:r>
          </w:p>
        </w:tc>
        <w:tc>
          <w:tcPr>
            <w:tcW w:w="1350" w:type="dxa"/>
            <w:tcBorders>
              <w:top w:val="nil"/>
              <w:left w:val="nil"/>
              <w:bottom w:val="single" w:sz="6" w:space="0" w:color="auto"/>
              <w:right w:val="single" w:sz="6" w:space="0" w:color="auto"/>
            </w:tcBorders>
            <w:shd w:val="clear" w:color="auto" w:fill="auto"/>
            <w:hideMark/>
          </w:tcPr>
          <w:p w14:paraId="1DD1B401"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 </w:t>
            </w:r>
          </w:p>
        </w:tc>
        <w:tc>
          <w:tcPr>
            <w:tcW w:w="2025" w:type="dxa"/>
            <w:tcBorders>
              <w:top w:val="nil"/>
              <w:left w:val="nil"/>
              <w:bottom w:val="single" w:sz="6" w:space="0" w:color="auto"/>
              <w:right w:val="single" w:sz="6" w:space="0" w:color="auto"/>
            </w:tcBorders>
            <w:shd w:val="clear" w:color="auto" w:fill="auto"/>
            <w:hideMark/>
          </w:tcPr>
          <w:p w14:paraId="10F34D5A"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 </w:t>
            </w:r>
          </w:p>
        </w:tc>
        <w:tc>
          <w:tcPr>
            <w:tcW w:w="1290" w:type="dxa"/>
            <w:tcBorders>
              <w:top w:val="nil"/>
              <w:left w:val="nil"/>
              <w:bottom w:val="single" w:sz="6" w:space="0" w:color="auto"/>
              <w:right w:val="single" w:sz="6" w:space="0" w:color="auto"/>
            </w:tcBorders>
            <w:shd w:val="clear" w:color="auto" w:fill="auto"/>
            <w:hideMark/>
          </w:tcPr>
          <w:p w14:paraId="60EB3801"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 </w:t>
            </w:r>
          </w:p>
        </w:tc>
      </w:tr>
      <w:tr w:rsidR="00096430" w:rsidRPr="00096430" w14:paraId="7D554AAD" w14:textId="77777777" w:rsidTr="00096430">
        <w:tc>
          <w:tcPr>
            <w:tcW w:w="2700" w:type="dxa"/>
            <w:tcBorders>
              <w:top w:val="nil"/>
              <w:left w:val="single" w:sz="6" w:space="0" w:color="auto"/>
              <w:bottom w:val="single" w:sz="6" w:space="0" w:color="auto"/>
              <w:right w:val="single" w:sz="6" w:space="0" w:color="auto"/>
            </w:tcBorders>
            <w:shd w:val="clear" w:color="auto" w:fill="auto"/>
            <w:hideMark/>
          </w:tcPr>
          <w:p w14:paraId="6A2742C5"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Low </w:t>
            </w:r>
          </w:p>
        </w:tc>
        <w:tc>
          <w:tcPr>
            <w:tcW w:w="1935" w:type="dxa"/>
            <w:tcBorders>
              <w:top w:val="nil"/>
              <w:left w:val="nil"/>
              <w:bottom w:val="single" w:sz="6" w:space="0" w:color="auto"/>
              <w:right w:val="single" w:sz="6" w:space="0" w:color="auto"/>
            </w:tcBorders>
            <w:shd w:val="clear" w:color="auto" w:fill="auto"/>
            <w:hideMark/>
          </w:tcPr>
          <w:p w14:paraId="7F39719B"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Ref </w:t>
            </w:r>
          </w:p>
        </w:tc>
        <w:tc>
          <w:tcPr>
            <w:tcW w:w="1350" w:type="dxa"/>
            <w:tcBorders>
              <w:top w:val="nil"/>
              <w:left w:val="nil"/>
              <w:bottom w:val="single" w:sz="6" w:space="0" w:color="auto"/>
              <w:right w:val="single" w:sz="6" w:space="0" w:color="auto"/>
            </w:tcBorders>
            <w:shd w:val="clear" w:color="auto" w:fill="auto"/>
            <w:hideMark/>
          </w:tcPr>
          <w:p w14:paraId="59C832AE"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 </w:t>
            </w:r>
          </w:p>
        </w:tc>
        <w:tc>
          <w:tcPr>
            <w:tcW w:w="2025" w:type="dxa"/>
            <w:tcBorders>
              <w:top w:val="nil"/>
              <w:left w:val="nil"/>
              <w:bottom w:val="single" w:sz="6" w:space="0" w:color="auto"/>
              <w:right w:val="single" w:sz="6" w:space="0" w:color="auto"/>
            </w:tcBorders>
            <w:shd w:val="clear" w:color="auto" w:fill="auto"/>
            <w:hideMark/>
          </w:tcPr>
          <w:p w14:paraId="704D2249"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Ref </w:t>
            </w:r>
          </w:p>
        </w:tc>
        <w:tc>
          <w:tcPr>
            <w:tcW w:w="1290" w:type="dxa"/>
            <w:tcBorders>
              <w:top w:val="nil"/>
              <w:left w:val="nil"/>
              <w:bottom w:val="single" w:sz="6" w:space="0" w:color="auto"/>
              <w:right w:val="single" w:sz="6" w:space="0" w:color="auto"/>
            </w:tcBorders>
            <w:shd w:val="clear" w:color="auto" w:fill="auto"/>
            <w:hideMark/>
          </w:tcPr>
          <w:p w14:paraId="5A294BFF"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 </w:t>
            </w:r>
          </w:p>
        </w:tc>
      </w:tr>
      <w:tr w:rsidR="00096430" w:rsidRPr="00096430" w14:paraId="042E9004" w14:textId="77777777" w:rsidTr="00096430">
        <w:tc>
          <w:tcPr>
            <w:tcW w:w="2700" w:type="dxa"/>
            <w:tcBorders>
              <w:top w:val="nil"/>
              <w:left w:val="single" w:sz="6" w:space="0" w:color="auto"/>
              <w:bottom w:val="single" w:sz="6" w:space="0" w:color="auto"/>
              <w:right w:val="single" w:sz="6" w:space="0" w:color="auto"/>
            </w:tcBorders>
            <w:shd w:val="clear" w:color="auto" w:fill="auto"/>
            <w:hideMark/>
          </w:tcPr>
          <w:p w14:paraId="4C1ED545"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Moderate </w:t>
            </w:r>
          </w:p>
        </w:tc>
        <w:tc>
          <w:tcPr>
            <w:tcW w:w="1935" w:type="dxa"/>
            <w:tcBorders>
              <w:top w:val="nil"/>
              <w:left w:val="nil"/>
              <w:bottom w:val="single" w:sz="6" w:space="0" w:color="auto"/>
              <w:right w:val="single" w:sz="6" w:space="0" w:color="auto"/>
            </w:tcBorders>
            <w:shd w:val="clear" w:color="auto" w:fill="auto"/>
            <w:hideMark/>
          </w:tcPr>
          <w:p w14:paraId="55E88CCF"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1.46 (0.71 – 3.01) </w:t>
            </w:r>
          </w:p>
        </w:tc>
        <w:tc>
          <w:tcPr>
            <w:tcW w:w="1350" w:type="dxa"/>
            <w:tcBorders>
              <w:top w:val="nil"/>
              <w:left w:val="nil"/>
              <w:bottom w:val="single" w:sz="6" w:space="0" w:color="auto"/>
              <w:right w:val="single" w:sz="6" w:space="0" w:color="auto"/>
            </w:tcBorders>
            <w:shd w:val="clear" w:color="auto" w:fill="auto"/>
            <w:hideMark/>
          </w:tcPr>
          <w:p w14:paraId="556ECBBF"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0.418 </w:t>
            </w:r>
          </w:p>
        </w:tc>
        <w:tc>
          <w:tcPr>
            <w:tcW w:w="2025" w:type="dxa"/>
            <w:tcBorders>
              <w:top w:val="nil"/>
              <w:left w:val="nil"/>
              <w:bottom w:val="single" w:sz="6" w:space="0" w:color="auto"/>
              <w:right w:val="single" w:sz="6" w:space="0" w:color="auto"/>
            </w:tcBorders>
            <w:shd w:val="clear" w:color="auto" w:fill="auto"/>
            <w:hideMark/>
          </w:tcPr>
          <w:p w14:paraId="168B4378"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1.01 (0.45 – 2.28) </w:t>
            </w:r>
          </w:p>
        </w:tc>
        <w:tc>
          <w:tcPr>
            <w:tcW w:w="1290" w:type="dxa"/>
            <w:tcBorders>
              <w:top w:val="nil"/>
              <w:left w:val="nil"/>
              <w:bottom w:val="single" w:sz="6" w:space="0" w:color="auto"/>
              <w:right w:val="single" w:sz="6" w:space="0" w:color="auto"/>
            </w:tcBorders>
            <w:shd w:val="clear" w:color="auto" w:fill="auto"/>
            <w:hideMark/>
          </w:tcPr>
          <w:p w14:paraId="77A80757"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0.981 </w:t>
            </w:r>
          </w:p>
        </w:tc>
      </w:tr>
      <w:tr w:rsidR="00096430" w:rsidRPr="00096430" w14:paraId="377B71C8" w14:textId="77777777" w:rsidTr="00096430">
        <w:tc>
          <w:tcPr>
            <w:tcW w:w="2700" w:type="dxa"/>
            <w:tcBorders>
              <w:top w:val="nil"/>
              <w:left w:val="single" w:sz="6" w:space="0" w:color="auto"/>
              <w:bottom w:val="single" w:sz="6" w:space="0" w:color="auto"/>
              <w:right w:val="single" w:sz="6" w:space="0" w:color="auto"/>
            </w:tcBorders>
            <w:shd w:val="clear" w:color="auto" w:fill="auto"/>
            <w:hideMark/>
          </w:tcPr>
          <w:p w14:paraId="0957A33A"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High </w:t>
            </w:r>
          </w:p>
        </w:tc>
        <w:tc>
          <w:tcPr>
            <w:tcW w:w="1935" w:type="dxa"/>
            <w:tcBorders>
              <w:top w:val="nil"/>
              <w:left w:val="nil"/>
              <w:bottom w:val="single" w:sz="6" w:space="0" w:color="auto"/>
              <w:right w:val="single" w:sz="6" w:space="0" w:color="auto"/>
            </w:tcBorders>
            <w:shd w:val="clear" w:color="auto" w:fill="auto"/>
            <w:hideMark/>
          </w:tcPr>
          <w:p w14:paraId="021D9D46"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1.96 (1.06 – 3.63) </w:t>
            </w:r>
          </w:p>
        </w:tc>
        <w:tc>
          <w:tcPr>
            <w:tcW w:w="1350" w:type="dxa"/>
            <w:tcBorders>
              <w:top w:val="nil"/>
              <w:left w:val="nil"/>
              <w:bottom w:val="single" w:sz="6" w:space="0" w:color="auto"/>
              <w:right w:val="single" w:sz="6" w:space="0" w:color="auto"/>
            </w:tcBorders>
            <w:shd w:val="clear" w:color="auto" w:fill="auto"/>
            <w:hideMark/>
          </w:tcPr>
          <w:p w14:paraId="4527388F"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0.077 </w:t>
            </w:r>
          </w:p>
        </w:tc>
        <w:tc>
          <w:tcPr>
            <w:tcW w:w="2025" w:type="dxa"/>
            <w:tcBorders>
              <w:top w:val="nil"/>
              <w:left w:val="nil"/>
              <w:bottom w:val="single" w:sz="6" w:space="0" w:color="auto"/>
              <w:right w:val="single" w:sz="6" w:space="0" w:color="auto"/>
            </w:tcBorders>
            <w:shd w:val="clear" w:color="auto" w:fill="auto"/>
            <w:hideMark/>
          </w:tcPr>
          <w:p w14:paraId="0CB18D49"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1.07 (0.53 – 2.16) </w:t>
            </w:r>
          </w:p>
        </w:tc>
        <w:tc>
          <w:tcPr>
            <w:tcW w:w="1290" w:type="dxa"/>
            <w:tcBorders>
              <w:top w:val="nil"/>
              <w:left w:val="nil"/>
              <w:bottom w:val="single" w:sz="6" w:space="0" w:color="auto"/>
              <w:right w:val="single" w:sz="6" w:space="0" w:color="auto"/>
            </w:tcBorders>
            <w:shd w:val="clear" w:color="auto" w:fill="auto"/>
            <w:hideMark/>
          </w:tcPr>
          <w:p w14:paraId="1285F101"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0.847 </w:t>
            </w:r>
          </w:p>
        </w:tc>
      </w:tr>
    </w:tbl>
    <w:p w14:paraId="15C8C4E6" w14:textId="77777777" w:rsidR="00096430" w:rsidRPr="00096430" w:rsidRDefault="00096430" w:rsidP="00096430">
      <w:pPr>
        <w:spacing w:after="0" w:line="240" w:lineRule="auto"/>
        <w:textAlignment w:val="baseline"/>
        <w:rPr>
          <w:rFonts w:ascii="Calibri" w:eastAsia="Times New Roman" w:hAnsi="Calibri" w:cs="Calibri"/>
          <w:sz w:val="28"/>
          <w:szCs w:val="28"/>
        </w:rPr>
      </w:pPr>
      <w:r w:rsidRPr="00096430">
        <w:rPr>
          <w:rFonts w:ascii="Times New Roman" w:eastAsia="Times New Roman" w:hAnsi="Times New Roman" w:cs="Times New Roman"/>
          <w:sz w:val="24"/>
          <w:szCs w:val="24"/>
        </w:rPr>
        <w:t> </w:t>
      </w:r>
    </w:p>
    <w:p w14:paraId="52366AB8" w14:textId="77777777" w:rsidR="00096430" w:rsidRPr="00096430" w:rsidRDefault="00096430" w:rsidP="00096430">
      <w:pPr>
        <w:spacing w:after="0" w:line="240" w:lineRule="auto"/>
        <w:textAlignment w:val="baseline"/>
        <w:rPr>
          <w:rFonts w:ascii="Calibri" w:eastAsia="Times New Roman" w:hAnsi="Calibri" w:cs="Calibri"/>
          <w:sz w:val="28"/>
          <w:szCs w:val="28"/>
        </w:rPr>
      </w:pPr>
      <w:r w:rsidRPr="00096430">
        <w:rPr>
          <w:rFonts w:ascii="Times New Roman" w:eastAsia="Times New Roman" w:hAnsi="Times New Roman" w:cs="Times New Roman"/>
          <w:sz w:val="24"/>
          <w:szCs w:val="24"/>
        </w:rPr>
        <w:t> </w:t>
      </w:r>
    </w:p>
    <w:p w14:paraId="0CA8F368" w14:textId="77777777" w:rsidR="00096430" w:rsidRPr="00096430" w:rsidRDefault="00096430" w:rsidP="00096430">
      <w:pPr>
        <w:spacing w:after="0" w:line="240" w:lineRule="auto"/>
        <w:textAlignment w:val="baseline"/>
        <w:rPr>
          <w:rFonts w:ascii="Calibri" w:eastAsia="Times New Roman" w:hAnsi="Calibri" w:cs="Calibri"/>
          <w:sz w:val="28"/>
          <w:szCs w:val="28"/>
        </w:rPr>
      </w:pPr>
      <w:r w:rsidRPr="00096430">
        <w:rPr>
          <w:rFonts w:ascii="Times New Roman" w:eastAsia="Times New Roman" w:hAnsi="Times New Roman" w:cs="Times New Roman"/>
          <w:sz w:val="24"/>
          <w:szCs w:val="24"/>
        </w:rPr>
        <w:t> </w:t>
      </w:r>
    </w:p>
    <w:p w14:paraId="488E9919" w14:textId="77777777" w:rsidR="00096430" w:rsidRPr="00096430" w:rsidRDefault="00096430" w:rsidP="00096430">
      <w:pPr>
        <w:spacing w:after="0" w:line="240" w:lineRule="auto"/>
        <w:textAlignment w:val="baseline"/>
        <w:rPr>
          <w:rFonts w:ascii="Calibri" w:eastAsia="Times New Roman" w:hAnsi="Calibri" w:cs="Calibri"/>
          <w:sz w:val="28"/>
          <w:szCs w:val="28"/>
        </w:rPr>
      </w:pPr>
      <w:r w:rsidRPr="00096430">
        <w:rPr>
          <w:rFonts w:ascii="Times New Roman" w:eastAsia="Times New Roman" w:hAnsi="Times New Roman" w:cs="Times New Roman"/>
          <w:sz w:val="24"/>
          <w:szCs w:val="24"/>
        </w:rPr>
        <w:t> </w:t>
      </w:r>
    </w:p>
    <w:p w14:paraId="21943664" w14:textId="77777777" w:rsidR="00096430" w:rsidRPr="00096430" w:rsidRDefault="00096430" w:rsidP="00096430">
      <w:pPr>
        <w:spacing w:after="0" w:line="240" w:lineRule="auto"/>
        <w:textAlignment w:val="baseline"/>
        <w:rPr>
          <w:rFonts w:ascii="Calibri" w:eastAsia="Times New Roman" w:hAnsi="Calibri" w:cs="Calibri"/>
          <w:sz w:val="28"/>
          <w:szCs w:val="28"/>
        </w:rPr>
      </w:pPr>
      <w:r w:rsidRPr="00096430">
        <w:rPr>
          <w:rFonts w:ascii="Times New Roman" w:eastAsia="Times New Roman" w:hAnsi="Times New Roman" w:cs="Times New Roman"/>
          <w:sz w:val="24"/>
          <w:szCs w:val="24"/>
        </w:rPr>
        <w:t> </w:t>
      </w:r>
    </w:p>
    <w:p w14:paraId="4DF759CB" w14:textId="77777777" w:rsidR="00096430" w:rsidRPr="00096430" w:rsidRDefault="00096430" w:rsidP="00096430">
      <w:pPr>
        <w:spacing w:after="0" w:line="240" w:lineRule="auto"/>
        <w:textAlignment w:val="baseline"/>
        <w:rPr>
          <w:rFonts w:ascii="Calibri" w:eastAsia="Times New Roman" w:hAnsi="Calibri" w:cs="Calibri"/>
          <w:sz w:val="28"/>
          <w:szCs w:val="28"/>
        </w:rPr>
      </w:pPr>
      <w:r w:rsidRPr="00096430">
        <w:rPr>
          <w:rFonts w:ascii="Times New Roman" w:eastAsia="Times New Roman" w:hAnsi="Times New Roman" w:cs="Times New Roman"/>
          <w:sz w:val="24"/>
          <w:szCs w:val="24"/>
        </w:rPr>
        <w:t> </w:t>
      </w:r>
    </w:p>
    <w:p w14:paraId="253C94D1" w14:textId="77777777" w:rsidR="00096430" w:rsidRPr="00096430" w:rsidRDefault="00096430" w:rsidP="00096430">
      <w:pPr>
        <w:spacing w:after="0" w:line="240" w:lineRule="auto"/>
        <w:textAlignment w:val="baseline"/>
        <w:rPr>
          <w:rFonts w:ascii="Calibri" w:eastAsia="Times New Roman" w:hAnsi="Calibri" w:cs="Calibri"/>
          <w:sz w:val="28"/>
          <w:szCs w:val="28"/>
        </w:rPr>
      </w:pPr>
      <w:r w:rsidRPr="00096430">
        <w:rPr>
          <w:rFonts w:ascii="Times New Roman" w:eastAsia="Times New Roman" w:hAnsi="Times New Roman" w:cs="Times New Roman"/>
          <w:sz w:val="24"/>
          <w:szCs w:val="24"/>
        </w:rPr>
        <w:t> </w:t>
      </w:r>
    </w:p>
    <w:p w14:paraId="2025E820" w14:textId="77777777" w:rsidR="00096430" w:rsidRPr="00096430" w:rsidRDefault="00096430" w:rsidP="00096430">
      <w:pPr>
        <w:spacing w:after="0" w:line="240" w:lineRule="auto"/>
        <w:textAlignment w:val="baseline"/>
        <w:rPr>
          <w:rFonts w:ascii="Calibri" w:eastAsia="Times New Roman" w:hAnsi="Calibri" w:cs="Calibri"/>
          <w:sz w:val="28"/>
          <w:szCs w:val="28"/>
        </w:rPr>
      </w:pPr>
      <w:r w:rsidRPr="00096430">
        <w:rPr>
          <w:rFonts w:ascii="Times New Roman" w:eastAsia="Times New Roman" w:hAnsi="Times New Roman" w:cs="Times New Roman"/>
          <w:sz w:val="24"/>
          <w:szCs w:val="24"/>
        </w:rPr>
        <w:t> </w:t>
      </w:r>
    </w:p>
    <w:p w14:paraId="6946D110" w14:textId="77777777" w:rsidR="00096430" w:rsidRPr="00096430" w:rsidRDefault="00096430" w:rsidP="00096430">
      <w:pPr>
        <w:spacing w:after="0" w:line="240" w:lineRule="auto"/>
        <w:textAlignment w:val="baseline"/>
        <w:rPr>
          <w:rFonts w:ascii="Calibri" w:eastAsia="Times New Roman" w:hAnsi="Calibri" w:cs="Calibri"/>
          <w:sz w:val="28"/>
          <w:szCs w:val="28"/>
        </w:rPr>
      </w:pPr>
      <w:r w:rsidRPr="00096430">
        <w:rPr>
          <w:rFonts w:ascii="Times New Roman" w:eastAsia="Times New Roman" w:hAnsi="Times New Roman" w:cs="Times New Roman"/>
          <w:sz w:val="24"/>
          <w:szCs w:val="24"/>
        </w:rPr>
        <w:t> </w:t>
      </w:r>
    </w:p>
    <w:p w14:paraId="5CCF50EA" w14:textId="77777777" w:rsidR="00096430" w:rsidRPr="00096430" w:rsidRDefault="00096430" w:rsidP="00096430">
      <w:pPr>
        <w:spacing w:after="0" w:line="240" w:lineRule="auto"/>
        <w:textAlignment w:val="baseline"/>
        <w:rPr>
          <w:rFonts w:ascii="Calibri" w:eastAsia="Times New Roman" w:hAnsi="Calibri" w:cs="Calibri"/>
          <w:sz w:val="28"/>
          <w:szCs w:val="28"/>
        </w:rPr>
      </w:pPr>
      <w:r w:rsidRPr="00096430">
        <w:rPr>
          <w:rFonts w:ascii="Times New Roman" w:eastAsia="Times New Roman" w:hAnsi="Times New Roman" w:cs="Times New Roman"/>
          <w:sz w:val="24"/>
          <w:szCs w:val="24"/>
        </w:rPr>
        <w:lastRenderedPageBreak/>
        <w:t> </w:t>
      </w:r>
    </w:p>
    <w:p w14:paraId="186015C0" w14:textId="77777777" w:rsidR="00096430" w:rsidRPr="00096430" w:rsidRDefault="00096430" w:rsidP="00096430">
      <w:pPr>
        <w:spacing w:after="0" w:line="240" w:lineRule="auto"/>
        <w:textAlignment w:val="baseline"/>
        <w:rPr>
          <w:rFonts w:ascii="Calibri" w:eastAsia="Times New Roman" w:hAnsi="Calibri" w:cs="Calibri"/>
          <w:sz w:val="28"/>
          <w:szCs w:val="28"/>
        </w:rPr>
      </w:pPr>
      <w:r w:rsidRPr="00096430">
        <w:rPr>
          <w:rFonts w:ascii="Times New Roman" w:eastAsia="Times New Roman" w:hAnsi="Times New Roman" w:cs="Times New Roman"/>
          <w:sz w:val="24"/>
          <w:szCs w:val="24"/>
        </w:rPr>
        <w:t> </w:t>
      </w:r>
    </w:p>
    <w:p w14:paraId="392F1A14" w14:textId="77777777" w:rsidR="00096430" w:rsidRPr="00096430" w:rsidRDefault="00096430" w:rsidP="00096430">
      <w:pPr>
        <w:spacing w:after="0" w:line="240" w:lineRule="auto"/>
        <w:textAlignment w:val="baseline"/>
        <w:rPr>
          <w:rFonts w:ascii="Calibri" w:eastAsia="Times New Roman" w:hAnsi="Calibri" w:cs="Calibri"/>
          <w:sz w:val="28"/>
          <w:szCs w:val="28"/>
        </w:rPr>
      </w:pPr>
      <w:r w:rsidRPr="00096430">
        <w:rPr>
          <w:rFonts w:ascii="Times New Roman" w:eastAsia="Times New Roman" w:hAnsi="Times New Roman" w:cs="Times New Roman"/>
          <w:sz w:val="24"/>
          <w:szCs w:val="24"/>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65"/>
      </w:tblGrid>
      <w:tr w:rsidR="00096430" w:rsidRPr="00096430" w14:paraId="0FCB6E55" w14:textId="77777777" w:rsidTr="00096430">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5F083500"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MICS 2019 </w:t>
            </w:r>
          </w:p>
        </w:tc>
        <w:tc>
          <w:tcPr>
            <w:tcW w:w="4665" w:type="dxa"/>
            <w:tcBorders>
              <w:top w:val="single" w:sz="6" w:space="0" w:color="auto"/>
              <w:left w:val="nil"/>
              <w:bottom w:val="single" w:sz="6" w:space="0" w:color="auto"/>
              <w:right w:val="single" w:sz="6" w:space="0" w:color="auto"/>
            </w:tcBorders>
            <w:shd w:val="clear" w:color="auto" w:fill="auto"/>
            <w:hideMark/>
          </w:tcPr>
          <w:p w14:paraId="58E622A1" w14:textId="77777777" w:rsidR="00096430" w:rsidRPr="00096430" w:rsidRDefault="00096430" w:rsidP="00096430">
            <w:pPr>
              <w:spacing w:after="0" w:line="240" w:lineRule="auto"/>
              <w:jc w:val="center"/>
              <w:textAlignment w:val="baseline"/>
              <w:rPr>
                <w:rFonts w:ascii="Times New Roman" w:eastAsia="Times New Roman" w:hAnsi="Times New Roman" w:cs="Times New Roman"/>
                <w:sz w:val="24"/>
                <w:szCs w:val="24"/>
              </w:rPr>
            </w:pPr>
            <w:r w:rsidRPr="00096430">
              <w:rPr>
                <w:rFonts w:ascii="Times New Roman" w:eastAsia="Times New Roman" w:hAnsi="Times New Roman" w:cs="Times New Roman"/>
                <w:sz w:val="24"/>
                <w:szCs w:val="24"/>
              </w:rPr>
              <w:t>MICS 2012 </w:t>
            </w:r>
          </w:p>
        </w:tc>
      </w:tr>
      <w:tr w:rsidR="00096430" w:rsidRPr="00096430" w14:paraId="68B43799" w14:textId="77777777" w:rsidTr="00096430">
        <w:tc>
          <w:tcPr>
            <w:tcW w:w="4665" w:type="dxa"/>
            <w:tcBorders>
              <w:top w:val="nil"/>
              <w:left w:val="single" w:sz="6" w:space="0" w:color="auto"/>
              <w:bottom w:val="single" w:sz="6" w:space="0" w:color="auto"/>
              <w:right w:val="single" w:sz="6" w:space="0" w:color="auto"/>
            </w:tcBorders>
            <w:shd w:val="clear" w:color="auto" w:fill="auto"/>
            <w:hideMark/>
          </w:tcPr>
          <w:p w14:paraId="0A545F51" w14:textId="2FF6FFC8" w:rsidR="00096430" w:rsidRPr="00096430" w:rsidRDefault="00096430" w:rsidP="00096430">
            <w:pPr>
              <w:spacing w:after="0" w:line="240" w:lineRule="auto"/>
              <w:textAlignment w:val="baseline"/>
              <w:rPr>
                <w:rFonts w:ascii="Times New Roman" w:eastAsia="Times New Roman" w:hAnsi="Times New Roman" w:cs="Times New Roman"/>
                <w:sz w:val="24"/>
                <w:szCs w:val="24"/>
              </w:rPr>
            </w:pPr>
            <w:r w:rsidRPr="00096430">
              <w:rPr>
                <w:noProof/>
              </w:rPr>
              <w:drawing>
                <wp:inline distT="0" distB="0" distL="0" distR="0" wp14:anchorId="0CC995FF" wp14:editId="5C9A8BEE">
                  <wp:extent cx="2753995" cy="3370580"/>
                  <wp:effectExtent l="0" t="0" r="8255" b="127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3995" cy="3370580"/>
                          </a:xfrm>
                          <a:prstGeom prst="rect">
                            <a:avLst/>
                          </a:prstGeom>
                          <a:noFill/>
                          <a:ln>
                            <a:noFill/>
                          </a:ln>
                        </pic:spPr>
                      </pic:pic>
                    </a:graphicData>
                  </a:graphic>
                </wp:inline>
              </w:drawing>
            </w:r>
            <w:r w:rsidRPr="00096430">
              <w:rPr>
                <w:rFonts w:ascii="Times New Roman" w:eastAsia="Times New Roman" w:hAnsi="Times New Roman" w:cs="Times New Roman"/>
                <w:sz w:val="24"/>
                <w:szCs w:val="24"/>
              </w:rPr>
              <w:t> </w:t>
            </w:r>
          </w:p>
        </w:tc>
        <w:tc>
          <w:tcPr>
            <w:tcW w:w="4665" w:type="dxa"/>
            <w:tcBorders>
              <w:top w:val="nil"/>
              <w:left w:val="nil"/>
              <w:bottom w:val="single" w:sz="6" w:space="0" w:color="auto"/>
              <w:right w:val="single" w:sz="6" w:space="0" w:color="auto"/>
            </w:tcBorders>
            <w:shd w:val="clear" w:color="auto" w:fill="auto"/>
            <w:hideMark/>
          </w:tcPr>
          <w:p w14:paraId="61D94EE3" w14:textId="6C74664E" w:rsidR="00096430" w:rsidRPr="00096430" w:rsidRDefault="00096430" w:rsidP="00096430">
            <w:pPr>
              <w:spacing w:after="0" w:line="240" w:lineRule="auto"/>
              <w:textAlignment w:val="baseline"/>
              <w:rPr>
                <w:rFonts w:ascii="Times New Roman" w:eastAsia="Times New Roman" w:hAnsi="Times New Roman" w:cs="Times New Roman"/>
                <w:sz w:val="24"/>
                <w:szCs w:val="24"/>
              </w:rPr>
            </w:pPr>
            <w:r w:rsidRPr="00096430">
              <w:rPr>
                <w:noProof/>
              </w:rPr>
              <w:drawing>
                <wp:inline distT="0" distB="0" distL="0" distR="0" wp14:anchorId="2C8C1DEC" wp14:editId="3ECD7E55">
                  <wp:extent cx="2817495" cy="3391535"/>
                  <wp:effectExtent l="0" t="0" r="1905" b="0"/>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7495" cy="3391535"/>
                          </a:xfrm>
                          <a:prstGeom prst="rect">
                            <a:avLst/>
                          </a:prstGeom>
                          <a:noFill/>
                          <a:ln>
                            <a:noFill/>
                          </a:ln>
                        </pic:spPr>
                      </pic:pic>
                    </a:graphicData>
                  </a:graphic>
                </wp:inline>
              </w:drawing>
            </w:r>
            <w:r w:rsidRPr="00096430">
              <w:rPr>
                <w:rFonts w:ascii="Times New Roman" w:eastAsia="Times New Roman" w:hAnsi="Times New Roman" w:cs="Times New Roman"/>
                <w:sz w:val="24"/>
                <w:szCs w:val="24"/>
              </w:rPr>
              <w:t> </w:t>
            </w:r>
          </w:p>
        </w:tc>
      </w:tr>
    </w:tbl>
    <w:p w14:paraId="64C5E051" w14:textId="77777777" w:rsidR="00096430" w:rsidRPr="00096430" w:rsidRDefault="00096430" w:rsidP="00096430">
      <w:pPr>
        <w:spacing w:after="0" w:line="240" w:lineRule="auto"/>
        <w:textAlignment w:val="baseline"/>
        <w:rPr>
          <w:rFonts w:ascii="Calibri" w:eastAsia="Times New Roman" w:hAnsi="Calibri" w:cs="Calibri"/>
          <w:sz w:val="28"/>
          <w:szCs w:val="28"/>
        </w:rPr>
      </w:pPr>
      <w:r w:rsidRPr="00096430">
        <w:rPr>
          <w:rFonts w:ascii="Times New Roman" w:eastAsia="Times New Roman" w:hAnsi="Times New Roman" w:cs="Times New Roman"/>
          <w:sz w:val="24"/>
          <w:szCs w:val="24"/>
        </w:rPr>
        <w:t> </w:t>
      </w:r>
    </w:p>
    <w:p w14:paraId="163B674F" w14:textId="77777777" w:rsidR="00096430" w:rsidRPr="00096430" w:rsidRDefault="00096430" w:rsidP="00096430">
      <w:pPr>
        <w:spacing w:after="0" w:line="240" w:lineRule="auto"/>
        <w:textAlignment w:val="baseline"/>
        <w:rPr>
          <w:rFonts w:ascii="Calibri" w:eastAsia="Times New Roman" w:hAnsi="Calibri" w:cs="Calibri"/>
          <w:sz w:val="28"/>
          <w:szCs w:val="28"/>
        </w:rPr>
      </w:pPr>
      <w:r w:rsidRPr="00096430">
        <w:rPr>
          <w:rFonts w:ascii="Times New Roman" w:eastAsia="Times New Roman" w:hAnsi="Times New Roman" w:cs="Times New Roman"/>
          <w:sz w:val="24"/>
          <w:szCs w:val="24"/>
        </w:rPr>
        <w:t>Fig. 1 Absolute standardised mean differences (SMD) between low, moderate and high household water E. coli concentration in unweighted and propensity score (PS)–weighted samples </w:t>
      </w:r>
    </w:p>
    <w:p w14:paraId="7FF6FA0B" w14:textId="77777777" w:rsidR="00096430" w:rsidRPr="00096430" w:rsidRDefault="00096430" w:rsidP="00096430">
      <w:pPr>
        <w:spacing w:after="0" w:line="240" w:lineRule="auto"/>
        <w:textAlignment w:val="baseline"/>
        <w:rPr>
          <w:rFonts w:ascii="Calibri" w:eastAsia="Times New Roman" w:hAnsi="Calibri" w:cs="Calibri"/>
          <w:sz w:val="28"/>
          <w:szCs w:val="28"/>
        </w:rPr>
      </w:pPr>
      <w:r w:rsidRPr="00096430">
        <w:rPr>
          <w:rFonts w:ascii="Times New Roman" w:eastAsia="Times New Roman" w:hAnsi="Times New Roman" w:cs="Times New Roman"/>
          <w:sz w:val="24"/>
          <w:szCs w:val="24"/>
        </w:rPr>
        <w:t> </w:t>
      </w:r>
    </w:p>
    <w:p w14:paraId="40E3689D" w14:textId="77777777" w:rsidR="00096430" w:rsidRPr="00096430" w:rsidRDefault="00096430" w:rsidP="00096430">
      <w:pPr>
        <w:spacing w:after="0" w:line="240" w:lineRule="auto"/>
        <w:textAlignment w:val="baseline"/>
        <w:rPr>
          <w:rFonts w:ascii="Calibri" w:eastAsia="Times New Roman" w:hAnsi="Calibri" w:cs="Calibri"/>
          <w:sz w:val="28"/>
          <w:szCs w:val="28"/>
        </w:rPr>
      </w:pPr>
      <w:r w:rsidRPr="00096430">
        <w:rPr>
          <w:rFonts w:ascii="Times New Roman" w:eastAsia="Times New Roman" w:hAnsi="Times New Roman" w:cs="Times New Roman"/>
          <w:sz w:val="28"/>
          <w:szCs w:val="28"/>
        </w:rPr>
        <w:t> </w:t>
      </w:r>
    </w:p>
    <w:p w14:paraId="6F31292C" w14:textId="77777777" w:rsidR="00096430" w:rsidRPr="00096430" w:rsidRDefault="00096430" w:rsidP="00096430">
      <w:pPr>
        <w:spacing w:after="0" w:line="240" w:lineRule="auto"/>
        <w:textAlignment w:val="baseline"/>
        <w:rPr>
          <w:rFonts w:ascii="Calibri" w:eastAsia="Times New Roman" w:hAnsi="Calibri" w:cs="Calibri"/>
          <w:sz w:val="28"/>
          <w:szCs w:val="28"/>
        </w:rPr>
      </w:pPr>
      <w:r w:rsidRPr="00096430">
        <w:rPr>
          <w:rFonts w:ascii="Times New Roman" w:eastAsia="Times New Roman" w:hAnsi="Times New Roman" w:cs="Times New Roman"/>
          <w:sz w:val="28"/>
          <w:szCs w:val="28"/>
        </w:rPr>
        <w:t> </w:t>
      </w:r>
    </w:p>
    <w:p w14:paraId="4C056A87" w14:textId="77777777" w:rsidR="00096430" w:rsidRPr="00096430" w:rsidRDefault="00096430" w:rsidP="00096430">
      <w:pPr>
        <w:spacing w:after="0" w:line="240" w:lineRule="auto"/>
        <w:textAlignment w:val="baseline"/>
        <w:rPr>
          <w:rFonts w:ascii="Calibri" w:eastAsia="Times New Roman" w:hAnsi="Calibri" w:cs="Calibri"/>
          <w:sz w:val="28"/>
          <w:szCs w:val="28"/>
        </w:rPr>
      </w:pPr>
      <w:r w:rsidRPr="00096430">
        <w:rPr>
          <w:rFonts w:ascii="Times New Roman" w:eastAsia="Times New Roman" w:hAnsi="Times New Roman" w:cs="Times New Roman"/>
          <w:sz w:val="28"/>
          <w:szCs w:val="28"/>
        </w:rPr>
        <w:t>Result </w:t>
      </w:r>
    </w:p>
    <w:p w14:paraId="06D4AC77" w14:textId="64E78B60" w:rsidR="00096430" w:rsidRPr="00096430" w:rsidRDefault="00096430" w:rsidP="00096430">
      <w:pPr>
        <w:spacing w:after="0" w:line="240" w:lineRule="auto"/>
        <w:textAlignment w:val="baseline"/>
        <w:rPr>
          <w:rFonts w:ascii="Calibri" w:eastAsia="Times New Roman" w:hAnsi="Calibri" w:cs="Calibri"/>
          <w:sz w:val="28"/>
          <w:szCs w:val="28"/>
        </w:rPr>
      </w:pPr>
      <w:r w:rsidRPr="00096430">
        <w:rPr>
          <w:rFonts w:ascii="Times New Roman" w:eastAsia="Times New Roman" w:hAnsi="Times New Roman" w:cs="Times New Roman"/>
          <w:sz w:val="28"/>
          <w:szCs w:val="28"/>
        </w:rPr>
        <w:t xml:space="preserve">The sample size in MICS 2019 was 2,332 and in MICS 2012 was 2073. The number of female children in MICS 2019 and 2012 were respectively 1088 and 1011. Educational status of mother’s None/Primary incomplete were 276 and Secondary Complete/ Higher 362 in MICS 2019. In MICS 2012 Educational status of mother’s None/Primary incomplete were </w:t>
      </w:r>
      <w:del w:id="996" w:author="Tanvir Ahammed" w:date="2022-06-19T16:26:00Z">
        <w:r w:rsidRPr="00096430" w:rsidDel="000D74D1">
          <w:rPr>
            <w:rFonts w:ascii="Times New Roman" w:eastAsia="Times New Roman" w:hAnsi="Times New Roman" w:cs="Times New Roman"/>
            <w:sz w:val="28"/>
            <w:szCs w:val="28"/>
          </w:rPr>
          <w:delText>714  and</w:delText>
        </w:r>
      </w:del>
      <w:ins w:id="997" w:author="Tanvir Ahammed" w:date="2022-06-19T16:26:00Z">
        <w:r w:rsidR="000D74D1" w:rsidRPr="00096430">
          <w:rPr>
            <w:rFonts w:ascii="Times New Roman" w:eastAsia="Times New Roman" w:hAnsi="Times New Roman" w:cs="Times New Roman"/>
            <w:sz w:val="28"/>
            <w:szCs w:val="28"/>
          </w:rPr>
          <w:t xml:space="preserve">714 </w:t>
        </w:r>
      </w:ins>
      <w:del w:id="998" w:author="Tanvir Ahammed" w:date="2022-06-19T16:36:00Z">
        <w:r w:rsidRPr="00096430" w:rsidDel="00FB3242">
          <w:rPr>
            <w:rFonts w:ascii="Times New Roman" w:eastAsia="Times New Roman" w:hAnsi="Times New Roman" w:cs="Times New Roman"/>
            <w:sz w:val="28"/>
            <w:szCs w:val="28"/>
          </w:rPr>
          <w:delText>  Secondary</w:delText>
        </w:r>
      </w:del>
      <w:ins w:id="999" w:author="Tanvir Ahammed" w:date="2022-06-19T16:36:00Z">
        <w:r w:rsidR="00FB3242" w:rsidRPr="00096430">
          <w:rPr>
            <w:rFonts w:ascii="Times New Roman" w:eastAsia="Times New Roman" w:hAnsi="Times New Roman" w:cs="Times New Roman"/>
            <w:sz w:val="28"/>
            <w:szCs w:val="28"/>
          </w:rPr>
          <w:t>and Secondary</w:t>
        </w:r>
      </w:ins>
      <w:r w:rsidRPr="00096430">
        <w:rPr>
          <w:rFonts w:ascii="Times New Roman" w:eastAsia="Times New Roman" w:hAnsi="Times New Roman" w:cs="Times New Roman"/>
          <w:sz w:val="28"/>
          <w:szCs w:val="28"/>
        </w:rPr>
        <w:t xml:space="preserve"> Complete/ Higher 295. In MICS 2019 survey household size were mostly 5 or greater then 5. On the contrast, in MICS 2012 household size were mostly less then 5 members. In MICS 2019 and in MICS 2012 the number of children from families that owned livestock respectively 1378 and 1186. In both surveys children who had diarrhea were highest in number from poor households. In MICS 2019, 96.52% household used improved source water type and in MICS 2012 it was 97.29%.  73.32% and 62.43% did not share toilet facility respectively in MICS  2019 and MICS </w:t>
      </w:r>
      <w:r w:rsidRPr="00096430">
        <w:rPr>
          <w:rFonts w:ascii="Times New Roman" w:eastAsia="Times New Roman" w:hAnsi="Times New Roman" w:cs="Times New Roman"/>
          <w:sz w:val="28"/>
          <w:szCs w:val="28"/>
        </w:rPr>
        <w:lastRenderedPageBreak/>
        <w:t xml:space="preserve">2012.  Highest number of individuals were from urban areas in both surveys and from Dhaka division. </w:t>
      </w:r>
      <w:r w:rsidRPr="00096430">
        <w:rPr>
          <w:rFonts w:ascii="Times New Roman" w:eastAsia="Times New Roman" w:hAnsi="Times New Roman" w:cs="Times New Roman"/>
          <w:b/>
          <w:bCs/>
          <w:sz w:val="28"/>
          <w:szCs w:val="28"/>
        </w:rPr>
        <w:t xml:space="preserve">The sources of water of 720 households were Uncovered containers and 145 households used water from a direct source in MICS 2019.  The sources of water of 648 households were Uncovered containers and 108 households used water from a direct source in MICS 2019.  Household water </w:t>
      </w:r>
      <w:r w:rsidRPr="00096430">
        <w:rPr>
          <w:rFonts w:ascii="Times New Roman" w:eastAsia="Times New Roman" w:hAnsi="Times New Roman" w:cs="Times New Roman"/>
          <w:b/>
          <w:bCs/>
          <w:i/>
          <w:iCs/>
          <w:sz w:val="28"/>
          <w:szCs w:val="28"/>
        </w:rPr>
        <w:t xml:space="preserve">E. coli </w:t>
      </w:r>
      <w:r w:rsidRPr="00096430">
        <w:rPr>
          <w:rFonts w:ascii="Times New Roman" w:eastAsia="Times New Roman" w:hAnsi="Times New Roman" w:cs="Times New Roman"/>
          <w:b/>
          <w:bCs/>
          <w:sz w:val="28"/>
          <w:szCs w:val="28"/>
        </w:rPr>
        <w:t xml:space="preserve">concentration were high in 1477 households in MICS 2019 survey and 1305 households in MICS 2012.  On the other hand, source water </w:t>
      </w:r>
      <w:r w:rsidRPr="00096430">
        <w:rPr>
          <w:rFonts w:ascii="Times New Roman" w:eastAsia="Times New Roman" w:hAnsi="Times New Roman" w:cs="Times New Roman"/>
          <w:b/>
          <w:bCs/>
          <w:i/>
          <w:iCs/>
          <w:sz w:val="28"/>
          <w:szCs w:val="28"/>
        </w:rPr>
        <w:t xml:space="preserve">E. coli </w:t>
      </w:r>
      <w:r w:rsidRPr="00096430">
        <w:rPr>
          <w:rFonts w:ascii="Times New Roman" w:eastAsia="Times New Roman" w:hAnsi="Times New Roman" w:cs="Times New Roman"/>
          <w:b/>
          <w:bCs/>
          <w:sz w:val="28"/>
          <w:szCs w:val="28"/>
        </w:rPr>
        <w:t>concentration were high in 456 households in MICS 2019 survey and 317 households in MICS 2012 survey.  1571 households did not use water treatment in MICS 2019 survey and 1520 in MICS 2012 survey. </w:t>
      </w:r>
      <w:r w:rsidRPr="00096430">
        <w:rPr>
          <w:rFonts w:ascii="Times New Roman" w:eastAsia="Times New Roman" w:hAnsi="Times New Roman" w:cs="Times New Roman"/>
          <w:sz w:val="28"/>
          <w:szCs w:val="28"/>
        </w:rPr>
        <w:t> </w:t>
      </w:r>
    </w:p>
    <w:p w14:paraId="27E90888" w14:textId="77777777" w:rsidR="00096430" w:rsidRPr="00096430" w:rsidRDefault="00096430" w:rsidP="00096430">
      <w:pPr>
        <w:spacing w:after="0" w:line="240" w:lineRule="auto"/>
        <w:textAlignment w:val="baseline"/>
        <w:rPr>
          <w:rFonts w:ascii="Calibri" w:eastAsia="Times New Roman" w:hAnsi="Calibri" w:cs="Calibri"/>
          <w:sz w:val="28"/>
          <w:szCs w:val="28"/>
        </w:rPr>
      </w:pPr>
      <w:r w:rsidRPr="00096430">
        <w:rPr>
          <w:rFonts w:ascii="Times New Roman" w:eastAsia="Times New Roman" w:hAnsi="Times New Roman" w:cs="Times New Roman"/>
          <w:sz w:val="28"/>
          <w:szCs w:val="28"/>
          <w:shd w:val="clear" w:color="auto" w:fill="FFFF00"/>
        </w:rPr>
        <w:t>Association between household drinking water E. coli contamination and diarrhea among children in Bangladesh</w:t>
      </w:r>
      <w:r w:rsidRPr="00096430">
        <w:rPr>
          <w:rFonts w:ascii="Times New Roman" w:eastAsia="Times New Roman" w:hAnsi="Times New Roman" w:cs="Times New Roman"/>
          <w:sz w:val="28"/>
          <w:szCs w:val="28"/>
        </w:rPr>
        <w:t> </w:t>
      </w:r>
    </w:p>
    <w:p w14:paraId="31F8FED5" w14:textId="77777777" w:rsidR="00096430" w:rsidRPr="00096430" w:rsidRDefault="00096430" w:rsidP="00096430">
      <w:pPr>
        <w:spacing w:after="0" w:line="240" w:lineRule="auto"/>
        <w:textAlignment w:val="baseline"/>
        <w:rPr>
          <w:rFonts w:ascii="Calibri" w:eastAsia="Times New Roman" w:hAnsi="Calibri" w:cs="Calibri"/>
          <w:sz w:val="28"/>
          <w:szCs w:val="28"/>
        </w:rPr>
      </w:pPr>
      <w:r w:rsidRPr="00096430">
        <w:rPr>
          <w:rFonts w:ascii="Times New Roman" w:eastAsia="Times New Roman" w:hAnsi="Times New Roman" w:cs="Times New Roman"/>
          <w:sz w:val="28"/>
          <w:szCs w:val="28"/>
        </w:rPr>
        <w:t> </w:t>
      </w:r>
    </w:p>
    <w:p w14:paraId="3854F869" w14:textId="77777777" w:rsidR="00096430" w:rsidRPr="00096430" w:rsidRDefault="00096430" w:rsidP="00096430">
      <w:pPr>
        <w:spacing w:after="0" w:line="240" w:lineRule="auto"/>
        <w:textAlignment w:val="baseline"/>
        <w:rPr>
          <w:rFonts w:ascii="Calibri" w:eastAsia="Times New Roman" w:hAnsi="Calibri" w:cs="Calibri"/>
          <w:sz w:val="28"/>
          <w:szCs w:val="28"/>
        </w:rPr>
      </w:pPr>
      <w:r w:rsidRPr="00096430">
        <w:rPr>
          <w:rFonts w:ascii="Times New Roman" w:eastAsia="Times New Roman" w:hAnsi="Times New Roman" w:cs="Times New Roman"/>
          <w:sz w:val="28"/>
          <w:szCs w:val="28"/>
        </w:rPr>
        <w:t> </w:t>
      </w:r>
    </w:p>
    <w:p w14:paraId="2ECAB57A" w14:textId="77777777" w:rsidR="00096430" w:rsidRPr="00096430" w:rsidRDefault="00096430" w:rsidP="00096430">
      <w:pPr>
        <w:spacing w:after="0" w:line="240" w:lineRule="auto"/>
        <w:jc w:val="both"/>
        <w:textAlignment w:val="baseline"/>
        <w:rPr>
          <w:rFonts w:ascii="Calibri" w:eastAsia="Times New Roman" w:hAnsi="Calibri" w:cs="Calibri"/>
          <w:sz w:val="28"/>
          <w:szCs w:val="28"/>
        </w:rPr>
      </w:pPr>
      <w:r w:rsidRPr="00096430">
        <w:rPr>
          <w:rFonts w:ascii="Calibri" w:eastAsia="Times New Roman" w:hAnsi="Calibri" w:cs="Calibri"/>
          <w:sz w:val="28"/>
          <w:szCs w:val="28"/>
        </w:rPr>
        <w:t>Discussion </w:t>
      </w:r>
    </w:p>
    <w:p w14:paraId="31A0E14A" w14:textId="77777777" w:rsidR="00096430" w:rsidRPr="00096430" w:rsidRDefault="00096430" w:rsidP="00096430">
      <w:pPr>
        <w:spacing w:after="0" w:line="240" w:lineRule="auto"/>
        <w:jc w:val="both"/>
        <w:textAlignment w:val="baseline"/>
        <w:rPr>
          <w:rFonts w:ascii="Calibri" w:eastAsia="Times New Roman" w:hAnsi="Calibri" w:cs="Calibri"/>
          <w:sz w:val="28"/>
          <w:szCs w:val="28"/>
        </w:rPr>
      </w:pPr>
      <w:r w:rsidRPr="00096430">
        <w:rPr>
          <w:rFonts w:ascii="Calibri" w:eastAsia="Times New Roman" w:hAnsi="Calibri" w:cs="Calibri"/>
          <w:sz w:val="28"/>
          <w:szCs w:val="28"/>
        </w:rPr>
        <w:t> </w:t>
      </w:r>
    </w:p>
    <w:p w14:paraId="03EF90CE" w14:textId="77777777" w:rsidR="00096430" w:rsidRPr="00096430" w:rsidRDefault="00096430" w:rsidP="00096430">
      <w:pPr>
        <w:spacing w:after="0" w:line="240" w:lineRule="auto"/>
        <w:jc w:val="both"/>
        <w:textAlignment w:val="baseline"/>
        <w:rPr>
          <w:rFonts w:ascii="Calibri" w:eastAsia="Times New Roman" w:hAnsi="Calibri" w:cs="Calibri"/>
          <w:sz w:val="28"/>
          <w:szCs w:val="28"/>
        </w:rPr>
      </w:pPr>
      <w:r w:rsidRPr="00096430">
        <w:rPr>
          <w:rFonts w:ascii="Calibri" w:eastAsia="Times New Roman" w:hAnsi="Calibri" w:cs="Calibri"/>
          <w:sz w:val="28"/>
          <w:szCs w:val="28"/>
        </w:rPr>
        <w:t>The study investigated the household water E. coli contamination and the risk of diarrhea in under-five children in Bangladesh using data collected across the country. This study discloses the E-coli contamination in household drinking water in Bangladesh, which could result from educational and wealth status of household, source water type, storage status (unsafe and safe), inadequate treatment. According to a recent study done in Bangladesh, numerous water sources were contaminated with feces that included pathogens including E. coli (Bangladesh Bureau of Statistics and UNICEF Bangladesh 2019). Water source pollution may be caused by a variety of environmental factors, such as tube wells near ponds and latrines</w:t>
      </w:r>
      <w:del w:id="1000" w:author="Tanvir Ahammed" w:date="2022-06-19T16:45:00Z">
        <w:r w:rsidRPr="00096430" w:rsidDel="00736BC7">
          <w:rPr>
            <w:rFonts w:ascii="Calibri" w:eastAsia="Times New Roman" w:hAnsi="Calibri" w:cs="Calibri"/>
            <w:sz w:val="28"/>
            <w:szCs w:val="28"/>
          </w:rPr>
          <w:delText xml:space="preserve"> </w:delText>
        </w:r>
      </w:del>
      <w:r w:rsidRPr="00096430">
        <w:rPr>
          <w:rFonts w:ascii="Calibri" w:eastAsia="Times New Roman" w:hAnsi="Calibri" w:cs="Calibri"/>
          <w:sz w:val="28"/>
          <w:szCs w:val="28"/>
        </w:rPr>
        <w:t xml:space="preserve">. And results from different study evince that, the establishment of tube wells near the latrines can be the major cause of contamination of drinking water at the source. In this case, water treatment can meager the risk of water contamination from difference sources. Tube well water is frequently recognized as a safe water source in Bangladesh, where water treatment is quite uncommon. In Bangladesh, water is conserved for drinking and cooking, especially in rural areas where residents&amp;#39; access to water sources is remote. When water from storage pots is touched with dirty hands, water storage containers (like a kolshi, bucket, or jug) might get contaminated. This is true even for relatively clean sources of water where contamination levels are low enough, like tube wells (Bangladesh Bureau of Statistics and UNICEF Bangladesh 2019). Therefore, the pivotal reason for the decline in water quality is point of use pollution of water storage. Additionally, unsanitary practices such not washing hands with soap before preparing, eating, </w:t>
      </w:r>
      <w:r w:rsidRPr="00096430">
        <w:rPr>
          <w:rFonts w:ascii="Calibri" w:eastAsia="Times New Roman" w:hAnsi="Calibri" w:cs="Calibri"/>
          <w:sz w:val="28"/>
          <w:szCs w:val="28"/>
        </w:rPr>
        <w:lastRenderedPageBreak/>
        <w:t>and defecating can contribute to water pollution at the point of use. Finally, children may be impacted by the high degree of contamination in drinking water due to E. coli and other harmful organisms that cause diarrhea. This study discovered a stronger link between diarrhea and the spring season, despite the fact that flooding during the summer is supposed to increase diarrhea transmission because contaminated matter can be moved from source sites to nearby locations more easily. In developing countries, the prevention and severity of diarrheal illnesses can be prevented or treated more effectively by breastfeeding. Breast milk has anti-infective antibodies and hormones that can heal from infections. </w:t>
      </w:r>
    </w:p>
    <w:p w14:paraId="1892D5CD" w14:textId="77777777" w:rsidR="00096430" w:rsidRPr="00096430" w:rsidRDefault="00096430" w:rsidP="00096430">
      <w:pPr>
        <w:spacing w:after="0" w:line="240" w:lineRule="auto"/>
        <w:jc w:val="both"/>
        <w:textAlignment w:val="baseline"/>
        <w:rPr>
          <w:rFonts w:ascii="Calibri" w:eastAsia="Times New Roman" w:hAnsi="Calibri" w:cs="Calibri"/>
          <w:sz w:val="28"/>
          <w:szCs w:val="28"/>
        </w:rPr>
      </w:pPr>
      <w:r w:rsidRPr="00096430">
        <w:rPr>
          <w:rFonts w:ascii="Calibri" w:eastAsia="Times New Roman" w:hAnsi="Calibri" w:cs="Calibri"/>
          <w:sz w:val="28"/>
          <w:szCs w:val="28"/>
        </w:rPr>
        <w:t> </w:t>
      </w:r>
    </w:p>
    <w:p w14:paraId="5420DE55" w14:textId="77777777" w:rsidR="00096430" w:rsidRPr="00096430" w:rsidRDefault="00096430" w:rsidP="00096430">
      <w:pPr>
        <w:spacing w:after="0" w:line="240" w:lineRule="auto"/>
        <w:jc w:val="both"/>
        <w:textAlignment w:val="baseline"/>
        <w:rPr>
          <w:rFonts w:ascii="Calibri" w:eastAsia="Times New Roman" w:hAnsi="Calibri" w:cs="Calibri"/>
          <w:sz w:val="28"/>
          <w:szCs w:val="28"/>
        </w:rPr>
      </w:pPr>
      <w:r w:rsidRPr="00096430">
        <w:rPr>
          <w:rFonts w:ascii="Calibri" w:eastAsia="Times New Roman" w:hAnsi="Calibri" w:cs="Calibri"/>
          <w:sz w:val="28"/>
          <w:szCs w:val="28"/>
        </w:rPr>
        <w:t> </w:t>
      </w:r>
    </w:p>
    <w:p w14:paraId="0BFE39F3" w14:textId="77777777" w:rsidR="00096430" w:rsidRPr="00096430" w:rsidRDefault="00096430" w:rsidP="00096430">
      <w:pPr>
        <w:spacing w:after="0" w:line="240" w:lineRule="auto"/>
        <w:jc w:val="both"/>
        <w:textAlignment w:val="baseline"/>
        <w:rPr>
          <w:rFonts w:ascii="Calibri" w:eastAsia="Times New Roman" w:hAnsi="Calibri" w:cs="Calibri"/>
          <w:sz w:val="28"/>
          <w:szCs w:val="28"/>
        </w:rPr>
      </w:pPr>
      <w:r w:rsidRPr="00096430">
        <w:rPr>
          <w:rFonts w:ascii="Calibri" w:eastAsia="Times New Roman" w:hAnsi="Calibri" w:cs="Calibri"/>
          <w:sz w:val="28"/>
          <w:szCs w:val="28"/>
        </w:rPr>
        <w:t>Strengths and limitations </w:t>
      </w:r>
    </w:p>
    <w:p w14:paraId="3301D54D" w14:textId="466F5E7C" w:rsidR="00096430" w:rsidRPr="00096430" w:rsidRDefault="00096430" w:rsidP="00096430">
      <w:pPr>
        <w:spacing w:after="0" w:line="240" w:lineRule="auto"/>
        <w:jc w:val="both"/>
        <w:textAlignment w:val="baseline"/>
        <w:rPr>
          <w:rFonts w:ascii="Calibri" w:eastAsia="Times New Roman" w:hAnsi="Calibri" w:cs="Calibri"/>
          <w:sz w:val="28"/>
          <w:szCs w:val="28"/>
        </w:rPr>
      </w:pPr>
      <w:r w:rsidRPr="00096430">
        <w:rPr>
          <w:rFonts w:ascii="Calibri" w:eastAsia="Times New Roman" w:hAnsi="Calibri" w:cs="Calibri"/>
          <w:sz w:val="28"/>
          <w:szCs w:val="28"/>
        </w:rPr>
        <w:t xml:space="preserve">This study basically based on recent MICS data in the context on developmental status of Bangladeshi children. We used a sufficiently large nationally representative dataset, which represents the respective children and women of Bangladesh. We considered a great variety of influential factors that affect the dependent variable. This study however is not devoid of some drawbacks. The selection variables, data quality, and indicator measurement were out of control because the data was secondary data. Furthermore, it is challenging to determine the relationship between the exposure and the outcome variable due to the cross-sectional data. To distinguish between pathogenic and non-pathogenic E. coli, our </w:t>
      </w:r>
      <w:del w:id="1001" w:author="Tanvir Ahammed" w:date="2022-06-19T16:44:00Z">
        <w:r w:rsidRPr="00096430" w:rsidDel="00736BC7">
          <w:rPr>
            <w:rFonts w:ascii="Calibri" w:eastAsia="Times New Roman" w:hAnsi="Calibri" w:cs="Calibri"/>
            <w:sz w:val="28"/>
            <w:szCs w:val="28"/>
          </w:rPr>
          <w:delText>E.coli</w:delText>
        </w:r>
      </w:del>
      <w:ins w:id="1002" w:author="Tanvir Ahammed" w:date="2022-06-19T16:44:00Z">
        <w:r w:rsidR="00736BC7" w:rsidRPr="00096430">
          <w:rPr>
            <w:rFonts w:ascii="Calibri" w:eastAsia="Times New Roman" w:hAnsi="Calibri" w:cs="Calibri"/>
            <w:sz w:val="28"/>
            <w:szCs w:val="28"/>
          </w:rPr>
          <w:t>E. coli</w:t>
        </w:r>
      </w:ins>
      <w:r w:rsidRPr="00096430">
        <w:rPr>
          <w:rFonts w:ascii="Calibri" w:eastAsia="Times New Roman" w:hAnsi="Calibri" w:cs="Calibri"/>
          <w:sz w:val="28"/>
          <w:szCs w:val="28"/>
        </w:rPr>
        <w:t xml:space="preserve"> definition falls short. Finally, there are many other things that can cause diarrhea, such as bacterial and viral infections, food allergies and intolerances, malnutrition, parasites that enter the body by food or drink, and drug reactions, among others. However, we don’t get any potential contaminants other than E-coli bacteria that result in childhood diarrhea. No microbiological testing of such water sources was done to determine levels of contamination and evaluate water quality, even though it was known which water sources were used for which household and private uses. In children under the age of five, diarrhea is one of the main causes of malnutrition. Malnutrition, which makes children more vulnerable to diarrhea may worsen the immunity power of them and become the cause of death. </w:t>
      </w:r>
    </w:p>
    <w:p w14:paraId="6860C363" w14:textId="77777777" w:rsidR="00096430" w:rsidRPr="00096430" w:rsidRDefault="00096430" w:rsidP="00096430">
      <w:pPr>
        <w:spacing w:after="0" w:line="240" w:lineRule="auto"/>
        <w:jc w:val="both"/>
        <w:textAlignment w:val="baseline"/>
        <w:rPr>
          <w:rFonts w:ascii="Calibri" w:eastAsia="Times New Roman" w:hAnsi="Calibri" w:cs="Calibri"/>
          <w:sz w:val="28"/>
          <w:szCs w:val="28"/>
        </w:rPr>
      </w:pPr>
      <w:r w:rsidRPr="00096430">
        <w:rPr>
          <w:rFonts w:ascii="Calibri" w:eastAsia="Times New Roman" w:hAnsi="Calibri" w:cs="Calibri"/>
          <w:sz w:val="28"/>
          <w:szCs w:val="28"/>
        </w:rPr>
        <w:t> </w:t>
      </w:r>
    </w:p>
    <w:p w14:paraId="633493B1" w14:textId="77777777" w:rsidR="00096430" w:rsidRPr="00096430" w:rsidRDefault="00096430" w:rsidP="00096430">
      <w:pPr>
        <w:spacing w:after="0" w:line="240" w:lineRule="auto"/>
        <w:jc w:val="both"/>
        <w:textAlignment w:val="baseline"/>
        <w:rPr>
          <w:rFonts w:ascii="Calibri" w:eastAsia="Times New Roman" w:hAnsi="Calibri" w:cs="Calibri"/>
          <w:sz w:val="28"/>
          <w:szCs w:val="28"/>
        </w:rPr>
      </w:pPr>
      <w:r w:rsidRPr="00096430">
        <w:rPr>
          <w:rFonts w:ascii="Calibri" w:eastAsia="Times New Roman" w:hAnsi="Calibri" w:cs="Calibri"/>
          <w:sz w:val="28"/>
          <w:szCs w:val="28"/>
        </w:rPr>
        <w:t>Recommendations </w:t>
      </w:r>
    </w:p>
    <w:p w14:paraId="7312C843" w14:textId="5A05FFBC" w:rsidR="00096430" w:rsidRPr="00096430" w:rsidRDefault="00096430" w:rsidP="00096430">
      <w:pPr>
        <w:spacing w:after="0" w:line="240" w:lineRule="auto"/>
        <w:jc w:val="both"/>
        <w:textAlignment w:val="baseline"/>
        <w:rPr>
          <w:rFonts w:ascii="Calibri" w:eastAsia="Times New Roman" w:hAnsi="Calibri" w:cs="Calibri"/>
          <w:sz w:val="28"/>
          <w:szCs w:val="28"/>
        </w:rPr>
      </w:pPr>
      <w:r w:rsidRPr="00096430">
        <w:rPr>
          <w:rFonts w:ascii="Calibri" w:eastAsia="Times New Roman" w:hAnsi="Calibri" w:cs="Calibri"/>
          <w:sz w:val="28"/>
          <w:szCs w:val="28"/>
        </w:rPr>
        <w:t xml:space="preserve">The findings of our study have some potential implications for our policy makers. Different government and non-government organizations, </w:t>
      </w:r>
      <w:del w:id="1003" w:author="Tanvir Ahammed" w:date="2022-06-19T16:45:00Z">
        <w:r w:rsidRPr="00096430" w:rsidDel="00736BC7">
          <w:rPr>
            <w:rFonts w:ascii="Calibri" w:eastAsia="Times New Roman" w:hAnsi="Calibri" w:cs="Calibri"/>
            <w:sz w:val="28"/>
            <w:szCs w:val="28"/>
          </w:rPr>
          <w:delText>International</w:delText>
        </w:r>
      </w:del>
      <w:ins w:id="1004" w:author="Tanvir Ahammed" w:date="2022-06-19T16:45:00Z">
        <w:r w:rsidR="00736BC7" w:rsidRPr="00096430">
          <w:rPr>
            <w:rFonts w:ascii="Calibri" w:eastAsia="Times New Roman" w:hAnsi="Calibri" w:cs="Calibri"/>
            <w:sz w:val="28"/>
            <w:szCs w:val="28"/>
          </w:rPr>
          <w:t>international</w:t>
        </w:r>
      </w:ins>
      <w:r w:rsidRPr="00096430">
        <w:rPr>
          <w:rFonts w:ascii="Calibri" w:eastAsia="Times New Roman" w:hAnsi="Calibri" w:cs="Calibri"/>
          <w:sz w:val="28"/>
          <w:szCs w:val="28"/>
        </w:rPr>
        <w:t xml:space="preserve"> agencies and public health professional who work for the betterment of children health can initiate awareness rising activities to make the people understand about the cause </w:t>
      </w:r>
      <w:r w:rsidRPr="00096430">
        <w:rPr>
          <w:rFonts w:ascii="Calibri" w:eastAsia="Times New Roman" w:hAnsi="Calibri" w:cs="Calibri"/>
          <w:sz w:val="28"/>
          <w:szCs w:val="28"/>
        </w:rPr>
        <w:lastRenderedPageBreak/>
        <w:t>and prevention of E-coli contamination in drinking water. The awareness-raising campaign should also emphasize educating people how to use water that has been tested or inspected by the appropriate authorities. The relevant authorities must carry out the awareness-raising initiatives. In Bangladesh it is found that high </w:t>
      </w:r>
    </w:p>
    <w:p w14:paraId="32999FD0" w14:textId="5696FC32" w:rsidR="00096430" w:rsidRPr="00096430" w:rsidRDefault="00096430" w:rsidP="00096430">
      <w:pPr>
        <w:spacing w:after="0" w:line="240" w:lineRule="auto"/>
        <w:jc w:val="both"/>
        <w:textAlignment w:val="baseline"/>
        <w:rPr>
          <w:rFonts w:ascii="Calibri" w:eastAsia="Times New Roman" w:hAnsi="Calibri" w:cs="Calibri"/>
          <w:sz w:val="28"/>
          <w:szCs w:val="28"/>
        </w:rPr>
      </w:pPr>
      <w:r w:rsidRPr="00096430">
        <w:rPr>
          <w:rFonts w:ascii="Calibri" w:eastAsia="Times New Roman" w:hAnsi="Calibri" w:cs="Calibri"/>
          <w:sz w:val="28"/>
          <w:szCs w:val="28"/>
        </w:rPr>
        <w:t xml:space="preserve">education level of parents </w:t>
      </w:r>
      <w:del w:id="1005" w:author="Tanvir Ahammed" w:date="2022-06-19T17:03:00Z">
        <w:r w:rsidRPr="00096430" w:rsidDel="00210C0B">
          <w:rPr>
            <w:rFonts w:ascii="Calibri" w:eastAsia="Times New Roman" w:hAnsi="Calibri" w:cs="Calibri"/>
            <w:sz w:val="28"/>
            <w:szCs w:val="28"/>
          </w:rPr>
          <w:delText>have</w:delText>
        </w:r>
      </w:del>
      <w:ins w:id="1006" w:author="Tanvir Ahammed" w:date="2022-06-19T17:03:00Z">
        <w:r w:rsidR="00210C0B" w:rsidRPr="00096430">
          <w:rPr>
            <w:rFonts w:ascii="Calibri" w:eastAsia="Times New Roman" w:hAnsi="Calibri" w:cs="Calibri"/>
            <w:sz w:val="28"/>
            <w:szCs w:val="28"/>
          </w:rPr>
          <w:t>has</w:t>
        </w:r>
      </w:ins>
      <w:r w:rsidRPr="00096430">
        <w:rPr>
          <w:rFonts w:ascii="Calibri" w:eastAsia="Times New Roman" w:hAnsi="Calibri" w:cs="Calibri"/>
          <w:sz w:val="28"/>
          <w:szCs w:val="28"/>
        </w:rPr>
        <w:t xml:space="preserve"> sense about the sanitation and hygiene of their children. The household access to electronic media can seek concern of public for childhood diarrhea. Specially, the young women are likely to be more exposed than older women can contribute for better health seeking behavior of younger mother. Department of environment (DoE) can take essential steps to keep water source such as tube wells from contaminants and the drinking water source can be tested for E-coli before consumption by the mass people. Future research should concentrate on both the amount and quality of water in </w:t>
      </w:r>
      <w:commentRangeStart w:id="1007"/>
      <w:r w:rsidRPr="00096430">
        <w:rPr>
          <w:rFonts w:ascii="Calibri" w:eastAsia="Times New Roman" w:hAnsi="Calibri" w:cs="Calibri"/>
          <w:sz w:val="28"/>
          <w:szCs w:val="28"/>
        </w:rPr>
        <w:t xml:space="preserve">Bangladesh&amp;#39;s </w:t>
      </w:r>
      <w:commentRangeEnd w:id="1007"/>
      <w:r w:rsidR="00210C0B">
        <w:rPr>
          <w:rStyle w:val="CommentReference"/>
        </w:rPr>
        <w:commentReference w:id="1007"/>
      </w:r>
      <w:r w:rsidRPr="00096430">
        <w:rPr>
          <w:rFonts w:ascii="Calibri" w:eastAsia="Times New Roman" w:hAnsi="Calibri" w:cs="Calibri"/>
          <w:sz w:val="28"/>
          <w:szCs w:val="28"/>
        </w:rPr>
        <w:t>rural villages. Water storage capabilities play a role in how much water is available for washing and cleaning in the home. </w:t>
      </w:r>
    </w:p>
    <w:p w14:paraId="4A94B093" w14:textId="77777777" w:rsidR="00096430" w:rsidRPr="00096430" w:rsidRDefault="00096430" w:rsidP="00096430">
      <w:pPr>
        <w:spacing w:after="0" w:line="240" w:lineRule="auto"/>
        <w:jc w:val="both"/>
        <w:textAlignment w:val="baseline"/>
        <w:rPr>
          <w:rFonts w:ascii="Calibri" w:eastAsia="Times New Roman" w:hAnsi="Calibri" w:cs="Calibri"/>
          <w:sz w:val="28"/>
          <w:szCs w:val="28"/>
        </w:rPr>
      </w:pPr>
      <w:r w:rsidRPr="00096430">
        <w:rPr>
          <w:rFonts w:ascii="Calibri" w:eastAsia="Times New Roman" w:hAnsi="Calibri" w:cs="Calibri"/>
          <w:sz w:val="28"/>
          <w:szCs w:val="28"/>
        </w:rPr>
        <w:t> </w:t>
      </w:r>
    </w:p>
    <w:p w14:paraId="4546D237" w14:textId="77777777" w:rsidR="00096430" w:rsidRPr="00096430" w:rsidRDefault="00096430" w:rsidP="00096430">
      <w:pPr>
        <w:spacing w:after="0" w:line="240" w:lineRule="auto"/>
        <w:jc w:val="both"/>
        <w:textAlignment w:val="baseline"/>
        <w:rPr>
          <w:rFonts w:ascii="Calibri" w:eastAsia="Times New Roman" w:hAnsi="Calibri" w:cs="Calibri"/>
          <w:sz w:val="28"/>
          <w:szCs w:val="28"/>
        </w:rPr>
      </w:pPr>
      <w:r w:rsidRPr="00096430">
        <w:rPr>
          <w:rFonts w:ascii="Calibri" w:eastAsia="Times New Roman" w:hAnsi="Calibri" w:cs="Calibri"/>
          <w:sz w:val="28"/>
          <w:szCs w:val="28"/>
        </w:rPr>
        <w:t>Conclusion </w:t>
      </w:r>
    </w:p>
    <w:p w14:paraId="48FB6784" w14:textId="77777777" w:rsidR="00096430" w:rsidRPr="00096430" w:rsidRDefault="00096430" w:rsidP="00096430">
      <w:pPr>
        <w:spacing w:after="0" w:line="240" w:lineRule="auto"/>
        <w:jc w:val="both"/>
        <w:textAlignment w:val="baseline"/>
        <w:rPr>
          <w:rFonts w:ascii="Calibri" w:eastAsia="Times New Roman" w:hAnsi="Calibri" w:cs="Calibri"/>
          <w:sz w:val="28"/>
          <w:szCs w:val="28"/>
        </w:rPr>
      </w:pPr>
      <w:r w:rsidRPr="00096430">
        <w:rPr>
          <w:rFonts w:ascii="Calibri" w:eastAsia="Times New Roman" w:hAnsi="Calibri" w:cs="Calibri"/>
          <w:sz w:val="28"/>
          <w:szCs w:val="28"/>
        </w:rPr>
        <w:t>Diarrhea is still an important public health issue in children younger than 5 years in Bangladesh. The current investigation revealed a substantial correlation between E. coli contamination in drinking water and instances of childhood diarrhea as well as a high degree of E. coli contamination in drinking water. The findings suggest implementing interventions focusing on reducing faecal contamination at the drinking water source as well as in stored water. As the prevalence of diarrhea and behavior of mothers in Bangladesh is patterned by their age, wealth, educational status, ethnicity interventions should focus the mothers of low-income country like Bangladesh. Policymakers, public health practitioners and community-based organizations should focus on raising mass awareness on the use of safe drinking water. Additionally, appropriate authorities should improve drinking water management (such as handling practices, treatment, and storage) and make sure that water supplies are safe, help modify personal hygiene behavior, improve health literacy and engaging community health workers in the prevention of diarrhea prevention, control and treatment. </w:t>
      </w:r>
    </w:p>
    <w:p w14:paraId="6FBEFD21" w14:textId="77777777" w:rsidR="00096430" w:rsidRPr="00096430" w:rsidRDefault="00096430" w:rsidP="00096430">
      <w:pPr>
        <w:spacing w:after="0" w:line="240" w:lineRule="auto"/>
        <w:jc w:val="both"/>
        <w:textAlignment w:val="baseline"/>
        <w:rPr>
          <w:rFonts w:ascii="Calibri" w:eastAsia="Times New Roman" w:hAnsi="Calibri" w:cs="Calibri"/>
          <w:sz w:val="28"/>
          <w:szCs w:val="28"/>
        </w:rPr>
      </w:pPr>
      <w:r w:rsidRPr="00096430">
        <w:rPr>
          <w:rFonts w:ascii="Calibri" w:eastAsia="Times New Roman" w:hAnsi="Calibri" w:cs="Calibri"/>
          <w:sz w:val="28"/>
          <w:szCs w:val="28"/>
        </w:rPr>
        <w:t> </w:t>
      </w:r>
    </w:p>
    <w:p w14:paraId="0D01D473" w14:textId="77777777" w:rsidR="00096430" w:rsidRPr="00096430" w:rsidRDefault="00096430" w:rsidP="00096430">
      <w:pPr>
        <w:spacing w:after="0" w:line="240" w:lineRule="auto"/>
        <w:jc w:val="both"/>
        <w:textAlignment w:val="baseline"/>
        <w:rPr>
          <w:rFonts w:ascii="Calibri" w:eastAsia="Times New Roman" w:hAnsi="Calibri" w:cs="Calibri"/>
          <w:sz w:val="28"/>
          <w:szCs w:val="28"/>
        </w:rPr>
      </w:pPr>
      <w:r w:rsidRPr="00096430">
        <w:rPr>
          <w:rFonts w:ascii="Calibri" w:eastAsia="Times New Roman" w:hAnsi="Calibri" w:cs="Calibri"/>
          <w:sz w:val="28"/>
          <w:szCs w:val="28"/>
        </w:rPr>
        <w:t>Acknowledgement </w:t>
      </w:r>
    </w:p>
    <w:p w14:paraId="1A400431" w14:textId="77777777" w:rsidR="00096430" w:rsidRPr="00096430" w:rsidRDefault="00096430" w:rsidP="00096430">
      <w:pPr>
        <w:spacing w:after="0" w:line="240" w:lineRule="auto"/>
        <w:jc w:val="both"/>
        <w:textAlignment w:val="baseline"/>
        <w:rPr>
          <w:rFonts w:ascii="Calibri" w:eastAsia="Times New Roman" w:hAnsi="Calibri" w:cs="Calibri"/>
          <w:sz w:val="28"/>
          <w:szCs w:val="28"/>
        </w:rPr>
      </w:pPr>
      <w:r w:rsidRPr="00096430">
        <w:rPr>
          <w:rFonts w:ascii="Calibri" w:eastAsia="Times New Roman" w:hAnsi="Calibri" w:cs="Calibri"/>
          <w:sz w:val="28"/>
          <w:szCs w:val="28"/>
        </w:rPr>
        <w:t>The authors would like to acknowledge the contributions of the BBS and UNICEF to conduct the survey and to provide open access to the dataset </w:t>
      </w:r>
    </w:p>
    <w:p w14:paraId="24ED790F" w14:textId="77777777" w:rsidR="00096430" w:rsidRPr="00096430" w:rsidRDefault="00096430" w:rsidP="00096430">
      <w:pPr>
        <w:spacing w:after="0" w:line="240" w:lineRule="auto"/>
        <w:jc w:val="both"/>
        <w:textAlignment w:val="baseline"/>
        <w:rPr>
          <w:rFonts w:ascii="Calibri" w:eastAsia="Times New Roman" w:hAnsi="Calibri" w:cs="Calibri"/>
          <w:sz w:val="28"/>
          <w:szCs w:val="28"/>
        </w:rPr>
      </w:pPr>
      <w:r w:rsidRPr="00096430">
        <w:rPr>
          <w:rFonts w:ascii="Calibri" w:eastAsia="Times New Roman" w:hAnsi="Calibri" w:cs="Calibri"/>
          <w:sz w:val="28"/>
          <w:szCs w:val="28"/>
        </w:rPr>
        <w:t> </w:t>
      </w:r>
    </w:p>
    <w:p w14:paraId="454A0333" w14:textId="77777777" w:rsidR="00096430" w:rsidRPr="00096430" w:rsidRDefault="00096430" w:rsidP="00096430">
      <w:pPr>
        <w:spacing w:after="0" w:line="240" w:lineRule="auto"/>
        <w:jc w:val="both"/>
        <w:textAlignment w:val="baseline"/>
        <w:rPr>
          <w:rFonts w:ascii="Calibri" w:eastAsia="Times New Roman" w:hAnsi="Calibri" w:cs="Calibri"/>
          <w:sz w:val="28"/>
          <w:szCs w:val="28"/>
        </w:rPr>
      </w:pPr>
      <w:r w:rsidRPr="00096430">
        <w:rPr>
          <w:rFonts w:ascii="Calibri" w:eastAsia="Times New Roman" w:hAnsi="Calibri" w:cs="Calibri"/>
          <w:sz w:val="28"/>
          <w:szCs w:val="28"/>
        </w:rPr>
        <w:t>Ethical Consent </w:t>
      </w:r>
    </w:p>
    <w:p w14:paraId="436991B2" w14:textId="77777777" w:rsidR="00096430" w:rsidRPr="00096430" w:rsidRDefault="00096430" w:rsidP="00096430">
      <w:pPr>
        <w:spacing w:after="0" w:line="240" w:lineRule="auto"/>
        <w:jc w:val="both"/>
        <w:textAlignment w:val="baseline"/>
        <w:rPr>
          <w:rFonts w:ascii="Calibri" w:eastAsia="Times New Roman" w:hAnsi="Calibri" w:cs="Calibri"/>
          <w:sz w:val="28"/>
          <w:szCs w:val="28"/>
        </w:rPr>
      </w:pPr>
      <w:r w:rsidRPr="00096430">
        <w:rPr>
          <w:rFonts w:ascii="Calibri" w:eastAsia="Times New Roman" w:hAnsi="Calibri" w:cs="Calibri"/>
          <w:sz w:val="28"/>
          <w:szCs w:val="28"/>
        </w:rPr>
        <w:lastRenderedPageBreak/>
        <w:t>The MICS 2019 was carried out in collaboration with the Bangladesh Bureau of Statistics (BBS) and UNICEF. The protocol of this survey was approved by technical committee of the Government of Bangladesh lead by the BBS. This present study used publicly available secondary MICS 2012 &amp;amp; 2019 datasets. Before making the datasets public, all respondents were unidentified by survey authorities. </w:t>
      </w:r>
    </w:p>
    <w:p w14:paraId="44072F28" w14:textId="77777777" w:rsidR="00096430" w:rsidRPr="00096430" w:rsidRDefault="00096430" w:rsidP="00096430">
      <w:pPr>
        <w:spacing w:after="0" w:line="240" w:lineRule="auto"/>
        <w:jc w:val="both"/>
        <w:textAlignment w:val="baseline"/>
        <w:rPr>
          <w:rFonts w:ascii="Calibri" w:eastAsia="Times New Roman" w:hAnsi="Calibri" w:cs="Calibri"/>
          <w:sz w:val="28"/>
          <w:szCs w:val="28"/>
        </w:rPr>
      </w:pPr>
      <w:r w:rsidRPr="00096430">
        <w:rPr>
          <w:rFonts w:ascii="Calibri" w:eastAsia="Times New Roman" w:hAnsi="Calibri" w:cs="Calibri"/>
          <w:sz w:val="28"/>
          <w:szCs w:val="28"/>
        </w:rPr>
        <w:t> </w:t>
      </w:r>
    </w:p>
    <w:p w14:paraId="62A8F509" w14:textId="77777777" w:rsidR="00096430" w:rsidRPr="00096430" w:rsidRDefault="00096430" w:rsidP="00096430">
      <w:pPr>
        <w:spacing w:after="0" w:line="240" w:lineRule="auto"/>
        <w:jc w:val="both"/>
        <w:textAlignment w:val="baseline"/>
        <w:rPr>
          <w:rFonts w:ascii="Calibri" w:eastAsia="Times New Roman" w:hAnsi="Calibri" w:cs="Calibri"/>
          <w:sz w:val="28"/>
          <w:szCs w:val="28"/>
        </w:rPr>
      </w:pPr>
      <w:r w:rsidRPr="00096430">
        <w:rPr>
          <w:rFonts w:ascii="Calibri" w:eastAsia="Times New Roman" w:hAnsi="Calibri" w:cs="Calibri"/>
          <w:sz w:val="28"/>
          <w:szCs w:val="28"/>
        </w:rPr>
        <w:t>Acknowledgment: </w:t>
      </w:r>
    </w:p>
    <w:p w14:paraId="06CD3C81" w14:textId="77777777" w:rsidR="00096430" w:rsidRPr="00096430" w:rsidRDefault="00096430" w:rsidP="00096430">
      <w:pPr>
        <w:spacing w:after="0" w:line="240" w:lineRule="auto"/>
        <w:jc w:val="both"/>
        <w:textAlignment w:val="baseline"/>
        <w:rPr>
          <w:rFonts w:ascii="Calibri" w:eastAsia="Times New Roman" w:hAnsi="Calibri" w:cs="Calibri"/>
          <w:sz w:val="28"/>
          <w:szCs w:val="28"/>
        </w:rPr>
      </w:pPr>
      <w:r w:rsidRPr="00096430">
        <w:rPr>
          <w:rFonts w:ascii="Calibri" w:eastAsia="Times New Roman" w:hAnsi="Calibri" w:cs="Calibri"/>
          <w:sz w:val="28"/>
          <w:szCs w:val="28"/>
        </w:rPr>
        <w:t>Conflicting interest </w:t>
      </w:r>
    </w:p>
    <w:p w14:paraId="0A96D95D" w14:textId="77777777" w:rsidR="00096430" w:rsidRPr="00096430" w:rsidRDefault="00096430" w:rsidP="00096430">
      <w:pPr>
        <w:spacing w:after="0" w:line="240" w:lineRule="auto"/>
        <w:jc w:val="both"/>
        <w:textAlignment w:val="baseline"/>
        <w:rPr>
          <w:rFonts w:ascii="Calibri" w:eastAsia="Times New Roman" w:hAnsi="Calibri" w:cs="Calibri"/>
          <w:sz w:val="28"/>
          <w:szCs w:val="28"/>
        </w:rPr>
      </w:pPr>
      <w:r w:rsidRPr="00096430">
        <w:rPr>
          <w:rFonts w:ascii="Calibri" w:eastAsia="Times New Roman" w:hAnsi="Calibri" w:cs="Calibri"/>
          <w:sz w:val="28"/>
          <w:szCs w:val="28"/>
        </w:rPr>
        <w:t>The author(s) declared no potential conflicts of interest with respect to the research, </w:t>
      </w:r>
    </w:p>
    <w:p w14:paraId="581D769D" w14:textId="77777777" w:rsidR="00096430" w:rsidRPr="00096430" w:rsidRDefault="00096430" w:rsidP="00096430">
      <w:pPr>
        <w:spacing w:after="0" w:line="240" w:lineRule="auto"/>
        <w:jc w:val="both"/>
        <w:textAlignment w:val="baseline"/>
        <w:rPr>
          <w:rFonts w:ascii="Calibri" w:eastAsia="Times New Roman" w:hAnsi="Calibri" w:cs="Calibri"/>
          <w:sz w:val="28"/>
          <w:szCs w:val="28"/>
        </w:rPr>
      </w:pPr>
      <w:r w:rsidRPr="00096430">
        <w:rPr>
          <w:rFonts w:ascii="Calibri" w:eastAsia="Times New Roman" w:hAnsi="Calibri" w:cs="Calibri"/>
          <w:sz w:val="28"/>
          <w:szCs w:val="28"/>
        </w:rPr>
        <w:t>Funding </w:t>
      </w:r>
    </w:p>
    <w:p w14:paraId="7D5C36DA" w14:textId="77777777" w:rsidR="00096430" w:rsidRPr="00096430" w:rsidRDefault="00096430" w:rsidP="00096430">
      <w:pPr>
        <w:spacing w:after="0" w:line="240" w:lineRule="auto"/>
        <w:jc w:val="both"/>
        <w:textAlignment w:val="baseline"/>
        <w:rPr>
          <w:rFonts w:ascii="Calibri" w:eastAsia="Times New Roman" w:hAnsi="Calibri" w:cs="Calibri"/>
          <w:sz w:val="28"/>
          <w:szCs w:val="28"/>
        </w:rPr>
      </w:pPr>
      <w:r w:rsidRPr="00096430">
        <w:rPr>
          <w:rFonts w:ascii="Calibri" w:eastAsia="Times New Roman" w:hAnsi="Calibri" w:cs="Calibri"/>
          <w:sz w:val="28"/>
          <w:szCs w:val="28"/>
        </w:rPr>
        <w:t>The author(s) received no financial support for the research, authorship and/or publication of this </w:t>
      </w:r>
    </w:p>
    <w:p w14:paraId="55B156E2" w14:textId="77777777" w:rsidR="00096430" w:rsidRPr="00096430" w:rsidRDefault="00096430" w:rsidP="00096430">
      <w:pPr>
        <w:spacing w:after="0" w:line="240" w:lineRule="auto"/>
        <w:jc w:val="both"/>
        <w:textAlignment w:val="baseline"/>
        <w:rPr>
          <w:rFonts w:ascii="Calibri" w:eastAsia="Times New Roman" w:hAnsi="Calibri" w:cs="Calibri"/>
          <w:sz w:val="28"/>
          <w:szCs w:val="28"/>
        </w:rPr>
      </w:pPr>
      <w:r w:rsidRPr="00096430">
        <w:rPr>
          <w:rFonts w:ascii="Calibri" w:eastAsia="Times New Roman" w:hAnsi="Calibri" w:cs="Calibri"/>
          <w:sz w:val="28"/>
          <w:szCs w:val="28"/>
        </w:rPr>
        <w:t>article. </w:t>
      </w:r>
    </w:p>
    <w:p w14:paraId="0F5F0887" w14:textId="7929A484" w:rsidR="00096430" w:rsidRDefault="00096430" w:rsidP="00096430">
      <w:pPr>
        <w:spacing w:after="0" w:line="240" w:lineRule="auto"/>
        <w:jc w:val="both"/>
        <w:textAlignment w:val="baseline"/>
        <w:rPr>
          <w:ins w:id="1008" w:author="maya biswas" w:date="2022-06-19T10:13:00Z"/>
          <w:rFonts w:ascii="Calibri" w:eastAsia="Times New Roman" w:hAnsi="Calibri" w:cs="Calibri"/>
          <w:sz w:val="28"/>
          <w:szCs w:val="28"/>
        </w:rPr>
      </w:pPr>
      <w:r w:rsidRPr="00096430">
        <w:rPr>
          <w:rFonts w:ascii="Calibri" w:eastAsia="Times New Roman" w:hAnsi="Calibri" w:cs="Calibri"/>
          <w:sz w:val="28"/>
          <w:szCs w:val="28"/>
        </w:rPr>
        <w:t> </w:t>
      </w:r>
    </w:p>
    <w:p w14:paraId="4D99576F" w14:textId="71647D2A" w:rsidR="00CF7510" w:rsidRDefault="00CF7510" w:rsidP="00096430">
      <w:pPr>
        <w:spacing w:after="0" w:line="240" w:lineRule="auto"/>
        <w:jc w:val="both"/>
        <w:textAlignment w:val="baseline"/>
        <w:rPr>
          <w:ins w:id="1009" w:author="maya biswas" w:date="2022-06-19T10:13:00Z"/>
          <w:rFonts w:ascii="Calibri" w:eastAsia="Times New Roman" w:hAnsi="Calibri" w:cs="Calibri"/>
          <w:sz w:val="28"/>
          <w:szCs w:val="28"/>
        </w:rPr>
      </w:pPr>
    </w:p>
    <w:p w14:paraId="3722A699" w14:textId="77777777" w:rsidR="00CF7510" w:rsidRPr="00096430" w:rsidRDefault="00CF7510" w:rsidP="00096430">
      <w:pPr>
        <w:spacing w:after="0" w:line="240" w:lineRule="auto"/>
        <w:jc w:val="both"/>
        <w:textAlignment w:val="baseline"/>
        <w:rPr>
          <w:rFonts w:ascii="Calibri" w:eastAsia="Times New Roman" w:hAnsi="Calibri" w:cs="Calibri"/>
          <w:sz w:val="28"/>
          <w:szCs w:val="28"/>
        </w:rPr>
      </w:pPr>
    </w:p>
    <w:p w14:paraId="4BD6D026" w14:textId="77777777" w:rsidR="00096430" w:rsidRPr="00096430" w:rsidRDefault="00096430" w:rsidP="00096430">
      <w:pPr>
        <w:spacing w:after="0" w:line="240" w:lineRule="auto"/>
        <w:jc w:val="both"/>
        <w:textAlignment w:val="baseline"/>
        <w:rPr>
          <w:rFonts w:ascii="Calibri" w:eastAsia="Times New Roman" w:hAnsi="Calibri" w:cs="Calibri"/>
          <w:sz w:val="28"/>
          <w:szCs w:val="28"/>
        </w:rPr>
      </w:pPr>
      <w:r w:rsidRPr="00096430">
        <w:rPr>
          <w:rFonts w:ascii="Calibri" w:eastAsia="Times New Roman" w:hAnsi="Calibri" w:cs="Calibri"/>
          <w:sz w:val="28"/>
          <w:szCs w:val="28"/>
        </w:rPr>
        <w:t> </w:t>
      </w:r>
    </w:p>
    <w:p w14:paraId="0AFC28FC" w14:textId="41BEFC31" w:rsidR="00096430" w:rsidRDefault="00096430" w:rsidP="00096430">
      <w:pPr>
        <w:spacing w:after="0" w:line="240" w:lineRule="auto"/>
        <w:jc w:val="both"/>
        <w:textAlignment w:val="baseline"/>
        <w:rPr>
          <w:ins w:id="1010" w:author="maya biswas" w:date="2022-06-19T10:14:00Z"/>
          <w:rFonts w:ascii="Calibri" w:eastAsia="Times New Roman" w:hAnsi="Calibri" w:cs="Calibri"/>
          <w:sz w:val="28"/>
          <w:szCs w:val="28"/>
        </w:rPr>
      </w:pPr>
      <w:r w:rsidRPr="00096430">
        <w:rPr>
          <w:rFonts w:ascii="Calibri" w:eastAsia="Times New Roman" w:hAnsi="Calibri" w:cs="Calibri"/>
          <w:sz w:val="28"/>
          <w:szCs w:val="28"/>
        </w:rPr>
        <w:t>References </w:t>
      </w:r>
    </w:p>
    <w:customXmlInsRangeStart w:id="1011" w:author="maya biswas" w:date="2022-06-19T10:14:00Z"/>
    <w:sdt>
      <w:sdtPr>
        <w:rPr>
          <w:rFonts w:ascii="Calibri" w:eastAsia="Times New Roman" w:hAnsi="Calibri" w:cs="Calibri"/>
          <w:sz w:val="28"/>
          <w:szCs w:val="28"/>
        </w:rPr>
        <w:tag w:val="MENDELEY_BIBLIOGRAPHY"/>
        <w:id w:val="-240798298"/>
        <w:placeholder>
          <w:docPart w:val="DefaultPlaceholder_-1854013440"/>
        </w:placeholder>
      </w:sdtPr>
      <w:sdtContent>
        <w:customXmlInsRangeEnd w:id="1011"/>
        <w:p w14:paraId="57D5B30A" w14:textId="77777777" w:rsidR="00C85846" w:rsidRDefault="00C85846">
          <w:pPr>
            <w:autoSpaceDE w:val="0"/>
            <w:autoSpaceDN w:val="0"/>
            <w:ind w:hanging="480"/>
            <w:divId w:val="367149605"/>
            <w:rPr>
              <w:ins w:id="1012" w:author="maya biswas" w:date="2022-06-19T10:49:00Z"/>
              <w:rFonts w:eastAsia="Times New Roman"/>
              <w:sz w:val="24"/>
              <w:szCs w:val="24"/>
            </w:rPr>
          </w:pPr>
          <w:ins w:id="1013" w:author="maya biswas" w:date="2022-06-19T10:49:00Z">
            <w:r>
              <w:rPr>
                <w:rFonts w:eastAsia="Times New Roman"/>
              </w:rPr>
              <w:t xml:space="preserve">Diouf, K., Tabatabai, P., Rudolph, J., &amp; Marx, M. (2014). Diarrhoea prevalence in children under five years of age in rural Burundi: an assessment of social and behavioural factors at the household level. </w:t>
            </w:r>
            <w:r>
              <w:rPr>
                <w:rFonts w:eastAsia="Times New Roman"/>
                <w:i/>
                <w:iCs/>
              </w:rPr>
              <w:t>Global Health Action</w:t>
            </w:r>
            <w:r>
              <w:rPr>
                <w:rFonts w:eastAsia="Times New Roman"/>
              </w:rPr>
              <w:t xml:space="preserve">, </w:t>
            </w:r>
            <w:r>
              <w:rPr>
                <w:rFonts w:eastAsia="Times New Roman"/>
                <w:i/>
                <w:iCs/>
              </w:rPr>
              <w:t>7</w:t>
            </w:r>
            <w:r>
              <w:rPr>
                <w:rFonts w:eastAsia="Times New Roman"/>
              </w:rPr>
              <w:t>(1). https://doi.org/10.3402/GHA.V7.24895</w:t>
            </w:r>
          </w:ins>
        </w:p>
        <w:p w14:paraId="3C42638B" w14:textId="77777777" w:rsidR="00C85846" w:rsidRDefault="00C85846">
          <w:pPr>
            <w:autoSpaceDE w:val="0"/>
            <w:autoSpaceDN w:val="0"/>
            <w:ind w:hanging="480"/>
            <w:divId w:val="763653469"/>
            <w:rPr>
              <w:ins w:id="1014" w:author="maya biswas" w:date="2022-06-19T10:49:00Z"/>
              <w:rFonts w:eastAsia="Times New Roman"/>
            </w:rPr>
          </w:pPr>
          <w:ins w:id="1015" w:author="maya biswas" w:date="2022-06-19T10:49:00Z">
            <w:r>
              <w:rPr>
                <w:rFonts w:eastAsia="Times New Roman"/>
                <w:i/>
                <w:iCs/>
              </w:rPr>
              <w:t xml:space="preserve">(doh.gov.ph). </w:t>
            </w:r>
            <w:r>
              <w:rPr>
                <w:rFonts w:eastAsia="Times New Roman"/>
              </w:rPr>
              <w:t>. (n.d.).</w:t>
            </w:r>
          </w:ins>
        </w:p>
        <w:p w14:paraId="59F1AE53" w14:textId="77777777" w:rsidR="00C85846" w:rsidRDefault="00C85846">
          <w:pPr>
            <w:autoSpaceDE w:val="0"/>
            <w:autoSpaceDN w:val="0"/>
            <w:ind w:hanging="480"/>
            <w:divId w:val="954363265"/>
            <w:rPr>
              <w:ins w:id="1016" w:author="maya biswas" w:date="2022-06-19T10:49:00Z"/>
              <w:rFonts w:eastAsia="Times New Roman"/>
            </w:rPr>
          </w:pPr>
          <w:ins w:id="1017" w:author="maya biswas" w:date="2022-06-19T10:49:00Z">
            <w:r>
              <w:rPr>
                <w:rFonts w:eastAsia="Times New Roman"/>
              </w:rPr>
              <w:t xml:space="preserve">Franzolin, M. R., Alves, R. C. B., Keller, R., Gomes, T. A. T., Beutin, L., Barreto, M. L., Milroy, C., Strina, A., Ribeiro, H., &amp; Trabulsi, L. R. (2005). Prevalence of diarrheagenic Escherichia coli in children with diarrhea in Salvador, Bahia, Brazil. </w:t>
            </w:r>
            <w:r>
              <w:rPr>
                <w:rFonts w:eastAsia="Times New Roman"/>
                <w:i/>
                <w:iCs/>
              </w:rPr>
              <w:t>Memórias Do Instituto Oswaldo Cruz</w:t>
            </w:r>
            <w:r>
              <w:rPr>
                <w:rFonts w:eastAsia="Times New Roman"/>
              </w:rPr>
              <w:t xml:space="preserve">, </w:t>
            </w:r>
            <w:r>
              <w:rPr>
                <w:rFonts w:eastAsia="Times New Roman"/>
                <w:i/>
                <w:iCs/>
              </w:rPr>
              <w:t>100</w:t>
            </w:r>
            <w:r>
              <w:rPr>
                <w:rFonts w:eastAsia="Times New Roman"/>
              </w:rPr>
              <w:t>(4), 359–363. https://doi.org/10.1590/S0074-02762005000400004</w:t>
            </w:r>
          </w:ins>
        </w:p>
        <w:p w14:paraId="27B99666" w14:textId="77777777" w:rsidR="00C85846" w:rsidRDefault="00C85846">
          <w:pPr>
            <w:autoSpaceDE w:val="0"/>
            <w:autoSpaceDN w:val="0"/>
            <w:ind w:hanging="480"/>
            <w:divId w:val="181405060"/>
            <w:rPr>
              <w:ins w:id="1018" w:author="maya biswas" w:date="2022-06-19T10:49:00Z"/>
              <w:rFonts w:eastAsia="Times New Roman"/>
            </w:rPr>
          </w:pPr>
          <w:ins w:id="1019" w:author="maya biswas" w:date="2022-06-19T10:49:00Z">
            <w:r>
              <w:rPr>
                <w:rFonts w:eastAsia="Times New Roman"/>
              </w:rPr>
              <w:t xml:space="preserve">Getaneh, D. K., Hordofa, L. O., Ayana, D. A., Tessema, T. S., &amp; Regassa, L. D. (2021). Prevalence of Escherichia coli O157:H7 and associated factors in under-five children in Eastern Ethiopia. </w:t>
            </w:r>
            <w:r>
              <w:rPr>
                <w:rFonts w:eastAsia="Times New Roman"/>
                <w:i/>
                <w:iCs/>
              </w:rPr>
              <w:t>PLoS ONE</w:t>
            </w:r>
            <w:r>
              <w:rPr>
                <w:rFonts w:eastAsia="Times New Roman"/>
              </w:rPr>
              <w:t xml:space="preserve">, </w:t>
            </w:r>
            <w:r>
              <w:rPr>
                <w:rFonts w:eastAsia="Times New Roman"/>
                <w:i/>
                <w:iCs/>
              </w:rPr>
              <w:t>16</w:t>
            </w:r>
            <w:r>
              <w:rPr>
                <w:rFonts w:eastAsia="Times New Roman"/>
              </w:rPr>
              <w:t>(1 January). https://doi.org/10.1371/journal.pone.0246024</w:t>
            </w:r>
          </w:ins>
        </w:p>
        <w:p w14:paraId="15CB7E48" w14:textId="77777777" w:rsidR="00C85846" w:rsidRDefault="00C85846">
          <w:pPr>
            <w:autoSpaceDE w:val="0"/>
            <w:autoSpaceDN w:val="0"/>
            <w:ind w:hanging="480"/>
            <w:divId w:val="617876798"/>
            <w:rPr>
              <w:ins w:id="1020" w:author="maya biswas" w:date="2022-06-19T10:49:00Z"/>
              <w:rFonts w:eastAsia="Times New Roman"/>
            </w:rPr>
          </w:pPr>
          <w:ins w:id="1021" w:author="maya biswas" w:date="2022-06-19T10:49:00Z">
            <w:r>
              <w:rPr>
                <w:rFonts w:eastAsia="Times New Roman"/>
              </w:rPr>
              <w:t xml:space="preserve">Hasan, M. Z., Mehdi, G. G., de Broucker, G., Ahmed, S., Ali, M. W., Martin Del Campo, J., Constenla, D., Patenaude, B., &amp; Uddin, M. J. (2021). The economic burden of diarrhea in children under 5 years in Bangladesh. </w:t>
            </w:r>
            <w:r>
              <w:rPr>
                <w:rFonts w:eastAsia="Times New Roman"/>
                <w:i/>
                <w:iCs/>
              </w:rPr>
              <w:t>International Journal of Infectious Diseases</w:t>
            </w:r>
            <w:r>
              <w:rPr>
                <w:rFonts w:eastAsia="Times New Roman"/>
              </w:rPr>
              <w:t xml:space="preserve">, </w:t>
            </w:r>
            <w:r>
              <w:rPr>
                <w:rFonts w:eastAsia="Times New Roman"/>
                <w:i/>
                <w:iCs/>
              </w:rPr>
              <w:t>107</w:t>
            </w:r>
            <w:r>
              <w:rPr>
                <w:rFonts w:eastAsia="Times New Roman"/>
              </w:rPr>
              <w:t>. https://doi.org/10.1016/j.ijid.2021.04.038</w:t>
            </w:r>
          </w:ins>
        </w:p>
        <w:p w14:paraId="3AB83E9D" w14:textId="77777777" w:rsidR="00C85846" w:rsidRDefault="00C85846">
          <w:pPr>
            <w:autoSpaceDE w:val="0"/>
            <w:autoSpaceDN w:val="0"/>
            <w:ind w:hanging="480"/>
            <w:divId w:val="253562281"/>
            <w:rPr>
              <w:ins w:id="1022" w:author="maya biswas" w:date="2022-06-19T10:49:00Z"/>
              <w:rFonts w:eastAsia="Times New Roman"/>
            </w:rPr>
          </w:pPr>
          <w:ins w:id="1023" w:author="maya biswas" w:date="2022-06-19T10:49:00Z">
            <w:r>
              <w:rPr>
                <w:rFonts w:eastAsia="Times New Roman"/>
              </w:rPr>
              <w:t xml:space="preserve">Mutono, N., Wright, J. A., Mutembei, H., Muema, J., Thomas, M. L. H., Mutunga, M., &amp; Thumbi, S. M. (2021). </w:t>
            </w:r>
            <w:r>
              <w:rPr>
                <w:rFonts w:eastAsia="Times New Roman"/>
                <w:i/>
                <w:iCs/>
              </w:rPr>
              <w:t>The nexus between improved water supply and water-borne diseases in urban areas in Africa: a scoping review [version 1; peer review: 2 approved]</w:t>
            </w:r>
            <w:r>
              <w:rPr>
                <w:rFonts w:eastAsia="Times New Roman"/>
              </w:rPr>
              <w:t>. https://doi.org/10.12688/aasopenres.13225.1</w:t>
            </w:r>
          </w:ins>
        </w:p>
        <w:p w14:paraId="4946D830" w14:textId="77777777" w:rsidR="00C85846" w:rsidRDefault="00C85846">
          <w:pPr>
            <w:autoSpaceDE w:val="0"/>
            <w:autoSpaceDN w:val="0"/>
            <w:ind w:hanging="480"/>
            <w:divId w:val="481192995"/>
            <w:rPr>
              <w:ins w:id="1024" w:author="maya biswas" w:date="2022-06-19T10:49:00Z"/>
              <w:rFonts w:eastAsia="Times New Roman"/>
            </w:rPr>
          </w:pPr>
          <w:ins w:id="1025" w:author="maya biswas" w:date="2022-06-19T10:49:00Z">
            <w:r>
              <w:rPr>
                <w:rFonts w:eastAsia="Times New Roman"/>
              </w:rPr>
              <w:lastRenderedPageBreak/>
              <w:t xml:space="preserve">Parvin, T., Thomas, E. D., Islam Bhuyian, M. S., Uddin, I. M., Hasan, M. T., Rahman, Z., Barman, I., Zohura, F., Masud, J., Sultana, M., Westin, A., Johura, F. T., Monira, S., Biswas, S. K., Sack, D. A., Perin, J., Alam, M., &amp; George, C. M. (2021). Fecal contamination on the household compound and in water sources are associated with subsequent diarrhea in young children in Urban Bangladesh (CHoBI7 Program). </w:t>
            </w:r>
            <w:r>
              <w:rPr>
                <w:rFonts w:eastAsia="Times New Roman"/>
                <w:i/>
                <w:iCs/>
              </w:rPr>
              <w:t>American Journal of Tropical Medicine and Hygiene</w:t>
            </w:r>
            <w:r>
              <w:rPr>
                <w:rFonts w:eastAsia="Times New Roman"/>
              </w:rPr>
              <w:t xml:space="preserve">, </w:t>
            </w:r>
            <w:r>
              <w:rPr>
                <w:rFonts w:eastAsia="Times New Roman"/>
                <w:i/>
                <w:iCs/>
              </w:rPr>
              <w:t>105</w:t>
            </w:r>
            <w:r>
              <w:rPr>
                <w:rFonts w:eastAsia="Times New Roman"/>
              </w:rPr>
              <w:t>(1). https://doi.org/10.4269/ajtmh.20-1516</w:t>
            </w:r>
          </w:ins>
        </w:p>
        <w:p w14:paraId="3DE08A65" w14:textId="77777777" w:rsidR="00C85846" w:rsidRDefault="00C85846">
          <w:pPr>
            <w:autoSpaceDE w:val="0"/>
            <w:autoSpaceDN w:val="0"/>
            <w:ind w:hanging="480"/>
            <w:divId w:val="864951837"/>
            <w:rPr>
              <w:ins w:id="1026" w:author="maya biswas" w:date="2022-06-19T10:49:00Z"/>
              <w:rFonts w:eastAsia="Times New Roman"/>
            </w:rPr>
          </w:pPr>
          <w:ins w:id="1027" w:author="maya biswas" w:date="2022-06-19T10:49:00Z">
            <w:r>
              <w:rPr>
                <w:rFonts w:eastAsia="Times New Roman"/>
              </w:rPr>
              <w:t xml:space="preserve">Salmanzadeh-Ahrabi, S., Habibi, E., Jaafari, F., &amp; Zali, M. R. (2005). Molecular epidemiology of Escherichia coli diarrhoea in children in Tehran. </w:t>
            </w:r>
            <w:r>
              <w:rPr>
                <w:rFonts w:eastAsia="Times New Roman"/>
                <w:i/>
                <w:iCs/>
              </w:rPr>
              <w:t>Annals of Tropical Paediatrics</w:t>
            </w:r>
            <w:r>
              <w:rPr>
                <w:rFonts w:eastAsia="Times New Roman"/>
              </w:rPr>
              <w:t xml:space="preserve">, </w:t>
            </w:r>
            <w:r>
              <w:rPr>
                <w:rFonts w:eastAsia="Times New Roman"/>
                <w:i/>
                <w:iCs/>
              </w:rPr>
              <w:t>25</w:t>
            </w:r>
            <w:r>
              <w:rPr>
                <w:rFonts w:eastAsia="Times New Roman"/>
              </w:rPr>
              <w:t>(1). https://doi.org/10.1179/146532805X23335</w:t>
            </w:r>
          </w:ins>
        </w:p>
        <w:p w14:paraId="6A2A202D" w14:textId="77777777" w:rsidR="00C85846" w:rsidRDefault="00C85846">
          <w:pPr>
            <w:autoSpaceDE w:val="0"/>
            <w:autoSpaceDN w:val="0"/>
            <w:ind w:hanging="480"/>
            <w:divId w:val="1301304272"/>
            <w:rPr>
              <w:ins w:id="1028" w:author="maya biswas" w:date="2022-06-19T10:49:00Z"/>
              <w:rFonts w:eastAsia="Times New Roman"/>
            </w:rPr>
          </w:pPr>
          <w:ins w:id="1029" w:author="maya biswas" w:date="2022-06-19T10:49:00Z">
            <w:r>
              <w:rPr>
                <w:rFonts w:eastAsia="Times New Roman"/>
              </w:rPr>
              <w:t xml:space="preserve">Sarker, A. R., Sultana, M., Mahumud, R. A., Ali, N., Huda, T. M., Salim uzzaman, M., Haider, S., Rahman, H., Islam, Z., Khan, J. A. M., van der Meer, R., &amp; Morton, A. (2018). Economic costs of hospitalized diarrheal disease in Bangladesh: a societal perspective. </w:t>
            </w:r>
            <w:r>
              <w:rPr>
                <w:rFonts w:eastAsia="Times New Roman"/>
                <w:i/>
                <w:iCs/>
              </w:rPr>
              <w:t>Global Health Research and Policy</w:t>
            </w:r>
            <w:r>
              <w:rPr>
                <w:rFonts w:eastAsia="Times New Roman"/>
              </w:rPr>
              <w:t xml:space="preserve">, </w:t>
            </w:r>
            <w:r>
              <w:rPr>
                <w:rFonts w:eastAsia="Times New Roman"/>
                <w:i/>
                <w:iCs/>
              </w:rPr>
              <w:t>3</w:t>
            </w:r>
            <w:r>
              <w:rPr>
                <w:rFonts w:eastAsia="Times New Roman"/>
              </w:rPr>
              <w:t>(1), 1–12. https://doi.org/10.1186/S41256-017-0056-5/TABLES/6</w:t>
            </w:r>
          </w:ins>
        </w:p>
        <w:p w14:paraId="6D21563B" w14:textId="77777777" w:rsidR="00C85846" w:rsidRDefault="00C85846">
          <w:pPr>
            <w:autoSpaceDE w:val="0"/>
            <w:autoSpaceDN w:val="0"/>
            <w:ind w:hanging="480"/>
            <w:divId w:val="1772432304"/>
            <w:rPr>
              <w:ins w:id="1030" w:author="maya biswas" w:date="2022-06-19T10:49:00Z"/>
              <w:rFonts w:eastAsia="Times New Roman"/>
            </w:rPr>
          </w:pPr>
          <w:ins w:id="1031" w:author="maya biswas" w:date="2022-06-19T10:49:00Z">
            <w:r>
              <w:rPr>
                <w:rFonts w:eastAsia="Times New Roman"/>
              </w:rPr>
              <w:t xml:space="preserve">Sarker, A. R., Sultana, M., Mahumud, R. A., Sheikh, N., Meer, R. van der, &amp; Morton, A. (2016). Prevalence and Health Care–Seeking Behavior for Childhood Diarrheal Disease in Bangladesh. </w:t>
            </w:r>
            <w:r>
              <w:rPr>
                <w:rFonts w:eastAsia="Times New Roman"/>
                <w:i/>
                <w:iCs/>
              </w:rPr>
              <w:t>Global Pediatric Health</w:t>
            </w:r>
            <w:r>
              <w:rPr>
                <w:rFonts w:eastAsia="Times New Roman"/>
              </w:rPr>
              <w:t xml:space="preserve">, </w:t>
            </w:r>
            <w:r>
              <w:rPr>
                <w:rFonts w:eastAsia="Times New Roman"/>
                <w:i/>
                <w:iCs/>
              </w:rPr>
              <w:t>3</w:t>
            </w:r>
            <w:r>
              <w:rPr>
                <w:rFonts w:eastAsia="Times New Roman"/>
              </w:rPr>
              <w:t>, 2333794X1668090. https://doi.org/10.1177/2333794X16680901</w:t>
            </w:r>
          </w:ins>
        </w:p>
        <w:p w14:paraId="32F60740" w14:textId="77777777" w:rsidR="00C85846" w:rsidRDefault="00C85846">
          <w:pPr>
            <w:autoSpaceDE w:val="0"/>
            <w:autoSpaceDN w:val="0"/>
            <w:ind w:hanging="480"/>
            <w:divId w:val="26293897"/>
            <w:rPr>
              <w:ins w:id="1032" w:author="maya biswas" w:date="2022-06-19T10:49:00Z"/>
              <w:rFonts w:eastAsia="Times New Roman"/>
            </w:rPr>
          </w:pPr>
          <w:ins w:id="1033" w:author="maya biswas" w:date="2022-06-19T10:49:00Z">
            <w:r>
              <w:rPr>
                <w:rFonts w:eastAsia="Times New Roman"/>
              </w:rPr>
              <w:t xml:space="preserve">Shahunja, K. M., Ahmed, T., Iqbal Hossain, M., Munirul Islam, M., Begum Monjory, M., Sadat Mohammad Sayeem Bin ShahidID, A., Syed Golam Faruque, A., &amp; Jobayer ChistiID, M. (2020). </w:t>
            </w:r>
            <w:r>
              <w:rPr>
                <w:rFonts w:eastAsia="Times New Roman"/>
                <w:i/>
                <w:iCs/>
              </w:rPr>
              <w:t>Clinical and laboratory characteristics of children under five hospitalized with diarrhea and bacteremia</w:t>
            </w:r>
            <w:r>
              <w:rPr>
                <w:rFonts w:eastAsia="Times New Roman"/>
              </w:rPr>
              <w:t>. https://doi.org/10.1371/journal.pone.0243128</w:t>
            </w:r>
          </w:ins>
        </w:p>
        <w:p w14:paraId="2380F8CB" w14:textId="77777777" w:rsidR="00C85846" w:rsidRDefault="00C85846">
          <w:pPr>
            <w:autoSpaceDE w:val="0"/>
            <w:autoSpaceDN w:val="0"/>
            <w:ind w:hanging="480"/>
            <w:divId w:val="758794139"/>
            <w:rPr>
              <w:ins w:id="1034" w:author="maya biswas" w:date="2022-06-19T10:49:00Z"/>
              <w:rFonts w:eastAsia="Times New Roman"/>
            </w:rPr>
          </w:pPr>
          <w:ins w:id="1035" w:author="maya biswas" w:date="2022-06-19T10:49:00Z">
            <w:r>
              <w:rPr>
                <w:rFonts w:eastAsia="Times New Roman"/>
              </w:rPr>
              <w:t xml:space="preserve">Vieira, N., Bates, S. J., Solberg, O. D., Ponce, K., Howsmon, R., Cevallos, W., Trueba, G., Riley, L., &amp; Eisenberg, J. N. S. (2007). High prevalence of enteroinvasive Escherichia coli isolated in a remote region of northern coastal Ecuador. </w:t>
            </w:r>
            <w:r>
              <w:rPr>
                <w:rFonts w:eastAsia="Times New Roman"/>
                <w:i/>
                <w:iCs/>
              </w:rPr>
              <w:t>The American Journal of Tropical Medicine and Hygiene</w:t>
            </w:r>
            <w:r>
              <w:rPr>
                <w:rFonts w:eastAsia="Times New Roman"/>
              </w:rPr>
              <w:t xml:space="preserve">, </w:t>
            </w:r>
            <w:r>
              <w:rPr>
                <w:rFonts w:eastAsia="Times New Roman"/>
                <w:i/>
                <w:iCs/>
              </w:rPr>
              <w:t>76</w:t>
            </w:r>
            <w:r>
              <w:rPr>
                <w:rFonts w:eastAsia="Times New Roman"/>
              </w:rPr>
              <w:t>(3), 528–533. https://doi.org/10.4269/ajtmh.2007.76.528</w:t>
            </w:r>
          </w:ins>
        </w:p>
        <w:p w14:paraId="25D555B8" w14:textId="77777777" w:rsidR="00C85846" w:rsidRDefault="00C85846">
          <w:pPr>
            <w:autoSpaceDE w:val="0"/>
            <w:autoSpaceDN w:val="0"/>
            <w:ind w:hanging="480"/>
            <w:divId w:val="268582151"/>
            <w:rPr>
              <w:ins w:id="1036" w:author="maya biswas" w:date="2022-06-19T10:49:00Z"/>
              <w:rFonts w:eastAsia="Times New Roman"/>
            </w:rPr>
          </w:pPr>
          <w:ins w:id="1037" w:author="maya biswas" w:date="2022-06-19T10:49:00Z">
            <w:r>
              <w:rPr>
                <w:rFonts w:eastAsia="Times New Roman"/>
              </w:rPr>
              <w:t xml:space="preserve">WHO. (2017). </w:t>
            </w:r>
            <w:r>
              <w:rPr>
                <w:rFonts w:eastAsia="Times New Roman"/>
                <w:i/>
                <w:iCs/>
              </w:rPr>
              <w:t>Diarrhoeal disease</w:t>
            </w:r>
            <w:r>
              <w:rPr>
                <w:rFonts w:eastAsia="Times New Roman"/>
              </w:rPr>
              <w:t>.</w:t>
            </w:r>
          </w:ins>
        </w:p>
        <w:p w14:paraId="044642BF" w14:textId="77777777" w:rsidR="00C85846" w:rsidRDefault="00C85846">
          <w:pPr>
            <w:autoSpaceDE w:val="0"/>
            <w:autoSpaceDN w:val="0"/>
            <w:ind w:hanging="480"/>
            <w:divId w:val="1605066163"/>
            <w:rPr>
              <w:ins w:id="1038" w:author="maya biswas" w:date="2022-06-19T10:49:00Z"/>
              <w:rFonts w:eastAsia="Times New Roman"/>
            </w:rPr>
          </w:pPr>
          <w:ins w:id="1039" w:author="maya biswas" w:date="2022-06-19T10:49:00Z">
            <w:r>
              <w:rPr>
                <w:rFonts w:eastAsia="Times New Roman"/>
              </w:rPr>
              <w:t xml:space="preserve">Yang, S.-C., Lin, C.-H., Aljuffali, I. A., &amp; Fang, J.-Y. (2017). Current pathogenic Escherichia coli foodborne outbreak cases and therapy development. </w:t>
            </w:r>
            <w:r>
              <w:rPr>
                <w:rFonts w:eastAsia="Times New Roman"/>
                <w:i/>
                <w:iCs/>
              </w:rPr>
              <w:t>Arch Microbiol</w:t>
            </w:r>
            <w:r>
              <w:rPr>
                <w:rFonts w:eastAsia="Times New Roman"/>
              </w:rPr>
              <w:t xml:space="preserve">, </w:t>
            </w:r>
            <w:r>
              <w:rPr>
                <w:rFonts w:eastAsia="Times New Roman"/>
                <w:i/>
                <w:iCs/>
              </w:rPr>
              <w:t>3</w:t>
            </w:r>
            <w:r>
              <w:rPr>
                <w:rFonts w:eastAsia="Times New Roman"/>
              </w:rPr>
              <w:t>, 811–825. https://doi.org/10.1007/s00203-017-1393-y</w:t>
            </w:r>
          </w:ins>
        </w:p>
        <w:p w14:paraId="56DDCDF9" w14:textId="167B5721" w:rsidR="00CF7510" w:rsidRPr="00096430" w:rsidRDefault="00C85846" w:rsidP="00096430">
          <w:pPr>
            <w:spacing w:after="0" w:line="240" w:lineRule="auto"/>
            <w:jc w:val="both"/>
            <w:textAlignment w:val="baseline"/>
            <w:rPr>
              <w:rFonts w:ascii="Calibri" w:eastAsia="Times New Roman" w:hAnsi="Calibri" w:cs="Calibri"/>
              <w:sz w:val="28"/>
              <w:szCs w:val="28"/>
            </w:rPr>
          </w:pPr>
          <w:ins w:id="1040" w:author="maya biswas" w:date="2022-06-19T10:49:00Z">
            <w:r>
              <w:rPr>
                <w:rFonts w:eastAsia="Times New Roman"/>
              </w:rPr>
              <w:t> </w:t>
            </w:r>
          </w:ins>
        </w:p>
        <w:customXmlInsRangeStart w:id="1041" w:author="maya biswas" w:date="2022-06-19T10:14:00Z"/>
      </w:sdtContent>
    </w:sdt>
    <w:customXmlInsRangeEnd w:id="1041"/>
    <w:p w14:paraId="06BD0399" w14:textId="24E2C37B" w:rsidR="00096430" w:rsidRPr="00096430" w:rsidDel="00C85846" w:rsidRDefault="00096430" w:rsidP="00C85846">
      <w:pPr>
        <w:numPr>
          <w:ilvl w:val="0"/>
          <w:numId w:val="1"/>
        </w:numPr>
        <w:spacing w:after="0" w:line="240" w:lineRule="auto"/>
        <w:ind w:left="1080" w:firstLine="0"/>
        <w:jc w:val="both"/>
        <w:textAlignment w:val="baseline"/>
        <w:rPr>
          <w:del w:id="1042" w:author="maya biswas" w:date="2022-06-19T10:49:00Z"/>
          <w:rFonts w:ascii="Calibri" w:eastAsia="Times New Roman" w:hAnsi="Calibri" w:cs="Calibri"/>
          <w:sz w:val="28"/>
          <w:szCs w:val="28"/>
        </w:rPr>
        <w:pPrChange w:id="1043" w:author="maya biswas" w:date="2022-06-19T10:49:00Z">
          <w:pPr>
            <w:numPr>
              <w:numId w:val="1"/>
            </w:numPr>
            <w:tabs>
              <w:tab w:val="num" w:pos="720"/>
            </w:tabs>
            <w:spacing w:after="0" w:line="240" w:lineRule="auto"/>
            <w:ind w:left="1080"/>
            <w:jc w:val="both"/>
            <w:textAlignment w:val="baseline"/>
          </w:pPr>
        </w:pPrChange>
      </w:pPr>
      <w:del w:id="1044" w:author="maya biswas" w:date="2022-06-19T10:49:00Z">
        <w:r w:rsidRPr="00096430" w:rsidDel="00C85846">
          <w:rPr>
            <w:rFonts w:ascii="Times New Roman" w:eastAsia="Times New Roman" w:hAnsi="Times New Roman" w:cs="Times New Roman"/>
            <w:sz w:val="28"/>
            <w:szCs w:val="28"/>
          </w:rPr>
          <w:delText>(</w:delText>
        </w:r>
        <w:r w:rsidR="00C85846" w:rsidDel="00C85846">
          <w:fldChar w:fldCharType="begin"/>
        </w:r>
        <w:r w:rsidR="00C85846" w:rsidDel="00C85846">
          <w:delInstrText>HYPERLINK "https://www.unicef.org/" \t "_blank"</w:delInstrText>
        </w:r>
        <w:r w:rsidR="00C85846" w:rsidDel="00C85846">
          <w:fldChar w:fldCharType="separate"/>
        </w:r>
        <w:r w:rsidRPr="00096430" w:rsidDel="00C85846">
          <w:rPr>
            <w:rFonts w:ascii="Times New Roman" w:eastAsia="Times New Roman" w:hAnsi="Times New Roman" w:cs="Times New Roman"/>
            <w:color w:val="0000FF"/>
            <w:sz w:val="28"/>
            <w:szCs w:val="28"/>
            <w:u w:val="single"/>
          </w:rPr>
          <w:delText>https://www.unicef.org/</w:delText>
        </w:r>
        <w:r w:rsidR="00C85846" w:rsidDel="00C85846">
          <w:rPr>
            <w:rFonts w:ascii="Times New Roman" w:eastAsia="Times New Roman" w:hAnsi="Times New Roman" w:cs="Times New Roman"/>
            <w:color w:val="0000FF"/>
            <w:sz w:val="28"/>
            <w:szCs w:val="28"/>
            <w:u w:val="single"/>
          </w:rPr>
          <w:fldChar w:fldCharType="end"/>
        </w:r>
        <w:r w:rsidRPr="00096430" w:rsidDel="00C85846">
          <w:rPr>
            <w:rFonts w:ascii="Times New Roman" w:eastAsia="Times New Roman" w:hAnsi="Times New Roman" w:cs="Times New Roman"/>
            <w:sz w:val="28"/>
            <w:szCs w:val="28"/>
          </w:rPr>
          <w:delText>) </w:delText>
        </w:r>
      </w:del>
    </w:p>
    <w:p w14:paraId="1C3FB2F7" w14:textId="36FD0D7E" w:rsidR="00096430" w:rsidRPr="00096430" w:rsidDel="00C85846" w:rsidRDefault="00096430" w:rsidP="00C85846">
      <w:pPr>
        <w:numPr>
          <w:ilvl w:val="0"/>
          <w:numId w:val="1"/>
        </w:numPr>
        <w:spacing w:after="0" w:line="240" w:lineRule="auto"/>
        <w:ind w:left="1080" w:firstLine="0"/>
        <w:jc w:val="both"/>
        <w:textAlignment w:val="baseline"/>
        <w:rPr>
          <w:del w:id="1045" w:author="maya biswas" w:date="2022-06-19T10:49:00Z"/>
          <w:rFonts w:ascii="Calibri" w:eastAsia="Times New Roman" w:hAnsi="Calibri" w:cs="Calibri"/>
          <w:sz w:val="28"/>
          <w:szCs w:val="28"/>
        </w:rPr>
        <w:pPrChange w:id="1046" w:author="maya biswas" w:date="2022-06-19T10:49:00Z">
          <w:pPr>
            <w:numPr>
              <w:numId w:val="2"/>
            </w:numPr>
            <w:tabs>
              <w:tab w:val="num" w:pos="720"/>
            </w:tabs>
            <w:spacing w:after="0" w:line="240" w:lineRule="auto"/>
            <w:ind w:left="1080"/>
            <w:jc w:val="both"/>
            <w:textAlignment w:val="baseline"/>
          </w:pPr>
        </w:pPrChange>
      </w:pPr>
      <w:del w:id="1047" w:author="maya biswas" w:date="2022-06-19T10:49:00Z">
        <w:r w:rsidRPr="00096430" w:rsidDel="00C85846">
          <w:rPr>
            <w:rFonts w:ascii="Times New Roman" w:eastAsia="Times New Roman" w:hAnsi="Times New Roman" w:cs="Times New Roman"/>
            <w:sz w:val="28"/>
            <w:szCs w:val="28"/>
          </w:rPr>
          <w:delText>(</w:delText>
        </w:r>
        <w:r w:rsidR="00C85846" w:rsidDel="00C85846">
          <w:fldChar w:fldCharType="begin"/>
        </w:r>
        <w:r w:rsidR="00C85846" w:rsidDel="00C85846">
          <w:delInstrText>HYPERLINK "https://mics.unicef.org/about" \t "_blank"</w:delInstrText>
        </w:r>
        <w:r w:rsidR="00C85846" w:rsidDel="00C85846">
          <w:fldChar w:fldCharType="separate"/>
        </w:r>
        <w:r w:rsidRPr="00096430" w:rsidDel="00C85846">
          <w:rPr>
            <w:rFonts w:ascii="Times New Roman" w:eastAsia="Times New Roman" w:hAnsi="Times New Roman" w:cs="Times New Roman"/>
            <w:color w:val="0000FF"/>
            <w:sz w:val="28"/>
            <w:szCs w:val="28"/>
            <w:u w:val="single"/>
          </w:rPr>
          <w:delText>https://mics.unicef.org/about</w:delText>
        </w:r>
        <w:r w:rsidR="00C85846" w:rsidDel="00C85846">
          <w:rPr>
            <w:rFonts w:ascii="Times New Roman" w:eastAsia="Times New Roman" w:hAnsi="Times New Roman" w:cs="Times New Roman"/>
            <w:color w:val="0000FF"/>
            <w:sz w:val="28"/>
            <w:szCs w:val="28"/>
            <w:u w:val="single"/>
          </w:rPr>
          <w:fldChar w:fldCharType="end"/>
        </w:r>
        <w:r w:rsidRPr="00096430" w:rsidDel="00C85846">
          <w:rPr>
            <w:rFonts w:ascii="Times New Roman" w:eastAsia="Times New Roman" w:hAnsi="Times New Roman" w:cs="Times New Roman"/>
            <w:sz w:val="28"/>
            <w:szCs w:val="28"/>
          </w:rPr>
          <w:delText>) </w:delText>
        </w:r>
      </w:del>
    </w:p>
    <w:p w14:paraId="52C171EA" w14:textId="699F8259" w:rsidR="00096430" w:rsidRPr="00096430" w:rsidDel="00C85846" w:rsidRDefault="00096430" w:rsidP="00C85846">
      <w:pPr>
        <w:numPr>
          <w:ilvl w:val="0"/>
          <w:numId w:val="1"/>
        </w:numPr>
        <w:spacing w:after="0" w:line="240" w:lineRule="auto"/>
        <w:ind w:left="1080" w:firstLine="0"/>
        <w:jc w:val="both"/>
        <w:textAlignment w:val="baseline"/>
        <w:rPr>
          <w:del w:id="1048" w:author="maya biswas" w:date="2022-06-19T10:49:00Z"/>
          <w:rFonts w:ascii="Times New Roman" w:eastAsia="Times New Roman" w:hAnsi="Times New Roman" w:cs="Times New Roman"/>
          <w:sz w:val="24"/>
          <w:szCs w:val="24"/>
        </w:rPr>
        <w:pPrChange w:id="1049" w:author="maya biswas" w:date="2022-06-19T10:49:00Z">
          <w:pPr>
            <w:numPr>
              <w:numId w:val="3"/>
            </w:numPr>
            <w:tabs>
              <w:tab w:val="num" w:pos="720"/>
            </w:tabs>
            <w:spacing w:after="0" w:line="240" w:lineRule="auto"/>
            <w:ind w:left="1080"/>
            <w:textAlignment w:val="baseline"/>
          </w:pPr>
        </w:pPrChange>
      </w:pPr>
      <w:del w:id="1050" w:author="maya biswas" w:date="2022-06-19T10:49:00Z">
        <w:r w:rsidRPr="00096430" w:rsidDel="00C85846">
          <w:rPr>
            <w:rFonts w:ascii="Times New Roman" w:eastAsia="Times New Roman" w:hAnsi="Times New Roman" w:cs="Times New Roman"/>
            <w:sz w:val="24"/>
            <w:szCs w:val="24"/>
          </w:rPr>
          <w:delText xml:space="preserve">Yang, S.-C., Lin, C.-H., Aljuffali, I. A., &amp; Fang, J.-Y. (2017). Current pathogenic Escherichia coli foodborne outbreak cases and therapy development. </w:delText>
        </w:r>
        <w:r w:rsidRPr="00096430" w:rsidDel="00C85846">
          <w:rPr>
            <w:rFonts w:ascii="Times New Roman" w:eastAsia="Times New Roman" w:hAnsi="Times New Roman" w:cs="Times New Roman"/>
            <w:i/>
            <w:iCs/>
            <w:sz w:val="24"/>
            <w:szCs w:val="24"/>
          </w:rPr>
          <w:delText>Arch Microbiol</w:delText>
        </w:r>
        <w:r w:rsidRPr="00096430" w:rsidDel="00C85846">
          <w:rPr>
            <w:rFonts w:ascii="Times New Roman" w:eastAsia="Times New Roman" w:hAnsi="Times New Roman" w:cs="Times New Roman"/>
            <w:sz w:val="24"/>
            <w:szCs w:val="24"/>
          </w:rPr>
          <w:delText xml:space="preserve">, </w:delText>
        </w:r>
        <w:r w:rsidRPr="00096430" w:rsidDel="00C85846">
          <w:rPr>
            <w:rFonts w:ascii="Times New Roman" w:eastAsia="Times New Roman" w:hAnsi="Times New Roman" w:cs="Times New Roman"/>
            <w:i/>
            <w:iCs/>
            <w:sz w:val="24"/>
            <w:szCs w:val="24"/>
          </w:rPr>
          <w:delText>3</w:delText>
        </w:r>
        <w:r w:rsidRPr="00096430" w:rsidDel="00C85846">
          <w:rPr>
            <w:rFonts w:ascii="Times New Roman" w:eastAsia="Times New Roman" w:hAnsi="Times New Roman" w:cs="Times New Roman"/>
            <w:sz w:val="24"/>
            <w:szCs w:val="24"/>
          </w:rPr>
          <w:delText>, 811–825. https://doi.org/10.1007/s00203-017-1393-y </w:delText>
        </w:r>
      </w:del>
    </w:p>
    <w:p w14:paraId="623C0316" w14:textId="5833407D" w:rsidR="00096430" w:rsidRPr="00096430" w:rsidDel="00C85846" w:rsidRDefault="00096430" w:rsidP="00C85846">
      <w:pPr>
        <w:numPr>
          <w:ilvl w:val="0"/>
          <w:numId w:val="1"/>
        </w:numPr>
        <w:spacing w:after="0" w:line="240" w:lineRule="auto"/>
        <w:ind w:left="1080" w:firstLine="0"/>
        <w:jc w:val="both"/>
        <w:textAlignment w:val="baseline"/>
        <w:rPr>
          <w:del w:id="1051" w:author="maya biswas" w:date="2022-06-19T10:49:00Z"/>
          <w:rFonts w:ascii="Times New Roman" w:eastAsia="Times New Roman" w:hAnsi="Times New Roman" w:cs="Times New Roman"/>
          <w:sz w:val="24"/>
          <w:szCs w:val="24"/>
        </w:rPr>
        <w:pPrChange w:id="1052" w:author="maya biswas" w:date="2022-06-19T10:49:00Z">
          <w:pPr>
            <w:numPr>
              <w:numId w:val="4"/>
            </w:numPr>
            <w:tabs>
              <w:tab w:val="num" w:pos="720"/>
            </w:tabs>
            <w:spacing w:after="0" w:line="240" w:lineRule="auto"/>
            <w:ind w:left="1080"/>
            <w:textAlignment w:val="baseline"/>
          </w:pPr>
        </w:pPrChange>
      </w:pPr>
      <w:del w:id="1053" w:author="maya biswas" w:date="2022-06-19T10:49:00Z">
        <w:r w:rsidRPr="00096430" w:rsidDel="00C85846">
          <w:rPr>
            <w:rFonts w:ascii="Times New Roman" w:eastAsia="Times New Roman" w:hAnsi="Times New Roman" w:cs="Times New Roman"/>
            <w:sz w:val="24"/>
            <w:szCs w:val="24"/>
          </w:rPr>
          <w:delText xml:space="preserve">Sarker, A. R., Sultana, M., Mahumud, R. A., Ali, N., Huda, T. M., Salim uzzaman, M., Haider, S., Rahman, H., Islam, Z., Khan, J. A. M., van der Meer, R., &amp; Morton, A. (2018). Economic costs of hospitalized diarrheal disease in Bangladesh: a societal perspective. </w:delText>
        </w:r>
        <w:r w:rsidRPr="00096430" w:rsidDel="00C85846">
          <w:rPr>
            <w:rFonts w:ascii="Times New Roman" w:eastAsia="Times New Roman" w:hAnsi="Times New Roman" w:cs="Times New Roman"/>
            <w:i/>
            <w:iCs/>
            <w:sz w:val="24"/>
            <w:szCs w:val="24"/>
          </w:rPr>
          <w:delText>Global Health Research and Policy</w:delText>
        </w:r>
        <w:r w:rsidRPr="00096430" w:rsidDel="00C85846">
          <w:rPr>
            <w:rFonts w:ascii="Times New Roman" w:eastAsia="Times New Roman" w:hAnsi="Times New Roman" w:cs="Times New Roman"/>
            <w:sz w:val="24"/>
            <w:szCs w:val="24"/>
          </w:rPr>
          <w:delText xml:space="preserve">, </w:delText>
        </w:r>
        <w:r w:rsidRPr="00096430" w:rsidDel="00C85846">
          <w:rPr>
            <w:rFonts w:ascii="Times New Roman" w:eastAsia="Times New Roman" w:hAnsi="Times New Roman" w:cs="Times New Roman"/>
            <w:i/>
            <w:iCs/>
            <w:sz w:val="24"/>
            <w:szCs w:val="24"/>
          </w:rPr>
          <w:delText>3</w:delText>
        </w:r>
        <w:r w:rsidRPr="00096430" w:rsidDel="00C85846">
          <w:rPr>
            <w:rFonts w:ascii="Times New Roman" w:eastAsia="Times New Roman" w:hAnsi="Times New Roman" w:cs="Times New Roman"/>
            <w:sz w:val="24"/>
            <w:szCs w:val="24"/>
          </w:rPr>
          <w:delText>(1), 1–12. https://doi.org/10.1186/S41256-017-0056-5/TABLES/6 </w:delText>
        </w:r>
      </w:del>
    </w:p>
    <w:p w14:paraId="334F3E1B" w14:textId="14AB203C" w:rsidR="00096430" w:rsidRPr="00096430" w:rsidDel="00C85846" w:rsidRDefault="00096430" w:rsidP="00C85846">
      <w:pPr>
        <w:numPr>
          <w:ilvl w:val="0"/>
          <w:numId w:val="1"/>
        </w:numPr>
        <w:spacing w:after="0" w:line="240" w:lineRule="auto"/>
        <w:ind w:left="1080" w:firstLine="0"/>
        <w:jc w:val="both"/>
        <w:textAlignment w:val="baseline"/>
        <w:rPr>
          <w:del w:id="1054" w:author="maya biswas" w:date="2022-06-19T10:49:00Z"/>
          <w:rFonts w:ascii="Times New Roman" w:eastAsia="Times New Roman" w:hAnsi="Times New Roman" w:cs="Times New Roman"/>
          <w:sz w:val="24"/>
          <w:szCs w:val="24"/>
        </w:rPr>
        <w:pPrChange w:id="1055" w:author="maya biswas" w:date="2022-06-19T10:49:00Z">
          <w:pPr>
            <w:numPr>
              <w:numId w:val="5"/>
            </w:numPr>
            <w:tabs>
              <w:tab w:val="num" w:pos="720"/>
            </w:tabs>
            <w:spacing w:after="0" w:line="240" w:lineRule="auto"/>
            <w:ind w:left="1080"/>
            <w:textAlignment w:val="baseline"/>
          </w:pPr>
        </w:pPrChange>
      </w:pPr>
      <w:del w:id="1056" w:author="maya biswas" w:date="2022-06-19T10:49:00Z">
        <w:r w:rsidRPr="00096430" w:rsidDel="00C85846">
          <w:rPr>
            <w:rFonts w:ascii="Times New Roman" w:eastAsia="Times New Roman" w:hAnsi="Times New Roman" w:cs="Times New Roman"/>
            <w:sz w:val="24"/>
            <w:szCs w:val="24"/>
          </w:rPr>
          <w:delText xml:space="preserve">Sarker, A. R., Sultana, M., Mahumud, R. A., Sheikh, N., Meer, R. van der, &amp; Morton, A. (2016). Prevalence and Health Care–Seeking Behavior for Childhood Diarrheal Disease in Bangladesh. </w:delText>
        </w:r>
        <w:r w:rsidRPr="00096430" w:rsidDel="00C85846">
          <w:rPr>
            <w:rFonts w:ascii="Times New Roman" w:eastAsia="Times New Roman" w:hAnsi="Times New Roman" w:cs="Times New Roman"/>
            <w:i/>
            <w:iCs/>
            <w:sz w:val="24"/>
            <w:szCs w:val="24"/>
          </w:rPr>
          <w:delText>Global Pediatric Health</w:delText>
        </w:r>
        <w:r w:rsidRPr="00096430" w:rsidDel="00C85846">
          <w:rPr>
            <w:rFonts w:ascii="Times New Roman" w:eastAsia="Times New Roman" w:hAnsi="Times New Roman" w:cs="Times New Roman"/>
            <w:sz w:val="24"/>
            <w:szCs w:val="24"/>
          </w:rPr>
          <w:delText xml:space="preserve">, </w:delText>
        </w:r>
        <w:r w:rsidRPr="00096430" w:rsidDel="00C85846">
          <w:rPr>
            <w:rFonts w:ascii="Times New Roman" w:eastAsia="Times New Roman" w:hAnsi="Times New Roman" w:cs="Times New Roman"/>
            <w:i/>
            <w:iCs/>
            <w:sz w:val="24"/>
            <w:szCs w:val="24"/>
          </w:rPr>
          <w:delText>3</w:delText>
        </w:r>
        <w:r w:rsidRPr="00096430" w:rsidDel="00C85846">
          <w:rPr>
            <w:rFonts w:ascii="Times New Roman" w:eastAsia="Times New Roman" w:hAnsi="Times New Roman" w:cs="Times New Roman"/>
            <w:sz w:val="24"/>
            <w:szCs w:val="24"/>
          </w:rPr>
          <w:delText>, 2333794X1668090. https://doi.org/10.1177/2333794X16680901 </w:delText>
        </w:r>
      </w:del>
    </w:p>
    <w:p w14:paraId="020E66DB" w14:textId="77164B47" w:rsidR="00096430" w:rsidRPr="00096430" w:rsidDel="00C85846" w:rsidRDefault="00096430" w:rsidP="00C85846">
      <w:pPr>
        <w:numPr>
          <w:ilvl w:val="0"/>
          <w:numId w:val="1"/>
        </w:numPr>
        <w:spacing w:after="0" w:line="240" w:lineRule="auto"/>
        <w:ind w:left="1080" w:firstLine="0"/>
        <w:jc w:val="both"/>
        <w:textAlignment w:val="baseline"/>
        <w:rPr>
          <w:del w:id="1057" w:author="maya biswas" w:date="2022-06-19T10:49:00Z"/>
          <w:rFonts w:ascii="Times New Roman" w:eastAsia="Times New Roman" w:hAnsi="Times New Roman" w:cs="Times New Roman"/>
          <w:sz w:val="24"/>
          <w:szCs w:val="24"/>
        </w:rPr>
        <w:pPrChange w:id="1058" w:author="maya biswas" w:date="2022-06-19T10:49:00Z">
          <w:pPr>
            <w:numPr>
              <w:numId w:val="6"/>
            </w:numPr>
            <w:tabs>
              <w:tab w:val="num" w:pos="720"/>
            </w:tabs>
            <w:spacing w:after="0" w:line="240" w:lineRule="auto"/>
            <w:ind w:left="1080"/>
            <w:textAlignment w:val="baseline"/>
          </w:pPr>
        </w:pPrChange>
      </w:pPr>
      <w:del w:id="1059" w:author="maya biswas" w:date="2022-06-19T10:49:00Z">
        <w:r w:rsidRPr="00096430" w:rsidDel="00C85846">
          <w:rPr>
            <w:rFonts w:ascii="Times New Roman" w:eastAsia="Times New Roman" w:hAnsi="Times New Roman" w:cs="Times New Roman"/>
            <w:sz w:val="24"/>
            <w:szCs w:val="24"/>
          </w:rPr>
          <w:delText xml:space="preserve">Khan, J. R., &amp; Bakar, K. S. (2020). Spatial risk distribution and determinants of E. coli contamination in household drinking water: a case study of Bangladesh. </w:delText>
        </w:r>
        <w:r w:rsidRPr="00096430" w:rsidDel="00C85846">
          <w:rPr>
            <w:rFonts w:ascii="Times New Roman" w:eastAsia="Times New Roman" w:hAnsi="Times New Roman" w:cs="Times New Roman"/>
            <w:i/>
            <w:iCs/>
            <w:sz w:val="24"/>
            <w:szCs w:val="24"/>
          </w:rPr>
          <w:delText>International Journal of Environmental Health Research</w:delText>
        </w:r>
        <w:r w:rsidRPr="00096430" w:rsidDel="00C85846">
          <w:rPr>
            <w:rFonts w:ascii="Times New Roman" w:eastAsia="Times New Roman" w:hAnsi="Times New Roman" w:cs="Times New Roman"/>
            <w:sz w:val="24"/>
            <w:szCs w:val="24"/>
          </w:rPr>
          <w:delText xml:space="preserve">, </w:delText>
        </w:r>
        <w:r w:rsidRPr="00096430" w:rsidDel="00C85846">
          <w:rPr>
            <w:rFonts w:ascii="Times New Roman" w:eastAsia="Times New Roman" w:hAnsi="Times New Roman" w:cs="Times New Roman"/>
            <w:i/>
            <w:iCs/>
            <w:sz w:val="24"/>
            <w:szCs w:val="24"/>
          </w:rPr>
          <w:delText>30</w:delText>
        </w:r>
        <w:r w:rsidRPr="00096430" w:rsidDel="00C85846">
          <w:rPr>
            <w:rFonts w:ascii="Times New Roman" w:eastAsia="Times New Roman" w:hAnsi="Times New Roman" w:cs="Times New Roman"/>
            <w:sz w:val="24"/>
            <w:szCs w:val="24"/>
          </w:rPr>
          <w:delText>(3). https://doi.org/10.1080/09603123.2019.1593328 </w:delText>
        </w:r>
      </w:del>
    </w:p>
    <w:p w14:paraId="7D8C9940" w14:textId="252A1EB6" w:rsidR="00096430" w:rsidRPr="00096430" w:rsidDel="00C85846" w:rsidRDefault="00096430" w:rsidP="00C85846">
      <w:pPr>
        <w:numPr>
          <w:ilvl w:val="0"/>
          <w:numId w:val="1"/>
        </w:numPr>
        <w:spacing w:after="0" w:line="240" w:lineRule="auto"/>
        <w:ind w:left="1080" w:firstLine="0"/>
        <w:jc w:val="both"/>
        <w:textAlignment w:val="baseline"/>
        <w:rPr>
          <w:del w:id="1060" w:author="maya biswas" w:date="2022-06-19T10:49:00Z"/>
          <w:rFonts w:ascii="Times New Roman" w:eastAsia="Times New Roman" w:hAnsi="Times New Roman" w:cs="Times New Roman"/>
          <w:sz w:val="24"/>
          <w:szCs w:val="24"/>
        </w:rPr>
        <w:pPrChange w:id="1061" w:author="maya biswas" w:date="2022-06-19T10:49:00Z">
          <w:pPr>
            <w:numPr>
              <w:numId w:val="7"/>
            </w:numPr>
            <w:tabs>
              <w:tab w:val="num" w:pos="720"/>
            </w:tabs>
            <w:spacing w:after="0" w:line="240" w:lineRule="auto"/>
            <w:ind w:left="1080"/>
            <w:textAlignment w:val="baseline"/>
          </w:pPr>
        </w:pPrChange>
      </w:pPr>
      <w:del w:id="1062" w:author="maya biswas" w:date="2022-06-19T10:49:00Z">
        <w:r w:rsidRPr="00096430" w:rsidDel="00C85846">
          <w:rPr>
            <w:rFonts w:ascii="Times New Roman" w:eastAsia="Times New Roman" w:hAnsi="Times New Roman" w:cs="Times New Roman"/>
            <w:sz w:val="24"/>
            <w:szCs w:val="24"/>
          </w:rPr>
          <w:delText xml:space="preserve">Hasan, M. Z., Mehdi, G. G., de Broucker, G., Ahmed, S., Ali, M. W., Martin Del Campo, J., Constenla, D., Patenaude, B., &amp; Uddin, M. J. (2021). The economic burden of diarrhea in children under 5 years in Bangladesh. </w:delText>
        </w:r>
        <w:r w:rsidRPr="00096430" w:rsidDel="00C85846">
          <w:rPr>
            <w:rFonts w:ascii="Times New Roman" w:eastAsia="Times New Roman" w:hAnsi="Times New Roman" w:cs="Times New Roman"/>
            <w:i/>
            <w:iCs/>
            <w:sz w:val="24"/>
            <w:szCs w:val="24"/>
          </w:rPr>
          <w:delText>International Journal of Infectious Diseases</w:delText>
        </w:r>
        <w:r w:rsidRPr="00096430" w:rsidDel="00C85846">
          <w:rPr>
            <w:rFonts w:ascii="Times New Roman" w:eastAsia="Times New Roman" w:hAnsi="Times New Roman" w:cs="Times New Roman"/>
            <w:sz w:val="24"/>
            <w:szCs w:val="24"/>
          </w:rPr>
          <w:delText xml:space="preserve">, </w:delText>
        </w:r>
        <w:r w:rsidRPr="00096430" w:rsidDel="00C85846">
          <w:rPr>
            <w:rFonts w:ascii="Times New Roman" w:eastAsia="Times New Roman" w:hAnsi="Times New Roman" w:cs="Times New Roman"/>
            <w:i/>
            <w:iCs/>
            <w:sz w:val="24"/>
            <w:szCs w:val="24"/>
          </w:rPr>
          <w:delText>107</w:delText>
        </w:r>
        <w:r w:rsidRPr="00096430" w:rsidDel="00C85846">
          <w:rPr>
            <w:rFonts w:ascii="Times New Roman" w:eastAsia="Times New Roman" w:hAnsi="Times New Roman" w:cs="Times New Roman"/>
            <w:sz w:val="24"/>
            <w:szCs w:val="24"/>
          </w:rPr>
          <w:delText>. https://doi.org/10.1016/j.ijid.2021.04.038 </w:delText>
        </w:r>
      </w:del>
    </w:p>
    <w:p w14:paraId="15E02736" w14:textId="04B4E776" w:rsidR="00096430" w:rsidRPr="00096430" w:rsidDel="00C85846" w:rsidRDefault="00096430" w:rsidP="00C85846">
      <w:pPr>
        <w:numPr>
          <w:ilvl w:val="0"/>
          <w:numId w:val="1"/>
        </w:numPr>
        <w:spacing w:after="0" w:line="240" w:lineRule="auto"/>
        <w:ind w:left="1080" w:firstLine="0"/>
        <w:jc w:val="both"/>
        <w:textAlignment w:val="baseline"/>
        <w:rPr>
          <w:del w:id="1063" w:author="maya biswas" w:date="2022-06-19T10:49:00Z"/>
          <w:rFonts w:ascii="Times New Roman" w:eastAsia="Times New Roman" w:hAnsi="Times New Roman" w:cs="Times New Roman"/>
          <w:sz w:val="24"/>
          <w:szCs w:val="24"/>
        </w:rPr>
        <w:pPrChange w:id="1064" w:author="maya biswas" w:date="2022-06-19T10:49:00Z">
          <w:pPr>
            <w:numPr>
              <w:numId w:val="8"/>
            </w:numPr>
            <w:tabs>
              <w:tab w:val="num" w:pos="720"/>
            </w:tabs>
            <w:spacing w:after="0" w:line="240" w:lineRule="auto"/>
            <w:ind w:left="1080"/>
            <w:textAlignment w:val="baseline"/>
          </w:pPr>
        </w:pPrChange>
      </w:pPr>
      <w:del w:id="1065" w:author="maya biswas" w:date="2022-06-19T10:49:00Z">
        <w:r w:rsidRPr="00096430" w:rsidDel="00C85846">
          <w:rPr>
            <w:rFonts w:ascii="Times New Roman" w:eastAsia="Times New Roman" w:hAnsi="Times New Roman" w:cs="Times New Roman"/>
            <w:sz w:val="24"/>
            <w:szCs w:val="24"/>
          </w:rPr>
          <w:delText xml:space="preserve">Diouf, K., Tabatabai, P., Rudolph, J., &amp; Marx, M. (2014). Diarrhoea prevalence in children under five years of age in rural Burundi: an assessment of social and behavioural factors at the household level. </w:delText>
        </w:r>
        <w:r w:rsidRPr="00096430" w:rsidDel="00C85846">
          <w:rPr>
            <w:rFonts w:ascii="Times New Roman" w:eastAsia="Times New Roman" w:hAnsi="Times New Roman" w:cs="Times New Roman"/>
            <w:i/>
            <w:iCs/>
            <w:sz w:val="24"/>
            <w:szCs w:val="24"/>
          </w:rPr>
          <w:delText>Global Health Action</w:delText>
        </w:r>
        <w:r w:rsidRPr="00096430" w:rsidDel="00C85846">
          <w:rPr>
            <w:rFonts w:ascii="Times New Roman" w:eastAsia="Times New Roman" w:hAnsi="Times New Roman" w:cs="Times New Roman"/>
            <w:sz w:val="24"/>
            <w:szCs w:val="24"/>
          </w:rPr>
          <w:delText xml:space="preserve">, </w:delText>
        </w:r>
        <w:r w:rsidRPr="00096430" w:rsidDel="00C85846">
          <w:rPr>
            <w:rFonts w:ascii="Times New Roman" w:eastAsia="Times New Roman" w:hAnsi="Times New Roman" w:cs="Times New Roman"/>
            <w:i/>
            <w:iCs/>
            <w:sz w:val="24"/>
            <w:szCs w:val="24"/>
          </w:rPr>
          <w:delText>7</w:delText>
        </w:r>
        <w:r w:rsidRPr="00096430" w:rsidDel="00C85846">
          <w:rPr>
            <w:rFonts w:ascii="Times New Roman" w:eastAsia="Times New Roman" w:hAnsi="Times New Roman" w:cs="Times New Roman"/>
            <w:sz w:val="24"/>
            <w:szCs w:val="24"/>
          </w:rPr>
          <w:delText>(1). https://doi.org/10.3402/GHA.V7.24895 </w:delText>
        </w:r>
      </w:del>
    </w:p>
    <w:p w14:paraId="534D0FDE" w14:textId="7C8081C7" w:rsidR="00096430" w:rsidRPr="00096430" w:rsidDel="00C85846" w:rsidRDefault="00096430" w:rsidP="00C85846">
      <w:pPr>
        <w:numPr>
          <w:ilvl w:val="0"/>
          <w:numId w:val="1"/>
        </w:numPr>
        <w:spacing w:after="0" w:line="240" w:lineRule="auto"/>
        <w:ind w:left="1080" w:firstLine="0"/>
        <w:jc w:val="both"/>
        <w:textAlignment w:val="baseline"/>
        <w:rPr>
          <w:del w:id="1066" w:author="maya biswas" w:date="2022-06-19T10:49:00Z"/>
          <w:rFonts w:ascii="Times New Roman" w:eastAsia="Times New Roman" w:hAnsi="Times New Roman" w:cs="Times New Roman"/>
          <w:sz w:val="24"/>
          <w:szCs w:val="24"/>
        </w:rPr>
        <w:pPrChange w:id="1067" w:author="maya biswas" w:date="2022-06-19T10:49:00Z">
          <w:pPr>
            <w:numPr>
              <w:numId w:val="9"/>
            </w:numPr>
            <w:tabs>
              <w:tab w:val="num" w:pos="720"/>
            </w:tabs>
            <w:spacing w:after="0" w:line="240" w:lineRule="auto"/>
            <w:ind w:left="1080"/>
            <w:textAlignment w:val="baseline"/>
          </w:pPr>
        </w:pPrChange>
      </w:pPr>
      <w:del w:id="1068" w:author="maya biswas" w:date="2022-06-19T10:49:00Z">
        <w:r w:rsidRPr="00096430" w:rsidDel="00C85846">
          <w:rPr>
            <w:rFonts w:ascii="Times New Roman" w:eastAsia="Times New Roman" w:hAnsi="Times New Roman" w:cs="Times New Roman"/>
            <w:sz w:val="24"/>
            <w:szCs w:val="24"/>
          </w:rPr>
          <w:delText xml:space="preserve">Vieira, N., Bates, S. J., Solberg, O. D., Ponce, K., Howsmon, R., Cevallos, W., Trueba, G., Riley, L., &amp; Eisenberg, J. N. S. (2007). High prevalence of enteroinvasive Escherichia coli isolated in a remote region of northern coastal Ecuador. </w:delText>
        </w:r>
        <w:r w:rsidRPr="00096430" w:rsidDel="00C85846">
          <w:rPr>
            <w:rFonts w:ascii="Times New Roman" w:eastAsia="Times New Roman" w:hAnsi="Times New Roman" w:cs="Times New Roman"/>
            <w:i/>
            <w:iCs/>
            <w:sz w:val="24"/>
            <w:szCs w:val="24"/>
          </w:rPr>
          <w:delText>The American Journal of Tropical Medicine and Hygiene</w:delText>
        </w:r>
        <w:r w:rsidRPr="00096430" w:rsidDel="00C85846">
          <w:rPr>
            <w:rFonts w:ascii="Times New Roman" w:eastAsia="Times New Roman" w:hAnsi="Times New Roman" w:cs="Times New Roman"/>
            <w:sz w:val="24"/>
            <w:szCs w:val="24"/>
          </w:rPr>
          <w:delText xml:space="preserve">, </w:delText>
        </w:r>
        <w:r w:rsidRPr="00096430" w:rsidDel="00C85846">
          <w:rPr>
            <w:rFonts w:ascii="Times New Roman" w:eastAsia="Times New Roman" w:hAnsi="Times New Roman" w:cs="Times New Roman"/>
            <w:i/>
            <w:iCs/>
            <w:sz w:val="24"/>
            <w:szCs w:val="24"/>
          </w:rPr>
          <w:delText>76</w:delText>
        </w:r>
        <w:r w:rsidRPr="00096430" w:rsidDel="00C85846">
          <w:rPr>
            <w:rFonts w:ascii="Times New Roman" w:eastAsia="Times New Roman" w:hAnsi="Times New Roman" w:cs="Times New Roman"/>
            <w:sz w:val="24"/>
            <w:szCs w:val="24"/>
          </w:rPr>
          <w:delText>(3), 528–533. https://doi.org/10.4269/ajtmh.2007.76.528 </w:delText>
        </w:r>
      </w:del>
    </w:p>
    <w:p w14:paraId="4E669BE7" w14:textId="403A7F0C" w:rsidR="00096430" w:rsidRPr="00096430" w:rsidDel="00C85846" w:rsidRDefault="00096430" w:rsidP="00C85846">
      <w:pPr>
        <w:numPr>
          <w:ilvl w:val="0"/>
          <w:numId w:val="1"/>
        </w:numPr>
        <w:spacing w:after="0" w:line="240" w:lineRule="auto"/>
        <w:ind w:left="1080" w:firstLine="0"/>
        <w:jc w:val="both"/>
        <w:textAlignment w:val="baseline"/>
        <w:rPr>
          <w:del w:id="1069" w:author="maya biswas" w:date="2022-06-19T10:49:00Z"/>
          <w:rFonts w:ascii="Times New Roman" w:eastAsia="Times New Roman" w:hAnsi="Times New Roman" w:cs="Times New Roman"/>
          <w:sz w:val="24"/>
          <w:szCs w:val="24"/>
        </w:rPr>
        <w:pPrChange w:id="1070" w:author="maya biswas" w:date="2022-06-19T10:49:00Z">
          <w:pPr>
            <w:numPr>
              <w:numId w:val="10"/>
            </w:numPr>
            <w:tabs>
              <w:tab w:val="num" w:pos="720"/>
            </w:tabs>
            <w:spacing w:after="0" w:line="240" w:lineRule="auto"/>
            <w:ind w:left="1080"/>
            <w:textAlignment w:val="baseline"/>
          </w:pPr>
        </w:pPrChange>
      </w:pPr>
      <w:del w:id="1071" w:author="maya biswas" w:date="2022-06-19T10:49:00Z">
        <w:r w:rsidRPr="00096430" w:rsidDel="00C85846">
          <w:rPr>
            <w:rFonts w:ascii="Times New Roman" w:eastAsia="Times New Roman" w:hAnsi="Times New Roman" w:cs="Times New Roman"/>
            <w:sz w:val="24"/>
            <w:szCs w:val="24"/>
          </w:rPr>
          <w:delText xml:space="preserve">Qadri, F., Svennerholm, A. M., Faruque, A. S. G., &amp; Sack, R. B. (2005). Enterotoxigenic Escherichia coli in Developing Countries: Epidemiology, Microbiology, Clinical Features, Treatment, and Prevention. </w:delText>
        </w:r>
        <w:r w:rsidRPr="00096430" w:rsidDel="00C85846">
          <w:rPr>
            <w:rFonts w:ascii="Times New Roman" w:eastAsia="Times New Roman" w:hAnsi="Times New Roman" w:cs="Times New Roman"/>
            <w:i/>
            <w:iCs/>
            <w:sz w:val="24"/>
            <w:szCs w:val="24"/>
          </w:rPr>
          <w:delText>Clinical Microbiology Reviews</w:delText>
        </w:r>
        <w:r w:rsidRPr="00096430" w:rsidDel="00C85846">
          <w:rPr>
            <w:rFonts w:ascii="Times New Roman" w:eastAsia="Times New Roman" w:hAnsi="Times New Roman" w:cs="Times New Roman"/>
            <w:sz w:val="24"/>
            <w:szCs w:val="24"/>
          </w:rPr>
          <w:delText xml:space="preserve">, </w:delText>
        </w:r>
        <w:r w:rsidRPr="00096430" w:rsidDel="00C85846">
          <w:rPr>
            <w:rFonts w:ascii="Times New Roman" w:eastAsia="Times New Roman" w:hAnsi="Times New Roman" w:cs="Times New Roman"/>
            <w:i/>
            <w:iCs/>
            <w:sz w:val="24"/>
            <w:szCs w:val="24"/>
          </w:rPr>
          <w:delText>18</w:delText>
        </w:r>
        <w:r w:rsidRPr="00096430" w:rsidDel="00C85846">
          <w:rPr>
            <w:rFonts w:ascii="Times New Roman" w:eastAsia="Times New Roman" w:hAnsi="Times New Roman" w:cs="Times New Roman"/>
            <w:sz w:val="24"/>
            <w:szCs w:val="24"/>
          </w:rPr>
          <w:delText>(3), 465. https://doi.org/10.1128/CMR.18.3.465-483.2005 </w:delText>
        </w:r>
      </w:del>
    </w:p>
    <w:p w14:paraId="5177C81B" w14:textId="2D2F12D3" w:rsidR="00096430" w:rsidRPr="00096430" w:rsidDel="00C85846" w:rsidRDefault="00096430" w:rsidP="00C85846">
      <w:pPr>
        <w:numPr>
          <w:ilvl w:val="0"/>
          <w:numId w:val="1"/>
        </w:numPr>
        <w:spacing w:after="0" w:line="240" w:lineRule="auto"/>
        <w:ind w:left="1080" w:firstLine="0"/>
        <w:jc w:val="both"/>
        <w:textAlignment w:val="baseline"/>
        <w:rPr>
          <w:del w:id="1072" w:author="maya biswas" w:date="2022-06-19T10:49:00Z"/>
          <w:rFonts w:ascii="Times New Roman" w:eastAsia="Times New Roman" w:hAnsi="Times New Roman" w:cs="Times New Roman"/>
          <w:sz w:val="24"/>
          <w:szCs w:val="24"/>
        </w:rPr>
        <w:pPrChange w:id="1073" w:author="maya biswas" w:date="2022-06-19T10:49:00Z">
          <w:pPr>
            <w:numPr>
              <w:numId w:val="11"/>
            </w:numPr>
            <w:tabs>
              <w:tab w:val="num" w:pos="720"/>
            </w:tabs>
            <w:spacing w:after="0" w:line="240" w:lineRule="auto"/>
            <w:ind w:left="1080"/>
            <w:textAlignment w:val="baseline"/>
          </w:pPr>
        </w:pPrChange>
      </w:pPr>
      <w:del w:id="1074" w:author="maya biswas" w:date="2022-06-19T10:49:00Z">
        <w:r w:rsidRPr="00096430" w:rsidDel="00C85846">
          <w:rPr>
            <w:rFonts w:ascii="Times New Roman" w:eastAsia="Times New Roman" w:hAnsi="Times New Roman" w:cs="Times New Roman"/>
            <w:sz w:val="24"/>
            <w:szCs w:val="24"/>
          </w:rPr>
          <w:delText xml:space="preserve">Franzolin, M. R., Alves, R. C. B., Keller, R., Gomes, T. A. T., Beutin, L., Barreto, M. L., Milroy, C., Strina, A., Ribeiro, H., &amp; Trabulsi, L. R. (2005). Prevalence of diarrheagenic Escherichia coli in children with diarrhea in Salvador, Bahia, Brazil. </w:delText>
        </w:r>
        <w:r w:rsidRPr="00096430" w:rsidDel="00C85846">
          <w:rPr>
            <w:rFonts w:ascii="Times New Roman" w:eastAsia="Times New Roman" w:hAnsi="Times New Roman" w:cs="Times New Roman"/>
            <w:i/>
            <w:iCs/>
            <w:sz w:val="24"/>
            <w:szCs w:val="24"/>
          </w:rPr>
          <w:delText>Memórias Do Instituto Oswaldo Cruz</w:delText>
        </w:r>
        <w:r w:rsidRPr="00096430" w:rsidDel="00C85846">
          <w:rPr>
            <w:rFonts w:ascii="Times New Roman" w:eastAsia="Times New Roman" w:hAnsi="Times New Roman" w:cs="Times New Roman"/>
            <w:sz w:val="24"/>
            <w:szCs w:val="24"/>
          </w:rPr>
          <w:delText xml:space="preserve">, </w:delText>
        </w:r>
        <w:r w:rsidRPr="00096430" w:rsidDel="00C85846">
          <w:rPr>
            <w:rFonts w:ascii="Times New Roman" w:eastAsia="Times New Roman" w:hAnsi="Times New Roman" w:cs="Times New Roman"/>
            <w:i/>
            <w:iCs/>
            <w:sz w:val="24"/>
            <w:szCs w:val="24"/>
          </w:rPr>
          <w:delText>100</w:delText>
        </w:r>
        <w:r w:rsidRPr="00096430" w:rsidDel="00C85846">
          <w:rPr>
            <w:rFonts w:ascii="Times New Roman" w:eastAsia="Times New Roman" w:hAnsi="Times New Roman" w:cs="Times New Roman"/>
            <w:sz w:val="24"/>
            <w:szCs w:val="24"/>
          </w:rPr>
          <w:delText>(4), 359–363. https://doi.org/10.1590/S0074-02762005000400004 </w:delText>
        </w:r>
      </w:del>
    </w:p>
    <w:p w14:paraId="7B448FD1" w14:textId="2D9CD42E" w:rsidR="00096430" w:rsidRPr="00096430" w:rsidDel="00C85846" w:rsidRDefault="00096430" w:rsidP="00C85846">
      <w:pPr>
        <w:numPr>
          <w:ilvl w:val="0"/>
          <w:numId w:val="1"/>
        </w:numPr>
        <w:spacing w:after="0" w:line="240" w:lineRule="auto"/>
        <w:ind w:left="1080" w:firstLine="0"/>
        <w:jc w:val="both"/>
        <w:textAlignment w:val="baseline"/>
        <w:rPr>
          <w:del w:id="1075" w:author="maya biswas" w:date="2022-06-19T10:49:00Z"/>
          <w:rFonts w:ascii="Times New Roman" w:eastAsia="Times New Roman" w:hAnsi="Times New Roman" w:cs="Times New Roman"/>
          <w:sz w:val="24"/>
          <w:szCs w:val="24"/>
        </w:rPr>
        <w:pPrChange w:id="1076" w:author="maya biswas" w:date="2022-06-19T10:49:00Z">
          <w:pPr>
            <w:numPr>
              <w:numId w:val="12"/>
            </w:numPr>
            <w:tabs>
              <w:tab w:val="num" w:pos="720"/>
            </w:tabs>
            <w:spacing w:after="0" w:line="240" w:lineRule="auto"/>
            <w:ind w:left="1080"/>
            <w:textAlignment w:val="baseline"/>
          </w:pPr>
        </w:pPrChange>
      </w:pPr>
      <w:del w:id="1077" w:author="maya biswas" w:date="2022-06-19T10:49:00Z">
        <w:r w:rsidRPr="00096430" w:rsidDel="00C85846">
          <w:rPr>
            <w:rFonts w:ascii="Times New Roman" w:eastAsia="Times New Roman" w:hAnsi="Times New Roman" w:cs="Times New Roman"/>
            <w:sz w:val="24"/>
            <w:szCs w:val="24"/>
          </w:rPr>
          <w:delText xml:space="preserve">Salmanzadeh-Ahrabi, S., Habibi, E., Jaafari, F., &amp; Zali, M. R. (2005). Molecular epidemiology of Escherichia coli diarrhoea in children in Tehran. </w:delText>
        </w:r>
        <w:r w:rsidRPr="00096430" w:rsidDel="00C85846">
          <w:rPr>
            <w:rFonts w:ascii="Times New Roman" w:eastAsia="Times New Roman" w:hAnsi="Times New Roman" w:cs="Times New Roman"/>
            <w:i/>
            <w:iCs/>
            <w:sz w:val="24"/>
            <w:szCs w:val="24"/>
          </w:rPr>
          <w:delText>Annals of Tropical Paediatrics</w:delText>
        </w:r>
        <w:r w:rsidRPr="00096430" w:rsidDel="00C85846">
          <w:rPr>
            <w:rFonts w:ascii="Times New Roman" w:eastAsia="Times New Roman" w:hAnsi="Times New Roman" w:cs="Times New Roman"/>
            <w:sz w:val="24"/>
            <w:szCs w:val="24"/>
          </w:rPr>
          <w:delText xml:space="preserve">, </w:delText>
        </w:r>
        <w:r w:rsidRPr="00096430" w:rsidDel="00C85846">
          <w:rPr>
            <w:rFonts w:ascii="Times New Roman" w:eastAsia="Times New Roman" w:hAnsi="Times New Roman" w:cs="Times New Roman"/>
            <w:i/>
            <w:iCs/>
            <w:sz w:val="24"/>
            <w:szCs w:val="24"/>
          </w:rPr>
          <w:delText>25</w:delText>
        </w:r>
        <w:r w:rsidRPr="00096430" w:rsidDel="00C85846">
          <w:rPr>
            <w:rFonts w:ascii="Times New Roman" w:eastAsia="Times New Roman" w:hAnsi="Times New Roman" w:cs="Times New Roman"/>
            <w:sz w:val="24"/>
            <w:szCs w:val="24"/>
          </w:rPr>
          <w:delText>(1). https://doi.org/10.1179/146532805X23335 </w:delText>
        </w:r>
      </w:del>
    </w:p>
    <w:p w14:paraId="104E473B" w14:textId="5F4BF205" w:rsidR="00096430" w:rsidRPr="00096430" w:rsidDel="00C85846" w:rsidRDefault="00096430" w:rsidP="00C85846">
      <w:pPr>
        <w:numPr>
          <w:ilvl w:val="0"/>
          <w:numId w:val="1"/>
        </w:numPr>
        <w:spacing w:after="0" w:line="240" w:lineRule="auto"/>
        <w:ind w:left="1080" w:firstLine="0"/>
        <w:jc w:val="both"/>
        <w:textAlignment w:val="baseline"/>
        <w:rPr>
          <w:del w:id="1078" w:author="maya biswas" w:date="2022-06-19T10:49:00Z"/>
          <w:rFonts w:ascii="Times New Roman" w:eastAsia="Times New Roman" w:hAnsi="Times New Roman" w:cs="Times New Roman"/>
          <w:sz w:val="24"/>
          <w:szCs w:val="24"/>
        </w:rPr>
        <w:pPrChange w:id="1079" w:author="maya biswas" w:date="2022-06-19T10:49:00Z">
          <w:pPr>
            <w:numPr>
              <w:numId w:val="13"/>
            </w:numPr>
            <w:tabs>
              <w:tab w:val="num" w:pos="720"/>
            </w:tabs>
            <w:spacing w:after="0" w:line="240" w:lineRule="auto"/>
            <w:ind w:left="1080"/>
            <w:textAlignment w:val="baseline"/>
          </w:pPr>
        </w:pPrChange>
      </w:pPr>
      <w:del w:id="1080" w:author="maya biswas" w:date="2022-06-19T10:49:00Z">
        <w:r w:rsidRPr="00096430" w:rsidDel="00C85846">
          <w:rPr>
            <w:rFonts w:ascii="Times New Roman" w:eastAsia="Times New Roman" w:hAnsi="Times New Roman" w:cs="Times New Roman"/>
            <w:sz w:val="24"/>
            <w:szCs w:val="24"/>
          </w:rPr>
          <w:delText xml:space="preserve">Getaneh, D. K., Hordofa, L. O., Ayana, D. A., Tessema, T. S., &amp; Regassa, L. D. (2021). Prevalence of Escherichia coli O157:H7 and associated factors in under-five children in Eastern Ethiopia. </w:delText>
        </w:r>
        <w:r w:rsidRPr="00096430" w:rsidDel="00C85846">
          <w:rPr>
            <w:rFonts w:ascii="Times New Roman" w:eastAsia="Times New Roman" w:hAnsi="Times New Roman" w:cs="Times New Roman"/>
            <w:i/>
            <w:iCs/>
            <w:sz w:val="24"/>
            <w:szCs w:val="24"/>
          </w:rPr>
          <w:delText>PLoS ONE</w:delText>
        </w:r>
        <w:r w:rsidRPr="00096430" w:rsidDel="00C85846">
          <w:rPr>
            <w:rFonts w:ascii="Times New Roman" w:eastAsia="Times New Roman" w:hAnsi="Times New Roman" w:cs="Times New Roman"/>
            <w:sz w:val="24"/>
            <w:szCs w:val="24"/>
          </w:rPr>
          <w:delText xml:space="preserve">, </w:delText>
        </w:r>
        <w:r w:rsidRPr="00096430" w:rsidDel="00C85846">
          <w:rPr>
            <w:rFonts w:ascii="Times New Roman" w:eastAsia="Times New Roman" w:hAnsi="Times New Roman" w:cs="Times New Roman"/>
            <w:i/>
            <w:iCs/>
            <w:sz w:val="24"/>
            <w:szCs w:val="24"/>
          </w:rPr>
          <w:delText>16</w:delText>
        </w:r>
        <w:r w:rsidRPr="00096430" w:rsidDel="00C85846">
          <w:rPr>
            <w:rFonts w:ascii="Times New Roman" w:eastAsia="Times New Roman" w:hAnsi="Times New Roman" w:cs="Times New Roman"/>
            <w:sz w:val="24"/>
            <w:szCs w:val="24"/>
          </w:rPr>
          <w:delText>(1 January). https://doi.org/10.1371/journal.pone.0246024 </w:delText>
        </w:r>
      </w:del>
    </w:p>
    <w:p w14:paraId="260F511E" w14:textId="61D678CC" w:rsidR="00096430" w:rsidRPr="00096430" w:rsidDel="00C85846" w:rsidRDefault="00096430" w:rsidP="00C85846">
      <w:pPr>
        <w:numPr>
          <w:ilvl w:val="0"/>
          <w:numId w:val="1"/>
        </w:numPr>
        <w:spacing w:after="0" w:line="240" w:lineRule="auto"/>
        <w:ind w:left="1080" w:firstLine="0"/>
        <w:jc w:val="both"/>
        <w:textAlignment w:val="baseline"/>
        <w:rPr>
          <w:del w:id="1081" w:author="maya biswas" w:date="2022-06-19T10:49:00Z"/>
          <w:rFonts w:ascii="Times New Roman" w:eastAsia="Times New Roman" w:hAnsi="Times New Roman" w:cs="Times New Roman"/>
          <w:sz w:val="24"/>
          <w:szCs w:val="24"/>
        </w:rPr>
        <w:pPrChange w:id="1082" w:author="maya biswas" w:date="2022-06-19T10:49:00Z">
          <w:pPr>
            <w:numPr>
              <w:numId w:val="14"/>
            </w:numPr>
            <w:tabs>
              <w:tab w:val="num" w:pos="720"/>
            </w:tabs>
            <w:spacing w:after="0" w:line="240" w:lineRule="auto"/>
            <w:ind w:left="1080"/>
            <w:textAlignment w:val="baseline"/>
          </w:pPr>
        </w:pPrChange>
      </w:pPr>
      <w:del w:id="1083" w:author="maya biswas" w:date="2022-06-19T10:49:00Z">
        <w:r w:rsidRPr="00096430" w:rsidDel="00C85846">
          <w:rPr>
            <w:rFonts w:ascii="Times New Roman" w:eastAsia="Times New Roman" w:hAnsi="Times New Roman" w:cs="Times New Roman"/>
            <w:sz w:val="24"/>
            <w:szCs w:val="24"/>
          </w:rPr>
          <w:delText xml:space="preserve">Shahunja, K. M., Ahmed, T., Iqbal Hossain, M., Munirul Islam, M., Begum Monjory, M., Sadat Mohammad Sayeem Bin ShahidID, A., Syed Golam Faruque, A., &amp; Jobayer ChistiID, M. (2020). </w:delText>
        </w:r>
        <w:r w:rsidRPr="00096430" w:rsidDel="00C85846">
          <w:rPr>
            <w:rFonts w:ascii="Times New Roman" w:eastAsia="Times New Roman" w:hAnsi="Times New Roman" w:cs="Times New Roman"/>
            <w:i/>
            <w:iCs/>
            <w:sz w:val="24"/>
            <w:szCs w:val="24"/>
          </w:rPr>
          <w:delText>Clinical and laboratory characteristics of children under five hospitalized with diarrhea and bacteremia</w:delText>
        </w:r>
        <w:r w:rsidRPr="00096430" w:rsidDel="00C85846">
          <w:rPr>
            <w:rFonts w:ascii="Times New Roman" w:eastAsia="Times New Roman" w:hAnsi="Times New Roman" w:cs="Times New Roman"/>
            <w:sz w:val="24"/>
            <w:szCs w:val="24"/>
          </w:rPr>
          <w:delText>. https://doi.org/10.1371/journal.pone.0243128 </w:delText>
        </w:r>
      </w:del>
    </w:p>
    <w:p w14:paraId="34A7A598" w14:textId="44C100B2" w:rsidR="00096430" w:rsidRPr="00096430" w:rsidDel="00C85846" w:rsidRDefault="00096430" w:rsidP="00C85846">
      <w:pPr>
        <w:numPr>
          <w:ilvl w:val="0"/>
          <w:numId w:val="1"/>
        </w:numPr>
        <w:spacing w:after="0" w:line="240" w:lineRule="auto"/>
        <w:ind w:left="1080" w:firstLine="0"/>
        <w:jc w:val="both"/>
        <w:textAlignment w:val="baseline"/>
        <w:rPr>
          <w:del w:id="1084" w:author="maya biswas" w:date="2022-06-19T10:49:00Z"/>
          <w:rFonts w:ascii="Times New Roman" w:eastAsia="Times New Roman" w:hAnsi="Times New Roman" w:cs="Times New Roman"/>
          <w:sz w:val="24"/>
          <w:szCs w:val="24"/>
        </w:rPr>
        <w:pPrChange w:id="1085" w:author="maya biswas" w:date="2022-06-19T10:49:00Z">
          <w:pPr>
            <w:numPr>
              <w:numId w:val="15"/>
            </w:numPr>
            <w:tabs>
              <w:tab w:val="num" w:pos="720"/>
            </w:tabs>
            <w:spacing w:after="0" w:line="240" w:lineRule="auto"/>
            <w:ind w:left="1080"/>
            <w:textAlignment w:val="baseline"/>
          </w:pPr>
        </w:pPrChange>
      </w:pPr>
      <w:del w:id="1086" w:author="maya biswas" w:date="2022-06-19T10:49:00Z">
        <w:r w:rsidRPr="00096430" w:rsidDel="00C85846">
          <w:rPr>
            <w:rFonts w:ascii="Times New Roman" w:eastAsia="Times New Roman" w:hAnsi="Times New Roman" w:cs="Times New Roman"/>
            <w:sz w:val="24"/>
            <w:szCs w:val="24"/>
          </w:rPr>
          <w:delText xml:space="preserve">Parvin, T., Thomas, E. D., Islam Bhuyian, M. S., Uddin, I. M., Hasan, M. T., Rahman, Z., Barman, I., Zohura, F., Masud, J., Sultana, M., Westin, A., Johura, F. T., Monira, S., Biswas, S. K., Sack, D. A., Perin, J., Alam, M., &amp; George, C. M. (2021). Fecal contamination on the household compound and in water sources are associated with subsequent diarrhea in young children in Urban Bangladesh (CHoBI7 Program). </w:delText>
        </w:r>
        <w:r w:rsidRPr="00096430" w:rsidDel="00C85846">
          <w:rPr>
            <w:rFonts w:ascii="Times New Roman" w:eastAsia="Times New Roman" w:hAnsi="Times New Roman" w:cs="Times New Roman"/>
            <w:i/>
            <w:iCs/>
            <w:sz w:val="24"/>
            <w:szCs w:val="24"/>
          </w:rPr>
          <w:delText>American Journal of Tropical Medicine and Hygiene</w:delText>
        </w:r>
        <w:r w:rsidRPr="00096430" w:rsidDel="00C85846">
          <w:rPr>
            <w:rFonts w:ascii="Times New Roman" w:eastAsia="Times New Roman" w:hAnsi="Times New Roman" w:cs="Times New Roman"/>
            <w:sz w:val="24"/>
            <w:szCs w:val="24"/>
          </w:rPr>
          <w:delText xml:space="preserve">, </w:delText>
        </w:r>
        <w:r w:rsidRPr="00096430" w:rsidDel="00C85846">
          <w:rPr>
            <w:rFonts w:ascii="Times New Roman" w:eastAsia="Times New Roman" w:hAnsi="Times New Roman" w:cs="Times New Roman"/>
            <w:i/>
            <w:iCs/>
            <w:sz w:val="24"/>
            <w:szCs w:val="24"/>
          </w:rPr>
          <w:delText>105</w:delText>
        </w:r>
        <w:r w:rsidRPr="00096430" w:rsidDel="00C85846">
          <w:rPr>
            <w:rFonts w:ascii="Times New Roman" w:eastAsia="Times New Roman" w:hAnsi="Times New Roman" w:cs="Times New Roman"/>
            <w:sz w:val="24"/>
            <w:szCs w:val="24"/>
          </w:rPr>
          <w:delText>(1). https://doi.org/10.4269/ajtmh.20-1516 </w:delText>
        </w:r>
      </w:del>
    </w:p>
    <w:p w14:paraId="1E888CD1" w14:textId="313321AE" w:rsidR="00096430" w:rsidRPr="00096430" w:rsidDel="00C85846" w:rsidRDefault="00096430" w:rsidP="00C85846">
      <w:pPr>
        <w:numPr>
          <w:ilvl w:val="0"/>
          <w:numId w:val="1"/>
        </w:numPr>
        <w:spacing w:after="0" w:line="240" w:lineRule="auto"/>
        <w:ind w:left="1080" w:firstLine="0"/>
        <w:jc w:val="both"/>
        <w:textAlignment w:val="baseline"/>
        <w:rPr>
          <w:del w:id="1087" w:author="maya biswas" w:date="2022-06-19T10:49:00Z"/>
          <w:rFonts w:ascii="Times New Roman" w:eastAsia="Times New Roman" w:hAnsi="Times New Roman" w:cs="Times New Roman"/>
          <w:sz w:val="24"/>
          <w:szCs w:val="24"/>
        </w:rPr>
        <w:pPrChange w:id="1088" w:author="maya biswas" w:date="2022-06-19T10:49:00Z">
          <w:pPr>
            <w:numPr>
              <w:numId w:val="16"/>
            </w:numPr>
            <w:tabs>
              <w:tab w:val="num" w:pos="720"/>
            </w:tabs>
            <w:spacing w:after="0" w:line="240" w:lineRule="auto"/>
            <w:ind w:left="1080"/>
            <w:textAlignment w:val="baseline"/>
          </w:pPr>
        </w:pPrChange>
      </w:pPr>
      <w:del w:id="1089" w:author="maya biswas" w:date="2022-06-19T10:49:00Z">
        <w:r w:rsidRPr="00096430" w:rsidDel="00C85846">
          <w:rPr>
            <w:rFonts w:ascii="Times New Roman" w:eastAsia="Times New Roman" w:hAnsi="Times New Roman" w:cs="Times New Roman"/>
            <w:sz w:val="24"/>
            <w:szCs w:val="24"/>
          </w:rPr>
          <w:delText xml:space="preserve">Mutono, N., Wright, J. A., Mutembei, H., Muema, J., Thomas, M. L. H., Mutunga, M., &amp; Thumbi, S. M. (2021). </w:delText>
        </w:r>
        <w:r w:rsidRPr="00096430" w:rsidDel="00C85846">
          <w:rPr>
            <w:rFonts w:ascii="Times New Roman" w:eastAsia="Times New Roman" w:hAnsi="Times New Roman" w:cs="Times New Roman"/>
            <w:i/>
            <w:iCs/>
            <w:sz w:val="24"/>
            <w:szCs w:val="24"/>
          </w:rPr>
          <w:delText>The nexus between improved water supply and water-borne diseases in urban areas in Africa: a scoping review [version 1; peer review: 2 approved]</w:delText>
        </w:r>
        <w:r w:rsidRPr="00096430" w:rsidDel="00C85846">
          <w:rPr>
            <w:rFonts w:ascii="Times New Roman" w:eastAsia="Times New Roman" w:hAnsi="Times New Roman" w:cs="Times New Roman"/>
            <w:sz w:val="24"/>
            <w:szCs w:val="24"/>
          </w:rPr>
          <w:delText>. https://doi.org/10.12688/aasopenres.13225.1 </w:delText>
        </w:r>
      </w:del>
    </w:p>
    <w:p w14:paraId="778EE42C" w14:textId="119FD932" w:rsidR="00096430" w:rsidRPr="00096430" w:rsidDel="00C85846" w:rsidRDefault="00096430" w:rsidP="00C85846">
      <w:pPr>
        <w:numPr>
          <w:ilvl w:val="0"/>
          <w:numId w:val="1"/>
        </w:numPr>
        <w:spacing w:after="0" w:line="240" w:lineRule="auto"/>
        <w:ind w:left="1080" w:firstLine="0"/>
        <w:jc w:val="both"/>
        <w:textAlignment w:val="baseline"/>
        <w:rPr>
          <w:del w:id="1090" w:author="maya biswas" w:date="2022-06-19T10:49:00Z"/>
          <w:rFonts w:ascii="Calibri" w:eastAsia="Times New Roman" w:hAnsi="Calibri" w:cs="Calibri"/>
          <w:sz w:val="28"/>
          <w:szCs w:val="28"/>
        </w:rPr>
        <w:pPrChange w:id="1091" w:author="maya biswas" w:date="2022-06-19T10:49:00Z">
          <w:pPr>
            <w:spacing w:after="0" w:line="240" w:lineRule="auto"/>
            <w:ind w:left="1080"/>
            <w:jc w:val="both"/>
            <w:textAlignment w:val="baseline"/>
          </w:pPr>
        </w:pPrChange>
      </w:pPr>
    </w:p>
    <w:p w14:paraId="45CC7240" w14:textId="77777777" w:rsidR="00623733" w:rsidRDefault="00623733" w:rsidP="00C85846">
      <w:pPr>
        <w:spacing w:after="0" w:line="240" w:lineRule="auto"/>
        <w:ind w:left="1080"/>
        <w:jc w:val="both"/>
        <w:textAlignment w:val="baseline"/>
        <w:pPrChange w:id="1092" w:author="maya biswas" w:date="2022-06-19T10:49:00Z">
          <w:pPr/>
        </w:pPrChange>
      </w:pPr>
    </w:p>
    <w:sectPr w:rsidR="0062373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6" w:author="Tanvir Ahammed" w:date="2022-06-19T17:04:00Z" w:initials="TA">
    <w:p w14:paraId="7C6D6F80" w14:textId="77777777" w:rsidR="00210C0B" w:rsidRDefault="00210C0B" w:rsidP="00DE5F3C">
      <w:r>
        <w:rPr>
          <w:rStyle w:val="CommentReference"/>
        </w:rPr>
        <w:annotationRef/>
      </w:r>
      <w:r>
        <w:rPr>
          <w:sz w:val="20"/>
          <w:szCs w:val="20"/>
        </w:rPr>
        <w:t>repeated lines</w:t>
      </w:r>
    </w:p>
  </w:comment>
  <w:comment w:id="77" w:author="maya biswas" w:date="2022-06-19T10:32:00Z" w:initials="mb">
    <w:p w14:paraId="18D8615A" w14:textId="77777777" w:rsidR="00C85846" w:rsidRDefault="00C85846" w:rsidP="0039733C">
      <w:pPr>
        <w:pStyle w:val="CommentText"/>
      </w:pPr>
      <w:r>
        <w:rPr>
          <w:rStyle w:val="CommentReference"/>
        </w:rPr>
        <w:annotationRef/>
      </w:r>
      <w:r>
        <w:t>Removed</w:t>
      </w:r>
    </w:p>
  </w:comment>
  <w:comment w:id="1007" w:author="Tanvir Ahammed" w:date="2022-06-19T17:05:00Z" w:initials="TA">
    <w:p w14:paraId="0E67BE32" w14:textId="401B84D9" w:rsidR="00210C0B" w:rsidRDefault="00210C0B" w:rsidP="0078417C">
      <w:r>
        <w:rPr>
          <w:rStyle w:val="CommentReference"/>
        </w:rPr>
        <w:annotationRef/>
      </w:r>
      <w:r>
        <w:rPr>
          <w:sz w:val="20"/>
          <w:szCs w:val="20"/>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6D6F80" w15:done="0"/>
  <w15:commentEx w15:paraId="18D8615A" w15:paraIdParent="7C6D6F80" w15:done="0"/>
  <w15:commentEx w15:paraId="0E67BE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9D5A7" w16cex:dateUtc="2022-06-19T11:04:00Z"/>
  <w16cex:commentExtensible w16cex:durableId="265979B2" w16cex:dateUtc="2022-06-19T17:32:00Z"/>
  <w16cex:commentExtensible w16cex:durableId="2659D5CA" w16cex:dateUtc="2022-06-19T11: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6D6F80" w16cid:durableId="2659D5A7"/>
  <w16cid:commentId w16cid:paraId="18D8615A" w16cid:durableId="265979B2"/>
  <w16cid:commentId w16cid:paraId="0E67BE32" w16cid:durableId="2659D5C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A01F7"/>
    <w:multiLevelType w:val="multilevel"/>
    <w:tmpl w:val="1B62F61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70A0B66"/>
    <w:multiLevelType w:val="multilevel"/>
    <w:tmpl w:val="E5AC81C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27F0788"/>
    <w:multiLevelType w:val="multilevel"/>
    <w:tmpl w:val="5994DF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3077596"/>
    <w:multiLevelType w:val="multilevel"/>
    <w:tmpl w:val="9B7441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7547F5C"/>
    <w:multiLevelType w:val="multilevel"/>
    <w:tmpl w:val="620A83C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DD73A11"/>
    <w:multiLevelType w:val="multilevel"/>
    <w:tmpl w:val="985A1A0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E30255E"/>
    <w:multiLevelType w:val="multilevel"/>
    <w:tmpl w:val="82A67A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2A358A2"/>
    <w:multiLevelType w:val="multilevel"/>
    <w:tmpl w:val="F1C6F4B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39CA3E62"/>
    <w:multiLevelType w:val="multilevel"/>
    <w:tmpl w:val="1250C3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3B4D4A34"/>
    <w:multiLevelType w:val="multilevel"/>
    <w:tmpl w:val="C83C520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3BB54EC5"/>
    <w:multiLevelType w:val="multilevel"/>
    <w:tmpl w:val="36B8B2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4BAA76FA"/>
    <w:multiLevelType w:val="multilevel"/>
    <w:tmpl w:val="4EB040E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60A67ED3"/>
    <w:multiLevelType w:val="multilevel"/>
    <w:tmpl w:val="8BACF2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71D42E12"/>
    <w:multiLevelType w:val="multilevel"/>
    <w:tmpl w:val="5F768B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731122A9"/>
    <w:multiLevelType w:val="multilevel"/>
    <w:tmpl w:val="D94A6A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77647865"/>
    <w:multiLevelType w:val="multilevel"/>
    <w:tmpl w:val="078E3AF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7EDB7C0C"/>
    <w:multiLevelType w:val="multilevel"/>
    <w:tmpl w:val="3DA8DE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070813298">
    <w:abstractNumId w:val="10"/>
  </w:num>
  <w:num w:numId="2" w16cid:durableId="1644045456">
    <w:abstractNumId w:val="5"/>
  </w:num>
  <w:num w:numId="3" w16cid:durableId="1329557261">
    <w:abstractNumId w:val="11"/>
  </w:num>
  <w:num w:numId="4" w16cid:durableId="341902182">
    <w:abstractNumId w:val="2"/>
  </w:num>
  <w:num w:numId="5" w16cid:durableId="171842479">
    <w:abstractNumId w:val="14"/>
  </w:num>
  <w:num w:numId="6" w16cid:durableId="1306352172">
    <w:abstractNumId w:val="12"/>
  </w:num>
  <w:num w:numId="7" w16cid:durableId="196432795">
    <w:abstractNumId w:val="13"/>
  </w:num>
  <w:num w:numId="8" w16cid:durableId="726220739">
    <w:abstractNumId w:val="8"/>
  </w:num>
  <w:num w:numId="9" w16cid:durableId="1662656936">
    <w:abstractNumId w:val="15"/>
  </w:num>
  <w:num w:numId="10" w16cid:durableId="1497526844">
    <w:abstractNumId w:val="16"/>
  </w:num>
  <w:num w:numId="11" w16cid:durableId="1246645032">
    <w:abstractNumId w:val="3"/>
  </w:num>
  <w:num w:numId="12" w16cid:durableId="1979530933">
    <w:abstractNumId w:val="0"/>
  </w:num>
  <w:num w:numId="13" w16cid:durableId="1983000052">
    <w:abstractNumId w:val="6"/>
  </w:num>
  <w:num w:numId="14" w16cid:durableId="398014771">
    <w:abstractNumId w:val="9"/>
  </w:num>
  <w:num w:numId="15" w16cid:durableId="526794793">
    <w:abstractNumId w:val="1"/>
  </w:num>
  <w:num w:numId="16" w16cid:durableId="562106656">
    <w:abstractNumId w:val="4"/>
  </w:num>
  <w:num w:numId="17" w16cid:durableId="62477656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nvir Ahammed">
    <w15:presenceInfo w15:providerId="AD" w15:userId="S::tanvirahammed@student.sust.edu::fd57437f-6464-4a24-a66f-27d29814f838"/>
  </w15:person>
  <w15:person w15:author="maya biswas">
    <w15:presenceInfo w15:providerId="AD" w15:userId="S::mayabiswas@student.sust.edu::d536d59e-fa43-49ce-9aa5-861b710146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30"/>
    <w:rsid w:val="000829D7"/>
    <w:rsid w:val="00096430"/>
    <w:rsid w:val="000D74D1"/>
    <w:rsid w:val="00163628"/>
    <w:rsid w:val="00210C0B"/>
    <w:rsid w:val="003F5B55"/>
    <w:rsid w:val="00455C59"/>
    <w:rsid w:val="005A646A"/>
    <w:rsid w:val="00623733"/>
    <w:rsid w:val="00736BC7"/>
    <w:rsid w:val="00C85846"/>
    <w:rsid w:val="00CF7510"/>
    <w:rsid w:val="00F915DC"/>
    <w:rsid w:val="00FB3242"/>
    <w:rsid w:val="00FF72A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37093"/>
  <w15:chartTrackingRefBased/>
  <w15:docId w15:val="{1299D47E-8559-4EE2-8EEF-ABD35BE80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09643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0964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096430"/>
  </w:style>
  <w:style w:type="character" w:customStyle="1" w:styleId="normaltextrun">
    <w:name w:val="normaltextrun"/>
    <w:basedOn w:val="DefaultParagraphFont"/>
    <w:rsid w:val="00096430"/>
  </w:style>
  <w:style w:type="character" w:customStyle="1" w:styleId="eop">
    <w:name w:val="eop"/>
    <w:basedOn w:val="DefaultParagraphFont"/>
    <w:rsid w:val="00096430"/>
  </w:style>
  <w:style w:type="character" w:styleId="Hyperlink">
    <w:name w:val="Hyperlink"/>
    <w:basedOn w:val="DefaultParagraphFont"/>
    <w:uiPriority w:val="99"/>
    <w:semiHidden/>
    <w:unhideWhenUsed/>
    <w:rsid w:val="00096430"/>
    <w:rPr>
      <w:color w:val="0000FF"/>
      <w:u w:val="single"/>
    </w:rPr>
  </w:style>
  <w:style w:type="character" w:styleId="FollowedHyperlink">
    <w:name w:val="FollowedHyperlink"/>
    <w:basedOn w:val="DefaultParagraphFont"/>
    <w:uiPriority w:val="99"/>
    <w:semiHidden/>
    <w:unhideWhenUsed/>
    <w:rsid w:val="00096430"/>
    <w:rPr>
      <w:color w:val="800080"/>
      <w:u w:val="single"/>
    </w:rPr>
  </w:style>
  <w:style w:type="character" w:customStyle="1" w:styleId="fieldrange">
    <w:name w:val="fieldrange"/>
    <w:basedOn w:val="DefaultParagraphFont"/>
    <w:rsid w:val="00096430"/>
  </w:style>
  <w:style w:type="character" w:customStyle="1" w:styleId="wacimagecontainer">
    <w:name w:val="wacimagecontainer"/>
    <w:basedOn w:val="DefaultParagraphFont"/>
    <w:rsid w:val="00096430"/>
  </w:style>
  <w:style w:type="character" w:customStyle="1" w:styleId="wacimageborder">
    <w:name w:val="wacimageborder"/>
    <w:basedOn w:val="DefaultParagraphFont"/>
    <w:rsid w:val="00096430"/>
  </w:style>
  <w:style w:type="paragraph" w:customStyle="1" w:styleId="outlineelement">
    <w:name w:val="outlineelement"/>
    <w:basedOn w:val="Normal"/>
    <w:rsid w:val="00096430"/>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163628"/>
    <w:pPr>
      <w:spacing w:after="0" w:line="240" w:lineRule="auto"/>
    </w:pPr>
  </w:style>
  <w:style w:type="character" w:styleId="CommentReference">
    <w:name w:val="annotation reference"/>
    <w:basedOn w:val="DefaultParagraphFont"/>
    <w:uiPriority w:val="99"/>
    <w:semiHidden/>
    <w:unhideWhenUsed/>
    <w:rsid w:val="00210C0B"/>
    <w:rPr>
      <w:sz w:val="16"/>
      <w:szCs w:val="16"/>
    </w:rPr>
  </w:style>
  <w:style w:type="paragraph" w:styleId="CommentText">
    <w:name w:val="annotation text"/>
    <w:basedOn w:val="Normal"/>
    <w:link w:val="CommentTextChar"/>
    <w:uiPriority w:val="99"/>
    <w:unhideWhenUsed/>
    <w:rsid w:val="00210C0B"/>
    <w:pPr>
      <w:spacing w:line="240" w:lineRule="auto"/>
    </w:pPr>
    <w:rPr>
      <w:sz w:val="20"/>
      <w:szCs w:val="20"/>
    </w:rPr>
  </w:style>
  <w:style w:type="character" w:customStyle="1" w:styleId="CommentTextChar">
    <w:name w:val="Comment Text Char"/>
    <w:basedOn w:val="DefaultParagraphFont"/>
    <w:link w:val="CommentText"/>
    <w:uiPriority w:val="99"/>
    <w:rsid w:val="00210C0B"/>
    <w:rPr>
      <w:sz w:val="20"/>
      <w:szCs w:val="20"/>
    </w:rPr>
  </w:style>
  <w:style w:type="paragraph" w:styleId="CommentSubject">
    <w:name w:val="annotation subject"/>
    <w:basedOn w:val="CommentText"/>
    <w:next w:val="CommentText"/>
    <w:link w:val="CommentSubjectChar"/>
    <w:uiPriority w:val="99"/>
    <w:semiHidden/>
    <w:unhideWhenUsed/>
    <w:rsid w:val="00210C0B"/>
    <w:rPr>
      <w:b/>
      <w:bCs/>
    </w:rPr>
  </w:style>
  <w:style w:type="character" w:customStyle="1" w:styleId="CommentSubjectChar">
    <w:name w:val="Comment Subject Char"/>
    <w:basedOn w:val="CommentTextChar"/>
    <w:link w:val="CommentSubject"/>
    <w:uiPriority w:val="99"/>
    <w:semiHidden/>
    <w:rsid w:val="00210C0B"/>
    <w:rPr>
      <w:b/>
      <w:bCs/>
      <w:sz w:val="20"/>
      <w:szCs w:val="20"/>
    </w:rPr>
  </w:style>
  <w:style w:type="character" w:styleId="PlaceholderText">
    <w:name w:val="Placeholder Text"/>
    <w:basedOn w:val="DefaultParagraphFont"/>
    <w:uiPriority w:val="99"/>
    <w:semiHidden/>
    <w:rsid w:val="003F5B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0410">
      <w:bodyDiv w:val="1"/>
      <w:marLeft w:val="0"/>
      <w:marRight w:val="0"/>
      <w:marTop w:val="0"/>
      <w:marBottom w:val="0"/>
      <w:divBdr>
        <w:top w:val="none" w:sz="0" w:space="0" w:color="auto"/>
        <w:left w:val="none" w:sz="0" w:space="0" w:color="auto"/>
        <w:bottom w:val="none" w:sz="0" w:space="0" w:color="auto"/>
        <w:right w:val="none" w:sz="0" w:space="0" w:color="auto"/>
      </w:divBdr>
    </w:div>
    <w:div w:id="20128528">
      <w:bodyDiv w:val="1"/>
      <w:marLeft w:val="0"/>
      <w:marRight w:val="0"/>
      <w:marTop w:val="0"/>
      <w:marBottom w:val="0"/>
      <w:divBdr>
        <w:top w:val="none" w:sz="0" w:space="0" w:color="auto"/>
        <w:left w:val="none" w:sz="0" w:space="0" w:color="auto"/>
        <w:bottom w:val="none" w:sz="0" w:space="0" w:color="auto"/>
        <w:right w:val="none" w:sz="0" w:space="0" w:color="auto"/>
      </w:divBdr>
      <w:divsChild>
        <w:div w:id="1498378768">
          <w:marLeft w:val="480"/>
          <w:marRight w:val="0"/>
          <w:marTop w:val="0"/>
          <w:marBottom w:val="0"/>
          <w:divBdr>
            <w:top w:val="none" w:sz="0" w:space="0" w:color="auto"/>
            <w:left w:val="none" w:sz="0" w:space="0" w:color="auto"/>
            <w:bottom w:val="none" w:sz="0" w:space="0" w:color="auto"/>
            <w:right w:val="none" w:sz="0" w:space="0" w:color="auto"/>
          </w:divBdr>
        </w:div>
        <w:div w:id="2134324489">
          <w:marLeft w:val="480"/>
          <w:marRight w:val="0"/>
          <w:marTop w:val="0"/>
          <w:marBottom w:val="0"/>
          <w:divBdr>
            <w:top w:val="none" w:sz="0" w:space="0" w:color="auto"/>
            <w:left w:val="none" w:sz="0" w:space="0" w:color="auto"/>
            <w:bottom w:val="none" w:sz="0" w:space="0" w:color="auto"/>
            <w:right w:val="none" w:sz="0" w:space="0" w:color="auto"/>
          </w:divBdr>
        </w:div>
        <w:div w:id="1128084585">
          <w:marLeft w:val="480"/>
          <w:marRight w:val="0"/>
          <w:marTop w:val="0"/>
          <w:marBottom w:val="0"/>
          <w:divBdr>
            <w:top w:val="none" w:sz="0" w:space="0" w:color="auto"/>
            <w:left w:val="none" w:sz="0" w:space="0" w:color="auto"/>
            <w:bottom w:val="none" w:sz="0" w:space="0" w:color="auto"/>
            <w:right w:val="none" w:sz="0" w:space="0" w:color="auto"/>
          </w:divBdr>
        </w:div>
        <w:div w:id="1175146210">
          <w:marLeft w:val="480"/>
          <w:marRight w:val="0"/>
          <w:marTop w:val="0"/>
          <w:marBottom w:val="0"/>
          <w:divBdr>
            <w:top w:val="none" w:sz="0" w:space="0" w:color="auto"/>
            <w:left w:val="none" w:sz="0" w:space="0" w:color="auto"/>
            <w:bottom w:val="none" w:sz="0" w:space="0" w:color="auto"/>
            <w:right w:val="none" w:sz="0" w:space="0" w:color="auto"/>
          </w:divBdr>
        </w:div>
        <w:div w:id="1708598519">
          <w:marLeft w:val="480"/>
          <w:marRight w:val="0"/>
          <w:marTop w:val="0"/>
          <w:marBottom w:val="0"/>
          <w:divBdr>
            <w:top w:val="none" w:sz="0" w:space="0" w:color="auto"/>
            <w:left w:val="none" w:sz="0" w:space="0" w:color="auto"/>
            <w:bottom w:val="none" w:sz="0" w:space="0" w:color="auto"/>
            <w:right w:val="none" w:sz="0" w:space="0" w:color="auto"/>
          </w:divBdr>
        </w:div>
        <w:div w:id="727075550">
          <w:marLeft w:val="480"/>
          <w:marRight w:val="0"/>
          <w:marTop w:val="0"/>
          <w:marBottom w:val="0"/>
          <w:divBdr>
            <w:top w:val="none" w:sz="0" w:space="0" w:color="auto"/>
            <w:left w:val="none" w:sz="0" w:space="0" w:color="auto"/>
            <w:bottom w:val="none" w:sz="0" w:space="0" w:color="auto"/>
            <w:right w:val="none" w:sz="0" w:space="0" w:color="auto"/>
          </w:divBdr>
        </w:div>
        <w:div w:id="1301350631">
          <w:marLeft w:val="480"/>
          <w:marRight w:val="0"/>
          <w:marTop w:val="0"/>
          <w:marBottom w:val="0"/>
          <w:divBdr>
            <w:top w:val="none" w:sz="0" w:space="0" w:color="auto"/>
            <w:left w:val="none" w:sz="0" w:space="0" w:color="auto"/>
            <w:bottom w:val="none" w:sz="0" w:space="0" w:color="auto"/>
            <w:right w:val="none" w:sz="0" w:space="0" w:color="auto"/>
          </w:divBdr>
        </w:div>
      </w:divsChild>
    </w:div>
    <w:div w:id="93668180">
      <w:bodyDiv w:val="1"/>
      <w:marLeft w:val="0"/>
      <w:marRight w:val="0"/>
      <w:marTop w:val="0"/>
      <w:marBottom w:val="0"/>
      <w:divBdr>
        <w:top w:val="none" w:sz="0" w:space="0" w:color="auto"/>
        <w:left w:val="none" w:sz="0" w:space="0" w:color="auto"/>
        <w:bottom w:val="none" w:sz="0" w:space="0" w:color="auto"/>
        <w:right w:val="none" w:sz="0" w:space="0" w:color="auto"/>
      </w:divBdr>
      <w:divsChild>
        <w:div w:id="1411854087">
          <w:marLeft w:val="480"/>
          <w:marRight w:val="0"/>
          <w:marTop w:val="0"/>
          <w:marBottom w:val="0"/>
          <w:divBdr>
            <w:top w:val="none" w:sz="0" w:space="0" w:color="auto"/>
            <w:left w:val="none" w:sz="0" w:space="0" w:color="auto"/>
            <w:bottom w:val="none" w:sz="0" w:space="0" w:color="auto"/>
            <w:right w:val="none" w:sz="0" w:space="0" w:color="auto"/>
          </w:divBdr>
        </w:div>
        <w:div w:id="1057509954">
          <w:marLeft w:val="480"/>
          <w:marRight w:val="0"/>
          <w:marTop w:val="0"/>
          <w:marBottom w:val="0"/>
          <w:divBdr>
            <w:top w:val="none" w:sz="0" w:space="0" w:color="auto"/>
            <w:left w:val="none" w:sz="0" w:space="0" w:color="auto"/>
            <w:bottom w:val="none" w:sz="0" w:space="0" w:color="auto"/>
            <w:right w:val="none" w:sz="0" w:space="0" w:color="auto"/>
          </w:divBdr>
        </w:div>
        <w:div w:id="1070008006">
          <w:marLeft w:val="480"/>
          <w:marRight w:val="0"/>
          <w:marTop w:val="0"/>
          <w:marBottom w:val="0"/>
          <w:divBdr>
            <w:top w:val="none" w:sz="0" w:space="0" w:color="auto"/>
            <w:left w:val="none" w:sz="0" w:space="0" w:color="auto"/>
            <w:bottom w:val="none" w:sz="0" w:space="0" w:color="auto"/>
            <w:right w:val="none" w:sz="0" w:space="0" w:color="auto"/>
          </w:divBdr>
        </w:div>
        <w:div w:id="1606032467">
          <w:marLeft w:val="480"/>
          <w:marRight w:val="0"/>
          <w:marTop w:val="0"/>
          <w:marBottom w:val="0"/>
          <w:divBdr>
            <w:top w:val="none" w:sz="0" w:space="0" w:color="auto"/>
            <w:left w:val="none" w:sz="0" w:space="0" w:color="auto"/>
            <w:bottom w:val="none" w:sz="0" w:space="0" w:color="auto"/>
            <w:right w:val="none" w:sz="0" w:space="0" w:color="auto"/>
          </w:divBdr>
        </w:div>
        <w:div w:id="441609584">
          <w:marLeft w:val="480"/>
          <w:marRight w:val="0"/>
          <w:marTop w:val="0"/>
          <w:marBottom w:val="0"/>
          <w:divBdr>
            <w:top w:val="none" w:sz="0" w:space="0" w:color="auto"/>
            <w:left w:val="none" w:sz="0" w:space="0" w:color="auto"/>
            <w:bottom w:val="none" w:sz="0" w:space="0" w:color="auto"/>
            <w:right w:val="none" w:sz="0" w:space="0" w:color="auto"/>
          </w:divBdr>
        </w:div>
      </w:divsChild>
    </w:div>
    <w:div w:id="122887038">
      <w:bodyDiv w:val="1"/>
      <w:marLeft w:val="0"/>
      <w:marRight w:val="0"/>
      <w:marTop w:val="0"/>
      <w:marBottom w:val="0"/>
      <w:divBdr>
        <w:top w:val="none" w:sz="0" w:space="0" w:color="auto"/>
        <w:left w:val="none" w:sz="0" w:space="0" w:color="auto"/>
        <w:bottom w:val="none" w:sz="0" w:space="0" w:color="auto"/>
        <w:right w:val="none" w:sz="0" w:space="0" w:color="auto"/>
      </w:divBdr>
      <w:divsChild>
        <w:div w:id="86778726">
          <w:marLeft w:val="480"/>
          <w:marRight w:val="0"/>
          <w:marTop w:val="0"/>
          <w:marBottom w:val="0"/>
          <w:divBdr>
            <w:top w:val="none" w:sz="0" w:space="0" w:color="auto"/>
            <w:left w:val="none" w:sz="0" w:space="0" w:color="auto"/>
            <w:bottom w:val="none" w:sz="0" w:space="0" w:color="auto"/>
            <w:right w:val="none" w:sz="0" w:space="0" w:color="auto"/>
          </w:divBdr>
        </w:div>
        <w:div w:id="406802782">
          <w:marLeft w:val="480"/>
          <w:marRight w:val="0"/>
          <w:marTop w:val="0"/>
          <w:marBottom w:val="0"/>
          <w:divBdr>
            <w:top w:val="none" w:sz="0" w:space="0" w:color="auto"/>
            <w:left w:val="none" w:sz="0" w:space="0" w:color="auto"/>
            <w:bottom w:val="none" w:sz="0" w:space="0" w:color="auto"/>
            <w:right w:val="none" w:sz="0" w:space="0" w:color="auto"/>
          </w:divBdr>
        </w:div>
        <w:div w:id="627126239">
          <w:marLeft w:val="480"/>
          <w:marRight w:val="0"/>
          <w:marTop w:val="0"/>
          <w:marBottom w:val="0"/>
          <w:divBdr>
            <w:top w:val="none" w:sz="0" w:space="0" w:color="auto"/>
            <w:left w:val="none" w:sz="0" w:space="0" w:color="auto"/>
            <w:bottom w:val="none" w:sz="0" w:space="0" w:color="auto"/>
            <w:right w:val="none" w:sz="0" w:space="0" w:color="auto"/>
          </w:divBdr>
        </w:div>
      </w:divsChild>
    </w:div>
    <w:div w:id="149519493">
      <w:bodyDiv w:val="1"/>
      <w:marLeft w:val="0"/>
      <w:marRight w:val="0"/>
      <w:marTop w:val="0"/>
      <w:marBottom w:val="0"/>
      <w:divBdr>
        <w:top w:val="none" w:sz="0" w:space="0" w:color="auto"/>
        <w:left w:val="none" w:sz="0" w:space="0" w:color="auto"/>
        <w:bottom w:val="none" w:sz="0" w:space="0" w:color="auto"/>
        <w:right w:val="none" w:sz="0" w:space="0" w:color="auto"/>
      </w:divBdr>
      <w:divsChild>
        <w:div w:id="267857632">
          <w:marLeft w:val="480"/>
          <w:marRight w:val="0"/>
          <w:marTop w:val="0"/>
          <w:marBottom w:val="0"/>
          <w:divBdr>
            <w:top w:val="none" w:sz="0" w:space="0" w:color="auto"/>
            <w:left w:val="none" w:sz="0" w:space="0" w:color="auto"/>
            <w:bottom w:val="none" w:sz="0" w:space="0" w:color="auto"/>
            <w:right w:val="none" w:sz="0" w:space="0" w:color="auto"/>
          </w:divBdr>
        </w:div>
        <w:div w:id="1706708283">
          <w:marLeft w:val="480"/>
          <w:marRight w:val="0"/>
          <w:marTop w:val="0"/>
          <w:marBottom w:val="0"/>
          <w:divBdr>
            <w:top w:val="none" w:sz="0" w:space="0" w:color="auto"/>
            <w:left w:val="none" w:sz="0" w:space="0" w:color="auto"/>
            <w:bottom w:val="none" w:sz="0" w:space="0" w:color="auto"/>
            <w:right w:val="none" w:sz="0" w:space="0" w:color="auto"/>
          </w:divBdr>
        </w:div>
        <w:div w:id="2050765367">
          <w:marLeft w:val="480"/>
          <w:marRight w:val="0"/>
          <w:marTop w:val="0"/>
          <w:marBottom w:val="0"/>
          <w:divBdr>
            <w:top w:val="none" w:sz="0" w:space="0" w:color="auto"/>
            <w:left w:val="none" w:sz="0" w:space="0" w:color="auto"/>
            <w:bottom w:val="none" w:sz="0" w:space="0" w:color="auto"/>
            <w:right w:val="none" w:sz="0" w:space="0" w:color="auto"/>
          </w:divBdr>
        </w:div>
        <w:div w:id="1904638408">
          <w:marLeft w:val="480"/>
          <w:marRight w:val="0"/>
          <w:marTop w:val="0"/>
          <w:marBottom w:val="0"/>
          <w:divBdr>
            <w:top w:val="none" w:sz="0" w:space="0" w:color="auto"/>
            <w:left w:val="none" w:sz="0" w:space="0" w:color="auto"/>
            <w:bottom w:val="none" w:sz="0" w:space="0" w:color="auto"/>
            <w:right w:val="none" w:sz="0" w:space="0" w:color="auto"/>
          </w:divBdr>
        </w:div>
        <w:div w:id="646200614">
          <w:marLeft w:val="480"/>
          <w:marRight w:val="0"/>
          <w:marTop w:val="0"/>
          <w:marBottom w:val="0"/>
          <w:divBdr>
            <w:top w:val="none" w:sz="0" w:space="0" w:color="auto"/>
            <w:left w:val="none" w:sz="0" w:space="0" w:color="auto"/>
            <w:bottom w:val="none" w:sz="0" w:space="0" w:color="auto"/>
            <w:right w:val="none" w:sz="0" w:space="0" w:color="auto"/>
          </w:divBdr>
        </w:div>
        <w:div w:id="1653217138">
          <w:marLeft w:val="480"/>
          <w:marRight w:val="0"/>
          <w:marTop w:val="0"/>
          <w:marBottom w:val="0"/>
          <w:divBdr>
            <w:top w:val="none" w:sz="0" w:space="0" w:color="auto"/>
            <w:left w:val="none" w:sz="0" w:space="0" w:color="auto"/>
            <w:bottom w:val="none" w:sz="0" w:space="0" w:color="auto"/>
            <w:right w:val="none" w:sz="0" w:space="0" w:color="auto"/>
          </w:divBdr>
        </w:div>
      </w:divsChild>
    </w:div>
    <w:div w:id="197935687">
      <w:bodyDiv w:val="1"/>
      <w:marLeft w:val="0"/>
      <w:marRight w:val="0"/>
      <w:marTop w:val="0"/>
      <w:marBottom w:val="0"/>
      <w:divBdr>
        <w:top w:val="none" w:sz="0" w:space="0" w:color="auto"/>
        <w:left w:val="none" w:sz="0" w:space="0" w:color="auto"/>
        <w:bottom w:val="none" w:sz="0" w:space="0" w:color="auto"/>
        <w:right w:val="none" w:sz="0" w:space="0" w:color="auto"/>
      </w:divBdr>
      <w:divsChild>
        <w:div w:id="1357385246">
          <w:marLeft w:val="480"/>
          <w:marRight w:val="0"/>
          <w:marTop w:val="0"/>
          <w:marBottom w:val="0"/>
          <w:divBdr>
            <w:top w:val="none" w:sz="0" w:space="0" w:color="auto"/>
            <w:left w:val="none" w:sz="0" w:space="0" w:color="auto"/>
            <w:bottom w:val="none" w:sz="0" w:space="0" w:color="auto"/>
            <w:right w:val="none" w:sz="0" w:space="0" w:color="auto"/>
          </w:divBdr>
        </w:div>
        <w:div w:id="591816457">
          <w:marLeft w:val="480"/>
          <w:marRight w:val="0"/>
          <w:marTop w:val="0"/>
          <w:marBottom w:val="0"/>
          <w:divBdr>
            <w:top w:val="none" w:sz="0" w:space="0" w:color="auto"/>
            <w:left w:val="none" w:sz="0" w:space="0" w:color="auto"/>
            <w:bottom w:val="none" w:sz="0" w:space="0" w:color="auto"/>
            <w:right w:val="none" w:sz="0" w:space="0" w:color="auto"/>
          </w:divBdr>
        </w:div>
        <w:div w:id="1620337777">
          <w:marLeft w:val="480"/>
          <w:marRight w:val="0"/>
          <w:marTop w:val="0"/>
          <w:marBottom w:val="0"/>
          <w:divBdr>
            <w:top w:val="none" w:sz="0" w:space="0" w:color="auto"/>
            <w:left w:val="none" w:sz="0" w:space="0" w:color="auto"/>
            <w:bottom w:val="none" w:sz="0" w:space="0" w:color="auto"/>
            <w:right w:val="none" w:sz="0" w:space="0" w:color="auto"/>
          </w:divBdr>
        </w:div>
        <w:div w:id="1922835202">
          <w:marLeft w:val="480"/>
          <w:marRight w:val="0"/>
          <w:marTop w:val="0"/>
          <w:marBottom w:val="0"/>
          <w:divBdr>
            <w:top w:val="none" w:sz="0" w:space="0" w:color="auto"/>
            <w:left w:val="none" w:sz="0" w:space="0" w:color="auto"/>
            <w:bottom w:val="none" w:sz="0" w:space="0" w:color="auto"/>
            <w:right w:val="none" w:sz="0" w:space="0" w:color="auto"/>
          </w:divBdr>
        </w:div>
      </w:divsChild>
    </w:div>
    <w:div w:id="236286754">
      <w:bodyDiv w:val="1"/>
      <w:marLeft w:val="0"/>
      <w:marRight w:val="0"/>
      <w:marTop w:val="0"/>
      <w:marBottom w:val="0"/>
      <w:divBdr>
        <w:top w:val="none" w:sz="0" w:space="0" w:color="auto"/>
        <w:left w:val="none" w:sz="0" w:space="0" w:color="auto"/>
        <w:bottom w:val="none" w:sz="0" w:space="0" w:color="auto"/>
        <w:right w:val="none" w:sz="0" w:space="0" w:color="auto"/>
      </w:divBdr>
      <w:divsChild>
        <w:div w:id="135680797">
          <w:marLeft w:val="480"/>
          <w:marRight w:val="0"/>
          <w:marTop w:val="0"/>
          <w:marBottom w:val="0"/>
          <w:divBdr>
            <w:top w:val="none" w:sz="0" w:space="0" w:color="auto"/>
            <w:left w:val="none" w:sz="0" w:space="0" w:color="auto"/>
            <w:bottom w:val="none" w:sz="0" w:space="0" w:color="auto"/>
            <w:right w:val="none" w:sz="0" w:space="0" w:color="auto"/>
          </w:divBdr>
        </w:div>
        <w:div w:id="809177975">
          <w:marLeft w:val="480"/>
          <w:marRight w:val="0"/>
          <w:marTop w:val="0"/>
          <w:marBottom w:val="0"/>
          <w:divBdr>
            <w:top w:val="none" w:sz="0" w:space="0" w:color="auto"/>
            <w:left w:val="none" w:sz="0" w:space="0" w:color="auto"/>
            <w:bottom w:val="none" w:sz="0" w:space="0" w:color="auto"/>
            <w:right w:val="none" w:sz="0" w:space="0" w:color="auto"/>
          </w:divBdr>
        </w:div>
        <w:div w:id="1412239882">
          <w:marLeft w:val="480"/>
          <w:marRight w:val="0"/>
          <w:marTop w:val="0"/>
          <w:marBottom w:val="0"/>
          <w:divBdr>
            <w:top w:val="none" w:sz="0" w:space="0" w:color="auto"/>
            <w:left w:val="none" w:sz="0" w:space="0" w:color="auto"/>
            <w:bottom w:val="none" w:sz="0" w:space="0" w:color="auto"/>
            <w:right w:val="none" w:sz="0" w:space="0" w:color="auto"/>
          </w:divBdr>
        </w:div>
      </w:divsChild>
    </w:div>
    <w:div w:id="261883832">
      <w:bodyDiv w:val="1"/>
      <w:marLeft w:val="0"/>
      <w:marRight w:val="0"/>
      <w:marTop w:val="0"/>
      <w:marBottom w:val="0"/>
      <w:divBdr>
        <w:top w:val="none" w:sz="0" w:space="0" w:color="auto"/>
        <w:left w:val="none" w:sz="0" w:space="0" w:color="auto"/>
        <w:bottom w:val="none" w:sz="0" w:space="0" w:color="auto"/>
        <w:right w:val="none" w:sz="0" w:space="0" w:color="auto"/>
      </w:divBdr>
    </w:div>
    <w:div w:id="266351184">
      <w:bodyDiv w:val="1"/>
      <w:marLeft w:val="0"/>
      <w:marRight w:val="0"/>
      <w:marTop w:val="0"/>
      <w:marBottom w:val="0"/>
      <w:divBdr>
        <w:top w:val="none" w:sz="0" w:space="0" w:color="auto"/>
        <w:left w:val="none" w:sz="0" w:space="0" w:color="auto"/>
        <w:bottom w:val="none" w:sz="0" w:space="0" w:color="auto"/>
        <w:right w:val="none" w:sz="0" w:space="0" w:color="auto"/>
      </w:divBdr>
      <w:divsChild>
        <w:div w:id="2142574726">
          <w:marLeft w:val="480"/>
          <w:marRight w:val="0"/>
          <w:marTop w:val="0"/>
          <w:marBottom w:val="0"/>
          <w:divBdr>
            <w:top w:val="none" w:sz="0" w:space="0" w:color="auto"/>
            <w:left w:val="none" w:sz="0" w:space="0" w:color="auto"/>
            <w:bottom w:val="none" w:sz="0" w:space="0" w:color="auto"/>
            <w:right w:val="none" w:sz="0" w:space="0" w:color="auto"/>
          </w:divBdr>
        </w:div>
        <w:div w:id="1737245753">
          <w:marLeft w:val="480"/>
          <w:marRight w:val="0"/>
          <w:marTop w:val="0"/>
          <w:marBottom w:val="0"/>
          <w:divBdr>
            <w:top w:val="none" w:sz="0" w:space="0" w:color="auto"/>
            <w:left w:val="none" w:sz="0" w:space="0" w:color="auto"/>
            <w:bottom w:val="none" w:sz="0" w:space="0" w:color="auto"/>
            <w:right w:val="none" w:sz="0" w:space="0" w:color="auto"/>
          </w:divBdr>
        </w:div>
        <w:div w:id="1638562137">
          <w:marLeft w:val="480"/>
          <w:marRight w:val="0"/>
          <w:marTop w:val="0"/>
          <w:marBottom w:val="0"/>
          <w:divBdr>
            <w:top w:val="none" w:sz="0" w:space="0" w:color="auto"/>
            <w:left w:val="none" w:sz="0" w:space="0" w:color="auto"/>
            <w:bottom w:val="none" w:sz="0" w:space="0" w:color="auto"/>
            <w:right w:val="none" w:sz="0" w:space="0" w:color="auto"/>
          </w:divBdr>
        </w:div>
        <w:div w:id="1014143">
          <w:marLeft w:val="480"/>
          <w:marRight w:val="0"/>
          <w:marTop w:val="0"/>
          <w:marBottom w:val="0"/>
          <w:divBdr>
            <w:top w:val="none" w:sz="0" w:space="0" w:color="auto"/>
            <w:left w:val="none" w:sz="0" w:space="0" w:color="auto"/>
            <w:bottom w:val="none" w:sz="0" w:space="0" w:color="auto"/>
            <w:right w:val="none" w:sz="0" w:space="0" w:color="auto"/>
          </w:divBdr>
        </w:div>
        <w:div w:id="567574484">
          <w:marLeft w:val="480"/>
          <w:marRight w:val="0"/>
          <w:marTop w:val="0"/>
          <w:marBottom w:val="0"/>
          <w:divBdr>
            <w:top w:val="none" w:sz="0" w:space="0" w:color="auto"/>
            <w:left w:val="none" w:sz="0" w:space="0" w:color="auto"/>
            <w:bottom w:val="none" w:sz="0" w:space="0" w:color="auto"/>
            <w:right w:val="none" w:sz="0" w:space="0" w:color="auto"/>
          </w:divBdr>
        </w:div>
        <w:div w:id="354768767">
          <w:marLeft w:val="480"/>
          <w:marRight w:val="0"/>
          <w:marTop w:val="0"/>
          <w:marBottom w:val="0"/>
          <w:divBdr>
            <w:top w:val="none" w:sz="0" w:space="0" w:color="auto"/>
            <w:left w:val="none" w:sz="0" w:space="0" w:color="auto"/>
            <w:bottom w:val="none" w:sz="0" w:space="0" w:color="auto"/>
            <w:right w:val="none" w:sz="0" w:space="0" w:color="auto"/>
          </w:divBdr>
        </w:div>
        <w:div w:id="954209703">
          <w:marLeft w:val="480"/>
          <w:marRight w:val="0"/>
          <w:marTop w:val="0"/>
          <w:marBottom w:val="0"/>
          <w:divBdr>
            <w:top w:val="none" w:sz="0" w:space="0" w:color="auto"/>
            <w:left w:val="none" w:sz="0" w:space="0" w:color="auto"/>
            <w:bottom w:val="none" w:sz="0" w:space="0" w:color="auto"/>
            <w:right w:val="none" w:sz="0" w:space="0" w:color="auto"/>
          </w:divBdr>
        </w:div>
        <w:div w:id="1001201358">
          <w:marLeft w:val="480"/>
          <w:marRight w:val="0"/>
          <w:marTop w:val="0"/>
          <w:marBottom w:val="0"/>
          <w:divBdr>
            <w:top w:val="none" w:sz="0" w:space="0" w:color="auto"/>
            <w:left w:val="none" w:sz="0" w:space="0" w:color="auto"/>
            <w:bottom w:val="none" w:sz="0" w:space="0" w:color="auto"/>
            <w:right w:val="none" w:sz="0" w:space="0" w:color="auto"/>
          </w:divBdr>
        </w:div>
        <w:div w:id="1712918783">
          <w:marLeft w:val="480"/>
          <w:marRight w:val="0"/>
          <w:marTop w:val="0"/>
          <w:marBottom w:val="0"/>
          <w:divBdr>
            <w:top w:val="none" w:sz="0" w:space="0" w:color="auto"/>
            <w:left w:val="none" w:sz="0" w:space="0" w:color="auto"/>
            <w:bottom w:val="none" w:sz="0" w:space="0" w:color="auto"/>
            <w:right w:val="none" w:sz="0" w:space="0" w:color="auto"/>
          </w:divBdr>
        </w:div>
        <w:div w:id="286400494">
          <w:marLeft w:val="480"/>
          <w:marRight w:val="0"/>
          <w:marTop w:val="0"/>
          <w:marBottom w:val="0"/>
          <w:divBdr>
            <w:top w:val="none" w:sz="0" w:space="0" w:color="auto"/>
            <w:left w:val="none" w:sz="0" w:space="0" w:color="auto"/>
            <w:bottom w:val="none" w:sz="0" w:space="0" w:color="auto"/>
            <w:right w:val="none" w:sz="0" w:space="0" w:color="auto"/>
          </w:divBdr>
        </w:div>
      </w:divsChild>
    </w:div>
    <w:div w:id="308680684">
      <w:bodyDiv w:val="1"/>
      <w:marLeft w:val="0"/>
      <w:marRight w:val="0"/>
      <w:marTop w:val="0"/>
      <w:marBottom w:val="0"/>
      <w:divBdr>
        <w:top w:val="none" w:sz="0" w:space="0" w:color="auto"/>
        <w:left w:val="none" w:sz="0" w:space="0" w:color="auto"/>
        <w:bottom w:val="none" w:sz="0" w:space="0" w:color="auto"/>
        <w:right w:val="none" w:sz="0" w:space="0" w:color="auto"/>
      </w:divBdr>
      <w:divsChild>
        <w:div w:id="1609198708">
          <w:marLeft w:val="480"/>
          <w:marRight w:val="0"/>
          <w:marTop w:val="0"/>
          <w:marBottom w:val="0"/>
          <w:divBdr>
            <w:top w:val="none" w:sz="0" w:space="0" w:color="auto"/>
            <w:left w:val="none" w:sz="0" w:space="0" w:color="auto"/>
            <w:bottom w:val="none" w:sz="0" w:space="0" w:color="auto"/>
            <w:right w:val="none" w:sz="0" w:space="0" w:color="auto"/>
          </w:divBdr>
        </w:div>
        <w:div w:id="1378430034">
          <w:marLeft w:val="480"/>
          <w:marRight w:val="0"/>
          <w:marTop w:val="0"/>
          <w:marBottom w:val="0"/>
          <w:divBdr>
            <w:top w:val="none" w:sz="0" w:space="0" w:color="auto"/>
            <w:left w:val="none" w:sz="0" w:space="0" w:color="auto"/>
            <w:bottom w:val="none" w:sz="0" w:space="0" w:color="auto"/>
            <w:right w:val="none" w:sz="0" w:space="0" w:color="auto"/>
          </w:divBdr>
        </w:div>
        <w:div w:id="1305816528">
          <w:marLeft w:val="480"/>
          <w:marRight w:val="0"/>
          <w:marTop w:val="0"/>
          <w:marBottom w:val="0"/>
          <w:divBdr>
            <w:top w:val="none" w:sz="0" w:space="0" w:color="auto"/>
            <w:left w:val="none" w:sz="0" w:space="0" w:color="auto"/>
            <w:bottom w:val="none" w:sz="0" w:space="0" w:color="auto"/>
            <w:right w:val="none" w:sz="0" w:space="0" w:color="auto"/>
          </w:divBdr>
        </w:div>
        <w:div w:id="751896495">
          <w:marLeft w:val="480"/>
          <w:marRight w:val="0"/>
          <w:marTop w:val="0"/>
          <w:marBottom w:val="0"/>
          <w:divBdr>
            <w:top w:val="none" w:sz="0" w:space="0" w:color="auto"/>
            <w:left w:val="none" w:sz="0" w:space="0" w:color="auto"/>
            <w:bottom w:val="none" w:sz="0" w:space="0" w:color="auto"/>
            <w:right w:val="none" w:sz="0" w:space="0" w:color="auto"/>
          </w:divBdr>
        </w:div>
        <w:div w:id="1116634641">
          <w:marLeft w:val="480"/>
          <w:marRight w:val="0"/>
          <w:marTop w:val="0"/>
          <w:marBottom w:val="0"/>
          <w:divBdr>
            <w:top w:val="none" w:sz="0" w:space="0" w:color="auto"/>
            <w:left w:val="none" w:sz="0" w:space="0" w:color="auto"/>
            <w:bottom w:val="none" w:sz="0" w:space="0" w:color="auto"/>
            <w:right w:val="none" w:sz="0" w:space="0" w:color="auto"/>
          </w:divBdr>
        </w:div>
        <w:div w:id="65342924">
          <w:marLeft w:val="480"/>
          <w:marRight w:val="0"/>
          <w:marTop w:val="0"/>
          <w:marBottom w:val="0"/>
          <w:divBdr>
            <w:top w:val="none" w:sz="0" w:space="0" w:color="auto"/>
            <w:left w:val="none" w:sz="0" w:space="0" w:color="auto"/>
            <w:bottom w:val="none" w:sz="0" w:space="0" w:color="auto"/>
            <w:right w:val="none" w:sz="0" w:space="0" w:color="auto"/>
          </w:divBdr>
        </w:div>
        <w:div w:id="1432165117">
          <w:marLeft w:val="480"/>
          <w:marRight w:val="0"/>
          <w:marTop w:val="0"/>
          <w:marBottom w:val="0"/>
          <w:divBdr>
            <w:top w:val="none" w:sz="0" w:space="0" w:color="auto"/>
            <w:left w:val="none" w:sz="0" w:space="0" w:color="auto"/>
            <w:bottom w:val="none" w:sz="0" w:space="0" w:color="auto"/>
            <w:right w:val="none" w:sz="0" w:space="0" w:color="auto"/>
          </w:divBdr>
        </w:div>
        <w:div w:id="1607273681">
          <w:marLeft w:val="480"/>
          <w:marRight w:val="0"/>
          <w:marTop w:val="0"/>
          <w:marBottom w:val="0"/>
          <w:divBdr>
            <w:top w:val="none" w:sz="0" w:space="0" w:color="auto"/>
            <w:left w:val="none" w:sz="0" w:space="0" w:color="auto"/>
            <w:bottom w:val="none" w:sz="0" w:space="0" w:color="auto"/>
            <w:right w:val="none" w:sz="0" w:space="0" w:color="auto"/>
          </w:divBdr>
        </w:div>
        <w:div w:id="884176185">
          <w:marLeft w:val="480"/>
          <w:marRight w:val="0"/>
          <w:marTop w:val="0"/>
          <w:marBottom w:val="0"/>
          <w:divBdr>
            <w:top w:val="none" w:sz="0" w:space="0" w:color="auto"/>
            <w:left w:val="none" w:sz="0" w:space="0" w:color="auto"/>
            <w:bottom w:val="none" w:sz="0" w:space="0" w:color="auto"/>
            <w:right w:val="none" w:sz="0" w:space="0" w:color="auto"/>
          </w:divBdr>
        </w:div>
        <w:div w:id="842207886">
          <w:marLeft w:val="480"/>
          <w:marRight w:val="0"/>
          <w:marTop w:val="0"/>
          <w:marBottom w:val="0"/>
          <w:divBdr>
            <w:top w:val="none" w:sz="0" w:space="0" w:color="auto"/>
            <w:left w:val="none" w:sz="0" w:space="0" w:color="auto"/>
            <w:bottom w:val="none" w:sz="0" w:space="0" w:color="auto"/>
            <w:right w:val="none" w:sz="0" w:space="0" w:color="auto"/>
          </w:divBdr>
        </w:div>
        <w:div w:id="1632126462">
          <w:marLeft w:val="480"/>
          <w:marRight w:val="0"/>
          <w:marTop w:val="0"/>
          <w:marBottom w:val="0"/>
          <w:divBdr>
            <w:top w:val="none" w:sz="0" w:space="0" w:color="auto"/>
            <w:left w:val="none" w:sz="0" w:space="0" w:color="auto"/>
            <w:bottom w:val="none" w:sz="0" w:space="0" w:color="auto"/>
            <w:right w:val="none" w:sz="0" w:space="0" w:color="auto"/>
          </w:divBdr>
        </w:div>
        <w:div w:id="752239688">
          <w:marLeft w:val="480"/>
          <w:marRight w:val="0"/>
          <w:marTop w:val="0"/>
          <w:marBottom w:val="0"/>
          <w:divBdr>
            <w:top w:val="none" w:sz="0" w:space="0" w:color="auto"/>
            <w:left w:val="none" w:sz="0" w:space="0" w:color="auto"/>
            <w:bottom w:val="none" w:sz="0" w:space="0" w:color="auto"/>
            <w:right w:val="none" w:sz="0" w:space="0" w:color="auto"/>
          </w:divBdr>
        </w:div>
      </w:divsChild>
    </w:div>
    <w:div w:id="322708401">
      <w:bodyDiv w:val="1"/>
      <w:marLeft w:val="0"/>
      <w:marRight w:val="0"/>
      <w:marTop w:val="0"/>
      <w:marBottom w:val="0"/>
      <w:divBdr>
        <w:top w:val="none" w:sz="0" w:space="0" w:color="auto"/>
        <w:left w:val="none" w:sz="0" w:space="0" w:color="auto"/>
        <w:bottom w:val="none" w:sz="0" w:space="0" w:color="auto"/>
        <w:right w:val="none" w:sz="0" w:space="0" w:color="auto"/>
      </w:divBdr>
      <w:divsChild>
        <w:div w:id="1772700056">
          <w:marLeft w:val="480"/>
          <w:marRight w:val="0"/>
          <w:marTop w:val="0"/>
          <w:marBottom w:val="0"/>
          <w:divBdr>
            <w:top w:val="none" w:sz="0" w:space="0" w:color="auto"/>
            <w:left w:val="none" w:sz="0" w:space="0" w:color="auto"/>
            <w:bottom w:val="none" w:sz="0" w:space="0" w:color="auto"/>
            <w:right w:val="none" w:sz="0" w:space="0" w:color="auto"/>
          </w:divBdr>
        </w:div>
        <w:div w:id="290672851">
          <w:marLeft w:val="480"/>
          <w:marRight w:val="0"/>
          <w:marTop w:val="0"/>
          <w:marBottom w:val="0"/>
          <w:divBdr>
            <w:top w:val="none" w:sz="0" w:space="0" w:color="auto"/>
            <w:left w:val="none" w:sz="0" w:space="0" w:color="auto"/>
            <w:bottom w:val="none" w:sz="0" w:space="0" w:color="auto"/>
            <w:right w:val="none" w:sz="0" w:space="0" w:color="auto"/>
          </w:divBdr>
        </w:div>
        <w:div w:id="1448701077">
          <w:marLeft w:val="480"/>
          <w:marRight w:val="0"/>
          <w:marTop w:val="0"/>
          <w:marBottom w:val="0"/>
          <w:divBdr>
            <w:top w:val="none" w:sz="0" w:space="0" w:color="auto"/>
            <w:left w:val="none" w:sz="0" w:space="0" w:color="auto"/>
            <w:bottom w:val="none" w:sz="0" w:space="0" w:color="auto"/>
            <w:right w:val="none" w:sz="0" w:space="0" w:color="auto"/>
          </w:divBdr>
        </w:div>
        <w:div w:id="684286165">
          <w:marLeft w:val="480"/>
          <w:marRight w:val="0"/>
          <w:marTop w:val="0"/>
          <w:marBottom w:val="0"/>
          <w:divBdr>
            <w:top w:val="none" w:sz="0" w:space="0" w:color="auto"/>
            <w:left w:val="none" w:sz="0" w:space="0" w:color="auto"/>
            <w:bottom w:val="none" w:sz="0" w:space="0" w:color="auto"/>
            <w:right w:val="none" w:sz="0" w:space="0" w:color="auto"/>
          </w:divBdr>
        </w:div>
        <w:div w:id="1807890694">
          <w:marLeft w:val="480"/>
          <w:marRight w:val="0"/>
          <w:marTop w:val="0"/>
          <w:marBottom w:val="0"/>
          <w:divBdr>
            <w:top w:val="none" w:sz="0" w:space="0" w:color="auto"/>
            <w:left w:val="none" w:sz="0" w:space="0" w:color="auto"/>
            <w:bottom w:val="none" w:sz="0" w:space="0" w:color="auto"/>
            <w:right w:val="none" w:sz="0" w:space="0" w:color="auto"/>
          </w:divBdr>
        </w:div>
        <w:div w:id="895892393">
          <w:marLeft w:val="480"/>
          <w:marRight w:val="0"/>
          <w:marTop w:val="0"/>
          <w:marBottom w:val="0"/>
          <w:divBdr>
            <w:top w:val="none" w:sz="0" w:space="0" w:color="auto"/>
            <w:left w:val="none" w:sz="0" w:space="0" w:color="auto"/>
            <w:bottom w:val="none" w:sz="0" w:space="0" w:color="auto"/>
            <w:right w:val="none" w:sz="0" w:space="0" w:color="auto"/>
          </w:divBdr>
        </w:div>
        <w:div w:id="1236360987">
          <w:marLeft w:val="480"/>
          <w:marRight w:val="0"/>
          <w:marTop w:val="0"/>
          <w:marBottom w:val="0"/>
          <w:divBdr>
            <w:top w:val="none" w:sz="0" w:space="0" w:color="auto"/>
            <w:left w:val="none" w:sz="0" w:space="0" w:color="auto"/>
            <w:bottom w:val="none" w:sz="0" w:space="0" w:color="auto"/>
            <w:right w:val="none" w:sz="0" w:space="0" w:color="auto"/>
          </w:divBdr>
        </w:div>
        <w:div w:id="971129477">
          <w:marLeft w:val="480"/>
          <w:marRight w:val="0"/>
          <w:marTop w:val="0"/>
          <w:marBottom w:val="0"/>
          <w:divBdr>
            <w:top w:val="none" w:sz="0" w:space="0" w:color="auto"/>
            <w:left w:val="none" w:sz="0" w:space="0" w:color="auto"/>
            <w:bottom w:val="none" w:sz="0" w:space="0" w:color="auto"/>
            <w:right w:val="none" w:sz="0" w:space="0" w:color="auto"/>
          </w:divBdr>
        </w:div>
      </w:divsChild>
    </w:div>
    <w:div w:id="333806443">
      <w:bodyDiv w:val="1"/>
      <w:marLeft w:val="0"/>
      <w:marRight w:val="0"/>
      <w:marTop w:val="0"/>
      <w:marBottom w:val="0"/>
      <w:divBdr>
        <w:top w:val="none" w:sz="0" w:space="0" w:color="auto"/>
        <w:left w:val="none" w:sz="0" w:space="0" w:color="auto"/>
        <w:bottom w:val="none" w:sz="0" w:space="0" w:color="auto"/>
        <w:right w:val="none" w:sz="0" w:space="0" w:color="auto"/>
      </w:divBdr>
      <w:divsChild>
        <w:div w:id="696396623">
          <w:marLeft w:val="480"/>
          <w:marRight w:val="0"/>
          <w:marTop w:val="0"/>
          <w:marBottom w:val="0"/>
          <w:divBdr>
            <w:top w:val="none" w:sz="0" w:space="0" w:color="auto"/>
            <w:left w:val="none" w:sz="0" w:space="0" w:color="auto"/>
            <w:bottom w:val="none" w:sz="0" w:space="0" w:color="auto"/>
            <w:right w:val="none" w:sz="0" w:space="0" w:color="auto"/>
          </w:divBdr>
        </w:div>
        <w:div w:id="463279109">
          <w:marLeft w:val="480"/>
          <w:marRight w:val="0"/>
          <w:marTop w:val="0"/>
          <w:marBottom w:val="0"/>
          <w:divBdr>
            <w:top w:val="none" w:sz="0" w:space="0" w:color="auto"/>
            <w:left w:val="none" w:sz="0" w:space="0" w:color="auto"/>
            <w:bottom w:val="none" w:sz="0" w:space="0" w:color="auto"/>
            <w:right w:val="none" w:sz="0" w:space="0" w:color="auto"/>
          </w:divBdr>
        </w:div>
        <w:div w:id="387997396">
          <w:marLeft w:val="480"/>
          <w:marRight w:val="0"/>
          <w:marTop w:val="0"/>
          <w:marBottom w:val="0"/>
          <w:divBdr>
            <w:top w:val="none" w:sz="0" w:space="0" w:color="auto"/>
            <w:left w:val="none" w:sz="0" w:space="0" w:color="auto"/>
            <w:bottom w:val="none" w:sz="0" w:space="0" w:color="auto"/>
            <w:right w:val="none" w:sz="0" w:space="0" w:color="auto"/>
          </w:divBdr>
        </w:div>
        <w:div w:id="567687316">
          <w:marLeft w:val="480"/>
          <w:marRight w:val="0"/>
          <w:marTop w:val="0"/>
          <w:marBottom w:val="0"/>
          <w:divBdr>
            <w:top w:val="none" w:sz="0" w:space="0" w:color="auto"/>
            <w:left w:val="none" w:sz="0" w:space="0" w:color="auto"/>
            <w:bottom w:val="none" w:sz="0" w:space="0" w:color="auto"/>
            <w:right w:val="none" w:sz="0" w:space="0" w:color="auto"/>
          </w:divBdr>
        </w:div>
        <w:div w:id="612976448">
          <w:marLeft w:val="480"/>
          <w:marRight w:val="0"/>
          <w:marTop w:val="0"/>
          <w:marBottom w:val="0"/>
          <w:divBdr>
            <w:top w:val="none" w:sz="0" w:space="0" w:color="auto"/>
            <w:left w:val="none" w:sz="0" w:space="0" w:color="auto"/>
            <w:bottom w:val="none" w:sz="0" w:space="0" w:color="auto"/>
            <w:right w:val="none" w:sz="0" w:space="0" w:color="auto"/>
          </w:divBdr>
        </w:div>
        <w:div w:id="1925914072">
          <w:marLeft w:val="480"/>
          <w:marRight w:val="0"/>
          <w:marTop w:val="0"/>
          <w:marBottom w:val="0"/>
          <w:divBdr>
            <w:top w:val="none" w:sz="0" w:space="0" w:color="auto"/>
            <w:left w:val="none" w:sz="0" w:space="0" w:color="auto"/>
            <w:bottom w:val="none" w:sz="0" w:space="0" w:color="auto"/>
            <w:right w:val="none" w:sz="0" w:space="0" w:color="auto"/>
          </w:divBdr>
        </w:div>
        <w:div w:id="1715808660">
          <w:marLeft w:val="480"/>
          <w:marRight w:val="0"/>
          <w:marTop w:val="0"/>
          <w:marBottom w:val="0"/>
          <w:divBdr>
            <w:top w:val="none" w:sz="0" w:space="0" w:color="auto"/>
            <w:left w:val="none" w:sz="0" w:space="0" w:color="auto"/>
            <w:bottom w:val="none" w:sz="0" w:space="0" w:color="auto"/>
            <w:right w:val="none" w:sz="0" w:space="0" w:color="auto"/>
          </w:divBdr>
        </w:div>
        <w:div w:id="540630559">
          <w:marLeft w:val="480"/>
          <w:marRight w:val="0"/>
          <w:marTop w:val="0"/>
          <w:marBottom w:val="0"/>
          <w:divBdr>
            <w:top w:val="none" w:sz="0" w:space="0" w:color="auto"/>
            <w:left w:val="none" w:sz="0" w:space="0" w:color="auto"/>
            <w:bottom w:val="none" w:sz="0" w:space="0" w:color="auto"/>
            <w:right w:val="none" w:sz="0" w:space="0" w:color="auto"/>
          </w:divBdr>
        </w:div>
        <w:div w:id="1864779884">
          <w:marLeft w:val="480"/>
          <w:marRight w:val="0"/>
          <w:marTop w:val="0"/>
          <w:marBottom w:val="0"/>
          <w:divBdr>
            <w:top w:val="none" w:sz="0" w:space="0" w:color="auto"/>
            <w:left w:val="none" w:sz="0" w:space="0" w:color="auto"/>
            <w:bottom w:val="none" w:sz="0" w:space="0" w:color="auto"/>
            <w:right w:val="none" w:sz="0" w:space="0" w:color="auto"/>
          </w:divBdr>
        </w:div>
        <w:div w:id="1651134657">
          <w:marLeft w:val="480"/>
          <w:marRight w:val="0"/>
          <w:marTop w:val="0"/>
          <w:marBottom w:val="0"/>
          <w:divBdr>
            <w:top w:val="none" w:sz="0" w:space="0" w:color="auto"/>
            <w:left w:val="none" w:sz="0" w:space="0" w:color="auto"/>
            <w:bottom w:val="none" w:sz="0" w:space="0" w:color="auto"/>
            <w:right w:val="none" w:sz="0" w:space="0" w:color="auto"/>
          </w:divBdr>
        </w:div>
        <w:div w:id="555042808">
          <w:marLeft w:val="480"/>
          <w:marRight w:val="0"/>
          <w:marTop w:val="0"/>
          <w:marBottom w:val="0"/>
          <w:divBdr>
            <w:top w:val="none" w:sz="0" w:space="0" w:color="auto"/>
            <w:left w:val="none" w:sz="0" w:space="0" w:color="auto"/>
            <w:bottom w:val="none" w:sz="0" w:space="0" w:color="auto"/>
            <w:right w:val="none" w:sz="0" w:space="0" w:color="auto"/>
          </w:divBdr>
        </w:div>
      </w:divsChild>
    </w:div>
    <w:div w:id="344329994">
      <w:bodyDiv w:val="1"/>
      <w:marLeft w:val="0"/>
      <w:marRight w:val="0"/>
      <w:marTop w:val="0"/>
      <w:marBottom w:val="0"/>
      <w:divBdr>
        <w:top w:val="none" w:sz="0" w:space="0" w:color="auto"/>
        <w:left w:val="none" w:sz="0" w:space="0" w:color="auto"/>
        <w:bottom w:val="none" w:sz="0" w:space="0" w:color="auto"/>
        <w:right w:val="none" w:sz="0" w:space="0" w:color="auto"/>
      </w:divBdr>
      <w:divsChild>
        <w:div w:id="2142183516">
          <w:marLeft w:val="480"/>
          <w:marRight w:val="0"/>
          <w:marTop w:val="0"/>
          <w:marBottom w:val="0"/>
          <w:divBdr>
            <w:top w:val="none" w:sz="0" w:space="0" w:color="auto"/>
            <w:left w:val="none" w:sz="0" w:space="0" w:color="auto"/>
            <w:bottom w:val="none" w:sz="0" w:space="0" w:color="auto"/>
            <w:right w:val="none" w:sz="0" w:space="0" w:color="auto"/>
          </w:divBdr>
        </w:div>
        <w:div w:id="28534097">
          <w:marLeft w:val="480"/>
          <w:marRight w:val="0"/>
          <w:marTop w:val="0"/>
          <w:marBottom w:val="0"/>
          <w:divBdr>
            <w:top w:val="none" w:sz="0" w:space="0" w:color="auto"/>
            <w:left w:val="none" w:sz="0" w:space="0" w:color="auto"/>
            <w:bottom w:val="none" w:sz="0" w:space="0" w:color="auto"/>
            <w:right w:val="none" w:sz="0" w:space="0" w:color="auto"/>
          </w:divBdr>
        </w:div>
        <w:div w:id="2120564591">
          <w:marLeft w:val="480"/>
          <w:marRight w:val="0"/>
          <w:marTop w:val="0"/>
          <w:marBottom w:val="0"/>
          <w:divBdr>
            <w:top w:val="none" w:sz="0" w:space="0" w:color="auto"/>
            <w:left w:val="none" w:sz="0" w:space="0" w:color="auto"/>
            <w:bottom w:val="none" w:sz="0" w:space="0" w:color="auto"/>
            <w:right w:val="none" w:sz="0" w:space="0" w:color="auto"/>
          </w:divBdr>
        </w:div>
      </w:divsChild>
    </w:div>
    <w:div w:id="444616647">
      <w:bodyDiv w:val="1"/>
      <w:marLeft w:val="0"/>
      <w:marRight w:val="0"/>
      <w:marTop w:val="0"/>
      <w:marBottom w:val="0"/>
      <w:divBdr>
        <w:top w:val="none" w:sz="0" w:space="0" w:color="auto"/>
        <w:left w:val="none" w:sz="0" w:space="0" w:color="auto"/>
        <w:bottom w:val="none" w:sz="0" w:space="0" w:color="auto"/>
        <w:right w:val="none" w:sz="0" w:space="0" w:color="auto"/>
      </w:divBdr>
    </w:div>
    <w:div w:id="512380802">
      <w:bodyDiv w:val="1"/>
      <w:marLeft w:val="0"/>
      <w:marRight w:val="0"/>
      <w:marTop w:val="0"/>
      <w:marBottom w:val="0"/>
      <w:divBdr>
        <w:top w:val="none" w:sz="0" w:space="0" w:color="auto"/>
        <w:left w:val="none" w:sz="0" w:space="0" w:color="auto"/>
        <w:bottom w:val="none" w:sz="0" w:space="0" w:color="auto"/>
        <w:right w:val="none" w:sz="0" w:space="0" w:color="auto"/>
      </w:divBdr>
      <w:divsChild>
        <w:div w:id="298922016">
          <w:marLeft w:val="480"/>
          <w:marRight w:val="0"/>
          <w:marTop w:val="0"/>
          <w:marBottom w:val="0"/>
          <w:divBdr>
            <w:top w:val="none" w:sz="0" w:space="0" w:color="auto"/>
            <w:left w:val="none" w:sz="0" w:space="0" w:color="auto"/>
            <w:bottom w:val="none" w:sz="0" w:space="0" w:color="auto"/>
            <w:right w:val="none" w:sz="0" w:space="0" w:color="auto"/>
          </w:divBdr>
        </w:div>
        <w:div w:id="1465735224">
          <w:marLeft w:val="480"/>
          <w:marRight w:val="0"/>
          <w:marTop w:val="0"/>
          <w:marBottom w:val="0"/>
          <w:divBdr>
            <w:top w:val="none" w:sz="0" w:space="0" w:color="auto"/>
            <w:left w:val="none" w:sz="0" w:space="0" w:color="auto"/>
            <w:bottom w:val="none" w:sz="0" w:space="0" w:color="auto"/>
            <w:right w:val="none" w:sz="0" w:space="0" w:color="auto"/>
          </w:divBdr>
        </w:div>
        <w:div w:id="1887830686">
          <w:marLeft w:val="480"/>
          <w:marRight w:val="0"/>
          <w:marTop w:val="0"/>
          <w:marBottom w:val="0"/>
          <w:divBdr>
            <w:top w:val="none" w:sz="0" w:space="0" w:color="auto"/>
            <w:left w:val="none" w:sz="0" w:space="0" w:color="auto"/>
            <w:bottom w:val="none" w:sz="0" w:space="0" w:color="auto"/>
            <w:right w:val="none" w:sz="0" w:space="0" w:color="auto"/>
          </w:divBdr>
        </w:div>
        <w:div w:id="1589459287">
          <w:marLeft w:val="480"/>
          <w:marRight w:val="0"/>
          <w:marTop w:val="0"/>
          <w:marBottom w:val="0"/>
          <w:divBdr>
            <w:top w:val="none" w:sz="0" w:space="0" w:color="auto"/>
            <w:left w:val="none" w:sz="0" w:space="0" w:color="auto"/>
            <w:bottom w:val="none" w:sz="0" w:space="0" w:color="auto"/>
            <w:right w:val="none" w:sz="0" w:space="0" w:color="auto"/>
          </w:divBdr>
        </w:div>
        <w:div w:id="1162506792">
          <w:marLeft w:val="480"/>
          <w:marRight w:val="0"/>
          <w:marTop w:val="0"/>
          <w:marBottom w:val="0"/>
          <w:divBdr>
            <w:top w:val="none" w:sz="0" w:space="0" w:color="auto"/>
            <w:left w:val="none" w:sz="0" w:space="0" w:color="auto"/>
            <w:bottom w:val="none" w:sz="0" w:space="0" w:color="auto"/>
            <w:right w:val="none" w:sz="0" w:space="0" w:color="auto"/>
          </w:divBdr>
        </w:div>
      </w:divsChild>
    </w:div>
    <w:div w:id="515657554">
      <w:bodyDiv w:val="1"/>
      <w:marLeft w:val="0"/>
      <w:marRight w:val="0"/>
      <w:marTop w:val="0"/>
      <w:marBottom w:val="0"/>
      <w:divBdr>
        <w:top w:val="none" w:sz="0" w:space="0" w:color="auto"/>
        <w:left w:val="none" w:sz="0" w:space="0" w:color="auto"/>
        <w:bottom w:val="none" w:sz="0" w:space="0" w:color="auto"/>
        <w:right w:val="none" w:sz="0" w:space="0" w:color="auto"/>
      </w:divBdr>
      <w:divsChild>
        <w:div w:id="362637615">
          <w:marLeft w:val="480"/>
          <w:marRight w:val="0"/>
          <w:marTop w:val="0"/>
          <w:marBottom w:val="0"/>
          <w:divBdr>
            <w:top w:val="none" w:sz="0" w:space="0" w:color="auto"/>
            <w:left w:val="none" w:sz="0" w:space="0" w:color="auto"/>
            <w:bottom w:val="none" w:sz="0" w:space="0" w:color="auto"/>
            <w:right w:val="none" w:sz="0" w:space="0" w:color="auto"/>
          </w:divBdr>
        </w:div>
        <w:div w:id="1676151479">
          <w:marLeft w:val="480"/>
          <w:marRight w:val="0"/>
          <w:marTop w:val="0"/>
          <w:marBottom w:val="0"/>
          <w:divBdr>
            <w:top w:val="none" w:sz="0" w:space="0" w:color="auto"/>
            <w:left w:val="none" w:sz="0" w:space="0" w:color="auto"/>
            <w:bottom w:val="none" w:sz="0" w:space="0" w:color="auto"/>
            <w:right w:val="none" w:sz="0" w:space="0" w:color="auto"/>
          </w:divBdr>
        </w:div>
        <w:div w:id="482356493">
          <w:marLeft w:val="480"/>
          <w:marRight w:val="0"/>
          <w:marTop w:val="0"/>
          <w:marBottom w:val="0"/>
          <w:divBdr>
            <w:top w:val="none" w:sz="0" w:space="0" w:color="auto"/>
            <w:left w:val="none" w:sz="0" w:space="0" w:color="auto"/>
            <w:bottom w:val="none" w:sz="0" w:space="0" w:color="auto"/>
            <w:right w:val="none" w:sz="0" w:space="0" w:color="auto"/>
          </w:divBdr>
        </w:div>
        <w:div w:id="1398354449">
          <w:marLeft w:val="480"/>
          <w:marRight w:val="0"/>
          <w:marTop w:val="0"/>
          <w:marBottom w:val="0"/>
          <w:divBdr>
            <w:top w:val="none" w:sz="0" w:space="0" w:color="auto"/>
            <w:left w:val="none" w:sz="0" w:space="0" w:color="auto"/>
            <w:bottom w:val="none" w:sz="0" w:space="0" w:color="auto"/>
            <w:right w:val="none" w:sz="0" w:space="0" w:color="auto"/>
          </w:divBdr>
        </w:div>
        <w:div w:id="1013338595">
          <w:marLeft w:val="480"/>
          <w:marRight w:val="0"/>
          <w:marTop w:val="0"/>
          <w:marBottom w:val="0"/>
          <w:divBdr>
            <w:top w:val="none" w:sz="0" w:space="0" w:color="auto"/>
            <w:left w:val="none" w:sz="0" w:space="0" w:color="auto"/>
            <w:bottom w:val="none" w:sz="0" w:space="0" w:color="auto"/>
            <w:right w:val="none" w:sz="0" w:space="0" w:color="auto"/>
          </w:divBdr>
        </w:div>
      </w:divsChild>
    </w:div>
    <w:div w:id="557590491">
      <w:bodyDiv w:val="1"/>
      <w:marLeft w:val="0"/>
      <w:marRight w:val="0"/>
      <w:marTop w:val="0"/>
      <w:marBottom w:val="0"/>
      <w:divBdr>
        <w:top w:val="none" w:sz="0" w:space="0" w:color="auto"/>
        <w:left w:val="none" w:sz="0" w:space="0" w:color="auto"/>
        <w:bottom w:val="none" w:sz="0" w:space="0" w:color="auto"/>
        <w:right w:val="none" w:sz="0" w:space="0" w:color="auto"/>
      </w:divBdr>
      <w:divsChild>
        <w:div w:id="406847597">
          <w:marLeft w:val="480"/>
          <w:marRight w:val="0"/>
          <w:marTop w:val="0"/>
          <w:marBottom w:val="0"/>
          <w:divBdr>
            <w:top w:val="none" w:sz="0" w:space="0" w:color="auto"/>
            <w:left w:val="none" w:sz="0" w:space="0" w:color="auto"/>
            <w:bottom w:val="none" w:sz="0" w:space="0" w:color="auto"/>
            <w:right w:val="none" w:sz="0" w:space="0" w:color="auto"/>
          </w:divBdr>
        </w:div>
        <w:div w:id="1277710616">
          <w:marLeft w:val="480"/>
          <w:marRight w:val="0"/>
          <w:marTop w:val="0"/>
          <w:marBottom w:val="0"/>
          <w:divBdr>
            <w:top w:val="none" w:sz="0" w:space="0" w:color="auto"/>
            <w:left w:val="none" w:sz="0" w:space="0" w:color="auto"/>
            <w:bottom w:val="none" w:sz="0" w:space="0" w:color="auto"/>
            <w:right w:val="none" w:sz="0" w:space="0" w:color="auto"/>
          </w:divBdr>
        </w:div>
        <w:div w:id="387807992">
          <w:marLeft w:val="480"/>
          <w:marRight w:val="0"/>
          <w:marTop w:val="0"/>
          <w:marBottom w:val="0"/>
          <w:divBdr>
            <w:top w:val="none" w:sz="0" w:space="0" w:color="auto"/>
            <w:left w:val="none" w:sz="0" w:space="0" w:color="auto"/>
            <w:bottom w:val="none" w:sz="0" w:space="0" w:color="auto"/>
            <w:right w:val="none" w:sz="0" w:space="0" w:color="auto"/>
          </w:divBdr>
        </w:div>
        <w:div w:id="405307131">
          <w:marLeft w:val="480"/>
          <w:marRight w:val="0"/>
          <w:marTop w:val="0"/>
          <w:marBottom w:val="0"/>
          <w:divBdr>
            <w:top w:val="none" w:sz="0" w:space="0" w:color="auto"/>
            <w:left w:val="none" w:sz="0" w:space="0" w:color="auto"/>
            <w:bottom w:val="none" w:sz="0" w:space="0" w:color="auto"/>
            <w:right w:val="none" w:sz="0" w:space="0" w:color="auto"/>
          </w:divBdr>
        </w:div>
        <w:div w:id="2142183203">
          <w:marLeft w:val="480"/>
          <w:marRight w:val="0"/>
          <w:marTop w:val="0"/>
          <w:marBottom w:val="0"/>
          <w:divBdr>
            <w:top w:val="none" w:sz="0" w:space="0" w:color="auto"/>
            <w:left w:val="none" w:sz="0" w:space="0" w:color="auto"/>
            <w:bottom w:val="none" w:sz="0" w:space="0" w:color="auto"/>
            <w:right w:val="none" w:sz="0" w:space="0" w:color="auto"/>
          </w:divBdr>
        </w:div>
      </w:divsChild>
    </w:div>
    <w:div w:id="564297283">
      <w:bodyDiv w:val="1"/>
      <w:marLeft w:val="0"/>
      <w:marRight w:val="0"/>
      <w:marTop w:val="0"/>
      <w:marBottom w:val="0"/>
      <w:divBdr>
        <w:top w:val="none" w:sz="0" w:space="0" w:color="auto"/>
        <w:left w:val="none" w:sz="0" w:space="0" w:color="auto"/>
        <w:bottom w:val="none" w:sz="0" w:space="0" w:color="auto"/>
        <w:right w:val="none" w:sz="0" w:space="0" w:color="auto"/>
      </w:divBdr>
      <w:divsChild>
        <w:div w:id="14432460">
          <w:marLeft w:val="480"/>
          <w:marRight w:val="0"/>
          <w:marTop w:val="0"/>
          <w:marBottom w:val="0"/>
          <w:divBdr>
            <w:top w:val="none" w:sz="0" w:space="0" w:color="auto"/>
            <w:left w:val="none" w:sz="0" w:space="0" w:color="auto"/>
            <w:bottom w:val="none" w:sz="0" w:space="0" w:color="auto"/>
            <w:right w:val="none" w:sz="0" w:space="0" w:color="auto"/>
          </w:divBdr>
        </w:div>
        <w:div w:id="2139490698">
          <w:marLeft w:val="480"/>
          <w:marRight w:val="0"/>
          <w:marTop w:val="0"/>
          <w:marBottom w:val="0"/>
          <w:divBdr>
            <w:top w:val="none" w:sz="0" w:space="0" w:color="auto"/>
            <w:left w:val="none" w:sz="0" w:space="0" w:color="auto"/>
            <w:bottom w:val="none" w:sz="0" w:space="0" w:color="auto"/>
            <w:right w:val="none" w:sz="0" w:space="0" w:color="auto"/>
          </w:divBdr>
        </w:div>
        <w:div w:id="1936862269">
          <w:marLeft w:val="480"/>
          <w:marRight w:val="0"/>
          <w:marTop w:val="0"/>
          <w:marBottom w:val="0"/>
          <w:divBdr>
            <w:top w:val="none" w:sz="0" w:space="0" w:color="auto"/>
            <w:left w:val="none" w:sz="0" w:space="0" w:color="auto"/>
            <w:bottom w:val="none" w:sz="0" w:space="0" w:color="auto"/>
            <w:right w:val="none" w:sz="0" w:space="0" w:color="auto"/>
          </w:divBdr>
        </w:div>
        <w:div w:id="1106927189">
          <w:marLeft w:val="480"/>
          <w:marRight w:val="0"/>
          <w:marTop w:val="0"/>
          <w:marBottom w:val="0"/>
          <w:divBdr>
            <w:top w:val="none" w:sz="0" w:space="0" w:color="auto"/>
            <w:left w:val="none" w:sz="0" w:space="0" w:color="auto"/>
            <w:bottom w:val="none" w:sz="0" w:space="0" w:color="auto"/>
            <w:right w:val="none" w:sz="0" w:space="0" w:color="auto"/>
          </w:divBdr>
        </w:div>
        <w:div w:id="2147234701">
          <w:marLeft w:val="480"/>
          <w:marRight w:val="0"/>
          <w:marTop w:val="0"/>
          <w:marBottom w:val="0"/>
          <w:divBdr>
            <w:top w:val="none" w:sz="0" w:space="0" w:color="auto"/>
            <w:left w:val="none" w:sz="0" w:space="0" w:color="auto"/>
            <w:bottom w:val="none" w:sz="0" w:space="0" w:color="auto"/>
            <w:right w:val="none" w:sz="0" w:space="0" w:color="auto"/>
          </w:divBdr>
        </w:div>
        <w:div w:id="1284271380">
          <w:marLeft w:val="480"/>
          <w:marRight w:val="0"/>
          <w:marTop w:val="0"/>
          <w:marBottom w:val="0"/>
          <w:divBdr>
            <w:top w:val="none" w:sz="0" w:space="0" w:color="auto"/>
            <w:left w:val="none" w:sz="0" w:space="0" w:color="auto"/>
            <w:bottom w:val="none" w:sz="0" w:space="0" w:color="auto"/>
            <w:right w:val="none" w:sz="0" w:space="0" w:color="auto"/>
          </w:divBdr>
        </w:div>
        <w:div w:id="820971949">
          <w:marLeft w:val="480"/>
          <w:marRight w:val="0"/>
          <w:marTop w:val="0"/>
          <w:marBottom w:val="0"/>
          <w:divBdr>
            <w:top w:val="none" w:sz="0" w:space="0" w:color="auto"/>
            <w:left w:val="none" w:sz="0" w:space="0" w:color="auto"/>
            <w:bottom w:val="none" w:sz="0" w:space="0" w:color="auto"/>
            <w:right w:val="none" w:sz="0" w:space="0" w:color="auto"/>
          </w:divBdr>
        </w:div>
        <w:div w:id="1071150502">
          <w:marLeft w:val="480"/>
          <w:marRight w:val="0"/>
          <w:marTop w:val="0"/>
          <w:marBottom w:val="0"/>
          <w:divBdr>
            <w:top w:val="none" w:sz="0" w:space="0" w:color="auto"/>
            <w:left w:val="none" w:sz="0" w:space="0" w:color="auto"/>
            <w:bottom w:val="none" w:sz="0" w:space="0" w:color="auto"/>
            <w:right w:val="none" w:sz="0" w:space="0" w:color="auto"/>
          </w:divBdr>
        </w:div>
        <w:div w:id="24869888">
          <w:marLeft w:val="480"/>
          <w:marRight w:val="0"/>
          <w:marTop w:val="0"/>
          <w:marBottom w:val="0"/>
          <w:divBdr>
            <w:top w:val="none" w:sz="0" w:space="0" w:color="auto"/>
            <w:left w:val="none" w:sz="0" w:space="0" w:color="auto"/>
            <w:bottom w:val="none" w:sz="0" w:space="0" w:color="auto"/>
            <w:right w:val="none" w:sz="0" w:space="0" w:color="auto"/>
          </w:divBdr>
        </w:div>
        <w:div w:id="832645103">
          <w:marLeft w:val="480"/>
          <w:marRight w:val="0"/>
          <w:marTop w:val="0"/>
          <w:marBottom w:val="0"/>
          <w:divBdr>
            <w:top w:val="none" w:sz="0" w:space="0" w:color="auto"/>
            <w:left w:val="none" w:sz="0" w:space="0" w:color="auto"/>
            <w:bottom w:val="none" w:sz="0" w:space="0" w:color="auto"/>
            <w:right w:val="none" w:sz="0" w:space="0" w:color="auto"/>
          </w:divBdr>
        </w:div>
        <w:div w:id="303432800">
          <w:marLeft w:val="480"/>
          <w:marRight w:val="0"/>
          <w:marTop w:val="0"/>
          <w:marBottom w:val="0"/>
          <w:divBdr>
            <w:top w:val="none" w:sz="0" w:space="0" w:color="auto"/>
            <w:left w:val="none" w:sz="0" w:space="0" w:color="auto"/>
            <w:bottom w:val="none" w:sz="0" w:space="0" w:color="auto"/>
            <w:right w:val="none" w:sz="0" w:space="0" w:color="auto"/>
          </w:divBdr>
        </w:div>
        <w:div w:id="1871643410">
          <w:marLeft w:val="480"/>
          <w:marRight w:val="0"/>
          <w:marTop w:val="0"/>
          <w:marBottom w:val="0"/>
          <w:divBdr>
            <w:top w:val="none" w:sz="0" w:space="0" w:color="auto"/>
            <w:left w:val="none" w:sz="0" w:space="0" w:color="auto"/>
            <w:bottom w:val="none" w:sz="0" w:space="0" w:color="auto"/>
            <w:right w:val="none" w:sz="0" w:space="0" w:color="auto"/>
          </w:divBdr>
        </w:div>
        <w:div w:id="1483765936">
          <w:marLeft w:val="480"/>
          <w:marRight w:val="0"/>
          <w:marTop w:val="0"/>
          <w:marBottom w:val="0"/>
          <w:divBdr>
            <w:top w:val="none" w:sz="0" w:space="0" w:color="auto"/>
            <w:left w:val="none" w:sz="0" w:space="0" w:color="auto"/>
            <w:bottom w:val="none" w:sz="0" w:space="0" w:color="auto"/>
            <w:right w:val="none" w:sz="0" w:space="0" w:color="auto"/>
          </w:divBdr>
        </w:div>
      </w:divsChild>
    </w:div>
    <w:div w:id="585070760">
      <w:bodyDiv w:val="1"/>
      <w:marLeft w:val="0"/>
      <w:marRight w:val="0"/>
      <w:marTop w:val="0"/>
      <w:marBottom w:val="0"/>
      <w:divBdr>
        <w:top w:val="none" w:sz="0" w:space="0" w:color="auto"/>
        <w:left w:val="none" w:sz="0" w:space="0" w:color="auto"/>
        <w:bottom w:val="none" w:sz="0" w:space="0" w:color="auto"/>
        <w:right w:val="none" w:sz="0" w:space="0" w:color="auto"/>
      </w:divBdr>
      <w:divsChild>
        <w:div w:id="991104656">
          <w:marLeft w:val="480"/>
          <w:marRight w:val="0"/>
          <w:marTop w:val="0"/>
          <w:marBottom w:val="0"/>
          <w:divBdr>
            <w:top w:val="none" w:sz="0" w:space="0" w:color="auto"/>
            <w:left w:val="none" w:sz="0" w:space="0" w:color="auto"/>
            <w:bottom w:val="none" w:sz="0" w:space="0" w:color="auto"/>
            <w:right w:val="none" w:sz="0" w:space="0" w:color="auto"/>
          </w:divBdr>
        </w:div>
        <w:div w:id="923344667">
          <w:marLeft w:val="480"/>
          <w:marRight w:val="0"/>
          <w:marTop w:val="0"/>
          <w:marBottom w:val="0"/>
          <w:divBdr>
            <w:top w:val="none" w:sz="0" w:space="0" w:color="auto"/>
            <w:left w:val="none" w:sz="0" w:space="0" w:color="auto"/>
            <w:bottom w:val="none" w:sz="0" w:space="0" w:color="auto"/>
            <w:right w:val="none" w:sz="0" w:space="0" w:color="auto"/>
          </w:divBdr>
        </w:div>
        <w:div w:id="1800951775">
          <w:marLeft w:val="480"/>
          <w:marRight w:val="0"/>
          <w:marTop w:val="0"/>
          <w:marBottom w:val="0"/>
          <w:divBdr>
            <w:top w:val="none" w:sz="0" w:space="0" w:color="auto"/>
            <w:left w:val="none" w:sz="0" w:space="0" w:color="auto"/>
            <w:bottom w:val="none" w:sz="0" w:space="0" w:color="auto"/>
            <w:right w:val="none" w:sz="0" w:space="0" w:color="auto"/>
          </w:divBdr>
        </w:div>
        <w:div w:id="584798745">
          <w:marLeft w:val="480"/>
          <w:marRight w:val="0"/>
          <w:marTop w:val="0"/>
          <w:marBottom w:val="0"/>
          <w:divBdr>
            <w:top w:val="none" w:sz="0" w:space="0" w:color="auto"/>
            <w:left w:val="none" w:sz="0" w:space="0" w:color="auto"/>
            <w:bottom w:val="none" w:sz="0" w:space="0" w:color="auto"/>
            <w:right w:val="none" w:sz="0" w:space="0" w:color="auto"/>
          </w:divBdr>
        </w:div>
        <w:div w:id="518810384">
          <w:marLeft w:val="480"/>
          <w:marRight w:val="0"/>
          <w:marTop w:val="0"/>
          <w:marBottom w:val="0"/>
          <w:divBdr>
            <w:top w:val="none" w:sz="0" w:space="0" w:color="auto"/>
            <w:left w:val="none" w:sz="0" w:space="0" w:color="auto"/>
            <w:bottom w:val="none" w:sz="0" w:space="0" w:color="auto"/>
            <w:right w:val="none" w:sz="0" w:space="0" w:color="auto"/>
          </w:divBdr>
        </w:div>
        <w:div w:id="1793748680">
          <w:marLeft w:val="480"/>
          <w:marRight w:val="0"/>
          <w:marTop w:val="0"/>
          <w:marBottom w:val="0"/>
          <w:divBdr>
            <w:top w:val="none" w:sz="0" w:space="0" w:color="auto"/>
            <w:left w:val="none" w:sz="0" w:space="0" w:color="auto"/>
            <w:bottom w:val="none" w:sz="0" w:space="0" w:color="auto"/>
            <w:right w:val="none" w:sz="0" w:space="0" w:color="auto"/>
          </w:divBdr>
        </w:div>
        <w:div w:id="394820825">
          <w:marLeft w:val="480"/>
          <w:marRight w:val="0"/>
          <w:marTop w:val="0"/>
          <w:marBottom w:val="0"/>
          <w:divBdr>
            <w:top w:val="none" w:sz="0" w:space="0" w:color="auto"/>
            <w:left w:val="none" w:sz="0" w:space="0" w:color="auto"/>
            <w:bottom w:val="none" w:sz="0" w:space="0" w:color="auto"/>
            <w:right w:val="none" w:sz="0" w:space="0" w:color="auto"/>
          </w:divBdr>
        </w:div>
        <w:div w:id="822088800">
          <w:marLeft w:val="480"/>
          <w:marRight w:val="0"/>
          <w:marTop w:val="0"/>
          <w:marBottom w:val="0"/>
          <w:divBdr>
            <w:top w:val="none" w:sz="0" w:space="0" w:color="auto"/>
            <w:left w:val="none" w:sz="0" w:space="0" w:color="auto"/>
            <w:bottom w:val="none" w:sz="0" w:space="0" w:color="auto"/>
            <w:right w:val="none" w:sz="0" w:space="0" w:color="auto"/>
          </w:divBdr>
        </w:div>
      </w:divsChild>
    </w:div>
    <w:div w:id="639117127">
      <w:bodyDiv w:val="1"/>
      <w:marLeft w:val="0"/>
      <w:marRight w:val="0"/>
      <w:marTop w:val="0"/>
      <w:marBottom w:val="0"/>
      <w:divBdr>
        <w:top w:val="none" w:sz="0" w:space="0" w:color="auto"/>
        <w:left w:val="none" w:sz="0" w:space="0" w:color="auto"/>
        <w:bottom w:val="none" w:sz="0" w:space="0" w:color="auto"/>
        <w:right w:val="none" w:sz="0" w:space="0" w:color="auto"/>
      </w:divBdr>
      <w:divsChild>
        <w:div w:id="503327683">
          <w:marLeft w:val="480"/>
          <w:marRight w:val="0"/>
          <w:marTop w:val="0"/>
          <w:marBottom w:val="0"/>
          <w:divBdr>
            <w:top w:val="none" w:sz="0" w:space="0" w:color="auto"/>
            <w:left w:val="none" w:sz="0" w:space="0" w:color="auto"/>
            <w:bottom w:val="none" w:sz="0" w:space="0" w:color="auto"/>
            <w:right w:val="none" w:sz="0" w:space="0" w:color="auto"/>
          </w:divBdr>
        </w:div>
        <w:div w:id="1928464966">
          <w:marLeft w:val="480"/>
          <w:marRight w:val="0"/>
          <w:marTop w:val="0"/>
          <w:marBottom w:val="0"/>
          <w:divBdr>
            <w:top w:val="none" w:sz="0" w:space="0" w:color="auto"/>
            <w:left w:val="none" w:sz="0" w:space="0" w:color="auto"/>
            <w:bottom w:val="none" w:sz="0" w:space="0" w:color="auto"/>
            <w:right w:val="none" w:sz="0" w:space="0" w:color="auto"/>
          </w:divBdr>
        </w:div>
        <w:div w:id="827093364">
          <w:marLeft w:val="480"/>
          <w:marRight w:val="0"/>
          <w:marTop w:val="0"/>
          <w:marBottom w:val="0"/>
          <w:divBdr>
            <w:top w:val="none" w:sz="0" w:space="0" w:color="auto"/>
            <w:left w:val="none" w:sz="0" w:space="0" w:color="auto"/>
            <w:bottom w:val="none" w:sz="0" w:space="0" w:color="auto"/>
            <w:right w:val="none" w:sz="0" w:space="0" w:color="auto"/>
          </w:divBdr>
        </w:div>
      </w:divsChild>
    </w:div>
    <w:div w:id="676807281">
      <w:bodyDiv w:val="1"/>
      <w:marLeft w:val="0"/>
      <w:marRight w:val="0"/>
      <w:marTop w:val="0"/>
      <w:marBottom w:val="0"/>
      <w:divBdr>
        <w:top w:val="none" w:sz="0" w:space="0" w:color="auto"/>
        <w:left w:val="none" w:sz="0" w:space="0" w:color="auto"/>
        <w:bottom w:val="none" w:sz="0" w:space="0" w:color="auto"/>
        <w:right w:val="none" w:sz="0" w:space="0" w:color="auto"/>
      </w:divBdr>
      <w:divsChild>
        <w:div w:id="874467284">
          <w:marLeft w:val="480"/>
          <w:marRight w:val="0"/>
          <w:marTop w:val="0"/>
          <w:marBottom w:val="0"/>
          <w:divBdr>
            <w:top w:val="none" w:sz="0" w:space="0" w:color="auto"/>
            <w:left w:val="none" w:sz="0" w:space="0" w:color="auto"/>
            <w:bottom w:val="none" w:sz="0" w:space="0" w:color="auto"/>
            <w:right w:val="none" w:sz="0" w:space="0" w:color="auto"/>
          </w:divBdr>
        </w:div>
      </w:divsChild>
    </w:div>
    <w:div w:id="709692650">
      <w:bodyDiv w:val="1"/>
      <w:marLeft w:val="0"/>
      <w:marRight w:val="0"/>
      <w:marTop w:val="0"/>
      <w:marBottom w:val="0"/>
      <w:divBdr>
        <w:top w:val="none" w:sz="0" w:space="0" w:color="auto"/>
        <w:left w:val="none" w:sz="0" w:space="0" w:color="auto"/>
        <w:bottom w:val="none" w:sz="0" w:space="0" w:color="auto"/>
        <w:right w:val="none" w:sz="0" w:space="0" w:color="auto"/>
      </w:divBdr>
      <w:divsChild>
        <w:div w:id="1474954273">
          <w:marLeft w:val="480"/>
          <w:marRight w:val="0"/>
          <w:marTop w:val="0"/>
          <w:marBottom w:val="0"/>
          <w:divBdr>
            <w:top w:val="none" w:sz="0" w:space="0" w:color="auto"/>
            <w:left w:val="none" w:sz="0" w:space="0" w:color="auto"/>
            <w:bottom w:val="none" w:sz="0" w:space="0" w:color="auto"/>
            <w:right w:val="none" w:sz="0" w:space="0" w:color="auto"/>
          </w:divBdr>
        </w:div>
        <w:div w:id="1609658614">
          <w:marLeft w:val="480"/>
          <w:marRight w:val="0"/>
          <w:marTop w:val="0"/>
          <w:marBottom w:val="0"/>
          <w:divBdr>
            <w:top w:val="none" w:sz="0" w:space="0" w:color="auto"/>
            <w:left w:val="none" w:sz="0" w:space="0" w:color="auto"/>
            <w:bottom w:val="none" w:sz="0" w:space="0" w:color="auto"/>
            <w:right w:val="none" w:sz="0" w:space="0" w:color="auto"/>
          </w:divBdr>
        </w:div>
        <w:div w:id="1125654658">
          <w:marLeft w:val="480"/>
          <w:marRight w:val="0"/>
          <w:marTop w:val="0"/>
          <w:marBottom w:val="0"/>
          <w:divBdr>
            <w:top w:val="none" w:sz="0" w:space="0" w:color="auto"/>
            <w:left w:val="none" w:sz="0" w:space="0" w:color="auto"/>
            <w:bottom w:val="none" w:sz="0" w:space="0" w:color="auto"/>
            <w:right w:val="none" w:sz="0" w:space="0" w:color="auto"/>
          </w:divBdr>
        </w:div>
      </w:divsChild>
    </w:div>
    <w:div w:id="747963677">
      <w:bodyDiv w:val="1"/>
      <w:marLeft w:val="0"/>
      <w:marRight w:val="0"/>
      <w:marTop w:val="0"/>
      <w:marBottom w:val="0"/>
      <w:divBdr>
        <w:top w:val="none" w:sz="0" w:space="0" w:color="auto"/>
        <w:left w:val="none" w:sz="0" w:space="0" w:color="auto"/>
        <w:bottom w:val="none" w:sz="0" w:space="0" w:color="auto"/>
        <w:right w:val="none" w:sz="0" w:space="0" w:color="auto"/>
      </w:divBdr>
      <w:divsChild>
        <w:div w:id="30110707">
          <w:marLeft w:val="480"/>
          <w:marRight w:val="0"/>
          <w:marTop w:val="0"/>
          <w:marBottom w:val="0"/>
          <w:divBdr>
            <w:top w:val="none" w:sz="0" w:space="0" w:color="auto"/>
            <w:left w:val="none" w:sz="0" w:space="0" w:color="auto"/>
            <w:bottom w:val="none" w:sz="0" w:space="0" w:color="auto"/>
            <w:right w:val="none" w:sz="0" w:space="0" w:color="auto"/>
          </w:divBdr>
        </w:div>
        <w:div w:id="1810056348">
          <w:marLeft w:val="480"/>
          <w:marRight w:val="0"/>
          <w:marTop w:val="0"/>
          <w:marBottom w:val="0"/>
          <w:divBdr>
            <w:top w:val="none" w:sz="0" w:space="0" w:color="auto"/>
            <w:left w:val="none" w:sz="0" w:space="0" w:color="auto"/>
            <w:bottom w:val="none" w:sz="0" w:space="0" w:color="auto"/>
            <w:right w:val="none" w:sz="0" w:space="0" w:color="auto"/>
          </w:divBdr>
        </w:div>
        <w:div w:id="789737283">
          <w:marLeft w:val="480"/>
          <w:marRight w:val="0"/>
          <w:marTop w:val="0"/>
          <w:marBottom w:val="0"/>
          <w:divBdr>
            <w:top w:val="none" w:sz="0" w:space="0" w:color="auto"/>
            <w:left w:val="none" w:sz="0" w:space="0" w:color="auto"/>
            <w:bottom w:val="none" w:sz="0" w:space="0" w:color="auto"/>
            <w:right w:val="none" w:sz="0" w:space="0" w:color="auto"/>
          </w:divBdr>
        </w:div>
        <w:div w:id="318925235">
          <w:marLeft w:val="480"/>
          <w:marRight w:val="0"/>
          <w:marTop w:val="0"/>
          <w:marBottom w:val="0"/>
          <w:divBdr>
            <w:top w:val="none" w:sz="0" w:space="0" w:color="auto"/>
            <w:left w:val="none" w:sz="0" w:space="0" w:color="auto"/>
            <w:bottom w:val="none" w:sz="0" w:space="0" w:color="auto"/>
            <w:right w:val="none" w:sz="0" w:space="0" w:color="auto"/>
          </w:divBdr>
        </w:div>
        <w:div w:id="783304322">
          <w:marLeft w:val="480"/>
          <w:marRight w:val="0"/>
          <w:marTop w:val="0"/>
          <w:marBottom w:val="0"/>
          <w:divBdr>
            <w:top w:val="none" w:sz="0" w:space="0" w:color="auto"/>
            <w:left w:val="none" w:sz="0" w:space="0" w:color="auto"/>
            <w:bottom w:val="none" w:sz="0" w:space="0" w:color="auto"/>
            <w:right w:val="none" w:sz="0" w:space="0" w:color="auto"/>
          </w:divBdr>
        </w:div>
        <w:div w:id="2016373296">
          <w:marLeft w:val="480"/>
          <w:marRight w:val="0"/>
          <w:marTop w:val="0"/>
          <w:marBottom w:val="0"/>
          <w:divBdr>
            <w:top w:val="none" w:sz="0" w:space="0" w:color="auto"/>
            <w:left w:val="none" w:sz="0" w:space="0" w:color="auto"/>
            <w:bottom w:val="none" w:sz="0" w:space="0" w:color="auto"/>
            <w:right w:val="none" w:sz="0" w:space="0" w:color="auto"/>
          </w:divBdr>
        </w:div>
        <w:div w:id="1597976773">
          <w:marLeft w:val="480"/>
          <w:marRight w:val="0"/>
          <w:marTop w:val="0"/>
          <w:marBottom w:val="0"/>
          <w:divBdr>
            <w:top w:val="none" w:sz="0" w:space="0" w:color="auto"/>
            <w:left w:val="none" w:sz="0" w:space="0" w:color="auto"/>
            <w:bottom w:val="none" w:sz="0" w:space="0" w:color="auto"/>
            <w:right w:val="none" w:sz="0" w:space="0" w:color="auto"/>
          </w:divBdr>
        </w:div>
        <w:div w:id="485243743">
          <w:marLeft w:val="480"/>
          <w:marRight w:val="0"/>
          <w:marTop w:val="0"/>
          <w:marBottom w:val="0"/>
          <w:divBdr>
            <w:top w:val="none" w:sz="0" w:space="0" w:color="auto"/>
            <w:left w:val="none" w:sz="0" w:space="0" w:color="auto"/>
            <w:bottom w:val="none" w:sz="0" w:space="0" w:color="auto"/>
            <w:right w:val="none" w:sz="0" w:space="0" w:color="auto"/>
          </w:divBdr>
        </w:div>
        <w:div w:id="1319915817">
          <w:marLeft w:val="480"/>
          <w:marRight w:val="0"/>
          <w:marTop w:val="0"/>
          <w:marBottom w:val="0"/>
          <w:divBdr>
            <w:top w:val="none" w:sz="0" w:space="0" w:color="auto"/>
            <w:left w:val="none" w:sz="0" w:space="0" w:color="auto"/>
            <w:bottom w:val="none" w:sz="0" w:space="0" w:color="auto"/>
            <w:right w:val="none" w:sz="0" w:space="0" w:color="auto"/>
          </w:divBdr>
        </w:div>
        <w:div w:id="1103917389">
          <w:marLeft w:val="480"/>
          <w:marRight w:val="0"/>
          <w:marTop w:val="0"/>
          <w:marBottom w:val="0"/>
          <w:divBdr>
            <w:top w:val="none" w:sz="0" w:space="0" w:color="auto"/>
            <w:left w:val="none" w:sz="0" w:space="0" w:color="auto"/>
            <w:bottom w:val="none" w:sz="0" w:space="0" w:color="auto"/>
            <w:right w:val="none" w:sz="0" w:space="0" w:color="auto"/>
          </w:divBdr>
        </w:div>
        <w:div w:id="1153834577">
          <w:marLeft w:val="480"/>
          <w:marRight w:val="0"/>
          <w:marTop w:val="0"/>
          <w:marBottom w:val="0"/>
          <w:divBdr>
            <w:top w:val="none" w:sz="0" w:space="0" w:color="auto"/>
            <w:left w:val="none" w:sz="0" w:space="0" w:color="auto"/>
            <w:bottom w:val="none" w:sz="0" w:space="0" w:color="auto"/>
            <w:right w:val="none" w:sz="0" w:space="0" w:color="auto"/>
          </w:divBdr>
        </w:div>
        <w:div w:id="609314377">
          <w:marLeft w:val="480"/>
          <w:marRight w:val="0"/>
          <w:marTop w:val="0"/>
          <w:marBottom w:val="0"/>
          <w:divBdr>
            <w:top w:val="none" w:sz="0" w:space="0" w:color="auto"/>
            <w:left w:val="none" w:sz="0" w:space="0" w:color="auto"/>
            <w:bottom w:val="none" w:sz="0" w:space="0" w:color="auto"/>
            <w:right w:val="none" w:sz="0" w:space="0" w:color="auto"/>
          </w:divBdr>
        </w:div>
        <w:div w:id="662272473">
          <w:marLeft w:val="480"/>
          <w:marRight w:val="0"/>
          <w:marTop w:val="0"/>
          <w:marBottom w:val="0"/>
          <w:divBdr>
            <w:top w:val="none" w:sz="0" w:space="0" w:color="auto"/>
            <w:left w:val="none" w:sz="0" w:space="0" w:color="auto"/>
            <w:bottom w:val="none" w:sz="0" w:space="0" w:color="auto"/>
            <w:right w:val="none" w:sz="0" w:space="0" w:color="auto"/>
          </w:divBdr>
        </w:div>
      </w:divsChild>
    </w:div>
    <w:div w:id="790319457">
      <w:bodyDiv w:val="1"/>
      <w:marLeft w:val="0"/>
      <w:marRight w:val="0"/>
      <w:marTop w:val="0"/>
      <w:marBottom w:val="0"/>
      <w:divBdr>
        <w:top w:val="none" w:sz="0" w:space="0" w:color="auto"/>
        <w:left w:val="none" w:sz="0" w:space="0" w:color="auto"/>
        <w:bottom w:val="none" w:sz="0" w:space="0" w:color="auto"/>
        <w:right w:val="none" w:sz="0" w:space="0" w:color="auto"/>
      </w:divBdr>
      <w:divsChild>
        <w:div w:id="419452790">
          <w:marLeft w:val="480"/>
          <w:marRight w:val="0"/>
          <w:marTop w:val="0"/>
          <w:marBottom w:val="0"/>
          <w:divBdr>
            <w:top w:val="none" w:sz="0" w:space="0" w:color="auto"/>
            <w:left w:val="none" w:sz="0" w:space="0" w:color="auto"/>
            <w:bottom w:val="none" w:sz="0" w:space="0" w:color="auto"/>
            <w:right w:val="none" w:sz="0" w:space="0" w:color="auto"/>
          </w:divBdr>
        </w:div>
        <w:div w:id="2034182028">
          <w:marLeft w:val="480"/>
          <w:marRight w:val="0"/>
          <w:marTop w:val="0"/>
          <w:marBottom w:val="0"/>
          <w:divBdr>
            <w:top w:val="none" w:sz="0" w:space="0" w:color="auto"/>
            <w:left w:val="none" w:sz="0" w:space="0" w:color="auto"/>
            <w:bottom w:val="none" w:sz="0" w:space="0" w:color="auto"/>
            <w:right w:val="none" w:sz="0" w:space="0" w:color="auto"/>
          </w:divBdr>
        </w:div>
        <w:div w:id="957834012">
          <w:marLeft w:val="480"/>
          <w:marRight w:val="0"/>
          <w:marTop w:val="0"/>
          <w:marBottom w:val="0"/>
          <w:divBdr>
            <w:top w:val="none" w:sz="0" w:space="0" w:color="auto"/>
            <w:left w:val="none" w:sz="0" w:space="0" w:color="auto"/>
            <w:bottom w:val="none" w:sz="0" w:space="0" w:color="auto"/>
            <w:right w:val="none" w:sz="0" w:space="0" w:color="auto"/>
          </w:divBdr>
        </w:div>
        <w:div w:id="1198733134">
          <w:marLeft w:val="480"/>
          <w:marRight w:val="0"/>
          <w:marTop w:val="0"/>
          <w:marBottom w:val="0"/>
          <w:divBdr>
            <w:top w:val="none" w:sz="0" w:space="0" w:color="auto"/>
            <w:left w:val="none" w:sz="0" w:space="0" w:color="auto"/>
            <w:bottom w:val="none" w:sz="0" w:space="0" w:color="auto"/>
            <w:right w:val="none" w:sz="0" w:space="0" w:color="auto"/>
          </w:divBdr>
        </w:div>
        <w:div w:id="1325284831">
          <w:marLeft w:val="480"/>
          <w:marRight w:val="0"/>
          <w:marTop w:val="0"/>
          <w:marBottom w:val="0"/>
          <w:divBdr>
            <w:top w:val="none" w:sz="0" w:space="0" w:color="auto"/>
            <w:left w:val="none" w:sz="0" w:space="0" w:color="auto"/>
            <w:bottom w:val="none" w:sz="0" w:space="0" w:color="auto"/>
            <w:right w:val="none" w:sz="0" w:space="0" w:color="auto"/>
          </w:divBdr>
        </w:div>
        <w:div w:id="481392886">
          <w:marLeft w:val="480"/>
          <w:marRight w:val="0"/>
          <w:marTop w:val="0"/>
          <w:marBottom w:val="0"/>
          <w:divBdr>
            <w:top w:val="none" w:sz="0" w:space="0" w:color="auto"/>
            <w:left w:val="none" w:sz="0" w:space="0" w:color="auto"/>
            <w:bottom w:val="none" w:sz="0" w:space="0" w:color="auto"/>
            <w:right w:val="none" w:sz="0" w:space="0" w:color="auto"/>
          </w:divBdr>
        </w:div>
        <w:div w:id="762454828">
          <w:marLeft w:val="480"/>
          <w:marRight w:val="0"/>
          <w:marTop w:val="0"/>
          <w:marBottom w:val="0"/>
          <w:divBdr>
            <w:top w:val="none" w:sz="0" w:space="0" w:color="auto"/>
            <w:left w:val="none" w:sz="0" w:space="0" w:color="auto"/>
            <w:bottom w:val="none" w:sz="0" w:space="0" w:color="auto"/>
            <w:right w:val="none" w:sz="0" w:space="0" w:color="auto"/>
          </w:divBdr>
        </w:div>
        <w:div w:id="1833837884">
          <w:marLeft w:val="480"/>
          <w:marRight w:val="0"/>
          <w:marTop w:val="0"/>
          <w:marBottom w:val="0"/>
          <w:divBdr>
            <w:top w:val="none" w:sz="0" w:space="0" w:color="auto"/>
            <w:left w:val="none" w:sz="0" w:space="0" w:color="auto"/>
            <w:bottom w:val="none" w:sz="0" w:space="0" w:color="auto"/>
            <w:right w:val="none" w:sz="0" w:space="0" w:color="auto"/>
          </w:divBdr>
        </w:div>
        <w:div w:id="2095279269">
          <w:marLeft w:val="480"/>
          <w:marRight w:val="0"/>
          <w:marTop w:val="0"/>
          <w:marBottom w:val="0"/>
          <w:divBdr>
            <w:top w:val="none" w:sz="0" w:space="0" w:color="auto"/>
            <w:left w:val="none" w:sz="0" w:space="0" w:color="auto"/>
            <w:bottom w:val="none" w:sz="0" w:space="0" w:color="auto"/>
            <w:right w:val="none" w:sz="0" w:space="0" w:color="auto"/>
          </w:divBdr>
        </w:div>
      </w:divsChild>
    </w:div>
    <w:div w:id="895631151">
      <w:bodyDiv w:val="1"/>
      <w:marLeft w:val="0"/>
      <w:marRight w:val="0"/>
      <w:marTop w:val="0"/>
      <w:marBottom w:val="0"/>
      <w:divBdr>
        <w:top w:val="none" w:sz="0" w:space="0" w:color="auto"/>
        <w:left w:val="none" w:sz="0" w:space="0" w:color="auto"/>
        <w:bottom w:val="none" w:sz="0" w:space="0" w:color="auto"/>
        <w:right w:val="none" w:sz="0" w:space="0" w:color="auto"/>
      </w:divBdr>
      <w:divsChild>
        <w:div w:id="1704404670">
          <w:marLeft w:val="480"/>
          <w:marRight w:val="0"/>
          <w:marTop w:val="0"/>
          <w:marBottom w:val="0"/>
          <w:divBdr>
            <w:top w:val="none" w:sz="0" w:space="0" w:color="auto"/>
            <w:left w:val="none" w:sz="0" w:space="0" w:color="auto"/>
            <w:bottom w:val="none" w:sz="0" w:space="0" w:color="auto"/>
            <w:right w:val="none" w:sz="0" w:space="0" w:color="auto"/>
          </w:divBdr>
        </w:div>
        <w:div w:id="1441333629">
          <w:marLeft w:val="480"/>
          <w:marRight w:val="0"/>
          <w:marTop w:val="0"/>
          <w:marBottom w:val="0"/>
          <w:divBdr>
            <w:top w:val="none" w:sz="0" w:space="0" w:color="auto"/>
            <w:left w:val="none" w:sz="0" w:space="0" w:color="auto"/>
            <w:bottom w:val="none" w:sz="0" w:space="0" w:color="auto"/>
            <w:right w:val="none" w:sz="0" w:space="0" w:color="auto"/>
          </w:divBdr>
        </w:div>
        <w:div w:id="803424125">
          <w:marLeft w:val="480"/>
          <w:marRight w:val="0"/>
          <w:marTop w:val="0"/>
          <w:marBottom w:val="0"/>
          <w:divBdr>
            <w:top w:val="none" w:sz="0" w:space="0" w:color="auto"/>
            <w:left w:val="none" w:sz="0" w:space="0" w:color="auto"/>
            <w:bottom w:val="none" w:sz="0" w:space="0" w:color="auto"/>
            <w:right w:val="none" w:sz="0" w:space="0" w:color="auto"/>
          </w:divBdr>
        </w:div>
        <w:div w:id="854153983">
          <w:marLeft w:val="480"/>
          <w:marRight w:val="0"/>
          <w:marTop w:val="0"/>
          <w:marBottom w:val="0"/>
          <w:divBdr>
            <w:top w:val="none" w:sz="0" w:space="0" w:color="auto"/>
            <w:left w:val="none" w:sz="0" w:space="0" w:color="auto"/>
            <w:bottom w:val="none" w:sz="0" w:space="0" w:color="auto"/>
            <w:right w:val="none" w:sz="0" w:space="0" w:color="auto"/>
          </w:divBdr>
        </w:div>
        <w:div w:id="194587901">
          <w:marLeft w:val="480"/>
          <w:marRight w:val="0"/>
          <w:marTop w:val="0"/>
          <w:marBottom w:val="0"/>
          <w:divBdr>
            <w:top w:val="none" w:sz="0" w:space="0" w:color="auto"/>
            <w:left w:val="none" w:sz="0" w:space="0" w:color="auto"/>
            <w:bottom w:val="none" w:sz="0" w:space="0" w:color="auto"/>
            <w:right w:val="none" w:sz="0" w:space="0" w:color="auto"/>
          </w:divBdr>
        </w:div>
        <w:div w:id="203832735">
          <w:marLeft w:val="480"/>
          <w:marRight w:val="0"/>
          <w:marTop w:val="0"/>
          <w:marBottom w:val="0"/>
          <w:divBdr>
            <w:top w:val="none" w:sz="0" w:space="0" w:color="auto"/>
            <w:left w:val="none" w:sz="0" w:space="0" w:color="auto"/>
            <w:bottom w:val="none" w:sz="0" w:space="0" w:color="auto"/>
            <w:right w:val="none" w:sz="0" w:space="0" w:color="auto"/>
          </w:divBdr>
        </w:div>
        <w:div w:id="192307698">
          <w:marLeft w:val="480"/>
          <w:marRight w:val="0"/>
          <w:marTop w:val="0"/>
          <w:marBottom w:val="0"/>
          <w:divBdr>
            <w:top w:val="none" w:sz="0" w:space="0" w:color="auto"/>
            <w:left w:val="none" w:sz="0" w:space="0" w:color="auto"/>
            <w:bottom w:val="none" w:sz="0" w:space="0" w:color="auto"/>
            <w:right w:val="none" w:sz="0" w:space="0" w:color="auto"/>
          </w:divBdr>
        </w:div>
        <w:div w:id="523249682">
          <w:marLeft w:val="480"/>
          <w:marRight w:val="0"/>
          <w:marTop w:val="0"/>
          <w:marBottom w:val="0"/>
          <w:divBdr>
            <w:top w:val="none" w:sz="0" w:space="0" w:color="auto"/>
            <w:left w:val="none" w:sz="0" w:space="0" w:color="auto"/>
            <w:bottom w:val="none" w:sz="0" w:space="0" w:color="auto"/>
            <w:right w:val="none" w:sz="0" w:space="0" w:color="auto"/>
          </w:divBdr>
        </w:div>
        <w:div w:id="1635938444">
          <w:marLeft w:val="480"/>
          <w:marRight w:val="0"/>
          <w:marTop w:val="0"/>
          <w:marBottom w:val="0"/>
          <w:divBdr>
            <w:top w:val="none" w:sz="0" w:space="0" w:color="auto"/>
            <w:left w:val="none" w:sz="0" w:space="0" w:color="auto"/>
            <w:bottom w:val="none" w:sz="0" w:space="0" w:color="auto"/>
            <w:right w:val="none" w:sz="0" w:space="0" w:color="auto"/>
          </w:divBdr>
        </w:div>
        <w:div w:id="1677538704">
          <w:marLeft w:val="480"/>
          <w:marRight w:val="0"/>
          <w:marTop w:val="0"/>
          <w:marBottom w:val="0"/>
          <w:divBdr>
            <w:top w:val="none" w:sz="0" w:space="0" w:color="auto"/>
            <w:left w:val="none" w:sz="0" w:space="0" w:color="auto"/>
            <w:bottom w:val="none" w:sz="0" w:space="0" w:color="auto"/>
            <w:right w:val="none" w:sz="0" w:space="0" w:color="auto"/>
          </w:divBdr>
        </w:div>
        <w:div w:id="1954363844">
          <w:marLeft w:val="480"/>
          <w:marRight w:val="0"/>
          <w:marTop w:val="0"/>
          <w:marBottom w:val="0"/>
          <w:divBdr>
            <w:top w:val="none" w:sz="0" w:space="0" w:color="auto"/>
            <w:left w:val="none" w:sz="0" w:space="0" w:color="auto"/>
            <w:bottom w:val="none" w:sz="0" w:space="0" w:color="auto"/>
            <w:right w:val="none" w:sz="0" w:space="0" w:color="auto"/>
          </w:divBdr>
        </w:div>
        <w:div w:id="463737191">
          <w:marLeft w:val="480"/>
          <w:marRight w:val="0"/>
          <w:marTop w:val="0"/>
          <w:marBottom w:val="0"/>
          <w:divBdr>
            <w:top w:val="none" w:sz="0" w:space="0" w:color="auto"/>
            <w:left w:val="none" w:sz="0" w:space="0" w:color="auto"/>
            <w:bottom w:val="none" w:sz="0" w:space="0" w:color="auto"/>
            <w:right w:val="none" w:sz="0" w:space="0" w:color="auto"/>
          </w:divBdr>
        </w:div>
      </w:divsChild>
    </w:div>
    <w:div w:id="935089323">
      <w:bodyDiv w:val="1"/>
      <w:marLeft w:val="0"/>
      <w:marRight w:val="0"/>
      <w:marTop w:val="0"/>
      <w:marBottom w:val="0"/>
      <w:divBdr>
        <w:top w:val="none" w:sz="0" w:space="0" w:color="auto"/>
        <w:left w:val="none" w:sz="0" w:space="0" w:color="auto"/>
        <w:bottom w:val="none" w:sz="0" w:space="0" w:color="auto"/>
        <w:right w:val="none" w:sz="0" w:space="0" w:color="auto"/>
      </w:divBdr>
      <w:divsChild>
        <w:div w:id="23134863">
          <w:marLeft w:val="480"/>
          <w:marRight w:val="0"/>
          <w:marTop w:val="0"/>
          <w:marBottom w:val="0"/>
          <w:divBdr>
            <w:top w:val="none" w:sz="0" w:space="0" w:color="auto"/>
            <w:left w:val="none" w:sz="0" w:space="0" w:color="auto"/>
            <w:bottom w:val="none" w:sz="0" w:space="0" w:color="auto"/>
            <w:right w:val="none" w:sz="0" w:space="0" w:color="auto"/>
          </w:divBdr>
        </w:div>
        <w:div w:id="719480392">
          <w:marLeft w:val="480"/>
          <w:marRight w:val="0"/>
          <w:marTop w:val="0"/>
          <w:marBottom w:val="0"/>
          <w:divBdr>
            <w:top w:val="none" w:sz="0" w:space="0" w:color="auto"/>
            <w:left w:val="none" w:sz="0" w:space="0" w:color="auto"/>
            <w:bottom w:val="none" w:sz="0" w:space="0" w:color="auto"/>
            <w:right w:val="none" w:sz="0" w:space="0" w:color="auto"/>
          </w:divBdr>
        </w:div>
        <w:div w:id="115176759">
          <w:marLeft w:val="480"/>
          <w:marRight w:val="0"/>
          <w:marTop w:val="0"/>
          <w:marBottom w:val="0"/>
          <w:divBdr>
            <w:top w:val="none" w:sz="0" w:space="0" w:color="auto"/>
            <w:left w:val="none" w:sz="0" w:space="0" w:color="auto"/>
            <w:bottom w:val="none" w:sz="0" w:space="0" w:color="auto"/>
            <w:right w:val="none" w:sz="0" w:space="0" w:color="auto"/>
          </w:divBdr>
        </w:div>
        <w:div w:id="1811170069">
          <w:marLeft w:val="480"/>
          <w:marRight w:val="0"/>
          <w:marTop w:val="0"/>
          <w:marBottom w:val="0"/>
          <w:divBdr>
            <w:top w:val="none" w:sz="0" w:space="0" w:color="auto"/>
            <w:left w:val="none" w:sz="0" w:space="0" w:color="auto"/>
            <w:bottom w:val="none" w:sz="0" w:space="0" w:color="auto"/>
            <w:right w:val="none" w:sz="0" w:space="0" w:color="auto"/>
          </w:divBdr>
        </w:div>
        <w:div w:id="693000870">
          <w:marLeft w:val="480"/>
          <w:marRight w:val="0"/>
          <w:marTop w:val="0"/>
          <w:marBottom w:val="0"/>
          <w:divBdr>
            <w:top w:val="none" w:sz="0" w:space="0" w:color="auto"/>
            <w:left w:val="none" w:sz="0" w:space="0" w:color="auto"/>
            <w:bottom w:val="none" w:sz="0" w:space="0" w:color="auto"/>
            <w:right w:val="none" w:sz="0" w:space="0" w:color="auto"/>
          </w:divBdr>
        </w:div>
      </w:divsChild>
    </w:div>
    <w:div w:id="949313774">
      <w:bodyDiv w:val="1"/>
      <w:marLeft w:val="0"/>
      <w:marRight w:val="0"/>
      <w:marTop w:val="0"/>
      <w:marBottom w:val="0"/>
      <w:divBdr>
        <w:top w:val="none" w:sz="0" w:space="0" w:color="auto"/>
        <w:left w:val="none" w:sz="0" w:space="0" w:color="auto"/>
        <w:bottom w:val="none" w:sz="0" w:space="0" w:color="auto"/>
        <w:right w:val="none" w:sz="0" w:space="0" w:color="auto"/>
      </w:divBdr>
      <w:divsChild>
        <w:div w:id="623275307">
          <w:marLeft w:val="480"/>
          <w:marRight w:val="0"/>
          <w:marTop w:val="0"/>
          <w:marBottom w:val="0"/>
          <w:divBdr>
            <w:top w:val="none" w:sz="0" w:space="0" w:color="auto"/>
            <w:left w:val="none" w:sz="0" w:space="0" w:color="auto"/>
            <w:bottom w:val="none" w:sz="0" w:space="0" w:color="auto"/>
            <w:right w:val="none" w:sz="0" w:space="0" w:color="auto"/>
          </w:divBdr>
        </w:div>
        <w:div w:id="1143084763">
          <w:marLeft w:val="480"/>
          <w:marRight w:val="0"/>
          <w:marTop w:val="0"/>
          <w:marBottom w:val="0"/>
          <w:divBdr>
            <w:top w:val="none" w:sz="0" w:space="0" w:color="auto"/>
            <w:left w:val="none" w:sz="0" w:space="0" w:color="auto"/>
            <w:bottom w:val="none" w:sz="0" w:space="0" w:color="auto"/>
            <w:right w:val="none" w:sz="0" w:space="0" w:color="auto"/>
          </w:divBdr>
        </w:div>
        <w:div w:id="1815216472">
          <w:marLeft w:val="480"/>
          <w:marRight w:val="0"/>
          <w:marTop w:val="0"/>
          <w:marBottom w:val="0"/>
          <w:divBdr>
            <w:top w:val="none" w:sz="0" w:space="0" w:color="auto"/>
            <w:left w:val="none" w:sz="0" w:space="0" w:color="auto"/>
            <w:bottom w:val="none" w:sz="0" w:space="0" w:color="auto"/>
            <w:right w:val="none" w:sz="0" w:space="0" w:color="auto"/>
          </w:divBdr>
        </w:div>
        <w:div w:id="348605095">
          <w:marLeft w:val="480"/>
          <w:marRight w:val="0"/>
          <w:marTop w:val="0"/>
          <w:marBottom w:val="0"/>
          <w:divBdr>
            <w:top w:val="none" w:sz="0" w:space="0" w:color="auto"/>
            <w:left w:val="none" w:sz="0" w:space="0" w:color="auto"/>
            <w:bottom w:val="none" w:sz="0" w:space="0" w:color="auto"/>
            <w:right w:val="none" w:sz="0" w:space="0" w:color="auto"/>
          </w:divBdr>
        </w:div>
        <w:div w:id="47656374">
          <w:marLeft w:val="480"/>
          <w:marRight w:val="0"/>
          <w:marTop w:val="0"/>
          <w:marBottom w:val="0"/>
          <w:divBdr>
            <w:top w:val="none" w:sz="0" w:space="0" w:color="auto"/>
            <w:left w:val="none" w:sz="0" w:space="0" w:color="auto"/>
            <w:bottom w:val="none" w:sz="0" w:space="0" w:color="auto"/>
            <w:right w:val="none" w:sz="0" w:space="0" w:color="auto"/>
          </w:divBdr>
        </w:div>
        <w:div w:id="853493732">
          <w:marLeft w:val="480"/>
          <w:marRight w:val="0"/>
          <w:marTop w:val="0"/>
          <w:marBottom w:val="0"/>
          <w:divBdr>
            <w:top w:val="none" w:sz="0" w:space="0" w:color="auto"/>
            <w:left w:val="none" w:sz="0" w:space="0" w:color="auto"/>
            <w:bottom w:val="none" w:sz="0" w:space="0" w:color="auto"/>
            <w:right w:val="none" w:sz="0" w:space="0" w:color="auto"/>
          </w:divBdr>
        </w:div>
        <w:div w:id="308900690">
          <w:marLeft w:val="480"/>
          <w:marRight w:val="0"/>
          <w:marTop w:val="0"/>
          <w:marBottom w:val="0"/>
          <w:divBdr>
            <w:top w:val="none" w:sz="0" w:space="0" w:color="auto"/>
            <w:left w:val="none" w:sz="0" w:space="0" w:color="auto"/>
            <w:bottom w:val="none" w:sz="0" w:space="0" w:color="auto"/>
            <w:right w:val="none" w:sz="0" w:space="0" w:color="auto"/>
          </w:divBdr>
        </w:div>
      </w:divsChild>
    </w:div>
    <w:div w:id="1114399411">
      <w:bodyDiv w:val="1"/>
      <w:marLeft w:val="0"/>
      <w:marRight w:val="0"/>
      <w:marTop w:val="0"/>
      <w:marBottom w:val="0"/>
      <w:divBdr>
        <w:top w:val="none" w:sz="0" w:space="0" w:color="auto"/>
        <w:left w:val="none" w:sz="0" w:space="0" w:color="auto"/>
        <w:bottom w:val="none" w:sz="0" w:space="0" w:color="auto"/>
        <w:right w:val="none" w:sz="0" w:space="0" w:color="auto"/>
      </w:divBdr>
      <w:divsChild>
        <w:div w:id="1220019613">
          <w:marLeft w:val="480"/>
          <w:marRight w:val="0"/>
          <w:marTop w:val="0"/>
          <w:marBottom w:val="0"/>
          <w:divBdr>
            <w:top w:val="none" w:sz="0" w:space="0" w:color="auto"/>
            <w:left w:val="none" w:sz="0" w:space="0" w:color="auto"/>
            <w:bottom w:val="none" w:sz="0" w:space="0" w:color="auto"/>
            <w:right w:val="none" w:sz="0" w:space="0" w:color="auto"/>
          </w:divBdr>
        </w:div>
        <w:div w:id="1772311742">
          <w:marLeft w:val="480"/>
          <w:marRight w:val="0"/>
          <w:marTop w:val="0"/>
          <w:marBottom w:val="0"/>
          <w:divBdr>
            <w:top w:val="none" w:sz="0" w:space="0" w:color="auto"/>
            <w:left w:val="none" w:sz="0" w:space="0" w:color="auto"/>
            <w:bottom w:val="none" w:sz="0" w:space="0" w:color="auto"/>
            <w:right w:val="none" w:sz="0" w:space="0" w:color="auto"/>
          </w:divBdr>
        </w:div>
        <w:div w:id="657728774">
          <w:marLeft w:val="480"/>
          <w:marRight w:val="0"/>
          <w:marTop w:val="0"/>
          <w:marBottom w:val="0"/>
          <w:divBdr>
            <w:top w:val="none" w:sz="0" w:space="0" w:color="auto"/>
            <w:left w:val="none" w:sz="0" w:space="0" w:color="auto"/>
            <w:bottom w:val="none" w:sz="0" w:space="0" w:color="auto"/>
            <w:right w:val="none" w:sz="0" w:space="0" w:color="auto"/>
          </w:divBdr>
        </w:div>
        <w:div w:id="1951471928">
          <w:marLeft w:val="480"/>
          <w:marRight w:val="0"/>
          <w:marTop w:val="0"/>
          <w:marBottom w:val="0"/>
          <w:divBdr>
            <w:top w:val="none" w:sz="0" w:space="0" w:color="auto"/>
            <w:left w:val="none" w:sz="0" w:space="0" w:color="auto"/>
            <w:bottom w:val="none" w:sz="0" w:space="0" w:color="auto"/>
            <w:right w:val="none" w:sz="0" w:space="0" w:color="auto"/>
          </w:divBdr>
        </w:div>
        <w:div w:id="2067102340">
          <w:marLeft w:val="480"/>
          <w:marRight w:val="0"/>
          <w:marTop w:val="0"/>
          <w:marBottom w:val="0"/>
          <w:divBdr>
            <w:top w:val="none" w:sz="0" w:space="0" w:color="auto"/>
            <w:left w:val="none" w:sz="0" w:space="0" w:color="auto"/>
            <w:bottom w:val="none" w:sz="0" w:space="0" w:color="auto"/>
            <w:right w:val="none" w:sz="0" w:space="0" w:color="auto"/>
          </w:divBdr>
        </w:div>
        <w:div w:id="1202474201">
          <w:marLeft w:val="480"/>
          <w:marRight w:val="0"/>
          <w:marTop w:val="0"/>
          <w:marBottom w:val="0"/>
          <w:divBdr>
            <w:top w:val="none" w:sz="0" w:space="0" w:color="auto"/>
            <w:left w:val="none" w:sz="0" w:space="0" w:color="auto"/>
            <w:bottom w:val="none" w:sz="0" w:space="0" w:color="auto"/>
            <w:right w:val="none" w:sz="0" w:space="0" w:color="auto"/>
          </w:divBdr>
        </w:div>
        <w:div w:id="765082294">
          <w:marLeft w:val="480"/>
          <w:marRight w:val="0"/>
          <w:marTop w:val="0"/>
          <w:marBottom w:val="0"/>
          <w:divBdr>
            <w:top w:val="none" w:sz="0" w:space="0" w:color="auto"/>
            <w:left w:val="none" w:sz="0" w:space="0" w:color="auto"/>
            <w:bottom w:val="none" w:sz="0" w:space="0" w:color="auto"/>
            <w:right w:val="none" w:sz="0" w:space="0" w:color="auto"/>
          </w:divBdr>
        </w:div>
        <w:div w:id="1735860231">
          <w:marLeft w:val="480"/>
          <w:marRight w:val="0"/>
          <w:marTop w:val="0"/>
          <w:marBottom w:val="0"/>
          <w:divBdr>
            <w:top w:val="none" w:sz="0" w:space="0" w:color="auto"/>
            <w:left w:val="none" w:sz="0" w:space="0" w:color="auto"/>
            <w:bottom w:val="none" w:sz="0" w:space="0" w:color="auto"/>
            <w:right w:val="none" w:sz="0" w:space="0" w:color="auto"/>
          </w:divBdr>
        </w:div>
        <w:div w:id="864516318">
          <w:marLeft w:val="480"/>
          <w:marRight w:val="0"/>
          <w:marTop w:val="0"/>
          <w:marBottom w:val="0"/>
          <w:divBdr>
            <w:top w:val="none" w:sz="0" w:space="0" w:color="auto"/>
            <w:left w:val="none" w:sz="0" w:space="0" w:color="auto"/>
            <w:bottom w:val="none" w:sz="0" w:space="0" w:color="auto"/>
            <w:right w:val="none" w:sz="0" w:space="0" w:color="auto"/>
          </w:divBdr>
        </w:div>
        <w:div w:id="135032351">
          <w:marLeft w:val="480"/>
          <w:marRight w:val="0"/>
          <w:marTop w:val="0"/>
          <w:marBottom w:val="0"/>
          <w:divBdr>
            <w:top w:val="none" w:sz="0" w:space="0" w:color="auto"/>
            <w:left w:val="none" w:sz="0" w:space="0" w:color="auto"/>
            <w:bottom w:val="none" w:sz="0" w:space="0" w:color="auto"/>
            <w:right w:val="none" w:sz="0" w:space="0" w:color="auto"/>
          </w:divBdr>
        </w:div>
      </w:divsChild>
    </w:div>
    <w:div w:id="1135411691">
      <w:bodyDiv w:val="1"/>
      <w:marLeft w:val="0"/>
      <w:marRight w:val="0"/>
      <w:marTop w:val="0"/>
      <w:marBottom w:val="0"/>
      <w:divBdr>
        <w:top w:val="none" w:sz="0" w:space="0" w:color="auto"/>
        <w:left w:val="none" w:sz="0" w:space="0" w:color="auto"/>
        <w:bottom w:val="none" w:sz="0" w:space="0" w:color="auto"/>
        <w:right w:val="none" w:sz="0" w:space="0" w:color="auto"/>
      </w:divBdr>
      <w:divsChild>
        <w:div w:id="367149605">
          <w:marLeft w:val="480"/>
          <w:marRight w:val="0"/>
          <w:marTop w:val="0"/>
          <w:marBottom w:val="0"/>
          <w:divBdr>
            <w:top w:val="none" w:sz="0" w:space="0" w:color="auto"/>
            <w:left w:val="none" w:sz="0" w:space="0" w:color="auto"/>
            <w:bottom w:val="none" w:sz="0" w:space="0" w:color="auto"/>
            <w:right w:val="none" w:sz="0" w:space="0" w:color="auto"/>
          </w:divBdr>
        </w:div>
        <w:div w:id="763653469">
          <w:marLeft w:val="480"/>
          <w:marRight w:val="0"/>
          <w:marTop w:val="0"/>
          <w:marBottom w:val="0"/>
          <w:divBdr>
            <w:top w:val="none" w:sz="0" w:space="0" w:color="auto"/>
            <w:left w:val="none" w:sz="0" w:space="0" w:color="auto"/>
            <w:bottom w:val="none" w:sz="0" w:space="0" w:color="auto"/>
            <w:right w:val="none" w:sz="0" w:space="0" w:color="auto"/>
          </w:divBdr>
        </w:div>
        <w:div w:id="954363265">
          <w:marLeft w:val="480"/>
          <w:marRight w:val="0"/>
          <w:marTop w:val="0"/>
          <w:marBottom w:val="0"/>
          <w:divBdr>
            <w:top w:val="none" w:sz="0" w:space="0" w:color="auto"/>
            <w:left w:val="none" w:sz="0" w:space="0" w:color="auto"/>
            <w:bottom w:val="none" w:sz="0" w:space="0" w:color="auto"/>
            <w:right w:val="none" w:sz="0" w:space="0" w:color="auto"/>
          </w:divBdr>
        </w:div>
        <w:div w:id="181405060">
          <w:marLeft w:val="480"/>
          <w:marRight w:val="0"/>
          <w:marTop w:val="0"/>
          <w:marBottom w:val="0"/>
          <w:divBdr>
            <w:top w:val="none" w:sz="0" w:space="0" w:color="auto"/>
            <w:left w:val="none" w:sz="0" w:space="0" w:color="auto"/>
            <w:bottom w:val="none" w:sz="0" w:space="0" w:color="auto"/>
            <w:right w:val="none" w:sz="0" w:space="0" w:color="auto"/>
          </w:divBdr>
        </w:div>
        <w:div w:id="617876798">
          <w:marLeft w:val="480"/>
          <w:marRight w:val="0"/>
          <w:marTop w:val="0"/>
          <w:marBottom w:val="0"/>
          <w:divBdr>
            <w:top w:val="none" w:sz="0" w:space="0" w:color="auto"/>
            <w:left w:val="none" w:sz="0" w:space="0" w:color="auto"/>
            <w:bottom w:val="none" w:sz="0" w:space="0" w:color="auto"/>
            <w:right w:val="none" w:sz="0" w:space="0" w:color="auto"/>
          </w:divBdr>
        </w:div>
        <w:div w:id="253562281">
          <w:marLeft w:val="480"/>
          <w:marRight w:val="0"/>
          <w:marTop w:val="0"/>
          <w:marBottom w:val="0"/>
          <w:divBdr>
            <w:top w:val="none" w:sz="0" w:space="0" w:color="auto"/>
            <w:left w:val="none" w:sz="0" w:space="0" w:color="auto"/>
            <w:bottom w:val="none" w:sz="0" w:space="0" w:color="auto"/>
            <w:right w:val="none" w:sz="0" w:space="0" w:color="auto"/>
          </w:divBdr>
        </w:div>
        <w:div w:id="481192995">
          <w:marLeft w:val="480"/>
          <w:marRight w:val="0"/>
          <w:marTop w:val="0"/>
          <w:marBottom w:val="0"/>
          <w:divBdr>
            <w:top w:val="none" w:sz="0" w:space="0" w:color="auto"/>
            <w:left w:val="none" w:sz="0" w:space="0" w:color="auto"/>
            <w:bottom w:val="none" w:sz="0" w:space="0" w:color="auto"/>
            <w:right w:val="none" w:sz="0" w:space="0" w:color="auto"/>
          </w:divBdr>
        </w:div>
        <w:div w:id="864951837">
          <w:marLeft w:val="480"/>
          <w:marRight w:val="0"/>
          <w:marTop w:val="0"/>
          <w:marBottom w:val="0"/>
          <w:divBdr>
            <w:top w:val="none" w:sz="0" w:space="0" w:color="auto"/>
            <w:left w:val="none" w:sz="0" w:space="0" w:color="auto"/>
            <w:bottom w:val="none" w:sz="0" w:space="0" w:color="auto"/>
            <w:right w:val="none" w:sz="0" w:space="0" w:color="auto"/>
          </w:divBdr>
        </w:div>
        <w:div w:id="1301304272">
          <w:marLeft w:val="480"/>
          <w:marRight w:val="0"/>
          <w:marTop w:val="0"/>
          <w:marBottom w:val="0"/>
          <w:divBdr>
            <w:top w:val="none" w:sz="0" w:space="0" w:color="auto"/>
            <w:left w:val="none" w:sz="0" w:space="0" w:color="auto"/>
            <w:bottom w:val="none" w:sz="0" w:space="0" w:color="auto"/>
            <w:right w:val="none" w:sz="0" w:space="0" w:color="auto"/>
          </w:divBdr>
        </w:div>
        <w:div w:id="1772432304">
          <w:marLeft w:val="480"/>
          <w:marRight w:val="0"/>
          <w:marTop w:val="0"/>
          <w:marBottom w:val="0"/>
          <w:divBdr>
            <w:top w:val="none" w:sz="0" w:space="0" w:color="auto"/>
            <w:left w:val="none" w:sz="0" w:space="0" w:color="auto"/>
            <w:bottom w:val="none" w:sz="0" w:space="0" w:color="auto"/>
            <w:right w:val="none" w:sz="0" w:space="0" w:color="auto"/>
          </w:divBdr>
        </w:div>
        <w:div w:id="26293897">
          <w:marLeft w:val="480"/>
          <w:marRight w:val="0"/>
          <w:marTop w:val="0"/>
          <w:marBottom w:val="0"/>
          <w:divBdr>
            <w:top w:val="none" w:sz="0" w:space="0" w:color="auto"/>
            <w:left w:val="none" w:sz="0" w:space="0" w:color="auto"/>
            <w:bottom w:val="none" w:sz="0" w:space="0" w:color="auto"/>
            <w:right w:val="none" w:sz="0" w:space="0" w:color="auto"/>
          </w:divBdr>
        </w:div>
        <w:div w:id="758794139">
          <w:marLeft w:val="480"/>
          <w:marRight w:val="0"/>
          <w:marTop w:val="0"/>
          <w:marBottom w:val="0"/>
          <w:divBdr>
            <w:top w:val="none" w:sz="0" w:space="0" w:color="auto"/>
            <w:left w:val="none" w:sz="0" w:space="0" w:color="auto"/>
            <w:bottom w:val="none" w:sz="0" w:space="0" w:color="auto"/>
            <w:right w:val="none" w:sz="0" w:space="0" w:color="auto"/>
          </w:divBdr>
        </w:div>
        <w:div w:id="268582151">
          <w:marLeft w:val="480"/>
          <w:marRight w:val="0"/>
          <w:marTop w:val="0"/>
          <w:marBottom w:val="0"/>
          <w:divBdr>
            <w:top w:val="none" w:sz="0" w:space="0" w:color="auto"/>
            <w:left w:val="none" w:sz="0" w:space="0" w:color="auto"/>
            <w:bottom w:val="none" w:sz="0" w:space="0" w:color="auto"/>
            <w:right w:val="none" w:sz="0" w:space="0" w:color="auto"/>
          </w:divBdr>
        </w:div>
        <w:div w:id="1605066163">
          <w:marLeft w:val="480"/>
          <w:marRight w:val="0"/>
          <w:marTop w:val="0"/>
          <w:marBottom w:val="0"/>
          <w:divBdr>
            <w:top w:val="none" w:sz="0" w:space="0" w:color="auto"/>
            <w:left w:val="none" w:sz="0" w:space="0" w:color="auto"/>
            <w:bottom w:val="none" w:sz="0" w:space="0" w:color="auto"/>
            <w:right w:val="none" w:sz="0" w:space="0" w:color="auto"/>
          </w:divBdr>
        </w:div>
      </w:divsChild>
    </w:div>
    <w:div w:id="1143700120">
      <w:bodyDiv w:val="1"/>
      <w:marLeft w:val="0"/>
      <w:marRight w:val="0"/>
      <w:marTop w:val="0"/>
      <w:marBottom w:val="0"/>
      <w:divBdr>
        <w:top w:val="none" w:sz="0" w:space="0" w:color="auto"/>
        <w:left w:val="none" w:sz="0" w:space="0" w:color="auto"/>
        <w:bottom w:val="none" w:sz="0" w:space="0" w:color="auto"/>
        <w:right w:val="none" w:sz="0" w:space="0" w:color="auto"/>
      </w:divBdr>
      <w:divsChild>
        <w:div w:id="1745686646">
          <w:marLeft w:val="480"/>
          <w:marRight w:val="0"/>
          <w:marTop w:val="0"/>
          <w:marBottom w:val="0"/>
          <w:divBdr>
            <w:top w:val="none" w:sz="0" w:space="0" w:color="auto"/>
            <w:left w:val="none" w:sz="0" w:space="0" w:color="auto"/>
            <w:bottom w:val="none" w:sz="0" w:space="0" w:color="auto"/>
            <w:right w:val="none" w:sz="0" w:space="0" w:color="auto"/>
          </w:divBdr>
        </w:div>
        <w:div w:id="217596271">
          <w:marLeft w:val="480"/>
          <w:marRight w:val="0"/>
          <w:marTop w:val="0"/>
          <w:marBottom w:val="0"/>
          <w:divBdr>
            <w:top w:val="none" w:sz="0" w:space="0" w:color="auto"/>
            <w:left w:val="none" w:sz="0" w:space="0" w:color="auto"/>
            <w:bottom w:val="none" w:sz="0" w:space="0" w:color="auto"/>
            <w:right w:val="none" w:sz="0" w:space="0" w:color="auto"/>
          </w:divBdr>
        </w:div>
        <w:div w:id="1811943502">
          <w:marLeft w:val="480"/>
          <w:marRight w:val="0"/>
          <w:marTop w:val="0"/>
          <w:marBottom w:val="0"/>
          <w:divBdr>
            <w:top w:val="none" w:sz="0" w:space="0" w:color="auto"/>
            <w:left w:val="none" w:sz="0" w:space="0" w:color="auto"/>
            <w:bottom w:val="none" w:sz="0" w:space="0" w:color="auto"/>
            <w:right w:val="none" w:sz="0" w:space="0" w:color="auto"/>
          </w:divBdr>
        </w:div>
        <w:div w:id="279995678">
          <w:marLeft w:val="480"/>
          <w:marRight w:val="0"/>
          <w:marTop w:val="0"/>
          <w:marBottom w:val="0"/>
          <w:divBdr>
            <w:top w:val="none" w:sz="0" w:space="0" w:color="auto"/>
            <w:left w:val="none" w:sz="0" w:space="0" w:color="auto"/>
            <w:bottom w:val="none" w:sz="0" w:space="0" w:color="auto"/>
            <w:right w:val="none" w:sz="0" w:space="0" w:color="auto"/>
          </w:divBdr>
        </w:div>
        <w:div w:id="1217817112">
          <w:marLeft w:val="480"/>
          <w:marRight w:val="0"/>
          <w:marTop w:val="0"/>
          <w:marBottom w:val="0"/>
          <w:divBdr>
            <w:top w:val="none" w:sz="0" w:space="0" w:color="auto"/>
            <w:left w:val="none" w:sz="0" w:space="0" w:color="auto"/>
            <w:bottom w:val="none" w:sz="0" w:space="0" w:color="auto"/>
            <w:right w:val="none" w:sz="0" w:space="0" w:color="auto"/>
          </w:divBdr>
        </w:div>
        <w:div w:id="1278948575">
          <w:marLeft w:val="480"/>
          <w:marRight w:val="0"/>
          <w:marTop w:val="0"/>
          <w:marBottom w:val="0"/>
          <w:divBdr>
            <w:top w:val="none" w:sz="0" w:space="0" w:color="auto"/>
            <w:left w:val="none" w:sz="0" w:space="0" w:color="auto"/>
            <w:bottom w:val="none" w:sz="0" w:space="0" w:color="auto"/>
            <w:right w:val="none" w:sz="0" w:space="0" w:color="auto"/>
          </w:divBdr>
        </w:div>
        <w:div w:id="1723214325">
          <w:marLeft w:val="480"/>
          <w:marRight w:val="0"/>
          <w:marTop w:val="0"/>
          <w:marBottom w:val="0"/>
          <w:divBdr>
            <w:top w:val="none" w:sz="0" w:space="0" w:color="auto"/>
            <w:left w:val="none" w:sz="0" w:space="0" w:color="auto"/>
            <w:bottom w:val="none" w:sz="0" w:space="0" w:color="auto"/>
            <w:right w:val="none" w:sz="0" w:space="0" w:color="auto"/>
          </w:divBdr>
        </w:div>
        <w:div w:id="1002050004">
          <w:marLeft w:val="480"/>
          <w:marRight w:val="0"/>
          <w:marTop w:val="0"/>
          <w:marBottom w:val="0"/>
          <w:divBdr>
            <w:top w:val="none" w:sz="0" w:space="0" w:color="auto"/>
            <w:left w:val="none" w:sz="0" w:space="0" w:color="auto"/>
            <w:bottom w:val="none" w:sz="0" w:space="0" w:color="auto"/>
            <w:right w:val="none" w:sz="0" w:space="0" w:color="auto"/>
          </w:divBdr>
        </w:div>
        <w:div w:id="2053575288">
          <w:marLeft w:val="480"/>
          <w:marRight w:val="0"/>
          <w:marTop w:val="0"/>
          <w:marBottom w:val="0"/>
          <w:divBdr>
            <w:top w:val="none" w:sz="0" w:space="0" w:color="auto"/>
            <w:left w:val="none" w:sz="0" w:space="0" w:color="auto"/>
            <w:bottom w:val="none" w:sz="0" w:space="0" w:color="auto"/>
            <w:right w:val="none" w:sz="0" w:space="0" w:color="auto"/>
          </w:divBdr>
        </w:div>
        <w:div w:id="379742875">
          <w:marLeft w:val="480"/>
          <w:marRight w:val="0"/>
          <w:marTop w:val="0"/>
          <w:marBottom w:val="0"/>
          <w:divBdr>
            <w:top w:val="none" w:sz="0" w:space="0" w:color="auto"/>
            <w:left w:val="none" w:sz="0" w:space="0" w:color="auto"/>
            <w:bottom w:val="none" w:sz="0" w:space="0" w:color="auto"/>
            <w:right w:val="none" w:sz="0" w:space="0" w:color="auto"/>
          </w:divBdr>
        </w:div>
        <w:div w:id="1695568937">
          <w:marLeft w:val="480"/>
          <w:marRight w:val="0"/>
          <w:marTop w:val="0"/>
          <w:marBottom w:val="0"/>
          <w:divBdr>
            <w:top w:val="none" w:sz="0" w:space="0" w:color="auto"/>
            <w:left w:val="none" w:sz="0" w:space="0" w:color="auto"/>
            <w:bottom w:val="none" w:sz="0" w:space="0" w:color="auto"/>
            <w:right w:val="none" w:sz="0" w:space="0" w:color="auto"/>
          </w:divBdr>
        </w:div>
        <w:div w:id="1479807296">
          <w:marLeft w:val="480"/>
          <w:marRight w:val="0"/>
          <w:marTop w:val="0"/>
          <w:marBottom w:val="0"/>
          <w:divBdr>
            <w:top w:val="none" w:sz="0" w:space="0" w:color="auto"/>
            <w:left w:val="none" w:sz="0" w:space="0" w:color="auto"/>
            <w:bottom w:val="none" w:sz="0" w:space="0" w:color="auto"/>
            <w:right w:val="none" w:sz="0" w:space="0" w:color="auto"/>
          </w:divBdr>
        </w:div>
      </w:divsChild>
    </w:div>
    <w:div w:id="1169637224">
      <w:bodyDiv w:val="1"/>
      <w:marLeft w:val="0"/>
      <w:marRight w:val="0"/>
      <w:marTop w:val="0"/>
      <w:marBottom w:val="0"/>
      <w:divBdr>
        <w:top w:val="none" w:sz="0" w:space="0" w:color="auto"/>
        <w:left w:val="none" w:sz="0" w:space="0" w:color="auto"/>
        <w:bottom w:val="none" w:sz="0" w:space="0" w:color="auto"/>
        <w:right w:val="none" w:sz="0" w:space="0" w:color="auto"/>
      </w:divBdr>
      <w:divsChild>
        <w:div w:id="1113281196">
          <w:marLeft w:val="480"/>
          <w:marRight w:val="0"/>
          <w:marTop w:val="0"/>
          <w:marBottom w:val="0"/>
          <w:divBdr>
            <w:top w:val="none" w:sz="0" w:space="0" w:color="auto"/>
            <w:left w:val="none" w:sz="0" w:space="0" w:color="auto"/>
            <w:bottom w:val="none" w:sz="0" w:space="0" w:color="auto"/>
            <w:right w:val="none" w:sz="0" w:space="0" w:color="auto"/>
          </w:divBdr>
        </w:div>
        <w:div w:id="1144276100">
          <w:marLeft w:val="480"/>
          <w:marRight w:val="0"/>
          <w:marTop w:val="0"/>
          <w:marBottom w:val="0"/>
          <w:divBdr>
            <w:top w:val="none" w:sz="0" w:space="0" w:color="auto"/>
            <w:left w:val="none" w:sz="0" w:space="0" w:color="auto"/>
            <w:bottom w:val="none" w:sz="0" w:space="0" w:color="auto"/>
            <w:right w:val="none" w:sz="0" w:space="0" w:color="auto"/>
          </w:divBdr>
        </w:div>
        <w:div w:id="87972258">
          <w:marLeft w:val="480"/>
          <w:marRight w:val="0"/>
          <w:marTop w:val="0"/>
          <w:marBottom w:val="0"/>
          <w:divBdr>
            <w:top w:val="none" w:sz="0" w:space="0" w:color="auto"/>
            <w:left w:val="none" w:sz="0" w:space="0" w:color="auto"/>
            <w:bottom w:val="none" w:sz="0" w:space="0" w:color="auto"/>
            <w:right w:val="none" w:sz="0" w:space="0" w:color="auto"/>
          </w:divBdr>
        </w:div>
      </w:divsChild>
    </w:div>
    <w:div w:id="1215121529">
      <w:bodyDiv w:val="1"/>
      <w:marLeft w:val="0"/>
      <w:marRight w:val="0"/>
      <w:marTop w:val="0"/>
      <w:marBottom w:val="0"/>
      <w:divBdr>
        <w:top w:val="none" w:sz="0" w:space="0" w:color="auto"/>
        <w:left w:val="none" w:sz="0" w:space="0" w:color="auto"/>
        <w:bottom w:val="none" w:sz="0" w:space="0" w:color="auto"/>
        <w:right w:val="none" w:sz="0" w:space="0" w:color="auto"/>
      </w:divBdr>
      <w:divsChild>
        <w:div w:id="2146854815">
          <w:marLeft w:val="480"/>
          <w:marRight w:val="0"/>
          <w:marTop w:val="0"/>
          <w:marBottom w:val="0"/>
          <w:divBdr>
            <w:top w:val="none" w:sz="0" w:space="0" w:color="auto"/>
            <w:left w:val="none" w:sz="0" w:space="0" w:color="auto"/>
            <w:bottom w:val="none" w:sz="0" w:space="0" w:color="auto"/>
            <w:right w:val="none" w:sz="0" w:space="0" w:color="auto"/>
          </w:divBdr>
        </w:div>
        <w:div w:id="1542553164">
          <w:marLeft w:val="480"/>
          <w:marRight w:val="0"/>
          <w:marTop w:val="0"/>
          <w:marBottom w:val="0"/>
          <w:divBdr>
            <w:top w:val="none" w:sz="0" w:space="0" w:color="auto"/>
            <w:left w:val="none" w:sz="0" w:space="0" w:color="auto"/>
            <w:bottom w:val="none" w:sz="0" w:space="0" w:color="auto"/>
            <w:right w:val="none" w:sz="0" w:space="0" w:color="auto"/>
          </w:divBdr>
        </w:div>
        <w:div w:id="1785465772">
          <w:marLeft w:val="480"/>
          <w:marRight w:val="0"/>
          <w:marTop w:val="0"/>
          <w:marBottom w:val="0"/>
          <w:divBdr>
            <w:top w:val="none" w:sz="0" w:space="0" w:color="auto"/>
            <w:left w:val="none" w:sz="0" w:space="0" w:color="auto"/>
            <w:bottom w:val="none" w:sz="0" w:space="0" w:color="auto"/>
            <w:right w:val="none" w:sz="0" w:space="0" w:color="auto"/>
          </w:divBdr>
        </w:div>
        <w:div w:id="1500267517">
          <w:marLeft w:val="480"/>
          <w:marRight w:val="0"/>
          <w:marTop w:val="0"/>
          <w:marBottom w:val="0"/>
          <w:divBdr>
            <w:top w:val="none" w:sz="0" w:space="0" w:color="auto"/>
            <w:left w:val="none" w:sz="0" w:space="0" w:color="auto"/>
            <w:bottom w:val="none" w:sz="0" w:space="0" w:color="auto"/>
            <w:right w:val="none" w:sz="0" w:space="0" w:color="auto"/>
          </w:divBdr>
        </w:div>
        <w:div w:id="1783526487">
          <w:marLeft w:val="480"/>
          <w:marRight w:val="0"/>
          <w:marTop w:val="0"/>
          <w:marBottom w:val="0"/>
          <w:divBdr>
            <w:top w:val="none" w:sz="0" w:space="0" w:color="auto"/>
            <w:left w:val="none" w:sz="0" w:space="0" w:color="auto"/>
            <w:bottom w:val="none" w:sz="0" w:space="0" w:color="auto"/>
            <w:right w:val="none" w:sz="0" w:space="0" w:color="auto"/>
          </w:divBdr>
        </w:div>
        <w:div w:id="1302924872">
          <w:marLeft w:val="480"/>
          <w:marRight w:val="0"/>
          <w:marTop w:val="0"/>
          <w:marBottom w:val="0"/>
          <w:divBdr>
            <w:top w:val="none" w:sz="0" w:space="0" w:color="auto"/>
            <w:left w:val="none" w:sz="0" w:space="0" w:color="auto"/>
            <w:bottom w:val="none" w:sz="0" w:space="0" w:color="auto"/>
            <w:right w:val="none" w:sz="0" w:space="0" w:color="auto"/>
          </w:divBdr>
        </w:div>
        <w:div w:id="1900090439">
          <w:marLeft w:val="480"/>
          <w:marRight w:val="0"/>
          <w:marTop w:val="0"/>
          <w:marBottom w:val="0"/>
          <w:divBdr>
            <w:top w:val="none" w:sz="0" w:space="0" w:color="auto"/>
            <w:left w:val="none" w:sz="0" w:space="0" w:color="auto"/>
            <w:bottom w:val="none" w:sz="0" w:space="0" w:color="auto"/>
            <w:right w:val="none" w:sz="0" w:space="0" w:color="auto"/>
          </w:divBdr>
        </w:div>
        <w:div w:id="32771219">
          <w:marLeft w:val="480"/>
          <w:marRight w:val="0"/>
          <w:marTop w:val="0"/>
          <w:marBottom w:val="0"/>
          <w:divBdr>
            <w:top w:val="none" w:sz="0" w:space="0" w:color="auto"/>
            <w:left w:val="none" w:sz="0" w:space="0" w:color="auto"/>
            <w:bottom w:val="none" w:sz="0" w:space="0" w:color="auto"/>
            <w:right w:val="none" w:sz="0" w:space="0" w:color="auto"/>
          </w:divBdr>
        </w:div>
        <w:div w:id="1616402731">
          <w:marLeft w:val="480"/>
          <w:marRight w:val="0"/>
          <w:marTop w:val="0"/>
          <w:marBottom w:val="0"/>
          <w:divBdr>
            <w:top w:val="none" w:sz="0" w:space="0" w:color="auto"/>
            <w:left w:val="none" w:sz="0" w:space="0" w:color="auto"/>
            <w:bottom w:val="none" w:sz="0" w:space="0" w:color="auto"/>
            <w:right w:val="none" w:sz="0" w:space="0" w:color="auto"/>
          </w:divBdr>
        </w:div>
        <w:div w:id="2023627873">
          <w:marLeft w:val="480"/>
          <w:marRight w:val="0"/>
          <w:marTop w:val="0"/>
          <w:marBottom w:val="0"/>
          <w:divBdr>
            <w:top w:val="none" w:sz="0" w:space="0" w:color="auto"/>
            <w:left w:val="none" w:sz="0" w:space="0" w:color="auto"/>
            <w:bottom w:val="none" w:sz="0" w:space="0" w:color="auto"/>
            <w:right w:val="none" w:sz="0" w:space="0" w:color="auto"/>
          </w:divBdr>
        </w:div>
      </w:divsChild>
    </w:div>
    <w:div w:id="1262184219">
      <w:bodyDiv w:val="1"/>
      <w:marLeft w:val="0"/>
      <w:marRight w:val="0"/>
      <w:marTop w:val="0"/>
      <w:marBottom w:val="0"/>
      <w:divBdr>
        <w:top w:val="none" w:sz="0" w:space="0" w:color="auto"/>
        <w:left w:val="none" w:sz="0" w:space="0" w:color="auto"/>
        <w:bottom w:val="none" w:sz="0" w:space="0" w:color="auto"/>
        <w:right w:val="none" w:sz="0" w:space="0" w:color="auto"/>
      </w:divBdr>
      <w:divsChild>
        <w:div w:id="374549425">
          <w:marLeft w:val="480"/>
          <w:marRight w:val="0"/>
          <w:marTop w:val="0"/>
          <w:marBottom w:val="0"/>
          <w:divBdr>
            <w:top w:val="none" w:sz="0" w:space="0" w:color="auto"/>
            <w:left w:val="none" w:sz="0" w:space="0" w:color="auto"/>
            <w:bottom w:val="none" w:sz="0" w:space="0" w:color="auto"/>
            <w:right w:val="none" w:sz="0" w:space="0" w:color="auto"/>
          </w:divBdr>
        </w:div>
        <w:div w:id="782572824">
          <w:marLeft w:val="480"/>
          <w:marRight w:val="0"/>
          <w:marTop w:val="0"/>
          <w:marBottom w:val="0"/>
          <w:divBdr>
            <w:top w:val="none" w:sz="0" w:space="0" w:color="auto"/>
            <w:left w:val="none" w:sz="0" w:space="0" w:color="auto"/>
            <w:bottom w:val="none" w:sz="0" w:space="0" w:color="auto"/>
            <w:right w:val="none" w:sz="0" w:space="0" w:color="auto"/>
          </w:divBdr>
        </w:div>
        <w:div w:id="849173677">
          <w:marLeft w:val="480"/>
          <w:marRight w:val="0"/>
          <w:marTop w:val="0"/>
          <w:marBottom w:val="0"/>
          <w:divBdr>
            <w:top w:val="none" w:sz="0" w:space="0" w:color="auto"/>
            <w:left w:val="none" w:sz="0" w:space="0" w:color="auto"/>
            <w:bottom w:val="none" w:sz="0" w:space="0" w:color="auto"/>
            <w:right w:val="none" w:sz="0" w:space="0" w:color="auto"/>
          </w:divBdr>
        </w:div>
        <w:div w:id="2075853602">
          <w:marLeft w:val="480"/>
          <w:marRight w:val="0"/>
          <w:marTop w:val="0"/>
          <w:marBottom w:val="0"/>
          <w:divBdr>
            <w:top w:val="none" w:sz="0" w:space="0" w:color="auto"/>
            <w:left w:val="none" w:sz="0" w:space="0" w:color="auto"/>
            <w:bottom w:val="none" w:sz="0" w:space="0" w:color="auto"/>
            <w:right w:val="none" w:sz="0" w:space="0" w:color="auto"/>
          </w:divBdr>
        </w:div>
        <w:div w:id="727653140">
          <w:marLeft w:val="480"/>
          <w:marRight w:val="0"/>
          <w:marTop w:val="0"/>
          <w:marBottom w:val="0"/>
          <w:divBdr>
            <w:top w:val="none" w:sz="0" w:space="0" w:color="auto"/>
            <w:left w:val="none" w:sz="0" w:space="0" w:color="auto"/>
            <w:bottom w:val="none" w:sz="0" w:space="0" w:color="auto"/>
            <w:right w:val="none" w:sz="0" w:space="0" w:color="auto"/>
          </w:divBdr>
        </w:div>
        <w:div w:id="1301495993">
          <w:marLeft w:val="480"/>
          <w:marRight w:val="0"/>
          <w:marTop w:val="0"/>
          <w:marBottom w:val="0"/>
          <w:divBdr>
            <w:top w:val="none" w:sz="0" w:space="0" w:color="auto"/>
            <w:left w:val="none" w:sz="0" w:space="0" w:color="auto"/>
            <w:bottom w:val="none" w:sz="0" w:space="0" w:color="auto"/>
            <w:right w:val="none" w:sz="0" w:space="0" w:color="auto"/>
          </w:divBdr>
        </w:div>
        <w:div w:id="552083170">
          <w:marLeft w:val="480"/>
          <w:marRight w:val="0"/>
          <w:marTop w:val="0"/>
          <w:marBottom w:val="0"/>
          <w:divBdr>
            <w:top w:val="none" w:sz="0" w:space="0" w:color="auto"/>
            <w:left w:val="none" w:sz="0" w:space="0" w:color="auto"/>
            <w:bottom w:val="none" w:sz="0" w:space="0" w:color="auto"/>
            <w:right w:val="none" w:sz="0" w:space="0" w:color="auto"/>
          </w:divBdr>
        </w:div>
        <w:div w:id="1303921902">
          <w:marLeft w:val="480"/>
          <w:marRight w:val="0"/>
          <w:marTop w:val="0"/>
          <w:marBottom w:val="0"/>
          <w:divBdr>
            <w:top w:val="none" w:sz="0" w:space="0" w:color="auto"/>
            <w:left w:val="none" w:sz="0" w:space="0" w:color="auto"/>
            <w:bottom w:val="none" w:sz="0" w:space="0" w:color="auto"/>
            <w:right w:val="none" w:sz="0" w:space="0" w:color="auto"/>
          </w:divBdr>
        </w:div>
        <w:div w:id="54361206">
          <w:marLeft w:val="480"/>
          <w:marRight w:val="0"/>
          <w:marTop w:val="0"/>
          <w:marBottom w:val="0"/>
          <w:divBdr>
            <w:top w:val="none" w:sz="0" w:space="0" w:color="auto"/>
            <w:left w:val="none" w:sz="0" w:space="0" w:color="auto"/>
            <w:bottom w:val="none" w:sz="0" w:space="0" w:color="auto"/>
            <w:right w:val="none" w:sz="0" w:space="0" w:color="auto"/>
          </w:divBdr>
        </w:div>
        <w:div w:id="1948922576">
          <w:marLeft w:val="480"/>
          <w:marRight w:val="0"/>
          <w:marTop w:val="0"/>
          <w:marBottom w:val="0"/>
          <w:divBdr>
            <w:top w:val="none" w:sz="0" w:space="0" w:color="auto"/>
            <w:left w:val="none" w:sz="0" w:space="0" w:color="auto"/>
            <w:bottom w:val="none" w:sz="0" w:space="0" w:color="auto"/>
            <w:right w:val="none" w:sz="0" w:space="0" w:color="auto"/>
          </w:divBdr>
        </w:div>
        <w:div w:id="1808232995">
          <w:marLeft w:val="480"/>
          <w:marRight w:val="0"/>
          <w:marTop w:val="0"/>
          <w:marBottom w:val="0"/>
          <w:divBdr>
            <w:top w:val="none" w:sz="0" w:space="0" w:color="auto"/>
            <w:left w:val="none" w:sz="0" w:space="0" w:color="auto"/>
            <w:bottom w:val="none" w:sz="0" w:space="0" w:color="auto"/>
            <w:right w:val="none" w:sz="0" w:space="0" w:color="auto"/>
          </w:divBdr>
        </w:div>
      </w:divsChild>
    </w:div>
    <w:div w:id="1346597044">
      <w:bodyDiv w:val="1"/>
      <w:marLeft w:val="0"/>
      <w:marRight w:val="0"/>
      <w:marTop w:val="0"/>
      <w:marBottom w:val="0"/>
      <w:divBdr>
        <w:top w:val="none" w:sz="0" w:space="0" w:color="auto"/>
        <w:left w:val="none" w:sz="0" w:space="0" w:color="auto"/>
        <w:bottom w:val="none" w:sz="0" w:space="0" w:color="auto"/>
        <w:right w:val="none" w:sz="0" w:space="0" w:color="auto"/>
      </w:divBdr>
      <w:divsChild>
        <w:div w:id="2060933825">
          <w:marLeft w:val="480"/>
          <w:marRight w:val="0"/>
          <w:marTop w:val="0"/>
          <w:marBottom w:val="0"/>
          <w:divBdr>
            <w:top w:val="none" w:sz="0" w:space="0" w:color="auto"/>
            <w:left w:val="none" w:sz="0" w:space="0" w:color="auto"/>
            <w:bottom w:val="none" w:sz="0" w:space="0" w:color="auto"/>
            <w:right w:val="none" w:sz="0" w:space="0" w:color="auto"/>
          </w:divBdr>
        </w:div>
        <w:div w:id="1191145225">
          <w:marLeft w:val="480"/>
          <w:marRight w:val="0"/>
          <w:marTop w:val="0"/>
          <w:marBottom w:val="0"/>
          <w:divBdr>
            <w:top w:val="none" w:sz="0" w:space="0" w:color="auto"/>
            <w:left w:val="none" w:sz="0" w:space="0" w:color="auto"/>
            <w:bottom w:val="none" w:sz="0" w:space="0" w:color="auto"/>
            <w:right w:val="none" w:sz="0" w:space="0" w:color="auto"/>
          </w:divBdr>
        </w:div>
      </w:divsChild>
    </w:div>
    <w:div w:id="1354963419">
      <w:bodyDiv w:val="1"/>
      <w:marLeft w:val="0"/>
      <w:marRight w:val="0"/>
      <w:marTop w:val="0"/>
      <w:marBottom w:val="0"/>
      <w:divBdr>
        <w:top w:val="none" w:sz="0" w:space="0" w:color="auto"/>
        <w:left w:val="none" w:sz="0" w:space="0" w:color="auto"/>
        <w:bottom w:val="none" w:sz="0" w:space="0" w:color="auto"/>
        <w:right w:val="none" w:sz="0" w:space="0" w:color="auto"/>
      </w:divBdr>
      <w:divsChild>
        <w:div w:id="575045475">
          <w:marLeft w:val="480"/>
          <w:marRight w:val="0"/>
          <w:marTop w:val="0"/>
          <w:marBottom w:val="0"/>
          <w:divBdr>
            <w:top w:val="none" w:sz="0" w:space="0" w:color="auto"/>
            <w:left w:val="none" w:sz="0" w:space="0" w:color="auto"/>
            <w:bottom w:val="none" w:sz="0" w:space="0" w:color="auto"/>
            <w:right w:val="none" w:sz="0" w:space="0" w:color="auto"/>
          </w:divBdr>
        </w:div>
        <w:div w:id="811797772">
          <w:marLeft w:val="480"/>
          <w:marRight w:val="0"/>
          <w:marTop w:val="0"/>
          <w:marBottom w:val="0"/>
          <w:divBdr>
            <w:top w:val="none" w:sz="0" w:space="0" w:color="auto"/>
            <w:left w:val="none" w:sz="0" w:space="0" w:color="auto"/>
            <w:bottom w:val="none" w:sz="0" w:space="0" w:color="auto"/>
            <w:right w:val="none" w:sz="0" w:space="0" w:color="auto"/>
          </w:divBdr>
        </w:div>
        <w:div w:id="449471376">
          <w:marLeft w:val="480"/>
          <w:marRight w:val="0"/>
          <w:marTop w:val="0"/>
          <w:marBottom w:val="0"/>
          <w:divBdr>
            <w:top w:val="none" w:sz="0" w:space="0" w:color="auto"/>
            <w:left w:val="none" w:sz="0" w:space="0" w:color="auto"/>
            <w:bottom w:val="none" w:sz="0" w:space="0" w:color="auto"/>
            <w:right w:val="none" w:sz="0" w:space="0" w:color="auto"/>
          </w:divBdr>
        </w:div>
        <w:div w:id="755901208">
          <w:marLeft w:val="480"/>
          <w:marRight w:val="0"/>
          <w:marTop w:val="0"/>
          <w:marBottom w:val="0"/>
          <w:divBdr>
            <w:top w:val="none" w:sz="0" w:space="0" w:color="auto"/>
            <w:left w:val="none" w:sz="0" w:space="0" w:color="auto"/>
            <w:bottom w:val="none" w:sz="0" w:space="0" w:color="auto"/>
            <w:right w:val="none" w:sz="0" w:space="0" w:color="auto"/>
          </w:divBdr>
        </w:div>
        <w:div w:id="1385836019">
          <w:marLeft w:val="480"/>
          <w:marRight w:val="0"/>
          <w:marTop w:val="0"/>
          <w:marBottom w:val="0"/>
          <w:divBdr>
            <w:top w:val="none" w:sz="0" w:space="0" w:color="auto"/>
            <w:left w:val="none" w:sz="0" w:space="0" w:color="auto"/>
            <w:bottom w:val="none" w:sz="0" w:space="0" w:color="auto"/>
            <w:right w:val="none" w:sz="0" w:space="0" w:color="auto"/>
          </w:divBdr>
        </w:div>
        <w:div w:id="1639454150">
          <w:marLeft w:val="480"/>
          <w:marRight w:val="0"/>
          <w:marTop w:val="0"/>
          <w:marBottom w:val="0"/>
          <w:divBdr>
            <w:top w:val="none" w:sz="0" w:space="0" w:color="auto"/>
            <w:left w:val="none" w:sz="0" w:space="0" w:color="auto"/>
            <w:bottom w:val="none" w:sz="0" w:space="0" w:color="auto"/>
            <w:right w:val="none" w:sz="0" w:space="0" w:color="auto"/>
          </w:divBdr>
        </w:div>
      </w:divsChild>
    </w:div>
    <w:div w:id="1378356105">
      <w:bodyDiv w:val="1"/>
      <w:marLeft w:val="0"/>
      <w:marRight w:val="0"/>
      <w:marTop w:val="0"/>
      <w:marBottom w:val="0"/>
      <w:divBdr>
        <w:top w:val="none" w:sz="0" w:space="0" w:color="auto"/>
        <w:left w:val="none" w:sz="0" w:space="0" w:color="auto"/>
        <w:bottom w:val="none" w:sz="0" w:space="0" w:color="auto"/>
        <w:right w:val="none" w:sz="0" w:space="0" w:color="auto"/>
      </w:divBdr>
      <w:divsChild>
        <w:div w:id="635523607">
          <w:marLeft w:val="480"/>
          <w:marRight w:val="0"/>
          <w:marTop w:val="0"/>
          <w:marBottom w:val="0"/>
          <w:divBdr>
            <w:top w:val="none" w:sz="0" w:space="0" w:color="auto"/>
            <w:left w:val="none" w:sz="0" w:space="0" w:color="auto"/>
            <w:bottom w:val="none" w:sz="0" w:space="0" w:color="auto"/>
            <w:right w:val="none" w:sz="0" w:space="0" w:color="auto"/>
          </w:divBdr>
        </w:div>
        <w:div w:id="1407728663">
          <w:marLeft w:val="480"/>
          <w:marRight w:val="0"/>
          <w:marTop w:val="0"/>
          <w:marBottom w:val="0"/>
          <w:divBdr>
            <w:top w:val="none" w:sz="0" w:space="0" w:color="auto"/>
            <w:left w:val="none" w:sz="0" w:space="0" w:color="auto"/>
            <w:bottom w:val="none" w:sz="0" w:space="0" w:color="auto"/>
            <w:right w:val="none" w:sz="0" w:space="0" w:color="auto"/>
          </w:divBdr>
        </w:div>
      </w:divsChild>
    </w:div>
    <w:div w:id="1387337544">
      <w:bodyDiv w:val="1"/>
      <w:marLeft w:val="0"/>
      <w:marRight w:val="0"/>
      <w:marTop w:val="0"/>
      <w:marBottom w:val="0"/>
      <w:divBdr>
        <w:top w:val="none" w:sz="0" w:space="0" w:color="auto"/>
        <w:left w:val="none" w:sz="0" w:space="0" w:color="auto"/>
        <w:bottom w:val="none" w:sz="0" w:space="0" w:color="auto"/>
        <w:right w:val="none" w:sz="0" w:space="0" w:color="auto"/>
      </w:divBdr>
      <w:divsChild>
        <w:div w:id="985663200">
          <w:marLeft w:val="480"/>
          <w:marRight w:val="0"/>
          <w:marTop w:val="0"/>
          <w:marBottom w:val="0"/>
          <w:divBdr>
            <w:top w:val="none" w:sz="0" w:space="0" w:color="auto"/>
            <w:left w:val="none" w:sz="0" w:space="0" w:color="auto"/>
            <w:bottom w:val="none" w:sz="0" w:space="0" w:color="auto"/>
            <w:right w:val="none" w:sz="0" w:space="0" w:color="auto"/>
          </w:divBdr>
        </w:div>
        <w:div w:id="1444576884">
          <w:marLeft w:val="480"/>
          <w:marRight w:val="0"/>
          <w:marTop w:val="0"/>
          <w:marBottom w:val="0"/>
          <w:divBdr>
            <w:top w:val="none" w:sz="0" w:space="0" w:color="auto"/>
            <w:left w:val="none" w:sz="0" w:space="0" w:color="auto"/>
            <w:bottom w:val="none" w:sz="0" w:space="0" w:color="auto"/>
            <w:right w:val="none" w:sz="0" w:space="0" w:color="auto"/>
          </w:divBdr>
        </w:div>
        <w:div w:id="1633824585">
          <w:marLeft w:val="480"/>
          <w:marRight w:val="0"/>
          <w:marTop w:val="0"/>
          <w:marBottom w:val="0"/>
          <w:divBdr>
            <w:top w:val="none" w:sz="0" w:space="0" w:color="auto"/>
            <w:left w:val="none" w:sz="0" w:space="0" w:color="auto"/>
            <w:bottom w:val="none" w:sz="0" w:space="0" w:color="auto"/>
            <w:right w:val="none" w:sz="0" w:space="0" w:color="auto"/>
          </w:divBdr>
        </w:div>
        <w:div w:id="343947370">
          <w:marLeft w:val="480"/>
          <w:marRight w:val="0"/>
          <w:marTop w:val="0"/>
          <w:marBottom w:val="0"/>
          <w:divBdr>
            <w:top w:val="none" w:sz="0" w:space="0" w:color="auto"/>
            <w:left w:val="none" w:sz="0" w:space="0" w:color="auto"/>
            <w:bottom w:val="none" w:sz="0" w:space="0" w:color="auto"/>
            <w:right w:val="none" w:sz="0" w:space="0" w:color="auto"/>
          </w:divBdr>
        </w:div>
      </w:divsChild>
    </w:div>
    <w:div w:id="1503161635">
      <w:bodyDiv w:val="1"/>
      <w:marLeft w:val="0"/>
      <w:marRight w:val="0"/>
      <w:marTop w:val="0"/>
      <w:marBottom w:val="0"/>
      <w:divBdr>
        <w:top w:val="none" w:sz="0" w:space="0" w:color="auto"/>
        <w:left w:val="none" w:sz="0" w:space="0" w:color="auto"/>
        <w:bottom w:val="none" w:sz="0" w:space="0" w:color="auto"/>
        <w:right w:val="none" w:sz="0" w:space="0" w:color="auto"/>
      </w:divBdr>
      <w:divsChild>
        <w:div w:id="1716462180">
          <w:marLeft w:val="480"/>
          <w:marRight w:val="0"/>
          <w:marTop w:val="0"/>
          <w:marBottom w:val="0"/>
          <w:divBdr>
            <w:top w:val="none" w:sz="0" w:space="0" w:color="auto"/>
            <w:left w:val="none" w:sz="0" w:space="0" w:color="auto"/>
            <w:bottom w:val="none" w:sz="0" w:space="0" w:color="auto"/>
            <w:right w:val="none" w:sz="0" w:space="0" w:color="auto"/>
          </w:divBdr>
        </w:div>
        <w:div w:id="1847789973">
          <w:marLeft w:val="480"/>
          <w:marRight w:val="0"/>
          <w:marTop w:val="0"/>
          <w:marBottom w:val="0"/>
          <w:divBdr>
            <w:top w:val="none" w:sz="0" w:space="0" w:color="auto"/>
            <w:left w:val="none" w:sz="0" w:space="0" w:color="auto"/>
            <w:bottom w:val="none" w:sz="0" w:space="0" w:color="auto"/>
            <w:right w:val="none" w:sz="0" w:space="0" w:color="auto"/>
          </w:divBdr>
        </w:div>
        <w:div w:id="610162718">
          <w:marLeft w:val="480"/>
          <w:marRight w:val="0"/>
          <w:marTop w:val="0"/>
          <w:marBottom w:val="0"/>
          <w:divBdr>
            <w:top w:val="none" w:sz="0" w:space="0" w:color="auto"/>
            <w:left w:val="none" w:sz="0" w:space="0" w:color="auto"/>
            <w:bottom w:val="none" w:sz="0" w:space="0" w:color="auto"/>
            <w:right w:val="none" w:sz="0" w:space="0" w:color="auto"/>
          </w:divBdr>
        </w:div>
        <w:div w:id="359550589">
          <w:marLeft w:val="480"/>
          <w:marRight w:val="0"/>
          <w:marTop w:val="0"/>
          <w:marBottom w:val="0"/>
          <w:divBdr>
            <w:top w:val="none" w:sz="0" w:space="0" w:color="auto"/>
            <w:left w:val="none" w:sz="0" w:space="0" w:color="auto"/>
            <w:bottom w:val="none" w:sz="0" w:space="0" w:color="auto"/>
            <w:right w:val="none" w:sz="0" w:space="0" w:color="auto"/>
          </w:divBdr>
        </w:div>
        <w:div w:id="739331716">
          <w:marLeft w:val="480"/>
          <w:marRight w:val="0"/>
          <w:marTop w:val="0"/>
          <w:marBottom w:val="0"/>
          <w:divBdr>
            <w:top w:val="none" w:sz="0" w:space="0" w:color="auto"/>
            <w:left w:val="none" w:sz="0" w:space="0" w:color="auto"/>
            <w:bottom w:val="none" w:sz="0" w:space="0" w:color="auto"/>
            <w:right w:val="none" w:sz="0" w:space="0" w:color="auto"/>
          </w:divBdr>
        </w:div>
        <w:div w:id="950432009">
          <w:marLeft w:val="480"/>
          <w:marRight w:val="0"/>
          <w:marTop w:val="0"/>
          <w:marBottom w:val="0"/>
          <w:divBdr>
            <w:top w:val="none" w:sz="0" w:space="0" w:color="auto"/>
            <w:left w:val="none" w:sz="0" w:space="0" w:color="auto"/>
            <w:bottom w:val="none" w:sz="0" w:space="0" w:color="auto"/>
            <w:right w:val="none" w:sz="0" w:space="0" w:color="auto"/>
          </w:divBdr>
        </w:div>
        <w:div w:id="82072908">
          <w:marLeft w:val="480"/>
          <w:marRight w:val="0"/>
          <w:marTop w:val="0"/>
          <w:marBottom w:val="0"/>
          <w:divBdr>
            <w:top w:val="none" w:sz="0" w:space="0" w:color="auto"/>
            <w:left w:val="none" w:sz="0" w:space="0" w:color="auto"/>
            <w:bottom w:val="none" w:sz="0" w:space="0" w:color="auto"/>
            <w:right w:val="none" w:sz="0" w:space="0" w:color="auto"/>
          </w:divBdr>
        </w:div>
        <w:div w:id="1810706434">
          <w:marLeft w:val="480"/>
          <w:marRight w:val="0"/>
          <w:marTop w:val="0"/>
          <w:marBottom w:val="0"/>
          <w:divBdr>
            <w:top w:val="none" w:sz="0" w:space="0" w:color="auto"/>
            <w:left w:val="none" w:sz="0" w:space="0" w:color="auto"/>
            <w:bottom w:val="none" w:sz="0" w:space="0" w:color="auto"/>
            <w:right w:val="none" w:sz="0" w:space="0" w:color="auto"/>
          </w:divBdr>
        </w:div>
        <w:div w:id="1710298273">
          <w:marLeft w:val="480"/>
          <w:marRight w:val="0"/>
          <w:marTop w:val="0"/>
          <w:marBottom w:val="0"/>
          <w:divBdr>
            <w:top w:val="none" w:sz="0" w:space="0" w:color="auto"/>
            <w:left w:val="none" w:sz="0" w:space="0" w:color="auto"/>
            <w:bottom w:val="none" w:sz="0" w:space="0" w:color="auto"/>
            <w:right w:val="none" w:sz="0" w:space="0" w:color="auto"/>
          </w:divBdr>
        </w:div>
        <w:div w:id="1797335084">
          <w:marLeft w:val="480"/>
          <w:marRight w:val="0"/>
          <w:marTop w:val="0"/>
          <w:marBottom w:val="0"/>
          <w:divBdr>
            <w:top w:val="none" w:sz="0" w:space="0" w:color="auto"/>
            <w:left w:val="none" w:sz="0" w:space="0" w:color="auto"/>
            <w:bottom w:val="none" w:sz="0" w:space="0" w:color="auto"/>
            <w:right w:val="none" w:sz="0" w:space="0" w:color="auto"/>
          </w:divBdr>
        </w:div>
        <w:div w:id="1140342095">
          <w:marLeft w:val="480"/>
          <w:marRight w:val="0"/>
          <w:marTop w:val="0"/>
          <w:marBottom w:val="0"/>
          <w:divBdr>
            <w:top w:val="none" w:sz="0" w:space="0" w:color="auto"/>
            <w:left w:val="none" w:sz="0" w:space="0" w:color="auto"/>
            <w:bottom w:val="none" w:sz="0" w:space="0" w:color="auto"/>
            <w:right w:val="none" w:sz="0" w:space="0" w:color="auto"/>
          </w:divBdr>
        </w:div>
        <w:div w:id="622226946">
          <w:marLeft w:val="480"/>
          <w:marRight w:val="0"/>
          <w:marTop w:val="0"/>
          <w:marBottom w:val="0"/>
          <w:divBdr>
            <w:top w:val="none" w:sz="0" w:space="0" w:color="auto"/>
            <w:left w:val="none" w:sz="0" w:space="0" w:color="auto"/>
            <w:bottom w:val="none" w:sz="0" w:space="0" w:color="auto"/>
            <w:right w:val="none" w:sz="0" w:space="0" w:color="auto"/>
          </w:divBdr>
        </w:div>
      </w:divsChild>
    </w:div>
    <w:div w:id="1563519588">
      <w:bodyDiv w:val="1"/>
      <w:marLeft w:val="0"/>
      <w:marRight w:val="0"/>
      <w:marTop w:val="0"/>
      <w:marBottom w:val="0"/>
      <w:divBdr>
        <w:top w:val="none" w:sz="0" w:space="0" w:color="auto"/>
        <w:left w:val="none" w:sz="0" w:space="0" w:color="auto"/>
        <w:bottom w:val="none" w:sz="0" w:space="0" w:color="auto"/>
        <w:right w:val="none" w:sz="0" w:space="0" w:color="auto"/>
      </w:divBdr>
      <w:divsChild>
        <w:div w:id="870187138">
          <w:marLeft w:val="480"/>
          <w:marRight w:val="0"/>
          <w:marTop w:val="0"/>
          <w:marBottom w:val="0"/>
          <w:divBdr>
            <w:top w:val="none" w:sz="0" w:space="0" w:color="auto"/>
            <w:left w:val="none" w:sz="0" w:space="0" w:color="auto"/>
            <w:bottom w:val="none" w:sz="0" w:space="0" w:color="auto"/>
            <w:right w:val="none" w:sz="0" w:space="0" w:color="auto"/>
          </w:divBdr>
        </w:div>
        <w:div w:id="2143302349">
          <w:marLeft w:val="480"/>
          <w:marRight w:val="0"/>
          <w:marTop w:val="0"/>
          <w:marBottom w:val="0"/>
          <w:divBdr>
            <w:top w:val="none" w:sz="0" w:space="0" w:color="auto"/>
            <w:left w:val="none" w:sz="0" w:space="0" w:color="auto"/>
            <w:bottom w:val="none" w:sz="0" w:space="0" w:color="auto"/>
            <w:right w:val="none" w:sz="0" w:space="0" w:color="auto"/>
          </w:divBdr>
        </w:div>
        <w:div w:id="79639676">
          <w:marLeft w:val="480"/>
          <w:marRight w:val="0"/>
          <w:marTop w:val="0"/>
          <w:marBottom w:val="0"/>
          <w:divBdr>
            <w:top w:val="none" w:sz="0" w:space="0" w:color="auto"/>
            <w:left w:val="none" w:sz="0" w:space="0" w:color="auto"/>
            <w:bottom w:val="none" w:sz="0" w:space="0" w:color="auto"/>
            <w:right w:val="none" w:sz="0" w:space="0" w:color="auto"/>
          </w:divBdr>
        </w:div>
        <w:div w:id="482308181">
          <w:marLeft w:val="480"/>
          <w:marRight w:val="0"/>
          <w:marTop w:val="0"/>
          <w:marBottom w:val="0"/>
          <w:divBdr>
            <w:top w:val="none" w:sz="0" w:space="0" w:color="auto"/>
            <w:left w:val="none" w:sz="0" w:space="0" w:color="auto"/>
            <w:bottom w:val="none" w:sz="0" w:space="0" w:color="auto"/>
            <w:right w:val="none" w:sz="0" w:space="0" w:color="auto"/>
          </w:divBdr>
        </w:div>
        <w:div w:id="656883774">
          <w:marLeft w:val="480"/>
          <w:marRight w:val="0"/>
          <w:marTop w:val="0"/>
          <w:marBottom w:val="0"/>
          <w:divBdr>
            <w:top w:val="none" w:sz="0" w:space="0" w:color="auto"/>
            <w:left w:val="none" w:sz="0" w:space="0" w:color="auto"/>
            <w:bottom w:val="none" w:sz="0" w:space="0" w:color="auto"/>
            <w:right w:val="none" w:sz="0" w:space="0" w:color="auto"/>
          </w:divBdr>
        </w:div>
        <w:div w:id="599410132">
          <w:marLeft w:val="480"/>
          <w:marRight w:val="0"/>
          <w:marTop w:val="0"/>
          <w:marBottom w:val="0"/>
          <w:divBdr>
            <w:top w:val="none" w:sz="0" w:space="0" w:color="auto"/>
            <w:left w:val="none" w:sz="0" w:space="0" w:color="auto"/>
            <w:bottom w:val="none" w:sz="0" w:space="0" w:color="auto"/>
            <w:right w:val="none" w:sz="0" w:space="0" w:color="auto"/>
          </w:divBdr>
        </w:div>
        <w:div w:id="1880506520">
          <w:marLeft w:val="480"/>
          <w:marRight w:val="0"/>
          <w:marTop w:val="0"/>
          <w:marBottom w:val="0"/>
          <w:divBdr>
            <w:top w:val="none" w:sz="0" w:space="0" w:color="auto"/>
            <w:left w:val="none" w:sz="0" w:space="0" w:color="auto"/>
            <w:bottom w:val="none" w:sz="0" w:space="0" w:color="auto"/>
            <w:right w:val="none" w:sz="0" w:space="0" w:color="auto"/>
          </w:divBdr>
        </w:div>
        <w:div w:id="313220663">
          <w:marLeft w:val="480"/>
          <w:marRight w:val="0"/>
          <w:marTop w:val="0"/>
          <w:marBottom w:val="0"/>
          <w:divBdr>
            <w:top w:val="none" w:sz="0" w:space="0" w:color="auto"/>
            <w:left w:val="none" w:sz="0" w:space="0" w:color="auto"/>
            <w:bottom w:val="none" w:sz="0" w:space="0" w:color="auto"/>
            <w:right w:val="none" w:sz="0" w:space="0" w:color="auto"/>
          </w:divBdr>
        </w:div>
        <w:div w:id="216357820">
          <w:marLeft w:val="480"/>
          <w:marRight w:val="0"/>
          <w:marTop w:val="0"/>
          <w:marBottom w:val="0"/>
          <w:divBdr>
            <w:top w:val="none" w:sz="0" w:space="0" w:color="auto"/>
            <w:left w:val="none" w:sz="0" w:space="0" w:color="auto"/>
            <w:bottom w:val="none" w:sz="0" w:space="0" w:color="auto"/>
            <w:right w:val="none" w:sz="0" w:space="0" w:color="auto"/>
          </w:divBdr>
        </w:div>
      </w:divsChild>
    </w:div>
    <w:div w:id="1639994870">
      <w:bodyDiv w:val="1"/>
      <w:marLeft w:val="0"/>
      <w:marRight w:val="0"/>
      <w:marTop w:val="0"/>
      <w:marBottom w:val="0"/>
      <w:divBdr>
        <w:top w:val="none" w:sz="0" w:space="0" w:color="auto"/>
        <w:left w:val="none" w:sz="0" w:space="0" w:color="auto"/>
        <w:bottom w:val="none" w:sz="0" w:space="0" w:color="auto"/>
        <w:right w:val="none" w:sz="0" w:space="0" w:color="auto"/>
      </w:divBdr>
      <w:divsChild>
        <w:div w:id="1670408253">
          <w:marLeft w:val="480"/>
          <w:marRight w:val="0"/>
          <w:marTop w:val="0"/>
          <w:marBottom w:val="0"/>
          <w:divBdr>
            <w:top w:val="none" w:sz="0" w:space="0" w:color="auto"/>
            <w:left w:val="none" w:sz="0" w:space="0" w:color="auto"/>
            <w:bottom w:val="none" w:sz="0" w:space="0" w:color="auto"/>
            <w:right w:val="none" w:sz="0" w:space="0" w:color="auto"/>
          </w:divBdr>
        </w:div>
        <w:div w:id="14616946">
          <w:marLeft w:val="480"/>
          <w:marRight w:val="0"/>
          <w:marTop w:val="0"/>
          <w:marBottom w:val="0"/>
          <w:divBdr>
            <w:top w:val="none" w:sz="0" w:space="0" w:color="auto"/>
            <w:left w:val="none" w:sz="0" w:space="0" w:color="auto"/>
            <w:bottom w:val="none" w:sz="0" w:space="0" w:color="auto"/>
            <w:right w:val="none" w:sz="0" w:space="0" w:color="auto"/>
          </w:divBdr>
        </w:div>
        <w:div w:id="1488744940">
          <w:marLeft w:val="480"/>
          <w:marRight w:val="0"/>
          <w:marTop w:val="0"/>
          <w:marBottom w:val="0"/>
          <w:divBdr>
            <w:top w:val="none" w:sz="0" w:space="0" w:color="auto"/>
            <w:left w:val="none" w:sz="0" w:space="0" w:color="auto"/>
            <w:bottom w:val="none" w:sz="0" w:space="0" w:color="auto"/>
            <w:right w:val="none" w:sz="0" w:space="0" w:color="auto"/>
          </w:divBdr>
        </w:div>
        <w:div w:id="308097660">
          <w:marLeft w:val="480"/>
          <w:marRight w:val="0"/>
          <w:marTop w:val="0"/>
          <w:marBottom w:val="0"/>
          <w:divBdr>
            <w:top w:val="none" w:sz="0" w:space="0" w:color="auto"/>
            <w:left w:val="none" w:sz="0" w:space="0" w:color="auto"/>
            <w:bottom w:val="none" w:sz="0" w:space="0" w:color="auto"/>
            <w:right w:val="none" w:sz="0" w:space="0" w:color="auto"/>
          </w:divBdr>
        </w:div>
      </w:divsChild>
    </w:div>
    <w:div w:id="1651667000">
      <w:bodyDiv w:val="1"/>
      <w:marLeft w:val="0"/>
      <w:marRight w:val="0"/>
      <w:marTop w:val="0"/>
      <w:marBottom w:val="0"/>
      <w:divBdr>
        <w:top w:val="none" w:sz="0" w:space="0" w:color="auto"/>
        <w:left w:val="none" w:sz="0" w:space="0" w:color="auto"/>
        <w:bottom w:val="none" w:sz="0" w:space="0" w:color="auto"/>
        <w:right w:val="none" w:sz="0" w:space="0" w:color="auto"/>
      </w:divBdr>
      <w:divsChild>
        <w:div w:id="1986280171">
          <w:marLeft w:val="480"/>
          <w:marRight w:val="0"/>
          <w:marTop w:val="0"/>
          <w:marBottom w:val="0"/>
          <w:divBdr>
            <w:top w:val="none" w:sz="0" w:space="0" w:color="auto"/>
            <w:left w:val="none" w:sz="0" w:space="0" w:color="auto"/>
            <w:bottom w:val="none" w:sz="0" w:space="0" w:color="auto"/>
            <w:right w:val="none" w:sz="0" w:space="0" w:color="auto"/>
          </w:divBdr>
        </w:div>
        <w:div w:id="1538812413">
          <w:marLeft w:val="480"/>
          <w:marRight w:val="0"/>
          <w:marTop w:val="0"/>
          <w:marBottom w:val="0"/>
          <w:divBdr>
            <w:top w:val="none" w:sz="0" w:space="0" w:color="auto"/>
            <w:left w:val="none" w:sz="0" w:space="0" w:color="auto"/>
            <w:bottom w:val="none" w:sz="0" w:space="0" w:color="auto"/>
            <w:right w:val="none" w:sz="0" w:space="0" w:color="auto"/>
          </w:divBdr>
        </w:div>
        <w:div w:id="1091121250">
          <w:marLeft w:val="480"/>
          <w:marRight w:val="0"/>
          <w:marTop w:val="0"/>
          <w:marBottom w:val="0"/>
          <w:divBdr>
            <w:top w:val="none" w:sz="0" w:space="0" w:color="auto"/>
            <w:left w:val="none" w:sz="0" w:space="0" w:color="auto"/>
            <w:bottom w:val="none" w:sz="0" w:space="0" w:color="auto"/>
            <w:right w:val="none" w:sz="0" w:space="0" w:color="auto"/>
          </w:divBdr>
        </w:div>
        <w:div w:id="991064201">
          <w:marLeft w:val="480"/>
          <w:marRight w:val="0"/>
          <w:marTop w:val="0"/>
          <w:marBottom w:val="0"/>
          <w:divBdr>
            <w:top w:val="none" w:sz="0" w:space="0" w:color="auto"/>
            <w:left w:val="none" w:sz="0" w:space="0" w:color="auto"/>
            <w:bottom w:val="none" w:sz="0" w:space="0" w:color="auto"/>
            <w:right w:val="none" w:sz="0" w:space="0" w:color="auto"/>
          </w:divBdr>
        </w:div>
        <w:div w:id="1771924129">
          <w:marLeft w:val="480"/>
          <w:marRight w:val="0"/>
          <w:marTop w:val="0"/>
          <w:marBottom w:val="0"/>
          <w:divBdr>
            <w:top w:val="none" w:sz="0" w:space="0" w:color="auto"/>
            <w:left w:val="none" w:sz="0" w:space="0" w:color="auto"/>
            <w:bottom w:val="none" w:sz="0" w:space="0" w:color="auto"/>
            <w:right w:val="none" w:sz="0" w:space="0" w:color="auto"/>
          </w:divBdr>
        </w:div>
        <w:div w:id="1406565180">
          <w:marLeft w:val="480"/>
          <w:marRight w:val="0"/>
          <w:marTop w:val="0"/>
          <w:marBottom w:val="0"/>
          <w:divBdr>
            <w:top w:val="none" w:sz="0" w:space="0" w:color="auto"/>
            <w:left w:val="none" w:sz="0" w:space="0" w:color="auto"/>
            <w:bottom w:val="none" w:sz="0" w:space="0" w:color="auto"/>
            <w:right w:val="none" w:sz="0" w:space="0" w:color="auto"/>
          </w:divBdr>
        </w:div>
        <w:div w:id="1676491659">
          <w:marLeft w:val="480"/>
          <w:marRight w:val="0"/>
          <w:marTop w:val="0"/>
          <w:marBottom w:val="0"/>
          <w:divBdr>
            <w:top w:val="none" w:sz="0" w:space="0" w:color="auto"/>
            <w:left w:val="none" w:sz="0" w:space="0" w:color="auto"/>
            <w:bottom w:val="none" w:sz="0" w:space="0" w:color="auto"/>
            <w:right w:val="none" w:sz="0" w:space="0" w:color="auto"/>
          </w:divBdr>
        </w:div>
      </w:divsChild>
    </w:div>
    <w:div w:id="1657952859">
      <w:bodyDiv w:val="1"/>
      <w:marLeft w:val="0"/>
      <w:marRight w:val="0"/>
      <w:marTop w:val="0"/>
      <w:marBottom w:val="0"/>
      <w:divBdr>
        <w:top w:val="none" w:sz="0" w:space="0" w:color="auto"/>
        <w:left w:val="none" w:sz="0" w:space="0" w:color="auto"/>
        <w:bottom w:val="none" w:sz="0" w:space="0" w:color="auto"/>
        <w:right w:val="none" w:sz="0" w:space="0" w:color="auto"/>
      </w:divBdr>
      <w:divsChild>
        <w:div w:id="2144345242">
          <w:marLeft w:val="480"/>
          <w:marRight w:val="0"/>
          <w:marTop w:val="0"/>
          <w:marBottom w:val="0"/>
          <w:divBdr>
            <w:top w:val="none" w:sz="0" w:space="0" w:color="auto"/>
            <w:left w:val="none" w:sz="0" w:space="0" w:color="auto"/>
            <w:bottom w:val="none" w:sz="0" w:space="0" w:color="auto"/>
            <w:right w:val="none" w:sz="0" w:space="0" w:color="auto"/>
          </w:divBdr>
        </w:div>
        <w:div w:id="1608391516">
          <w:marLeft w:val="480"/>
          <w:marRight w:val="0"/>
          <w:marTop w:val="0"/>
          <w:marBottom w:val="0"/>
          <w:divBdr>
            <w:top w:val="none" w:sz="0" w:space="0" w:color="auto"/>
            <w:left w:val="none" w:sz="0" w:space="0" w:color="auto"/>
            <w:bottom w:val="none" w:sz="0" w:space="0" w:color="auto"/>
            <w:right w:val="none" w:sz="0" w:space="0" w:color="auto"/>
          </w:divBdr>
        </w:div>
        <w:div w:id="701057462">
          <w:marLeft w:val="480"/>
          <w:marRight w:val="0"/>
          <w:marTop w:val="0"/>
          <w:marBottom w:val="0"/>
          <w:divBdr>
            <w:top w:val="none" w:sz="0" w:space="0" w:color="auto"/>
            <w:left w:val="none" w:sz="0" w:space="0" w:color="auto"/>
            <w:bottom w:val="none" w:sz="0" w:space="0" w:color="auto"/>
            <w:right w:val="none" w:sz="0" w:space="0" w:color="auto"/>
          </w:divBdr>
        </w:div>
      </w:divsChild>
    </w:div>
    <w:div w:id="1812672878">
      <w:bodyDiv w:val="1"/>
      <w:marLeft w:val="0"/>
      <w:marRight w:val="0"/>
      <w:marTop w:val="0"/>
      <w:marBottom w:val="0"/>
      <w:divBdr>
        <w:top w:val="none" w:sz="0" w:space="0" w:color="auto"/>
        <w:left w:val="none" w:sz="0" w:space="0" w:color="auto"/>
        <w:bottom w:val="none" w:sz="0" w:space="0" w:color="auto"/>
        <w:right w:val="none" w:sz="0" w:space="0" w:color="auto"/>
      </w:divBdr>
      <w:divsChild>
        <w:div w:id="797455233">
          <w:marLeft w:val="480"/>
          <w:marRight w:val="0"/>
          <w:marTop w:val="0"/>
          <w:marBottom w:val="0"/>
          <w:divBdr>
            <w:top w:val="none" w:sz="0" w:space="0" w:color="auto"/>
            <w:left w:val="none" w:sz="0" w:space="0" w:color="auto"/>
            <w:bottom w:val="none" w:sz="0" w:space="0" w:color="auto"/>
            <w:right w:val="none" w:sz="0" w:space="0" w:color="auto"/>
          </w:divBdr>
        </w:div>
        <w:div w:id="1791245437">
          <w:marLeft w:val="480"/>
          <w:marRight w:val="0"/>
          <w:marTop w:val="0"/>
          <w:marBottom w:val="0"/>
          <w:divBdr>
            <w:top w:val="none" w:sz="0" w:space="0" w:color="auto"/>
            <w:left w:val="none" w:sz="0" w:space="0" w:color="auto"/>
            <w:bottom w:val="none" w:sz="0" w:space="0" w:color="auto"/>
            <w:right w:val="none" w:sz="0" w:space="0" w:color="auto"/>
          </w:divBdr>
        </w:div>
        <w:div w:id="702557870">
          <w:marLeft w:val="480"/>
          <w:marRight w:val="0"/>
          <w:marTop w:val="0"/>
          <w:marBottom w:val="0"/>
          <w:divBdr>
            <w:top w:val="none" w:sz="0" w:space="0" w:color="auto"/>
            <w:left w:val="none" w:sz="0" w:space="0" w:color="auto"/>
            <w:bottom w:val="none" w:sz="0" w:space="0" w:color="auto"/>
            <w:right w:val="none" w:sz="0" w:space="0" w:color="auto"/>
          </w:divBdr>
        </w:div>
        <w:div w:id="1429543631">
          <w:marLeft w:val="480"/>
          <w:marRight w:val="0"/>
          <w:marTop w:val="0"/>
          <w:marBottom w:val="0"/>
          <w:divBdr>
            <w:top w:val="none" w:sz="0" w:space="0" w:color="auto"/>
            <w:left w:val="none" w:sz="0" w:space="0" w:color="auto"/>
            <w:bottom w:val="none" w:sz="0" w:space="0" w:color="auto"/>
            <w:right w:val="none" w:sz="0" w:space="0" w:color="auto"/>
          </w:divBdr>
        </w:div>
        <w:div w:id="17589924">
          <w:marLeft w:val="480"/>
          <w:marRight w:val="0"/>
          <w:marTop w:val="0"/>
          <w:marBottom w:val="0"/>
          <w:divBdr>
            <w:top w:val="none" w:sz="0" w:space="0" w:color="auto"/>
            <w:left w:val="none" w:sz="0" w:space="0" w:color="auto"/>
            <w:bottom w:val="none" w:sz="0" w:space="0" w:color="auto"/>
            <w:right w:val="none" w:sz="0" w:space="0" w:color="auto"/>
          </w:divBdr>
        </w:div>
        <w:div w:id="1085493478">
          <w:marLeft w:val="480"/>
          <w:marRight w:val="0"/>
          <w:marTop w:val="0"/>
          <w:marBottom w:val="0"/>
          <w:divBdr>
            <w:top w:val="none" w:sz="0" w:space="0" w:color="auto"/>
            <w:left w:val="none" w:sz="0" w:space="0" w:color="auto"/>
            <w:bottom w:val="none" w:sz="0" w:space="0" w:color="auto"/>
            <w:right w:val="none" w:sz="0" w:space="0" w:color="auto"/>
          </w:divBdr>
        </w:div>
        <w:div w:id="647441629">
          <w:marLeft w:val="480"/>
          <w:marRight w:val="0"/>
          <w:marTop w:val="0"/>
          <w:marBottom w:val="0"/>
          <w:divBdr>
            <w:top w:val="none" w:sz="0" w:space="0" w:color="auto"/>
            <w:left w:val="none" w:sz="0" w:space="0" w:color="auto"/>
            <w:bottom w:val="none" w:sz="0" w:space="0" w:color="auto"/>
            <w:right w:val="none" w:sz="0" w:space="0" w:color="auto"/>
          </w:divBdr>
        </w:div>
        <w:div w:id="991255717">
          <w:marLeft w:val="480"/>
          <w:marRight w:val="0"/>
          <w:marTop w:val="0"/>
          <w:marBottom w:val="0"/>
          <w:divBdr>
            <w:top w:val="none" w:sz="0" w:space="0" w:color="auto"/>
            <w:left w:val="none" w:sz="0" w:space="0" w:color="auto"/>
            <w:bottom w:val="none" w:sz="0" w:space="0" w:color="auto"/>
            <w:right w:val="none" w:sz="0" w:space="0" w:color="auto"/>
          </w:divBdr>
        </w:div>
        <w:div w:id="1106926199">
          <w:marLeft w:val="480"/>
          <w:marRight w:val="0"/>
          <w:marTop w:val="0"/>
          <w:marBottom w:val="0"/>
          <w:divBdr>
            <w:top w:val="none" w:sz="0" w:space="0" w:color="auto"/>
            <w:left w:val="none" w:sz="0" w:space="0" w:color="auto"/>
            <w:bottom w:val="none" w:sz="0" w:space="0" w:color="auto"/>
            <w:right w:val="none" w:sz="0" w:space="0" w:color="auto"/>
          </w:divBdr>
        </w:div>
        <w:div w:id="462969286">
          <w:marLeft w:val="480"/>
          <w:marRight w:val="0"/>
          <w:marTop w:val="0"/>
          <w:marBottom w:val="0"/>
          <w:divBdr>
            <w:top w:val="none" w:sz="0" w:space="0" w:color="auto"/>
            <w:left w:val="none" w:sz="0" w:space="0" w:color="auto"/>
            <w:bottom w:val="none" w:sz="0" w:space="0" w:color="auto"/>
            <w:right w:val="none" w:sz="0" w:space="0" w:color="auto"/>
          </w:divBdr>
        </w:div>
        <w:div w:id="835921101">
          <w:marLeft w:val="480"/>
          <w:marRight w:val="0"/>
          <w:marTop w:val="0"/>
          <w:marBottom w:val="0"/>
          <w:divBdr>
            <w:top w:val="none" w:sz="0" w:space="0" w:color="auto"/>
            <w:left w:val="none" w:sz="0" w:space="0" w:color="auto"/>
            <w:bottom w:val="none" w:sz="0" w:space="0" w:color="auto"/>
            <w:right w:val="none" w:sz="0" w:space="0" w:color="auto"/>
          </w:divBdr>
        </w:div>
      </w:divsChild>
    </w:div>
    <w:div w:id="1816600240">
      <w:bodyDiv w:val="1"/>
      <w:marLeft w:val="0"/>
      <w:marRight w:val="0"/>
      <w:marTop w:val="0"/>
      <w:marBottom w:val="0"/>
      <w:divBdr>
        <w:top w:val="none" w:sz="0" w:space="0" w:color="auto"/>
        <w:left w:val="none" w:sz="0" w:space="0" w:color="auto"/>
        <w:bottom w:val="none" w:sz="0" w:space="0" w:color="auto"/>
        <w:right w:val="none" w:sz="0" w:space="0" w:color="auto"/>
      </w:divBdr>
      <w:divsChild>
        <w:div w:id="1781099259">
          <w:marLeft w:val="480"/>
          <w:marRight w:val="0"/>
          <w:marTop w:val="0"/>
          <w:marBottom w:val="0"/>
          <w:divBdr>
            <w:top w:val="none" w:sz="0" w:space="0" w:color="auto"/>
            <w:left w:val="none" w:sz="0" w:space="0" w:color="auto"/>
            <w:bottom w:val="none" w:sz="0" w:space="0" w:color="auto"/>
            <w:right w:val="none" w:sz="0" w:space="0" w:color="auto"/>
          </w:divBdr>
        </w:div>
        <w:div w:id="1508784640">
          <w:marLeft w:val="480"/>
          <w:marRight w:val="0"/>
          <w:marTop w:val="0"/>
          <w:marBottom w:val="0"/>
          <w:divBdr>
            <w:top w:val="none" w:sz="0" w:space="0" w:color="auto"/>
            <w:left w:val="none" w:sz="0" w:space="0" w:color="auto"/>
            <w:bottom w:val="none" w:sz="0" w:space="0" w:color="auto"/>
            <w:right w:val="none" w:sz="0" w:space="0" w:color="auto"/>
          </w:divBdr>
        </w:div>
        <w:div w:id="977953134">
          <w:marLeft w:val="480"/>
          <w:marRight w:val="0"/>
          <w:marTop w:val="0"/>
          <w:marBottom w:val="0"/>
          <w:divBdr>
            <w:top w:val="none" w:sz="0" w:space="0" w:color="auto"/>
            <w:left w:val="none" w:sz="0" w:space="0" w:color="auto"/>
            <w:bottom w:val="none" w:sz="0" w:space="0" w:color="auto"/>
            <w:right w:val="none" w:sz="0" w:space="0" w:color="auto"/>
          </w:divBdr>
        </w:div>
        <w:div w:id="1739326874">
          <w:marLeft w:val="480"/>
          <w:marRight w:val="0"/>
          <w:marTop w:val="0"/>
          <w:marBottom w:val="0"/>
          <w:divBdr>
            <w:top w:val="none" w:sz="0" w:space="0" w:color="auto"/>
            <w:left w:val="none" w:sz="0" w:space="0" w:color="auto"/>
            <w:bottom w:val="none" w:sz="0" w:space="0" w:color="auto"/>
            <w:right w:val="none" w:sz="0" w:space="0" w:color="auto"/>
          </w:divBdr>
        </w:div>
      </w:divsChild>
    </w:div>
    <w:div w:id="1829010565">
      <w:bodyDiv w:val="1"/>
      <w:marLeft w:val="0"/>
      <w:marRight w:val="0"/>
      <w:marTop w:val="0"/>
      <w:marBottom w:val="0"/>
      <w:divBdr>
        <w:top w:val="none" w:sz="0" w:space="0" w:color="auto"/>
        <w:left w:val="none" w:sz="0" w:space="0" w:color="auto"/>
        <w:bottom w:val="none" w:sz="0" w:space="0" w:color="auto"/>
        <w:right w:val="none" w:sz="0" w:space="0" w:color="auto"/>
      </w:divBdr>
      <w:divsChild>
        <w:div w:id="5249635">
          <w:marLeft w:val="480"/>
          <w:marRight w:val="0"/>
          <w:marTop w:val="0"/>
          <w:marBottom w:val="0"/>
          <w:divBdr>
            <w:top w:val="none" w:sz="0" w:space="0" w:color="auto"/>
            <w:left w:val="none" w:sz="0" w:space="0" w:color="auto"/>
            <w:bottom w:val="none" w:sz="0" w:space="0" w:color="auto"/>
            <w:right w:val="none" w:sz="0" w:space="0" w:color="auto"/>
          </w:divBdr>
        </w:div>
        <w:div w:id="1774397950">
          <w:marLeft w:val="480"/>
          <w:marRight w:val="0"/>
          <w:marTop w:val="0"/>
          <w:marBottom w:val="0"/>
          <w:divBdr>
            <w:top w:val="none" w:sz="0" w:space="0" w:color="auto"/>
            <w:left w:val="none" w:sz="0" w:space="0" w:color="auto"/>
            <w:bottom w:val="none" w:sz="0" w:space="0" w:color="auto"/>
            <w:right w:val="none" w:sz="0" w:space="0" w:color="auto"/>
          </w:divBdr>
        </w:div>
        <w:div w:id="139349995">
          <w:marLeft w:val="480"/>
          <w:marRight w:val="0"/>
          <w:marTop w:val="0"/>
          <w:marBottom w:val="0"/>
          <w:divBdr>
            <w:top w:val="none" w:sz="0" w:space="0" w:color="auto"/>
            <w:left w:val="none" w:sz="0" w:space="0" w:color="auto"/>
            <w:bottom w:val="none" w:sz="0" w:space="0" w:color="auto"/>
            <w:right w:val="none" w:sz="0" w:space="0" w:color="auto"/>
          </w:divBdr>
        </w:div>
        <w:div w:id="443379957">
          <w:marLeft w:val="480"/>
          <w:marRight w:val="0"/>
          <w:marTop w:val="0"/>
          <w:marBottom w:val="0"/>
          <w:divBdr>
            <w:top w:val="none" w:sz="0" w:space="0" w:color="auto"/>
            <w:left w:val="none" w:sz="0" w:space="0" w:color="auto"/>
            <w:bottom w:val="none" w:sz="0" w:space="0" w:color="auto"/>
            <w:right w:val="none" w:sz="0" w:space="0" w:color="auto"/>
          </w:divBdr>
        </w:div>
        <w:div w:id="544297567">
          <w:marLeft w:val="480"/>
          <w:marRight w:val="0"/>
          <w:marTop w:val="0"/>
          <w:marBottom w:val="0"/>
          <w:divBdr>
            <w:top w:val="none" w:sz="0" w:space="0" w:color="auto"/>
            <w:left w:val="none" w:sz="0" w:space="0" w:color="auto"/>
            <w:bottom w:val="none" w:sz="0" w:space="0" w:color="auto"/>
            <w:right w:val="none" w:sz="0" w:space="0" w:color="auto"/>
          </w:divBdr>
        </w:div>
        <w:div w:id="906575530">
          <w:marLeft w:val="480"/>
          <w:marRight w:val="0"/>
          <w:marTop w:val="0"/>
          <w:marBottom w:val="0"/>
          <w:divBdr>
            <w:top w:val="none" w:sz="0" w:space="0" w:color="auto"/>
            <w:left w:val="none" w:sz="0" w:space="0" w:color="auto"/>
            <w:bottom w:val="none" w:sz="0" w:space="0" w:color="auto"/>
            <w:right w:val="none" w:sz="0" w:space="0" w:color="auto"/>
          </w:divBdr>
        </w:div>
        <w:div w:id="482815360">
          <w:marLeft w:val="480"/>
          <w:marRight w:val="0"/>
          <w:marTop w:val="0"/>
          <w:marBottom w:val="0"/>
          <w:divBdr>
            <w:top w:val="none" w:sz="0" w:space="0" w:color="auto"/>
            <w:left w:val="none" w:sz="0" w:space="0" w:color="auto"/>
            <w:bottom w:val="none" w:sz="0" w:space="0" w:color="auto"/>
            <w:right w:val="none" w:sz="0" w:space="0" w:color="auto"/>
          </w:divBdr>
        </w:div>
        <w:div w:id="534197945">
          <w:marLeft w:val="480"/>
          <w:marRight w:val="0"/>
          <w:marTop w:val="0"/>
          <w:marBottom w:val="0"/>
          <w:divBdr>
            <w:top w:val="none" w:sz="0" w:space="0" w:color="auto"/>
            <w:left w:val="none" w:sz="0" w:space="0" w:color="auto"/>
            <w:bottom w:val="none" w:sz="0" w:space="0" w:color="auto"/>
            <w:right w:val="none" w:sz="0" w:space="0" w:color="auto"/>
          </w:divBdr>
        </w:div>
      </w:divsChild>
    </w:div>
    <w:div w:id="1907261343">
      <w:bodyDiv w:val="1"/>
      <w:marLeft w:val="0"/>
      <w:marRight w:val="0"/>
      <w:marTop w:val="0"/>
      <w:marBottom w:val="0"/>
      <w:divBdr>
        <w:top w:val="none" w:sz="0" w:space="0" w:color="auto"/>
        <w:left w:val="none" w:sz="0" w:space="0" w:color="auto"/>
        <w:bottom w:val="none" w:sz="0" w:space="0" w:color="auto"/>
        <w:right w:val="none" w:sz="0" w:space="0" w:color="auto"/>
      </w:divBdr>
      <w:divsChild>
        <w:div w:id="40449678">
          <w:marLeft w:val="480"/>
          <w:marRight w:val="0"/>
          <w:marTop w:val="0"/>
          <w:marBottom w:val="0"/>
          <w:divBdr>
            <w:top w:val="none" w:sz="0" w:space="0" w:color="auto"/>
            <w:left w:val="none" w:sz="0" w:space="0" w:color="auto"/>
            <w:bottom w:val="none" w:sz="0" w:space="0" w:color="auto"/>
            <w:right w:val="none" w:sz="0" w:space="0" w:color="auto"/>
          </w:divBdr>
        </w:div>
        <w:div w:id="1820881143">
          <w:marLeft w:val="480"/>
          <w:marRight w:val="0"/>
          <w:marTop w:val="0"/>
          <w:marBottom w:val="0"/>
          <w:divBdr>
            <w:top w:val="none" w:sz="0" w:space="0" w:color="auto"/>
            <w:left w:val="none" w:sz="0" w:space="0" w:color="auto"/>
            <w:bottom w:val="none" w:sz="0" w:space="0" w:color="auto"/>
            <w:right w:val="none" w:sz="0" w:space="0" w:color="auto"/>
          </w:divBdr>
        </w:div>
        <w:div w:id="1552232136">
          <w:marLeft w:val="480"/>
          <w:marRight w:val="0"/>
          <w:marTop w:val="0"/>
          <w:marBottom w:val="0"/>
          <w:divBdr>
            <w:top w:val="none" w:sz="0" w:space="0" w:color="auto"/>
            <w:left w:val="none" w:sz="0" w:space="0" w:color="auto"/>
            <w:bottom w:val="none" w:sz="0" w:space="0" w:color="auto"/>
            <w:right w:val="none" w:sz="0" w:space="0" w:color="auto"/>
          </w:divBdr>
        </w:div>
        <w:div w:id="1207328936">
          <w:marLeft w:val="480"/>
          <w:marRight w:val="0"/>
          <w:marTop w:val="0"/>
          <w:marBottom w:val="0"/>
          <w:divBdr>
            <w:top w:val="none" w:sz="0" w:space="0" w:color="auto"/>
            <w:left w:val="none" w:sz="0" w:space="0" w:color="auto"/>
            <w:bottom w:val="none" w:sz="0" w:space="0" w:color="auto"/>
            <w:right w:val="none" w:sz="0" w:space="0" w:color="auto"/>
          </w:divBdr>
        </w:div>
        <w:div w:id="796217764">
          <w:marLeft w:val="480"/>
          <w:marRight w:val="0"/>
          <w:marTop w:val="0"/>
          <w:marBottom w:val="0"/>
          <w:divBdr>
            <w:top w:val="none" w:sz="0" w:space="0" w:color="auto"/>
            <w:left w:val="none" w:sz="0" w:space="0" w:color="auto"/>
            <w:bottom w:val="none" w:sz="0" w:space="0" w:color="auto"/>
            <w:right w:val="none" w:sz="0" w:space="0" w:color="auto"/>
          </w:divBdr>
        </w:div>
        <w:div w:id="360597385">
          <w:marLeft w:val="480"/>
          <w:marRight w:val="0"/>
          <w:marTop w:val="0"/>
          <w:marBottom w:val="0"/>
          <w:divBdr>
            <w:top w:val="none" w:sz="0" w:space="0" w:color="auto"/>
            <w:left w:val="none" w:sz="0" w:space="0" w:color="auto"/>
            <w:bottom w:val="none" w:sz="0" w:space="0" w:color="auto"/>
            <w:right w:val="none" w:sz="0" w:space="0" w:color="auto"/>
          </w:divBdr>
        </w:div>
        <w:div w:id="1938901465">
          <w:marLeft w:val="480"/>
          <w:marRight w:val="0"/>
          <w:marTop w:val="0"/>
          <w:marBottom w:val="0"/>
          <w:divBdr>
            <w:top w:val="none" w:sz="0" w:space="0" w:color="auto"/>
            <w:left w:val="none" w:sz="0" w:space="0" w:color="auto"/>
            <w:bottom w:val="none" w:sz="0" w:space="0" w:color="auto"/>
            <w:right w:val="none" w:sz="0" w:space="0" w:color="auto"/>
          </w:divBdr>
        </w:div>
        <w:div w:id="791675667">
          <w:marLeft w:val="480"/>
          <w:marRight w:val="0"/>
          <w:marTop w:val="0"/>
          <w:marBottom w:val="0"/>
          <w:divBdr>
            <w:top w:val="none" w:sz="0" w:space="0" w:color="auto"/>
            <w:left w:val="none" w:sz="0" w:space="0" w:color="auto"/>
            <w:bottom w:val="none" w:sz="0" w:space="0" w:color="auto"/>
            <w:right w:val="none" w:sz="0" w:space="0" w:color="auto"/>
          </w:divBdr>
        </w:div>
        <w:div w:id="1743138167">
          <w:marLeft w:val="480"/>
          <w:marRight w:val="0"/>
          <w:marTop w:val="0"/>
          <w:marBottom w:val="0"/>
          <w:divBdr>
            <w:top w:val="none" w:sz="0" w:space="0" w:color="auto"/>
            <w:left w:val="none" w:sz="0" w:space="0" w:color="auto"/>
            <w:bottom w:val="none" w:sz="0" w:space="0" w:color="auto"/>
            <w:right w:val="none" w:sz="0" w:space="0" w:color="auto"/>
          </w:divBdr>
        </w:div>
        <w:div w:id="934441389">
          <w:marLeft w:val="480"/>
          <w:marRight w:val="0"/>
          <w:marTop w:val="0"/>
          <w:marBottom w:val="0"/>
          <w:divBdr>
            <w:top w:val="none" w:sz="0" w:space="0" w:color="auto"/>
            <w:left w:val="none" w:sz="0" w:space="0" w:color="auto"/>
            <w:bottom w:val="none" w:sz="0" w:space="0" w:color="auto"/>
            <w:right w:val="none" w:sz="0" w:space="0" w:color="auto"/>
          </w:divBdr>
        </w:div>
        <w:div w:id="547494803">
          <w:marLeft w:val="480"/>
          <w:marRight w:val="0"/>
          <w:marTop w:val="0"/>
          <w:marBottom w:val="0"/>
          <w:divBdr>
            <w:top w:val="none" w:sz="0" w:space="0" w:color="auto"/>
            <w:left w:val="none" w:sz="0" w:space="0" w:color="auto"/>
            <w:bottom w:val="none" w:sz="0" w:space="0" w:color="auto"/>
            <w:right w:val="none" w:sz="0" w:space="0" w:color="auto"/>
          </w:divBdr>
        </w:div>
        <w:div w:id="1706171203">
          <w:marLeft w:val="480"/>
          <w:marRight w:val="0"/>
          <w:marTop w:val="0"/>
          <w:marBottom w:val="0"/>
          <w:divBdr>
            <w:top w:val="none" w:sz="0" w:space="0" w:color="auto"/>
            <w:left w:val="none" w:sz="0" w:space="0" w:color="auto"/>
            <w:bottom w:val="none" w:sz="0" w:space="0" w:color="auto"/>
            <w:right w:val="none" w:sz="0" w:space="0" w:color="auto"/>
          </w:divBdr>
        </w:div>
      </w:divsChild>
    </w:div>
    <w:div w:id="1909730992">
      <w:bodyDiv w:val="1"/>
      <w:marLeft w:val="0"/>
      <w:marRight w:val="0"/>
      <w:marTop w:val="0"/>
      <w:marBottom w:val="0"/>
      <w:divBdr>
        <w:top w:val="none" w:sz="0" w:space="0" w:color="auto"/>
        <w:left w:val="none" w:sz="0" w:space="0" w:color="auto"/>
        <w:bottom w:val="none" w:sz="0" w:space="0" w:color="auto"/>
        <w:right w:val="none" w:sz="0" w:space="0" w:color="auto"/>
      </w:divBdr>
      <w:divsChild>
        <w:div w:id="1088111079">
          <w:marLeft w:val="480"/>
          <w:marRight w:val="0"/>
          <w:marTop w:val="0"/>
          <w:marBottom w:val="0"/>
          <w:divBdr>
            <w:top w:val="none" w:sz="0" w:space="0" w:color="auto"/>
            <w:left w:val="none" w:sz="0" w:space="0" w:color="auto"/>
            <w:bottom w:val="none" w:sz="0" w:space="0" w:color="auto"/>
            <w:right w:val="none" w:sz="0" w:space="0" w:color="auto"/>
          </w:divBdr>
        </w:div>
        <w:div w:id="1569998430">
          <w:marLeft w:val="480"/>
          <w:marRight w:val="0"/>
          <w:marTop w:val="0"/>
          <w:marBottom w:val="0"/>
          <w:divBdr>
            <w:top w:val="none" w:sz="0" w:space="0" w:color="auto"/>
            <w:left w:val="none" w:sz="0" w:space="0" w:color="auto"/>
            <w:bottom w:val="none" w:sz="0" w:space="0" w:color="auto"/>
            <w:right w:val="none" w:sz="0" w:space="0" w:color="auto"/>
          </w:divBdr>
        </w:div>
        <w:div w:id="610090526">
          <w:marLeft w:val="480"/>
          <w:marRight w:val="0"/>
          <w:marTop w:val="0"/>
          <w:marBottom w:val="0"/>
          <w:divBdr>
            <w:top w:val="none" w:sz="0" w:space="0" w:color="auto"/>
            <w:left w:val="none" w:sz="0" w:space="0" w:color="auto"/>
            <w:bottom w:val="none" w:sz="0" w:space="0" w:color="auto"/>
            <w:right w:val="none" w:sz="0" w:space="0" w:color="auto"/>
          </w:divBdr>
        </w:div>
        <w:div w:id="738484825">
          <w:marLeft w:val="480"/>
          <w:marRight w:val="0"/>
          <w:marTop w:val="0"/>
          <w:marBottom w:val="0"/>
          <w:divBdr>
            <w:top w:val="none" w:sz="0" w:space="0" w:color="auto"/>
            <w:left w:val="none" w:sz="0" w:space="0" w:color="auto"/>
            <w:bottom w:val="none" w:sz="0" w:space="0" w:color="auto"/>
            <w:right w:val="none" w:sz="0" w:space="0" w:color="auto"/>
          </w:divBdr>
        </w:div>
        <w:div w:id="445662961">
          <w:marLeft w:val="480"/>
          <w:marRight w:val="0"/>
          <w:marTop w:val="0"/>
          <w:marBottom w:val="0"/>
          <w:divBdr>
            <w:top w:val="none" w:sz="0" w:space="0" w:color="auto"/>
            <w:left w:val="none" w:sz="0" w:space="0" w:color="auto"/>
            <w:bottom w:val="none" w:sz="0" w:space="0" w:color="auto"/>
            <w:right w:val="none" w:sz="0" w:space="0" w:color="auto"/>
          </w:divBdr>
        </w:div>
        <w:div w:id="698702989">
          <w:marLeft w:val="480"/>
          <w:marRight w:val="0"/>
          <w:marTop w:val="0"/>
          <w:marBottom w:val="0"/>
          <w:divBdr>
            <w:top w:val="none" w:sz="0" w:space="0" w:color="auto"/>
            <w:left w:val="none" w:sz="0" w:space="0" w:color="auto"/>
            <w:bottom w:val="none" w:sz="0" w:space="0" w:color="auto"/>
            <w:right w:val="none" w:sz="0" w:space="0" w:color="auto"/>
          </w:divBdr>
        </w:div>
        <w:div w:id="1082796888">
          <w:marLeft w:val="480"/>
          <w:marRight w:val="0"/>
          <w:marTop w:val="0"/>
          <w:marBottom w:val="0"/>
          <w:divBdr>
            <w:top w:val="none" w:sz="0" w:space="0" w:color="auto"/>
            <w:left w:val="none" w:sz="0" w:space="0" w:color="auto"/>
            <w:bottom w:val="none" w:sz="0" w:space="0" w:color="auto"/>
            <w:right w:val="none" w:sz="0" w:space="0" w:color="auto"/>
          </w:divBdr>
        </w:div>
        <w:div w:id="1822429466">
          <w:marLeft w:val="480"/>
          <w:marRight w:val="0"/>
          <w:marTop w:val="0"/>
          <w:marBottom w:val="0"/>
          <w:divBdr>
            <w:top w:val="none" w:sz="0" w:space="0" w:color="auto"/>
            <w:left w:val="none" w:sz="0" w:space="0" w:color="auto"/>
            <w:bottom w:val="none" w:sz="0" w:space="0" w:color="auto"/>
            <w:right w:val="none" w:sz="0" w:space="0" w:color="auto"/>
          </w:divBdr>
        </w:div>
        <w:div w:id="842360265">
          <w:marLeft w:val="480"/>
          <w:marRight w:val="0"/>
          <w:marTop w:val="0"/>
          <w:marBottom w:val="0"/>
          <w:divBdr>
            <w:top w:val="none" w:sz="0" w:space="0" w:color="auto"/>
            <w:left w:val="none" w:sz="0" w:space="0" w:color="auto"/>
            <w:bottom w:val="none" w:sz="0" w:space="0" w:color="auto"/>
            <w:right w:val="none" w:sz="0" w:space="0" w:color="auto"/>
          </w:divBdr>
        </w:div>
      </w:divsChild>
    </w:div>
    <w:div w:id="1957129484">
      <w:bodyDiv w:val="1"/>
      <w:marLeft w:val="0"/>
      <w:marRight w:val="0"/>
      <w:marTop w:val="0"/>
      <w:marBottom w:val="0"/>
      <w:divBdr>
        <w:top w:val="none" w:sz="0" w:space="0" w:color="auto"/>
        <w:left w:val="none" w:sz="0" w:space="0" w:color="auto"/>
        <w:bottom w:val="none" w:sz="0" w:space="0" w:color="auto"/>
        <w:right w:val="none" w:sz="0" w:space="0" w:color="auto"/>
      </w:divBdr>
      <w:divsChild>
        <w:div w:id="588973114">
          <w:marLeft w:val="480"/>
          <w:marRight w:val="0"/>
          <w:marTop w:val="0"/>
          <w:marBottom w:val="0"/>
          <w:divBdr>
            <w:top w:val="none" w:sz="0" w:space="0" w:color="auto"/>
            <w:left w:val="none" w:sz="0" w:space="0" w:color="auto"/>
            <w:bottom w:val="none" w:sz="0" w:space="0" w:color="auto"/>
            <w:right w:val="none" w:sz="0" w:space="0" w:color="auto"/>
          </w:divBdr>
        </w:div>
        <w:div w:id="588391424">
          <w:marLeft w:val="480"/>
          <w:marRight w:val="0"/>
          <w:marTop w:val="0"/>
          <w:marBottom w:val="0"/>
          <w:divBdr>
            <w:top w:val="none" w:sz="0" w:space="0" w:color="auto"/>
            <w:left w:val="none" w:sz="0" w:space="0" w:color="auto"/>
            <w:bottom w:val="none" w:sz="0" w:space="0" w:color="auto"/>
            <w:right w:val="none" w:sz="0" w:space="0" w:color="auto"/>
          </w:divBdr>
        </w:div>
        <w:div w:id="903179274">
          <w:marLeft w:val="480"/>
          <w:marRight w:val="0"/>
          <w:marTop w:val="0"/>
          <w:marBottom w:val="0"/>
          <w:divBdr>
            <w:top w:val="none" w:sz="0" w:space="0" w:color="auto"/>
            <w:left w:val="none" w:sz="0" w:space="0" w:color="auto"/>
            <w:bottom w:val="none" w:sz="0" w:space="0" w:color="auto"/>
            <w:right w:val="none" w:sz="0" w:space="0" w:color="auto"/>
          </w:divBdr>
        </w:div>
        <w:div w:id="1542982811">
          <w:marLeft w:val="480"/>
          <w:marRight w:val="0"/>
          <w:marTop w:val="0"/>
          <w:marBottom w:val="0"/>
          <w:divBdr>
            <w:top w:val="none" w:sz="0" w:space="0" w:color="auto"/>
            <w:left w:val="none" w:sz="0" w:space="0" w:color="auto"/>
            <w:bottom w:val="none" w:sz="0" w:space="0" w:color="auto"/>
            <w:right w:val="none" w:sz="0" w:space="0" w:color="auto"/>
          </w:divBdr>
        </w:div>
        <w:div w:id="861089413">
          <w:marLeft w:val="480"/>
          <w:marRight w:val="0"/>
          <w:marTop w:val="0"/>
          <w:marBottom w:val="0"/>
          <w:divBdr>
            <w:top w:val="none" w:sz="0" w:space="0" w:color="auto"/>
            <w:left w:val="none" w:sz="0" w:space="0" w:color="auto"/>
            <w:bottom w:val="none" w:sz="0" w:space="0" w:color="auto"/>
            <w:right w:val="none" w:sz="0" w:space="0" w:color="auto"/>
          </w:divBdr>
        </w:div>
        <w:div w:id="765929367">
          <w:marLeft w:val="480"/>
          <w:marRight w:val="0"/>
          <w:marTop w:val="0"/>
          <w:marBottom w:val="0"/>
          <w:divBdr>
            <w:top w:val="none" w:sz="0" w:space="0" w:color="auto"/>
            <w:left w:val="none" w:sz="0" w:space="0" w:color="auto"/>
            <w:bottom w:val="none" w:sz="0" w:space="0" w:color="auto"/>
            <w:right w:val="none" w:sz="0" w:space="0" w:color="auto"/>
          </w:divBdr>
        </w:div>
        <w:div w:id="1795827332">
          <w:marLeft w:val="480"/>
          <w:marRight w:val="0"/>
          <w:marTop w:val="0"/>
          <w:marBottom w:val="0"/>
          <w:divBdr>
            <w:top w:val="none" w:sz="0" w:space="0" w:color="auto"/>
            <w:left w:val="none" w:sz="0" w:space="0" w:color="auto"/>
            <w:bottom w:val="none" w:sz="0" w:space="0" w:color="auto"/>
            <w:right w:val="none" w:sz="0" w:space="0" w:color="auto"/>
          </w:divBdr>
        </w:div>
        <w:div w:id="415322279">
          <w:marLeft w:val="480"/>
          <w:marRight w:val="0"/>
          <w:marTop w:val="0"/>
          <w:marBottom w:val="0"/>
          <w:divBdr>
            <w:top w:val="none" w:sz="0" w:space="0" w:color="auto"/>
            <w:left w:val="none" w:sz="0" w:space="0" w:color="auto"/>
            <w:bottom w:val="none" w:sz="0" w:space="0" w:color="auto"/>
            <w:right w:val="none" w:sz="0" w:space="0" w:color="auto"/>
          </w:divBdr>
        </w:div>
        <w:div w:id="1030376002">
          <w:marLeft w:val="480"/>
          <w:marRight w:val="0"/>
          <w:marTop w:val="0"/>
          <w:marBottom w:val="0"/>
          <w:divBdr>
            <w:top w:val="none" w:sz="0" w:space="0" w:color="auto"/>
            <w:left w:val="none" w:sz="0" w:space="0" w:color="auto"/>
            <w:bottom w:val="none" w:sz="0" w:space="0" w:color="auto"/>
            <w:right w:val="none" w:sz="0" w:space="0" w:color="auto"/>
          </w:divBdr>
        </w:div>
        <w:div w:id="1387607340">
          <w:marLeft w:val="480"/>
          <w:marRight w:val="0"/>
          <w:marTop w:val="0"/>
          <w:marBottom w:val="0"/>
          <w:divBdr>
            <w:top w:val="none" w:sz="0" w:space="0" w:color="auto"/>
            <w:left w:val="none" w:sz="0" w:space="0" w:color="auto"/>
            <w:bottom w:val="none" w:sz="0" w:space="0" w:color="auto"/>
            <w:right w:val="none" w:sz="0" w:space="0" w:color="auto"/>
          </w:divBdr>
        </w:div>
        <w:div w:id="1905288602">
          <w:marLeft w:val="480"/>
          <w:marRight w:val="0"/>
          <w:marTop w:val="0"/>
          <w:marBottom w:val="0"/>
          <w:divBdr>
            <w:top w:val="none" w:sz="0" w:space="0" w:color="auto"/>
            <w:left w:val="none" w:sz="0" w:space="0" w:color="auto"/>
            <w:bottom w:val="none" w:sz="0" w:space="0" w:color="auto"/>
            <w:right w:val="none" w:sz="0" w:space="0" w:color="auto"/>
          </w:divBdr>
        </w:div>
        <w:div w:id="1650748605">
          <w:marLeft w:val="480"/>
          <w:marRight w:val="0"/>
          <w:marTop w:val="0"/>
          <w:marBottom w:val="0"/>
          <w:divBdr>
            <w:top w:val="none" w:sz="0" w:space="0" w:color="auto"/>
            <w:left w:val="none" w:sz="0" w:space="0" w:color="auto"/>
            <w:bottom w:val="none" w:sz="0" w:space="0" w:color="auto"/>
            <w:right w:val="none" w:sz="0" w:space="0" w:color="auto"/>
          </w:divBdr>
        </w:div>
        <w:div w:id="961765195">
          <w:marLeft w:val="480"/>
          <w:marRight w:val="0"/>
          <w:marTop w:val="0"/>
          <w:marBottom w:val="0"/>
          <w:divBdr>
            <w:top w:val="none" w:sz="0" w:space="0" w:color="auto"/>
            <w:left w:val="none" w:sz="0" w:space="0" w:color="auto"/>
            <w:bottom w:val="none" w:sz="0" w:space="0" w:color="auto"/>
            <w:right w:val="none" w:sz="0" w:space="0" w:color="auto"/>
          </w:divBdr>
        </w:div>
      </w:divsChild>
    </w:div>
    <w:div w:id="2020885587">
      <w:bodyDiv w:val="1"/>
      <w:marLeft w:val="0"/>
      <w:marRight w:val="0"/>
      <w:marTop w:val="0"/>
      <w:marBottom w:val="0"/>
      <w:divBdr>
        <w:top w:val="none" w:sz="0" w:space="0" w:color="auto"/>
        <w:left w:val="none" w:sz="0" w:space="0" w:color="auto"/>
        <w:bottom w:val="none" w:sz="0" w:space="0" w:color="auto"/>
        <w:right w:val="none" w:sz="0" w:space="0" w:color="auto"/>
      </w:divBdr>
      <w:divsChild>
        <w:div w:id="671689085">
          <w:marLeft w:val="-75"/>
          <w:marRight w:val="0"/>
          <w:marTop w:val="30"/>
          <w:marBottom w:val="30"/>
          <w:divBdr>
            <w:top w:val="none" w:sz="0" w:space="0" w:color="auto"/>
            <w:left w:val="none" w:sz="0" w:space="0" w:color="auto"/>
            <w:bottom w:val="none" w:sz="0" w:space="0" w:color="auto"/>
            <w:right w:val="none" w:sz="0" w:space="0" w:color="auto"/>
          </w:divBdr>
          <w:divsChild>
            <w:div w:id="882056985">
              <w:marLeft w:val="0"/>
              <w:marRight w:val="0"/>
              <w:marTop w:val="0"/>
              <w:marBottom w:val="0"/>
              <w:divBdr>
                <w:top w:val="none" w:sz="0" w:space="0" w:color="auto"/>
                <w:left w:val="none" w:sz="0" w:space="0" w:color="auto"/>
                <w:bottom w:val="none" w:sz="0" w:space="0" w:color="auto"/>
                <w:right w:val="none" w:sz="0" w:space="0" w:color="auto"/>
              </w:divBdr>
              <w:divsChild>
                <w:div w:id="358363304">
                  <w:marLeft w:val="0"/>
                  <w:marRight w:val="0"/>
                  <w:marTop w:val="0"/>
                  <w:marBottom w:val="0"/>
                  <w:divBdr>
                    <w:top w:val="none" w:sz="0" w:space="0" w:color="auto"/>
                    <w:left w:val="none" w:sz="0" w:space="0" w:color="auto"/>
                    <w:bottom w:val="none" w:sz="0" w:space="0" w:color="auto"/>
                    <w:right w:val="none" w:sz="0" w:space="0" w:color="auto"/>
                  </w:divBdr>
                </w:div>
              </w:divsChild>
            </w:div>
            <w:div w:id="2059432642">
              <w:marLeft w:val="0"/>
              <w:marRight w:val="0"/>
              <w:marTop w:val="0"/>
              <w:marBottom w:val="0"/>
              <w:divBdr>
                <w:top w:val="none" w:sz="0" w:space="0" w:color="auto"/>
                <w:left w:val="none" w:sz="0" w:space="0" w:color="auto"/>
                <w:bottom w:val="none" w:sz="0" w:space="0" w:color="auto"/>
                <w:right w:val="none" w:sz="0" w:space="0" w:color="auto"/>
              </w:divBdr>
              <w:divsChild>
                <w:div w:id="374744840">
                  <w:marLeft w:val="0"/>
                  <w:marRight w:val="0"/>
                  <w:marTop w:val="0"/>
                  <w:marBottom w:val="0"/>
                  <w:divBdr>
                    <w:top w:val="none" w:sz="0" w:space="0" w:color="auto"/>
                    <w:left w:val="none" w:sz="0" w:space="0" w:color="auto"/>
                    <w:bottom w:val="none" w:sz="0" w:space="0" w:color="auto"/>
                    <w:right w:val="none" w:sz="0" w:space="0" w:color="auto"/>
                  </w:divBdr>
                </w:div>
              </w:divsChild>
            </w:div>
            <w:div w:id="1009024519">
              <w:marLeft w:val="0"/>
              <w:marRight w:val="0"/>
              <w:marTop w:val="0"/>
              <w:marBottom w:val="0"/>
              <w:divBdr>
                <w:top w:val="none" w:sz="0" w:space="0" w:color="auto"/>
                <w:left w:val="none" w:sz="0" w:space="0" w:color="auto"/>
                <w:bottom w:val="none" w:sz="0" w:space="0" w:color="auto"/>
                <w:right w:val="none" w:sz="0" w:space="0" w:color="auto"/>
              </w:divBdr>
              <w:divsChild>
                <w:div w:id="638271120">
                  <w:marLeft w:val="0"/>
                  <w:marRight w:val="0"/>
                  <w:marTop w:val="0"/>
                  <w:marBottom w:val="0"/>
                  <w:divBdr>
                    <w:top w:val="none" w:sz="0" w:space="0" w:color="auto"/>
                    <w:left w:val="none" w:sz="0" w:space="0" w:color="auto"/>
                    <w:bottom w:val="none" w:sz="0" w:space="0" w:color="auto"/>
                    <w:right w:val="none" w:sz="0" w:space="0" w:color="auto"/>
                  </w:divBdr>
                </w:div>
              </w:divsChild>
            </w:div>
            <w:div w:id="967398483">
              <w:marLeft w:val="0"/>
              <w:marRight w:val="0"/>
              <w:marTop w:val="0"/>
              <w:marBottom w:val="0"/>
              <w:divBdr>
                <w:top w:val="none" w:sz="0" w:space="0" w:color="auto"/>
                <w:left w:val="none" w:sz="0" w:space="0" w:color="auto"/>
                <w:bottom w:val="none" w:sz="0" w:space="0" w:color="auto"/>
                <w:right w:val="none" w:sz="0" w:space="0" w:color="auto"/>
              </w:divBdr>
              <w:divsChild>
                <w:div w:id="2090231683">
                  <w:marLeft w:val="0"/>
                  <w:marRight w:val="0"/>
                  <w:marTop w:val="0"/>
                  <w:marBottom w:val="0"/>
                  <w:divBdr>
                    <w:top w:val="none" w:sz="0" w:space="0" w:color="auto"/>
                    <w:left w:val="none" w:sz="0" w:space="0" w:color="auto"/>
                    <w:bottom w:val="none" w:sz="0" w:space="0" w:color="auto"/>
                    <w:right w:val="none" w:sz="0" w:space="0" w:color="auto"/>
                  </w:divBdr>
                </w:div>
              </w:divsChild>
            </w:div>
            <w:div w:id="524632234">
              <w:marLeft w:val="0"/>
              <w:marRight w:val="0"/>
              <w:marTop w:val="0"/>
              <w:marBottom w:val="0"/>
              <w:divBdr>
                <w:top w:val="none" w:sz="0" w:space="0" w:color="auto"/>
                <w:left w:val="none" w:sz="0" w:space="0" w:color="auto"/>
                <w:bottom w:val="none" w:sz="0" w:space="0" w:color="auto"/>
                <w:right w:val="none" w:sz="0" w:space="0" w:color="auto"/>
              </w:divBdr>
              <w:divsChild>
                <w:div w:id="510729496">
                  <w:marLeft w:val="0"/>
                  <w:marRight w:val="0"/>
                  <w:marTop w:val="0"/>
                  <w:marBottom w:val="0"/>
                  <w:divBdr>
                    <w:top w:val="none" w:sz="0" w:space="0" w:color="auto"/>
                    <w:left w:val="none" w:sz="0" w:space="0" w:color="auto"/>
                    <w:bottom w:val="none" w:sz="0" w:space="0" w:color="auto"/>
                    <w:right w:val="none" w:sz="0" w:space="0" w:color="auto"/>
                  </w:divBdr>
                </w:div>
              </w:divsChild>
            </w:div>
            <w:div w:id="45764823">
              <w:marLeft w:val="0"/>
              <w:marRight w:val="0"/>
              <w:marTop w:val="0"/>
              <w:marBottom w:val="0"/>
              <w:divBdr>
                <w:top w:val="none" w:sz="0" w:space="0" w:color="auto"/>
                <w:left w:val="none" w:sz="0" w:space="0" w:color="auto"/>
                <w:bottom w:val="none" w:sz="0" w:space="0" w:color="auto"/>
                <w:right w:val="none" w:sz="0" w:space="0" w:color="auto"/>
              </w:divBdr>
              <w:divsChild>
                <w:div w:id="1622299710">
                  <w:marLeft w:val="0"/>
                  <w:marRight w:val="0"/>
                  <w:marTop w:val="0"/>
                  <w:marBottom w:val="0"/>
                  <w:divBdr>
                    <w:top w:val="none" w:sz="0" w:space="0" w:color="auto"/>
                    <w:left w:val="none" w:sz="0" w:space="0" w:color="auto"/>
                    <w:bottom w:val="none" w:sz="0" w:space="0" w:color="auto"/>
                    <w:right w:val="none" w:sz="0" w:space="0" w:color="auto"/>
                  </w:divBdr>
                </w:div>
              </w:divsChild>
            </w:div>
            <w:div w:id="484587609">
              <w:marLeft w:val="0"/>
              <w:marRight w:val="0"/>
              <w:marTop w:val="0"/>
              <w:marBottom w:val="0"/>
              <w:divBdr>
                <w:top w:val="none" w:sz="0" w:space="0" w:color="auto"/>
                <w:left w:val="none" w:sz="0" w:space="0" w:color="auto"/>
                <w:bottom w:val="none" w:sz="0" w:space="0" w:color="auto"/>
                <w:right w:val="none" w:sz="0" w:space="0" w:color="auto"/>
              </w:divBdr>
              <w:divsChild>
                <w:div w:id="1444379340">
                  <w:marLeft w:val="0"/>
                  <w:marRight w:val="0"/>
                  <w:marTop w:val="0"/>
                  <w:marBottom w:val="0"/>
                  <w:divBdr>
                    <w:top w:val="none" w:sz="0" w:space="0" w:color="auto"/>
                    <w:left w:val="none" w:sz="0" w:space="0" w:color="auto"/>
                    <w:bottom w:val="none" w:sz="0" w:space="0" w:color="auto"/>
                    <w:right w:val="none" w:sz="0" w:space="0" w:color="auto"/>
                  </w:divBdr>
                </w:div>
              </w:divsChild>
            </w:div>
            <w:div w:id="139855388">
              <w:marLeft w:val="0"/>
              <w:marRight w:val="0"/>
              <w:marTop w:val="0"/>
              <w:marBottom w:val="0"/>
              <w:divBdr>
                <w:top w:val="none" w:sz="0" w:space="0" w:color="auto"/>
                <w:left w:val="none" w:sz="0" w:space="0" w:color="auto"/>
                <w:bottom w:val="none" w:sz="0" w:space="0" w:color="auto"/>
                <w:right w:val="none" w:sz="0" w:space="0" w:color="auto"/>
              </w:divBdr>
              <w:divsChild>
                <w:div w:id="1409036185">
                  <w:marLeft w:val="0"/>
                  <w:marRight w:val="0"/>
                  <w:marTop w:val="0"/>
                  <w:marBottom w:val="0"/>
                  <w:divBdr>
                    <w:top w:val="none" w:sz="0" w:space="0" w:color="auto"/>
                    <w:left w:val="none" w:sz="0" w:space="0" w:color="auto"/>
                    <w:bottom w:val="none" w:sz="0" w:space="0" w:color="auto"/>
                    <w:right w:val="none" w:sz="0" w:space="0" w:color="auto"/>
                  </w:divBdr>
                </w:div>
              </w:divsChild>
            </w:div>
            <w:div w:id="728303420">
              <w:marLeft w:val="0"/>
              <w:marRight w:val="0"/>
              <w:marTop w:val="0"/>
              <w:marBottom w:val="0"/>
              <w:divBdr>
                <w:top w:val="none" w:sz="0" w:space="0" w:color="auto"/>
                <w:left w:val="none" w:sz="0" w:space="0" w:color="auto"/>
                <w:bottom w:val="none" w:sz="0" w:space="0" w:color="auto"/>
                <w:right w:val="none" w:sz="0" w:space="0" w:color="auto"/>
              </w:divBdr>
              <w:divsChild>
                <w:div w:id="1728336125">
                  <w:marLeft w:val="0"/>
                  <w:marRight w:val="0"/>
                  <w:marTop w:val="0"/>
                  <w:marBottom w:val="0"/>
                  <w:divBdr>
                    <w:top w:val="none" w:sz="0" w:space="0" w:color="auto"/>
                    <w:left w:val="none" w:sz="0" w:space="0" w:color="auto"/>
                    <w:bottom w:val="none" w:sz="0" w:space="0" w:color="auto"/>
                    <w:right w:val="none" w:sz="0" w:space="0" w:color="auto"/>
                  </w:divBdr>
                </w:div>
              </w:divsChild>
            </w:div>
            <w:div w:id="225263711">
              <w:marLeft w:val="0"/>
              <w:marRight w:val="0"/>
              <w:marTop w:val="0"/>
              <w:marBottom w:val="0"/>
              <w:divBdr>
                <w:top w:val="none" w:sz="0" w:space="0" w:color="auto"/>
                <w:left w:val="none" w:sz="0" w:space="0" w:color="auto"/>
                <w:bottom w:val="none" w:sz="0" w:space="0" w:color="auto"/>
                <w:right w:val="none" w:sz="0" w:space="0" w:color="auto"/>
              </w:divBdr>
              <w:divsChild>
                <w:div w:id="553927351">
                  <w:marLeft w:val="0"/>
                  <w:marRight w:val="0"/>
                  <w:marTop w:val="0"/>
                  <w:marBottom w:val="0"/>
                  <w:divBdr>
                    <w:top w:val="none" w:sz="0" w:space="0" w:color="auto"/>
                    <w:left w:val="none" w:sz="0" w:space="0" w:color="auto"/>
                    <w:bottom w:val="none" w:sz="0" w:space="0" w:color="auto"/>
                    <w:right w:val="none" w:sz="0" w:space="0" w:color="auto"/>
                  </w:divBdr>
                </w:div>
              </w:divsChild>
            </w:div>
            <w:div w:id="1796437970">
              <w:marLeft w:val="0"/>
              <w:marRight w:val="0"/>
              <w:marTop w:val="0"/>
              <w:marBottom w:val="0"/>
              <w:divBdr>
                <w:top w:val="none" w:sz="0" w:space="0" w:color="auto"/>
                <w:left w:val="none" w:sz="0" w:space="0" w:color="auto"/>
                <w:bottom w:val="none" w:sz="0" w:space="0" w:color="auto"/>
                <w:right w:val="none" w:sz="0" w:space="0" w:color="auto"/>
              </w:divBdr>
              <w:divsChild>
                <w:div w:id="272907124">
                  <w:marLeft w:val="0"/>
                  <w:marRight w:val="0"/>
                  <w:marTop w:val="0"/>
                  <w:marBottom w:val="0"/>
                  <w:divBdr>
                    <w:top w:val="none" w:sz="0" w:space="0" w:color="auto"/>
                    <w:left w:val="none" w:sz="0" w:space="0" w:color="auto"/>
                    <w:bottom w:val="none" w:sz="0" w:space="0" w:color="auto"/>
                    <w:right w:val="none" w:sz="0" w:space="0" w:color="auto"/>
                  </w:divBdr>
                </w:div>
              </w:divsChild>
            </w:div>
            <w:div w:id="2095978605">
              <w:marLeft w:val="0"/>
              <w:marRight w:val="0"/>
              <w:marTop w:val="0"/>
              <w:marBottom w:val="0"/>
              <w:divBdr>
                <w:top w:val="none" w:sz="0" w:space="0" w:color="auto"/>
                <w:left w:val="none" w:sz="0" w:space="0" w:color="auto"/>
                <w:bottom w:val="none" w:sz="0" w:space="0" w:color="auto"/>
                <w:right w:val="none" w:sz="0" w:space="0" w:color="auto"/>
              </w:divBdr>
              <w:divsChild>
                <w:div w:id="1291014293">
                  <w:marLeft w:val="0"/>
                  <w:marRight w:val="0"/>
                  <w:marTop w:val="0"/>
                  <w:marBottom w:val="0"/>
                  <w:divBdr>
                    <w:top w:val="none" w:sz="0" w:space="0" w:color="auto"/>
                    <w:left w:val="none" w:sz="0" w:space="0" w:color="auto"/>
                    <w:bottom w:val="none" w:sz="0" w:space="0" w:color="auto"/>
                    <w:right w:val="none" w:sz="0" w:space="0" w:color="auto"/>
                  </w:divBdr>
                </w:div>
              </w:divsChild>
            </w:div>
            <w:div w:id="1654261900">
              <w:marLeft w:val="0"/>
              <w:marRight w:val="0"/>
              <w:marTop w:val="0"/>
              <w:marBottom w:val="0"/>
              <w:divBdr>
                <w:top w:val="none" w:sz="0" w:space="0" w:color="auto"/>
                <w:left w:val="none" w:sz="0" w:space="0" w:color="auto"/>
                <w:bottom w:val="none" w:sz="0" w:space="0" w:color="auto"/>
                <w:right w:val="none" w:sz="0" w:space="0" w:color="auto"/>
              </w:divBdr>
              <w:divsChild>
                <w:div w:id="502205670">
                  <w:marLeft w:val="0"/>
                  <w:marRight w:val="0"/>
                  <w:marTop w:val="0"/>
                  <w:marBottom w:val="0"/>
                  <w:divBdr>
                    <w:top w:val="none" w:sz="0" w:space="0" w:color="auto"/>
                    <w:left w:val="none" w:sz="0" w:space="0" w:color="auto"/>
                    <w:bottom w:val="none" w:sz="0" w:space="0" w:color="auto"/>
                    <w:right w:val="none" w:sz="0" w:space="0" w:color="auto"/>
                  </w:divBdr>
                </w:div>
              </w:divsChild>
            </w:div>
            <w:div w:id="1430999844">
              <w:marLeft w:val="0"/>
              <w:marRight w:val="0"/>
              <w:marTop w:val="0"/>
              <w:marBottom w:val="0"/>
              <w:divBdr>
                <w:top w:val="none" w:sz="0" w:space="0" w:color="auto"/>
                <w:left w:val="none" w:sz="0" w:space="0" w:color="auto"/>
                <w:bottom w:val="none" w:sz="0" w:space="0" w:color="auto"/>
                <w:right w:val="none" w:sz="0" w:space="0" w:color="auto"/>
              </w:divBdr>
              <w:divsChild>
                <w:div w:id="1621565901">
                  <w:marLeft w:val="0"/>
                  <w:marRight w:val="0"/>
                  <w:marTop w:val="0"/>
                  <w:marBottom w:val="0"/>
                  <w:divBdr>
                    <w:top w:val="none" w:sz="0" w:space="0" w:color="auto"/>
                    <w:left w:val="none" w:sz="0" w:space="0" w:color="auto"/>
                    <w:bottom w:val="none" w:sz="0" w:space="0" w:color="auto"/>
                    <w:right w:val="none" w:sz="0" w:space="0" w:color="auto"/>
                  </w:divBdr>
                </w:div>
              </w:divsChild>
            </w:div>
            <w:div w:id="387458953">
              <w:marLeft w:val="0"/>
              <w:marRight w:val="0"/>
              <w:marTop w:val="0"/>
              <w:marBottom w:val="0"/>
              <w:divBdr>
                <w:top w:val="none" w:sz="0" w:space="0" w:color="auto"/>
                <w:left w:val="none" w:sz="0" w:space="0" w:color="auto"/>
                <w:bottom w:val="none" w:sz="0" w:space="0" w:color="auto"/>
                <w:right w:val="none" w:sz="0" w:space="0" w:color="auto"/>
              </w:divBdr>
              <w:divsChild>
                <w:div w:id="662782631">
                  <w:marLeft w:val="0"/>
                  <w:marRight w:val="0"/>
                  <w:marTop w:val="0"/>
                  <w:marBottom w:val="0"/>
                  <w:divBdr>
                    <w:top w:val="none" w:sz="0" w:space="0" w:color="auto"/>
                    <w:left w:val="none" w:sz="0" w:space="0" w:color="auto"/>
                    <w:bottom w:val="none" w:sz="0" w:space="0" w:color="auto"/>
                    <w:right w:val="none" w:sz="0" w:space="0" w:color="auto"/>
                  </w:divBdr>
                </w:div>
              </w:divsChild>
            </w:div>
            <w:div w:id="538011409">
              <w:marLeft w:val="0"/>
              <w:marRight w:val="0"/>
              <w:marTop w:val="0"/>
              <w:marBottom w:val="0"/>
              <w:divBdr>
                <w:top w:val="none" w:sz="0" w:space="0" w:color="auto"/>
                <w:left w:val="none" w:sz="0" w:space="0" w:color="auto"/>
                <w:bottom w:val="none" w:sz="0" w:space="0" w:color="auto"/>
                <w:right w:val="none" w:sz="0" w:space="0" w:color="auto"/>
              </w:divBdr>
              <w:divsChild>
                <w:div w:id="1033456346">
                  <w:marLeft w:val="0"/>
                  <w:marRight w:val="0"/>
                  <w:marTop w:val="0"/>
                  <w:marBottom w:val="0"/>
                  <w:divBdr>
                    <w:top w:val="none" w:sz="0" w:space="0" w:color="auto"/>
                    <w:left w:val="none" w:sz="0" w:space="0" w:color="auto"/>
                    <w:bottom w:val="none" w:sz="0" w:space="0" w:color="auto"/>
                    <w:right w:val="none" w:sz="0" w:space="0" w:color="auto"/>
                  </w:divBdr>
                </w:div>
              </w:divsChild>
            </w:div>
            <w:div w:id="1316837674">
              <w:marLeft w:val="0"/>
              <w:marRight w:val="0"/>
              <w:marTop w:val="0"/>
              <w:marBottom w:val="0"/>
              <w:divBdr>
                <w:top w:val="none" w:sz="0" w:space="0" w:color="auto"/>
                <w:left w:val="none" w:sz="0" w:space="0" w:color="auto"/>
                <w:bottom w:val="none" w:sz="0" w:space="0" w:color="auto"/>
                <w:right w:val="none" w:sz="0" w:space="0" w:color="auto"/>
              </w:divBdr>
              <w:divsChild>
                <w:div w:id="572548232">
                  <w:marLeft w:val="0"/>
                  <w:marRight w:val="0"/>
                  <w:marTop w:val="0"/>
                  <w:marBottom w:val="0"/>
                  <w:divBdr>
                    <w:top w:val="none" w:sz="0" w:space="0" w:color="auto"/>
                    <w:left w:val="none" w:sz="0" w:space="0" w:color="auto"/>
                    <w:bottom w:val="none" w:sz="0" w:space="0" w:color="auto"/>
                    <w:right w:val="none" w:sz="0" w:space="0" w:color="auto"/>
                  </w:divBdr>
                </w:div>
              </w:divsChild>
            </w:div>
            <w:div w:id="791168105">
              <w:marLeft w:val="0"/>
              <w:marRight w:val="0"/>
              <w:marTop w:val="0"/>
              <w:marBottom w:val="0"/>
              <w:divBdr>
                <w:top w:val="none" w:sz="0" w:space="0" w:color="auto"/>
                <w:left w:val="none" w:sz="0" w:space="0" w:color="auto"/>
                <w:bottom w:val="none" w:sz="0" w:space="0" w:color="auto"/>
                <w:right w:val="none" w:sz="0" w:space="0" w:color="auto"/>
              </w:divBdr>
              <w:divsChild>
                <w:div w:id="997080403">
                  <w:marLeft w:val="0"/>
                  <w:marRight w:val="0"/>
                  <w:marTop w:val="0"/>
                  <w:marBottom w:val="0"/>
                  <w:divBdr>
                    <w:top w:val="none" w:sz="0" w:space="0" w:color="auto"/>
                    <w:left w:val="none" w:sz="0" w:space="0" w:color="auto"/>
                    <w:bottom w:val="none" w:sz="0" w:space="0" w:color="auto"/>
                    <w:right w:val="none" w:sz="0" w:space="0" w:color="auto"/>
                  </w:divBdr>
                </w:div>
              </w:divsChild>
            </w:div>
            <w:div w:id="2078939994">
              <w:marLeft w:val="0"/>
              <w:marRight w:val="0"/>
              <w:marTop w:val="0"/>
              <w:marBottom w:val="0"/>
              <w:divBdr>
                <w:top w:val="none" w:sz="0" w:space="0" w:color="auto"/>
                <w:left w:val="none" w:sz="0" w:space="0" w:color="auto"/>
                <w:bottom w:val="none" w:sz="0" w:space="0" w:color="auto"/>
                <w:right w:val="none" w:sz="0" w:space="0" w:color="auto"/>
              </w:divBdr>
              <w:divsChild>
                <w:div w:id="526795817">
                  <w:marLeft w:val="0"/>
                  <w:marRight w:val="0"/>
                  <w:marTop w:val="0"/>
                  <w:marBottom w:val="0"/>
                  <w:divBdr>
                    <w:top w:val="none" w:sz="0" w:space="0" w:color="auto"/>
                    <w:left w:val="none" w:sz="0" w:space="0" w:color="auto"/>
                    <w:bottom w:val="none" w:sz="0" w:space="0" w:color="auto"/>
                    <w:right w:val="none" w:sz="0" w:space="0" w:color="auto"/>
                  </w:divBdr>
                </w:div>
              </w:divsChild>
            </w:div>
            <w:div w:id="640811984">
              <w:marLeft w:val="0"/>
              <w:marRight w:val="0"/>
              <w:marTop w:val="0"/>
              <w:marBottom w:val="0"/>
              <w:divBdr>
                <w:top w:val="none" w:sz="0" w:space="0" w:color="auto"/>
                <w:left w:val="none" w:sz="0" w:space="0" w:color="auto"/>
                <w:bottom w:val="none" w:sz="0" w:space="0" w:color="auto"/>
                <w:right w:val="none" w:sz="0" w:space="0" w:color="auto"/>
              </w:divBdr>
              <w:divsChild>
                <w:div w:id="1845897046">
                  <w:marLeft w:val="0"/>
                  <w:marRight w:val="0"/>
                  <w:marTop w:val="0"/>
                  <w:marBottom w:val="0"/>
                  <w:divBdr>
                    <w:top w:val="none" w:sz="0" w:space="0" w:color="auto"/>
                    <w:left w:val="none" w:sz="0" w:space="0" w:color="auto"/>
                    <w:bottom w:val="none" w:sz="0" w:space="0" w:color="auto"/>
                    <w:right w:val="none" w:sz="0" w:space="0" w:color="auto"/>
                  </w:divBdr>
                </w:div>
              </w:divsChild>
            </w:div>
            <w:div w:id="978072901">
              <w:marLeft w:val="0"/>
              <w:marRight w:val="0"/>
              <w:marTop w:val="0"/>
              <w:marBottom w:val="0"/>
              <w:divBdr>
                <w:top w:val="none" w:sz="0" w:space="0" w:color="auto"/>
                <w:left w:val="none" w:sz="0" w:space="0" w:color="auto"/>
                <w:bottom w:val="none" w:sz="0" w:space="0" w:color="auto"/>
                <w:right w:val="none" w:sz="0" w:space="0" w:color="auto"/>
              </w:divBdr>
              <w:divsChild>
                <w:div w:id="1274828767">
                  <w:marLeft w:val="0"/>
                  <w:marRight w:val="0"/>
                  <w:marTop w:val="0"/>
                  <w:marBottom w:val="0"/>
                  <w:divBdr>
                    <w:top w:val="none" w:sz="0" w:space="0" w:color="auto"/>
                    <w:left w:val="none" w:sz="0" w:space="0" w:color="auto"/>
                    <w:bottom w:val="none" w:sz="0" w:space="0" w:color="auto"/>
                    <w:right w:val="none" w:sz="0" w:space="0" w:color="auto"/>
                  </w:divBdr>
                </w:div>
              </w:divsChild>
            </w:div>
            <w:div w:id="1035617220">
              <w:marLeft w:val="0"/>
              <w:marRight w:val="0"/>
              <w:marTop w:val="0"/>
              <w:marBottom w:val="0"/>
              <w:divBdr>
                <w:top w:val="none" w:sz="0" w:space="0" w:color="auto"/>
                <w:left w:val="none" w:sz="0" w:space="0" w:color="auto"/>
                <w:bottom w:val="none" w:sz="0" w:space="0" w:color="auto"/>
                <w:right w:val="none" w:sz="0" w:space="0" w:color="auto"/>
              </w:divBdr>
              <w:divsChild>
                <w:div w:id="880751414">
                  <w:marLeft w:val="0"/>
                  <w:marRight w:val="0"/>
                  <w:marTop w:val="0"/>
                  <w:marBottom w:val="0"/>
                  <w:divBdr>
                    <w:top w:val="none" w:sz="0" w:space="0" w:color="auto"/>
                    <w:left w:val="none" w:sz="0" w:space="0" w:color="auto"/>
                    <w:bottom w:val="none" w:sz="0" w:space="0" w:color="auto"/>
                    <w:right w:val="none" w:sz="0" w:space="0" w:color="auto"/>
                  </w:divBdr>
                </w:div>
              </w:divsChild>
            </w:div>
            <w:div w:id="1345086273">
              <w:marLeft w:val="0"/>
              <w:marRight w:val="0"/>
              <w:marTop w:val="0"/>
              <w:marBottom w:val="0"/>
              <w:divBdr>
                <w:top w:val="none" w:sz="0" w:space="0" w:color="auto"/>
                <w:left w:val="none" w:sz="0" w:space="0" w:color="auto"/>
                <w:bottom w:val="none" w:sz="0" w:space="0" w:color="auto"/>
                <w:right w:val="none" w:sz="0" w:space="0" w:color="auto"/>
              </w:divBdr>
              <w:divsChild>
                <w:div w:id="1593272196">
                  <w:marLeft w:val="0"/>
                  <w:marRight w:val="0"/>
                  <w:marTop w:val="0"/>
                  <w:marBottom w:val="0"/>
                  <w:divBdr>
                    <w:top w:val="none" w:sz="0" w:space="0" w:color="auto"/>
                    <w:left w:val="none" w:sz="0" w:space="0" w:color="auto"/>
                    <w:bottom w:val="none" w:sz="0" w:space="0" w:color="auto"/>
                    <w:right w:val="none" w:sz="0" w:space="0" w:color="auto"/>
                  </w:divBdr>
                </w:div>
              </w:divsChild>
            </w:div>
            <w:div w:id="882717506">
              <w:marLeft w:val="0"/>
              <w:marRight w:val="0"/>
              <w:marTop w:val="0"/>
              <w:marBottom w:val="0"/>
              <w:divBdr>
                <w:top w:val="none" w:sz="0" w:space="0" w:color="auto"/>
                <w:left w:val="none" w:sz="0" w:space="0" w:color="auto"/>
                <w:bottom w:val="none" w:sz="0" w:space="0" w:color="auto"/>
                <w:right w:val="none" w:sz="0" w:space="0" w:color="auto"/>
              </w:divBdr>
              <w:divsChild>
                <w:div w:id="1488353453">
                  <w:marLeft w:val="0"/>
                  <w:marRight w:val="0"/>
                  <w:marTop w:val="0"/>
                  <w:marBottom w:val="0"/>
                  <w:divBdr>
                    <w:top w:val="none" w:sz="0" w:space="0" w:color="auto"/>
                    <w:left w:val="none" w:sz="0" w:space="0" w:color="auto"/>
                    <w:bottom w:val="none" w:sz="0" w:space="0" w:color="auto"/>
                    <w:right w:val="none" w:sz="0" w:space="0" w:color="auto"/>
                  </w:divBdr>
                </w:div>
              </w:divsChild>
            </w:div>
            <w:div w:id="1796749671">
              <w:marLeft w:val="0"/>
              <w:marRight w:val="0"/>
              <w:marTop w:val="0"/>
              <w:marBottom w:val="0"/>
              <w:divBdr>
                <w:top w:val="none" w:sz="0" w:space="0" w:color="auto"/>
                <w:left w:val="none" w:sz="0" w:space="0" w:color="auto"/>
                <w:bottom w:val="none" w:sz="0" w:space="0" w:color="auto"/>
                <w:right w:val="none" w:sz="0" w:space="0" w:color="auto"/>
              </w:divBdr>
              <w:divsChild>
                <w:div w:id="183255164">
                  <w:marLeft w:val="0"/>
                  <w:marRight w:val="0"/>
                  <w:marTop w:val="0"/>
                  <w:marBottom w:val="0"/>
                  <w:divBdr>
                    <w:top w:val="none" w:sz="0" w:space="0" w:color="auto"/>
                    <w:left w:val="none" w:sz="0" w:space="0" w:color="auto"/>
                    <w:bottom w:val="none" w:sz="0" w:space="0" w:color="auto"/>
                    <w:right w:val="none" w:sz="0" w:space="0" w:color="auto"/>
                  </w:divBdr>
                </w:div>
              </w:divsChild>
            </w:div>
            <w:div w:id="706566396">
              <w:marLeft w:val="0"/>
              <w:marRight w:val="0"/>
              <w:marTop w:val="0"/>
              <w:marBottom w:val="0"/>
              <w:divBdr>
                <w:top w:val="none" w:sz="0" w:space="0" w:color="auto"/>
                <w:left w:val="none" w:sz="0" w:space="0" w:color="auto"/>
                <w:bottom w:val="none" w:sz="0" w:space="0" w:color="auto"/>
                <w:right w:val="none" w:sz="0" w:space="0" w:color="auto"/>
              </w:divBdr>
              <w:divsChild>
                <w:div w:id="1225523965">
                  <w:marLeft w:val="0"/>
                  <w:marRight w:val="0"/>
                  <w:marTop w:val="0"/>
                  <w:marBottom w:val="0"/>
                  <w:divBdr>
                    <w:top w:val="none" w:sz="0" w:space="0" w:color="auto"/>
                    <w:left w:val="none" w:sz="0" w:space="0" w:color="auto"/>
                    <w:bottom w:val="none" w:sz="0" w:space="0" w:color="auto"/>
                    <w:right w:val="none" w:sz="0" w:space="0" w:color="auto"/>
                  </w:divBdr>
                </w:div>
              </w:divsChild>
            </w:div>
            <w:div w:id="44329612">
              <w:marLeft w:val="0"/>
              <w:marRight w:val="0"/>
              <w:marTop w:val="0"/>
              <w:marBottom w:val="0"/>
              <w:divBdr>
                <w:top w:val="none" w:sz="0" w:space="0" w:color="auto"/>
                <w:left w:val="none" w:sz="0" w:space="0" w:color="auto"/>
                <w:bottom w:val="none" w:sz="0" w:space="0" w:color="auto"/>
                <w:right w:val="none" w:sz="0" w:space="0" w:color="auto"/>
              </w:divBdr>
              <w:divsChild>
                <w:div w:id="1714887922">
                  <w:marLeft w:val="0"/>
                  <w:marRight w:val="0"/>
                  <w:marTop w:val="0"/>
                  <w:marBottom w:val="0"/>
                  <w:divBdr>
                    <w:top w:val="none" w:sz="0" w:space="0" w:color="auto"/>
                    <w:left w:val="none" w:sz="0" w:space="0" w:color="auto"/>
                    <w:bottom w:val="none" w:sz="0" w:space="0" w:color="auto"/>
                    <w:right w:val="none" w:sz="0" w:space="0" w:color="auto"/>
                  </w:divBdr>
                </w:div>
              </w:divsChild>
            </w:div>
            <w:div w:id="1570191938">
              <w:marLeft w:val="0"/>
              <w:marRight w:val="0"/>
              <w:marTop w:val="0"/>
              <w:marBottom w:val="0"/>
              <w:divBdr>
                <w:top w:val="none" w:sz="0" w:space="0" w:color="auto"/>
                <w:left w:val="none" w:sz="0" w:space="0" w:color="auto"/>
                <w:bottom w:val="none" w:sz="0" w:space="0" w:color="auto"/>
                <w:right w:val="none" w:sz="0" w:space="0" w:color="auto"/>
              </w:divBdr>
              <w:divsChild>
                <w:div w:id="721297109">
                  <w:marLeft w:val="0"/>
                  <w:marRight w:val="0"/>
                  <w:marTop w:val="0"/>
                  <w:marBottom w:val="0"/>
                  <w:divBdr>
                    <w:top w:val="none" w:sz="0" w:space="0" w:color="auto"/>
                    <w:left w:val="none" w:sz="0" w:space="0" w:color="auto"/>
                    <w:bottom w:val="none" w:sz="0" w:space="0" w:color="auto"/>
                    <w:right w:val="none" w:sz="0" w:space="0" w:color="auto"/>
                  </w:divBdr>
                </w:div>
              </w:divsChild>
            </w:div>
            <w:div w:id="925000539">
              <w:marLeft w:val="0"/>
              <w:marRight w:val="0"/>
              <w:marTop w:val="0"/>
              <w:marBottom w:val="0"/>
              <w:divBdr>
                <w:top w:val="none" w:sz="0" w:space="0" w:color="auto"/>
                <w:left w:val="none" w:sz="0" w:space="0" w:color="auto"/>
                <w:bottom w:val="none" w:sz="0" w:space="0" w:color="auto"/>
                <w:right w:val="none" w:sz="0" w:space="0" w:color="auto"/>
              </w:divBdr>
              <w:divsChild>
                <w:div w:id="136844414">
                  <w:marLeft w:val="0"/>
                  <w:marRight w:val="0"/>
                  <w:marTop w:val="0"/>
                  <w:marBottom w:val="0"/>
                  <w:divBdr>
                    <w:top w:val="none" w:sz="0" w:space="0" w:color="auto"/>
                    <w:left w:val="none" w:sz="0" w:space="0" w:color="auto"/>
                    <w:bottom w:val="none" w:sz="0" w:space="0" w:color="auto"/>
                    <w:right w:val="none" w:sz="0" w:space="0" w:color="auto"/>
                  </w:divBdr>
                </w:div>
              </w:divsChild>
            </w:div>
            <w:div w:id="1766804394">
              <w:marLeft w:val="0"/>
              <w:marRight w:val="0"/>
              <w:marTop w:val="0"/>
              <w:marBottom w:val="0"/>
              <w:divBdr>
                <w:top w:val="none" w:sz="0" w:space="0" w:color="auto"/>
                <w:left w:val="none" w:sz="0" w:space="0" w:color="auto"/>
                <w:bottom w:val="none" w:sz="0" w:space="0" w:color="auto"/>
                <w:right w:val="none" w:sz="0" w:space="0" w:color="auto"/>
              </w:divBdr>
              <w:divsChild>
                <w:div w:id="1164394103">
                  <w:marLeft w:val="0"/>
                  <w:marRight w:val="0"/>
                  <w:marTop w:val="0"/>
                  <w:marBottom w:val="0"/>
                  <w:divBdr>
                    <w:top w:val="none" w:sz="0" w:space="0" w:color="auto"/>
                    <w:left w:val="none" w:sz="0" w:space="0" w:color="auto"/>
                    <w:bottom w:val="none" w:sz="0" w:space="0" w:color="auto"/>
                    <w:right w:val="none" w:sz="0" w:space="0" w:color="auto"/>
                  </w:divBdr>
                </w:div>
              </w:divsChild>
            </w:div>
            <w:div w:id="736631837">
              <w:marLeft w:val="0"/>
              <w:marRight w:val="0"/>
              <w:marTop w:val="0"/>
              <w:marBottom w:val="0"/>
              <w:divBdr>
                <w:top w:val="none" w:sz="0" w:space="0" w:color="auto"/>
                <w:left w:val="none" w:sz="0" w:space="0" w:color="auto"/>
                <w:bottom w:val="none" w:sz="0" w:space="0" w:color="auto"/>
                <w:right w:val="none" w:sz="0" w:space="0" w:color="auto"/>
              </w:divBdr>
              <w:divsChild>
                <w:div w:id="1253316020">
                  <w:marLeft w:val="0"/>
                  <w:marRight w:val="0"/>
                  <w:marTop w:val="0"/>
                  <w:marBottom w:val="0"/>
                  <w:divBdr>
                    <w:top w:val="none" w:sz="0" w:space="0" w:color="auto"/>
                    <w:left w:val="none" w:sz="0" w:space="0" w:color="auto"/>
                    <w:bottom w:val="none" w:sz="0" w:space="0" w:color="auto"/>
                    <w:right w:val="none" w:sz="0" w:space="0" w:color="auto"/>
                  </w:divBdr>
                </w:div>
              </w:divsChild>
            </w:div>
            <w:div w:id="933368074">
              <w:marLeft w:val="0"/>
              <w:marRight w:val="0"/>
              <w:marTop w:val="0"/>
              <w:marBottom w:val="0"/>
              <w:divBdr>
                <w:top w:val="none" w:sz="0" w:space="0" w:color="auto"/>
                <w:left w:val="none" w:sz="0" w:space="0" w:color="auto"/>
                <w:bottom w:val="none" w:sz="0" w:space="0" w:color="auto"/>
                <w:right w:val="none" w:sz="0" w:space="0" w:color="auto"/>
              </w:divBdr>
              <w:divsChild>
                <w:div w:id="161548710">
                  <w:marLeft w:val="0"/>
                  <w:marRight w:val="0"/>
                  <w:marTop w:val="0"/>
                  <w:marBottom w:val="0"/>
                  <w:divBdr>
                    <w:top w:val="none" w:sz="0" w:space="0" w:color="auto"/>
                    <w:left w:val="none" w:sz="0" w:space="0" w:color="auto"/>
                    <w:bottom w:val="none" w:sz="0" w:space="0" w:color="auto"/>
                    <w:right w:val="none" w:sz="0" w:space="0" w:color="auto"/>
                  </w:divBdr>
                </w:div>
              </w:divsChild>
            </w:div>
            <w:div w:id="1595745104">
              <w:marLeft w:val="0"/>
              <w:marRight w:val="0"/>
              <w:marTop w:val="0"/>
              <w:marBottom w:val="0"/>
              <w:divBdr>
                <w:top w:val="none" w:sz="0" w:space="0" w:color="auto"/>
                <w:left w:val="none" w:sz="0" w:space="0" w:color="auto"/>
                <w:bottom w:val="none" w:sz="0" w:space="0" w:color="auto"/>
                <w:right w:val="none" w:sz="0" w:space="0" w:color="auto"/>
              </w:divBdr>
              <w:divsChild>
                <w:div w:id="1147744906">
                  <w:marLeft w:val="0"/>
                  <w:marRight w:val="0"/>
                  <w:marTop w:val="0"/>
                  <w:marBottom w:val="0"/>
                  <w:divBdr>
                    <w:top w:val="none" w:sz="0" w:space="0" w:color="auto"/>
                    <w:left w:val="none" w:sz="0" w:space="0" w:color="auto"/>
                    <w:bottom w:val="none" w:sz="0" w:space="0" w:color="auto"/>
                    <w:right w:val="none" w:sz="0" w:space="0" w:color="auto"/>
                  </w:divBdr>
                </w:div>
              </w:divsChild>
            </w:div>
            <w:div w:id="965693369">
              <w:marLeft w:val="0"/>
              <w:marRight w:val="0"/>
              <w:marTop w:val="0"/>
              <w:marBottom w:val="0"/>
              <w:divBdr>
                <w:top w:val="none" w:sz="0" w:space="0" w:color="auto"/>
                <w:left w:val="none" w:sz="0" w:space="0" w:color="auto"/>
                <w:bottom w:val="none" w:sz="0" w:space="0" w:color="auto"/>
                <w:right w:val="none" w:sz="0" w:space="0" w:color="auto"/>
              </w:divBdr>
              <w:divsChild>
                <w:div w:id="1175727769">
                  <w:marLeft w:val="0"/>
                  <w:marRight w:val="0"/>
                  <w:marTop w:val="0"/>
                  <w:marBottom w:val="0"/>
                  <w:divBdr>
                    <w:top w:val="none" w:sz="0" w:space="0" w:color="auto"/>
                    <w:left w:val="none" w:sz="0" w:space="0" w:color="auto"/>
                    <w:bottom w:val="none" w:sz="0" w:space="0" w:color="auto"/>
                    <w:right w:val="none" w:sz="0" w:space="0" w:color="auto"/>
                  </w:divBdr>
                </w:div>
              </w:divsChild>
            </w:div>
            <w:div w:id="1909850224">
              <w:marLeft w:val="0"/>
              <w:marRight w:val="0"/>
              <w:marTop w:val="0"/>
              <w:marBottom w:val="0"/>
              <w:divBdr>
                <w:top w:val="none" w:sz="0" w:space="0" w:color="auto"/>
                <w:left w:val="none" w:sz="0" w:space="0" w:color="auto"/>
                <w:bottom w:val="none" w:sz="0" w:space="0" w:color="auto"/>
                <w:right w:val="none" w:sz="0" w:space="0" w:color="auto"/>
              </w:divBdr>
              <w:divsChild>
                <w:div w:id="368527568">
                  <w:marLeft w:val="0"/>
                  <w:marRight w:val="0"/>
                  <w:marTop w:val="0"/>
                  <w:marBottom w:val="0"/>
                  <w:divBdr>
                    <w:top w:val="none" w:sz="0" w:space="0" w:color="auto"/>
                    <w:left w:val="none" w:sz="0" w:space="0" w:color="auto"/>
                    <w:bottom w:val="none" w:sz="0" w:space="0" w:color="auto"/>
                    <w:right w:val="none" w:sz="0" w:space="0" w:color="auto"/>
                  </w:divBdr>
                </w:div>
              </w:divsChild>
            </w:div>
            <w:div w:id="961232931">
              <w:marLeft w:val="0"/>
              <w:marRight w:val="0"/>
              <w:marTop w:val="0"/>
              <w:marBottom w:val="0"/>
              <w:divBdr>
                <w:top w:val="none" w:sz="0" w:space="0" w:color="auto"/>
                <w:left w:val="none" w:sz="0" w:space="0" w:color="auto"/>
                <w:bottom w:val="none" w:sz="0" w:space="0" w:color="auto"/>
                <w:right w:val="none" w:sz="0" w:space="0" w:color="auto"/>
              </w:divBdr>
              <w:divsChild>
                <w:div w:id="1344018078">
                  <w:marLeft w:val="0"/>
                  <w:marRight w:val="0"/>
                  <w:marTop w:val="0"/>
                  <w:marBottom w:val="0"/>
                  <w:divBdr>
                    <w:top w:val="none" w:sz="0" w:space="0" w:color="auto"/>
                    <w:left w:val="none" w:sz="0" w:space="0" w:color="auto"/>
                    <w:bottom w:val="none" w:sz="0" w:space="0" w:color="auto"/>
                    <w:right w:val="none" w:sz="0" w:space="0" w:color="auto"/>
                  </w:divBdr>
                </w:div>
              </w:divsChild>
            </w:div>
            <w:div w:id="1871799549">
              <w:marLeft w:val="0"/>
              <w:marRight w:val="0"/>
              <w:marTop w:val="0"/>
              <w:marBottom w:val="0"/>
              <w:divBdr>
                <w:top w:val="none" w:sz="0" w:space="0" w:color="auto"/>
                <w:left w:val="none" w:sz="0" w:space="0" w:color="auto"/>
                <w:bottom w:val="none" w:sz="0" w:space="0" w:color="auto"/>
                <w:right w:val="none" w:sz="0" w:space="0" w:color="auto"/>
              </w:divBdr>
              <w:divsChild>
                <w:div w:id="176624561">
                  <w:marLeft w:val="0"/>
                  <w:marRight w:val="0"/>
                  <w:marTop w:val="0"/>
                  <w:marBottom w:val="0"/>
                  <w:divBdr>
                    <w:top w:val="none" w:sz="0" w:space="0" w:color="auto"/>
                    <w:left w:val="none" w:sz="0" w:space="0" w:color="auto"/>
                    <w:bottom w:val="none" w:sz="0" w:space="0" w:color="auto"/>
                    <w:right w:val="none" w:sz="0" w:space="0" w:color="auto"/>
                  </w:divBdr>
                </w:div>
              </w:divsChild>
            </w:div>
            <w:div w:id="1045527374">
              <w:marLeft w:val="0"/>
              <w:marRight w:val="0"/>
              <w:marTop w:val="0"/>
              <w:marBottom w:val="0"/>
              <w:divBdr>
                <w:top w:val="none" w:sz="0" w:space="0" w:color="auto"/>
                <w:left w:val="none" w:sz="0" w:space="0" w:color="auto"/>
                <w:bottom w:val="none" w:sz="0" w:space="0" w:color="auto"/>
                <w:right w:val="none" w:sz="0" w:space="0" w:color="auto"/>
              </w:divBdr>
              <w:divsChild>
                <w:div w:id="1471172395">
                  <w:marLeft w:val="0"/>
                  <w:marRight w:val="0"/>
                  <w:marTop w:val="0"/>
                  <w:marBottom w:val="0"/>
                  <w:divBdr>
                    <w:top w:val="none" w:sz="0" w:space="0" w:color="auto"/>
                    <w:left w:val="none" w:sz="0" w:space="0" w:color="auto"/>
                    <w:bottom w:val="none" w:sz="0" w:space="0" w:color="auto"/>
                    <w:right w:val="none" w:sz="0" w:space="0" w:color="auto"/>
                  </w:divBdr>
                </w:div>
              </w:divsChild>
            </w:div>
            <w:div w:id="1934513361">
              <w:marLeft w:val="0"/>
              <w:marRight w:val="0"/>
              <w:marTop w:val="0"/>
              <w:marBottom w:val="0"/>
              <w:divBdr>
                <w:top w:val="none" w:sz="0" w:space="0" w:color="auto"/>
                <w:left w:val="none" w:sz="0" w:space="0" w:color="auto"/>
                <w:bottom w:val="none" w:sz="0" w:space="0" w:color="auto"/>
                <w:right w:val="none" w:sz="0" w:space="0" w:color="auto"/>
              </w:divBdr>
              <w:divsChild>
                <w:div w:id="2096046148">
                  <w:marLeft w:val="0"/>
                  <w:marRight w:val="0"/>
                  <w:marTop w:val="0"/>
                  <w:marBottom w:val="0"/>
                  <w:divBdr>
                    <w:top w:val="none" w:sz="0" w:space="0" w:color="auto"/>
                    <w:left w:val="none" w:sz="0" w:space="0" w:color="auto"/>
                    <w:bottom w:val="none" w:sz="0" w:space="0" w:color="auto"/>
                    <w:right w:val="none" w:sz="0" w:space="0" w:color="auto"/>
                  </w:divBdr>
                </w:div>
              </w:divsChild>
            </w:div>
            <w:div w:id="1738700631">
              <w:marLeft w:val="0"/>
              <w:marRight w:val="0"/>
              <w:marTop w:val="0"/>
              <w:marBottom w:val="0"/>
              <w:divBdr>
                <w:top w:val="none" w:sz="0" w:space="0" w:color="auto"/>
                <w:left w:val="none" w:sz="0" w:space="0" w:color="auto"/>
                <w:bottom w:val="none" w:sz="0" w:space="0" w:color="auto"/>
                <w:right w:val="none" w:sz="0" w:space="0" w:color="auto"/>
              </w:divBdr>
              <w:divsChild>
                <w:div w:id="1911578426">
                  <w:marLeft w:val="0"/>
                  <w:marRight w:val="0"/>
                  <w:marTop w:val="0"/>
                  <w:marBottom w:val="0"/>
                  <w:divBdr>
                    <w:top w:val="none" w:sz="0" w:space="0" w:color="auto"/>
                    <w:left w:val="none" w:sz="0" w:space="0" w:color="auto"/>
                    <w:bottom w:val="none" w:sz="0" w:space="0" w:color="auto"/>
                    <w:right w:val="none" w:sz="0" w:space="0" w:color="auto"/>
                  </w:divBdr>
                </w:div>
              </w:divsChild>
            </w:div>
            <w:div w:id="1703437099">
              <w:marLeft w:val="0"/>
              <w:marRight w:val="0"/>
              <w:marTop w:val="0"/>
              <w:marBottom w:val="0"/>
              <w:divBdr>
                <w:top w:val="none" w:sz="0" w:space="0" w:color="auto"/>
                <w:left w:val="none" w:sz="0" w:space="0" w:color="auto"/>
                <w:bottom w:val="none" w:sz="0" w:space="0" w:color="auto"/>
                <w:right w:val="none" w:sz="0" w:space="0" w:color="auto"/>
              </w:divBdr>
              <w:divsChild>
                <w:div w:id="1658218653">
                  <w:marLeft w:val="0"/>
                  <w:marRight w:val="0"/>
                  <w:marTop w:val="0"/>
                  <w:marBottom w:val="0"/>
                  <w:divBdr>
                    <w:top w:val="none" w:sz="0" w:space="0" w:color="auto"/>
                    <w:left w:val="none" w:sz="0" w:space="0" w:color="auto"/>
                    <w:bottom w:val="none" w:sz="0" w:space="0" w:color="auto"/>
                    <w:right w:val="none" w:sz="0" w:space="0" w:color="auto"/>
                  </w:divBdr>
                </w:div>
              </w:divsChild>
            </w:div>
            <w:div w:id="2105614384">
              <w:marLeft w:val="0"/>
              <w:marRight w:val="0"/>
              <w:marTop w:val="0"/>
              <w:marBottom w:val="0"/>
              <w:divBdr>
                <w:top w:val="none" w:sz="0" w:space="0" w:color="auto"/>
                <w:left w:val="none" w:sz="0" w:space="0" w:color="auto"/>
                <w:bottom w:val="none" w:sz="0" w:space="0" w:color="auto"/>
                <w:right w:val="none" w:sz="0" w:space="0" w:color="auto"/>
              </w:divBdr>
              <w:divsChild>
                <w:div w:id="436029175">
                  <w:marLeft w:val="0"/>
                  <w:marRight w:val="0"/>
                  <w:marTop w:val="0"/>
                  <w:marBottom w:val="0"/>
                  <w:divBdr>
                    <w:top w:val="none" w:sz="0" w:space="0" w:color="auto"/>
                    <w:left w:val="none" w:sz="0" w:space="0" w:color="auto"/>
                    <w:bottom w:val="none" w:sz="0" w:space="0" w:color="auto"/>
                    <w:right w:val="none" w:sz="0" w:space="0" w:color="auto"/>
                  </w:divBdr>
                </w:div>
              </w:divsChild>
            </w:div>
            <w:div w:id="1648123693">
              <w:marLeft w:val="0"/>
              <w:marRight w:val="0"/>
              <w:marTop w:val="0"/>
              <w:marBottom w:val="0"/>
              <w:divBdr>
                <w:top w:val="none" w:sz="0" w:space="0" w:color="auto"/>
                <w:left w:val="none" w:sz="0" w:space="0" w:color="auto"/>
                <w:bottom w:val="none" w:sz="0" w:space="0" w:color="auto"/>
                <w:right w:val="none" w:sz="0" w:space="0" w:color="auto"/>
              </w:divBdr>
              <w:divsChild>
                <w:div w:id="1915893463">
                  <w:marLeft w:val="0"/>
                  <w:marRight w:val="0"/>
                  <w:marTop w:val="0"/>
                  <w:marBottom w:val="0"/>
                  <w:divBdr>
                    <w:top w:val="none" w:sz="0" w:space="0" w:color="auto"/>
                    <w:left w:val="none" w:sz="0" w:space="0" w:color="auto"/>
                    <w:bottom w:val="none" w:sz="0" w:space="0" w:color="auto"/>
                    <w:right w:val="none" w:sz="0" w:space="0" w:color="auto"/>
                  </w:divBdr>
                </w:div>
              </w:divsChild>
            </w:div>
            <w:div w:id="1771005451">
              <w:marLeft w:val="0"/>
              <w:marRight w:val="0"/>
              <w:marTop w:val="0"/>
              <w:marBottom w:val="0"/>
              <w:divBdr>
                <w:top w:val="none" w:sz="0" w:space="0" w:color="auto"/>
                <w:left w:val="none" w:sz="0" w:space="0" w:color="auto"/>
                <w:bottom w:val="none" w:sz="0" w:space="0" w:color="auto"/>
                <w:right w:val="none" w:sz="0" w:space="0" w:color="auto"/>
              </w:divBdr>
              <w:divsChild>
                <w:div w:id="1820805238">
                  <w:marLeft w:val="0"/>
                  <w:marRight w:val="0"/>
                  <w:marTop w:val="0"/>
                  <w:marBottom w:val="0"/>
                  <w:divBdr>
                    <w:top w:val="none" w:sz="0" w:space="0" w:color="auto"/>
                    <w:left w:val="none" w:sz="0" w:space="0" w:color="auto"/>
                    <w:bottom w:val="none" w:sz="0" w:space="0" w:color="auto"/>
                    <w:right w:val="none" w:sz="0" w:space="0" w:color="auto"/>
                  </w:divBdr>
                </w:div>
              </w:divsChild>
            </w:div>
            <w:div w:id="981696038">
              <w:marLeft w:val="0"/>
              <w:marRight w:val="0"/>
              <w:marTop w:val="0"/>
              <w:marBottom w:val="0"/>
              <w:divBdr>
                <w:top w:val="none" w:sz="0" w:space="0" w:color="auto"/>
                <w:left w:val="none" w:sz="0" w:space="0" w:color="auto"/>
                <w:bottom w:val="none" w:sz="0" w:space="0" w:color="auto"/>
                <w:right w:val="none" w:sz="0" w:space="0" w:color="auto"/>
              </w:divBdr>
              <w:divsChild>
                <w:div w:id="1790391601">
                  <w:marLeft w:val="0"/>
                  <w:marRight w:val="0"/>
                  <w:marTop w:val="0"/>
                  <w:marBottom w:val="0"/>
                  <w:divBdr>
                    <w:top w:val="none" w:sz="0" w:space="0" w:color="auto"/>
                    <w:left w:val="none" w:sz="0" w:space="0" w:color="auto"/>
                    <w:bottom w:val="none" w:sz="0" w:space="0" w:color="auto"/>
                    <w:right w:val="none" w:sz="0" w:space="0" w:color="auto"/>
                  </w:divBdr>
                </w:div>
              </w:divsChild>
            </w:div>
            <w:div w:id="1792043914">
              <w:marLeft w:val="0"/>
              <w:marRight w:val="0"/>
              <w:marTop w:val="0"/>
              <w:marBottom w:val="0"/>
              <w:divBdr>
                <w:top w:val="none" w:sz="0" w:space="0" w:color="auto"/>
                <w:left w:val="none" w:sz="0" w:space="0" w:color="auto"/>
                <w:bottom w:val="none" w:sz="0" w:space="0" w:color="auto"/>
                <w:right w:val="none" w:sz="0" w:space="0" w:color="auto"/>
              </w:divBdr>
              <w:divsChild>
                <w:div w:id="415058158">
                  <w:marLeft w:val="0"/>
                  <w:marRight w:val="0"/>
                  <w:marTop w:val="0"/>
                  <w:marBottom w:val="0"/>
                  <w:divBdr>
                    <w:top w:val="none" w:sz="0" w:space="0" w:color="auto"/>
                    <w:left w:val="none" w:sz="0" w:space="0" w:color="auto"/>
                    <w:bottom w:val="none" w:sz="0" w:space="0" w:color="auto"/>
                    <w:right w:val="none" w:sz="0" w:space="0" w:color="auto"/>
                  </w:divBdr>
                </w:div>
              </w:divsChild>
            </w:div>
            <w:div w:id="335962225">
              <w:marLeft w:val="0"/>
              <w:marRight w:val="0"/>
              <w:marTop w:val="0"/>
              <w:marBottom w:val="0"/>
              <w:divBdr>
                <w:top w:val="none" w:sz="0" w:space="0" w:color="auto"/>
                <w:left w:val="none" w:sz="0" w:space="0" w:color="auto"/>
                <w:bottom w:val="none" w:sz="0" w:space="0" w:color="auto"/>
                <w:right w:val="none" w:sz="0" w:space="0" w:color="auto"/>
              </w:divBdr>
              <w:divsChild>
                <w:div w:id="725181811">
                  <w:marLeft w:val="0"/>
                  <w:marRight w:val="0"/>
                  <w:marTop w:val="0"/>
                  <w:marBottom w:val="0"/>
                  <w:divBdr>
                    <w:top w:val="none" w:sz="0" w:space="0" w:color="auto"/>
                    <w:left w:val="none" w:sz="0" w:space="0" w:color="auto"/>
                    <w:bottom w:val="none" w:sz="0" w:space="0" w:color="auto"/>
                    <w:right w:val="none" w:sz="0" w:space="0" w:color="auto"/>
                  </w:divBdr>
                </w:div>
              </w:divsChild>
            </w:div>
            <w:div w:id="180120750">
              <w:marLeft w:val="0"/>
              <w:marRight w:val="0"/>
              <w:marTop w:val="0"/>
              <w:marBottom w:val="0"/>
              <w:divBdr>
                <w:top w:val="none" w:sz="0" w:space="0" w:color="auto"/>
                <w:left w:val="none" w:sz="0" w:space="0" w:color="auto"/>
                <w:bottom w:val="none" w:sz="0" w:space="0" w:color="auto"/>
                <w:right w:val="none" w:sz="0" w:space="0" w:color="auto"/>
              </w:divBdr>
              <w:divsChild>
                <w:div w:id="1751853930">
                  <w:marLeft w:val="0"/>
                  <w:marRight w:val="0"/>
                  <w:marTop w:val="0"/>
                  <w:marBottom w:val="0"/>
                  <w:divBdr>
                    <w:top w:val="none" w:sz="0" w:space="0" w:color="auto"/>
                    <w:left w:val="none" w:sz="0" w:space="0" w:color="auto"/>
                    <w:bottom w:val="none" w:sz="0" w:space="0" w:color="auto"/>
                    <w:right w:val="none" w:sz="0" w:space="0" w:color="auto"/>
                  </w:divBdr>
                </w:div>
              </w:divsChild>
            </w:div>
            <w:div w:id="800614200">
              <w:marLeft w:val="0"/>
              <w:marRight w:val="0"/>
              <w:marTop w:val="0"/>
              <w:marBottom w:val="0"/>
              <w:divBdr>
                <w:top w:val="none" w:sz="0" w:space="0" w:color="auto"/>
                <w:left w:val="none" w:sz="0" w:space="0" w:color="auto"/>
                <w:bottom w:val="none" w:sz="0" w:space="0" w:color="auto"/>
                <w:right w:val="none" w:sz="0" w:space="0" w:color="auto"/>
              </w:divBdr>
              <w:divsChild>
                <w:div w:id="153034799">
                  <w:marLeft w:val="0"/>
                  <w:marRight w:val="0"/>
                  <w:marTop w:val="0"/>
                  <w:marBottom w:val="0"/>
                  <w:divBdr>
                    <w:top w:val="none" w:sz="0" w:space="0" w:color="auto"/>
                    <w:left w:val="none" w:sz="0" w:space="0" w:color="auto"/>
                    <w:bottom w:val="none" w:sz="0" w:space="0" w:color="auto"/>
                    <w:right w:val="none" w:sz="0" w:space="0" w:color="auto"/>
                  </w:divBdr>
                </w:div>
              </w:divsChild>
            </w:div>
            <w:div w:id="109861092">
              <w:marLeft w:val="0"/>
              <w:marRight w:val="0"/>
              <w:marTop w:val="0"/>
              <w:marBottom w:val="0"/>
              <w:divBdr>
                <w:top w:val="none" w:sz="0" w:space="0" w:color="auto"/>
                <w:left w:val="none" w:sz="0" w:space="0" w:color="auto"/>
                <w:bottom w:val="none" w:sz="0" w:space="0" w:color="auto"/>
                <w:right w:val="none" w:sz="0" w:space="0" w:color="auto"/>
              </w:divBdr>
              <w:divsChild>
                <w:div w:id="1992637104">
                  <w:marLeft w:val="0"/>
                  <w:marRight w:val="0"/>
                  <w:marTop w:val="0"/>
                  <w:marBottom w:val="0"/>
                  <w:divBdr>
                    <w:top w:val="none" w:sz="0" w:space="0" w:color="auto"/>
                    <w:left w:val="none" w:sz="0" w:space="0" w:color="auto"/>
                    <w:bottom w:val="none" w:sz="0" w:space="0" w:color="auto"/>
                    <w:right w:val="none" w:sz="0" w:space="0" w:color="auto"/>
                  </w:divBdr>
                </w:div>
              </w:divsChild>
            </w:div>
            <w:div w:id="1851024937">
              <w:marLeft w:val="0"/>
              <w:marRight w:val="0"/>
              <w:marTop w:val="0"/>
              <w:marBottom w:val="0"/>
              <w:divBdr>
                <w:top w:val="none" w:sz="0" w:space="0" w:color="auto"/>
                <w:left w:val="none" w:sz="0" w:space="0" w:color="auto"/>
                <w:bottom w:val="none" w:sz="0" w:space="0" w:color="auto"/>
                <w:right w:val="none" w:sz="0" w:space="0" w:color="auto"/>
              </w:divBdr>
              <w:divsChild>
                <w:div w:id="1253853572">
                  <w:marLeft w:val="0"/>
                  <w:marRight w:val="0"/>
                  <w:marTop w:val="0"/>
                  <w:marBottom w:val="0"/>
                  <w:divBdr>
                    <w:top w:val="none" w:sz="0" w:space="0" w:color="auto"/>
                    <w:left w:val="none" w:sz="0" w:space="0" w:color="auto"/>
                    <w:bottom w:val="none" w:sz="0" w:space="0" w:color="auto"/>
                    <w:right w:val="none" w:sz="0" w:space="0" w:color="auto"/>
                  </w:divBdr>
                </w:div>
              </w:divsChild>
            </w:div>
            <w:div w:id="545483973">
              <w:marLeft w:val="0"/>
              <w:marRight w:val="0"/>
              <w:marTop w:val="0"/>
              <w:marBottom w:val="0"/>
              <w:divBdr>
                <w:top w:val="none" w:sz="0" w:space="0" w:color="auto"/>
                <w:left w:val="none" w:sz="0" w:space="0" w:color="auto"/>
                <w:bottom w:val="none" w:sz="0" w:space="0" w:color="auto"/>
                <w:right w:val="none" w:sz="0" w:space="0" w:color="auto"/>
              </w:divBdr>
              <w:divsChild>
                <w:div w:id="1571693718">
                  <w:marLeft w:val="0"/>
                  <w:marRight w:val="0"/>
                  <w:marTop w:val="0"/>
                  <w:marBottom w:val="0"/>
                  <w:divBdr>
                    <w:top w:val="none" w:sz="0" w:space="0" w:color="auto"/>
                    <w:left w:val="none" w:sz="0" w:space="0" w:color="auto"/>
                    <w:bottom w:val="none" w:sz="0" w:space="0" w:color="auto"/>
                    <w:right w:val="none" w:sz="0" w:space="0" w:color="auto"/>
                  </w:divBdr>
                </w:div>
              </w:divsChild>
            </w:div>
            <w:div w:id="252057537">
              <w:marLeft w:val="0"/>
              <w:marRight w:val="0"/>
              <w:marTop w:val="0"/>
              <w:marBottom w:val="0"/>
              <w:divBdr>
                <w:top w:val="none" w:sz="0" w:space="0" w:color="auto"/>
                <w:left w:val="none" w:sz="0" w:space="0" w:color="auto"/>
                <w:bottom w:val="none" w:sz="0" w:space="0" w:color="auto"/>
                <w:right w:val="none" w:sz="0" w:space="0" w:color="auto"/>
              </w:divBdr>
              <w:divsChild>
                <w:div w:id="1964580436">
                  <w:marLeft w:val="0"/>
                  <w:marRight w:val="0"/>
                  <w:marTop w:val="0"/>
                  <w:marBottom w:val="0"/>
                  <w:divBdr>
                    <w:top w:val="none" w:sz="0" w:space="0" w:color="auto"/>
                    <w:left w:val="none" w:sz="0" w:space="0" w:color="auto"/>
                    <w:bottom w:val="none" w:sz="0" w:space="0" w:color="auto"/>
                    <w:right w:val="none" w:sz="0" w:space="0" w:color="auto"/>
                  </w:divBdr>
                </w:div>
              </w:divsChild>
            </w:div>
            <w:div w:id="978458007">
              <w:marLeft w:val="0"/>
              <w:marRight w:val="0"/>
              <w:marTop w:val="0"/>
              <w:marBottom w:val="0"/>
              <w:divBdr>
                <w:top w:val="none" w:sz="0" w:space="0" w:color="auto"/>
                <w:left w:val="none" w:sz="0" w:space="0" w:color="auto"/>
                <w:bottom w:val="none" w:sz="0" w:space="0" w:color="auto"/>
                <w:right w:val="none" w:sz="0" w:space="0" w:color="auto"/>
              </w:divBdr>
              <w:divsChild>
                <w:div w:id="1496533966">
                  <w:marLeft w:val="0"/>
                  <w:marRight w:val="0"/>
                  <w:marTop w:val="0"/>
                  <w:marBottom w:val="0"/>
                  <w:divBdr>
                    <w:top w:val="none" w:sz="0" w:space="0" w:color="auto"/>
                    <w:left w:val="none" w:sz="0" w:space="0" w:color="auto"/>
                    <w:bottom w:val="none" w:sz="0" w:space="0" w:color="auto"/>
                    <w:right w:val="none" w:sz="0" w:space="0" w:color="auto"/>
                  </w:divBdr>
                </w:div>
              </w:divsChild>
            </w:div>
            <w:div w:id="827983266">
              <w:marLeft w:val="0"/>
              <w:marRight w:val="0"/>
              <w:marTop w:val="0"/>
              <w:marBottom w:val="0"/>
              <w:divBdr>
                <w:top w:val="none" w:sz="0" w:space="0" w:color="auto"/>
                <w:left w:val="none" w:sz="0" w:space="0" w:color="auto"/>
                <w:bottom w:val="none" w:sz="0" w:space="0" w:color="auto"/>
                <w:right w:val="none" w:sz="0" w:space="0" w:color="auto"/>
              </w:divBdr>
              <w:divsChild>
                <w:div w:id="1101220076">
                  <w:marLeft w:val="0"/>
                  <w:marRight w:val="0"/>
                  <w:marTop w:val="0"/>
                  <w:marBottom w:val="0"/>
                  <w:divBdr>
                    <w:top w:val="none" w:sz="0" w:space="0" w:color="auto"/>
                    <w:left w:val="none" w:sz="0" w:space="0" w:color="auto"/>
                    <w:bottom w:val="none" w:sz="0" w:space="0" w:color="auto"/>
                    <w:right w:val="none" w:sz="0" w:space="0" w:color="auto"/>
                  </w:divBdr>
                </w:div>
              </w:divsChild>
            </w:div>
            <w:div w:id="1107698954">
              <w:marLeft w:val="0"/>
              <w:marRight w:val="0"/>
              <w:marTop w:val="0"/>
              <w:marBottom w:val="0"/>
              <w:divBdr>
                <w:top w:val="none" w:sz="0" w:space="0" w:color="auto"/>
                <w:left w:val="none" w:sz="0" w:space="0" w:color="auto"/>
                <w:bottom w:val="none" w:sz="0" w:space="0" w:color="auto"/>
                <w:right w:val="none" w:sz="0" w:space="0" w:color="auto"/>
              </w:divBdr>
              <w:divsChild>
                <w:div w:id="330911207">
                  <w:marLeft w:val="0"/>
                  <w:marRight w:val="0"/>
                  <w:marTop w:val="0"/>
                  <w:marBottom w:val="0"/>
                  <w:divBdr>
                    <w:top w:val="none" w:sz="0" w:space="0" w:color="auto"/>
                    <w:left w:val="none" w:sz="0" w:space="0" w:color="auto"/>
                    <w:bottom w:val="none" w:sz="0" w:space="0" w:color="auto"/>
                    <w:right w:val="none" w:sz="0" w:space="0" w:color="auto"/>
                  </w:divBdr>
                </w:div>
              </w:divsChild>
            </w:div>
            <w:div w:id="1218972549">
              <w:marLeft w:val="0"/>
              <w:marRight w:val="0"/>
              <w:marTop w:val="0"/>
              <w:marBottom w:val="0"/>
              <w:divBdr>
                <w:top w:val="none" w:sz="0" w:space="0" w:color="auto"/>
                <w:left w:val="none" w:sz="0" w:space="0" w:color="auto"/>
                <w:bottom w:val="none" w:sz="0" w:space="0" w:color="auto"/>
                <w:right w:val="none" w:sz="0" w:space="0" w:color="auto"/>
              </w:divBdr>
              <w:divsChild>
                <w:div w:id="1951622973">
                  <w:marLeft w:val="0"/>
                  <w:marRight w:val="0"/>
                  <w:marTop w:val="0"/>
                  <w:marBottom w:val="0"/>
                  <w:divBdr>
                    <w:top w:val="none" w:sz="0" w:space="0" w:color="auto"/>
                    <w:left w:val="none" w:sz="0" w:space="0" w:color="auto"/>
                    <w:bottom w:val="none" w:sz="0" w:space="0" w:color="auto"/>
                    <w:right w:val="none" w:sz="0" w:space="0" w:color="auto"/>
                  </w:divBdr>
                </w:div>
              </w:divsChild>
            </w:div>
            <w:div w:id="1326199595">
              <w:marLeft w:val="0"/>
              <w:marRight w:val="0"/>
              <w:marTop w:val="0"/>
              <w:marBottom w:val="0"/>
              <w:divBdr>
                <w:top w:val="none" w:sz="0" w:space="0" w:color="auto"/>
                <w:left w:val="none" w:sz="0" w:space="0" w:color="auto"/>
                <w:bottom w:val="none" w:sz="0" w:space="0" w:color="auto"/>
                <w:right w:val="none" w:sz="0" w:space="0" w:color="auto"/>
              </w:divBdr>
              <w:divsChild>
                <w:div w:id="121659317">
                  <w:marLeft w:val="0"/>
                  <w:marRight w:val="0"/>
                  <w:marTop w:val="0"/>
                  <w:marBottom w:val="0"/>
                  <w:divBdr>
                    <w:top w:val="none" w:sz="0" w:space="0" w:color="auto"/>
                    <w:left w:val="none" w:sz="0" w:space="0" w:color="auto"/>
                    <w:bottom w:val="none" w:sz="0" w:space="0" w:color="auto"/>
                    <w:right w:val="none" w:sz="0" w:space="0" w:color="auto"/>
                  </w:divBdr>
                </w:div>
              </w:divsChild>
            </w:div>
            <w:div w:id="430324260">
              <w:marLeft w:val="0"/>
              <w:marRight w:val="0"/>
              <w:marTop w:val="0"/>
              <w:marBottom w:val="0"/>
              <w:divBdr>
                <w:top w:val="none" w:sz="0" w:space="0" w:color="auto"/>
                <w:left w:val="none" w:sz="0" w:space="0" w:color="auto"/>
                <w:bottom w:val="none" w:sz="0" w:space="0" w:color="auto"/>
                <w:right w:val="none" w:sz="0" w:space="0" w:color="auto"/>
              </w:divBdr>
              <w:divsChild>
                <w:div w:id="2127190280">
                  <w:marLeft w:val="0"/>
                  <w:marRight w:val="0"/>
                  <w:marTop w:val="0"/>
                  <w:marBottom w:val="0"/>
                  <w:divBdr>
                    <w:top w:val="none" w:sz="0" w:space="0" w:color="auto"/>
                    <w:left w:val="none" w:sz="0" w:space="0" w:color="auto"/>
                    <w:bottom w:val="none" w:sz="0" w:space="0" w:color="auto"/>
                    <w:right w:val="none" w:sz="0" w:space="0" w:color="auto"/>
                  </w:divBdr>
                </w:div>
              </w:divsChild>
            </w:div>
            <w:div w:id="857818404">
              <w:marLeft w:val="0"/>
              <w:marRight w:val="0"/>
              <w:marTop w:val="0"/>
              <w:marBottom w:val="0"/>
              <w:divBdr>
                <w:top w:val="none" w:sz="0" w:space="0" w:color="auto"/>
                <w:left w:val="none" w:sz="0" w:space="0" w:color="auto"/>
                <w:bottom w:val="none" w:sz="0" w:space="0" w:color="auto"/>
                <w:right w:val="none" w:sz="0" w:space="0" w:color="auto"/>
              </w:divBdr>
              <w:divsChild>
                <w:div w:id="162401292">
                  <w:marLeft w:val="0"/>
                  <w:marRight w:val="0"/>
                  <w:marTop w:val="0"/>
                  <w:marBottom w:val="0"/>
                  <w:divBdr>
                    <w:top w:val="none" w:sz="0" w:space="0" w:color="auto"/>
                    <w:left w:val="none" w:sz="0" w:space="0" w:color="auto"/>
                    <w:bottom w:val="none" w:sz="0" w:space="0" w:color="auto"/>
                    <w:right w:val="none" w:sz="0" w:space="0" w:color="auto"/>
                  </w:divBdr>
                </w:div>
              </w:divsChild>
            </w:div>
            <w:div w:id="146435872">
              <w:marLeft w:val="0"/>
              <w:marRight w:val="0"/>
              <w:marTop w:val="0"/>
              <w:marBottom w:val="0"/>
              <w:divBdr>
                <w:top w:val="none" w:sz="0" w:space="0" w:color="auto"/>
                <w:left w:val="none" w:sz="0" w:space="0" w:color="auto"/>
                <w:bottom w:val="none" w:sz="0" w:space="0" w:color="auto"/>
                <w:right w:val="none" w:sz="0" w:space="0" w:color="auto"/>
              </w:divBdr>
              <w:divsChild>
                <w:div w:id="192303567">
                  <w:marLeft w:val="0"/>
                  <w:marRight w:val="0"/>
                  <w:marTop w:val="0"/>
                  <w:marBottom w:val="0"/>
                  <w:divBdr>
                    <w:top w:val="none" w:sz="0" w:space="0" w:color="auto"/>
                    <w:left w:val="none" w:sz="0" w:space="0" w:color="auto"/>
                    <w:bottom w:val="none" w:sz="0" w:space="0" w:color="auto"/>
                    <w:right w:val="none" w:sz="0" w:space="0" w:color="auto"/>
                  </w:divBdr>
                </w:div>
              </w:divsChild>
            </w:div>
            <w:div w:id="1173493947">
              <w:marLeft w:val="0"/>
              <w:marRight w:val="0"/>
              <w:marTop w:val="0"/>
              <w:marBottom w:val="0"/>
              <w:divBdr>
                <w:top w:val="none" w:sz="0" w:space="0" w:color="auto"/>
                <w:left w:val="none" w:sz="0" w:space="0" w:color="auto"/>
                <w:bottom w:val="none" w:sz="0" w:space="0" w:color="auto"/>
                <w:right w:val="none" w:sz="0" w:space="0" w:color="auto"/>
              </w:divBdr>
              <w:divsChild>
                <w:div w:id="1452089778">
                  <w:marLeft w:val="0"/>
                  <w:marRight w:val="0"/>
                  <w:marTop w:val="0"/>
                  <w:marBottom w:val="0"/>
                  <w:divBdr>
                    <w:top w:val="none" w:sz="0" w:space="0" w:color="auto"/>
                    <w:left w:val="none" w:sz="0" w:space="0" w:color="auto"/>
                    <w:bottom w:val="none" w:sz="0" w:space="0" w:color="auto"/>
                    <w:right w:val="none" w:sz="0" w:space="0" w:color="auto"/>
                  </w:divBdr>
                </w:div>
              </w:divsChild>
            </w:div>
            <w:div w:id="1017347131">
              <w:marLeft w:val="0"/>
              <w:marRight w:val="0"/>
              <w:marTop w:val="0"/>
              <w:marBottom w:val="0"/>
              <w:divBdr>
                <w:top w:val="none" w:sz="0" w:space="0" w:color="auto"/>
                <w:left w:val="none" w:sz="0" w:space="0" w:color="auto"/>
                <w:bottom w:val="none" w:sz="0" w:space="0" w:color="auto"/>
                <w:right w:val="none" w:sz="0" w:space="0" w:color="auto"/>
              </w:divBdr>
              <w:divsChild>
                <w:div w:id="1470514135">
                  <w:marLeft w:val="0"/>
                  <w:marRight w:val="0"/>
                  <w:marTop w:val="0"/>
                  <w:marBottom w:val="0"/>
                  <w:divBdr>
                    <w:top w:val="none" w:sz="0" w:space="0" w:color="auto"/>
                    <w:left w:val="none" w:sz="0" w:space="0" w:color="auto"/>
                    <w:bottom w:val="none" w:sz="0" w:space="0" w:color="auto"/>
                    <w:right w:val="none" w:sz="0" w:space="0" w:color="auto"/>
                  </w:divBdr>
                </w:div>
              </w:divsChild>
            </w:div>
            <w:div w:id="930505088">
              <w:marLeft w:val="0"/>
              <w:marRight w:val="0"/>
              <w:marTop w:val="0"/>
              <w:marBottom w:val="0"/>
              <w:divBdr>
                <w:top w:val="none" w:sz="0" w:space="0" w:color="auto"/>
                <w:left w:val="none" w:sz="0" w:space="0" w:color="auto"/>
                <w:bottom w:val="none" w:sz="0" w:space="0" w:color="auto"/>
                <w:right w:val="none" w:sz="0" w:space="0" w:color="auto"/>
              </w:divBdr>
              <w:divsChild>
                <w:div w:id="300157233">
                  <w:marLeft w:val="0"/>
                  <w:marRight w:val="0"/>
                  <w:marTop w:val="0"/>
                  <w:marBottom w:val="0"/>
                  <w:divBdr>
                    <w:top w:val="none" w:sz="0" w:space="0" w:color="auto"/>
                    <w:left w:val="none" w:sz="0" w:space="0" w:color="auto"/>
                    <w:bottom w:val="none" w:sz="0" w:space="0" w:color="auto"/>
                    <w:right w:val="none" w:sz="0" w:space="0" w:color="auto"/>
                  </w:divBdr>
                </w:div>
              </w:divsChild>
            </w:div>
            <w:div w:id="458568329">
              <w:marLeft w:val="0"/>
              <w:marRight w:val="0"/>
              <w:marTop w:val="0"/>
              <w:marBottom w:val="0"/>
              <w:divBdr>
                <w:top w:val="none" w:sz="0" w:space="0" w:color="auto"/>
                <w:left w:val="none" w:sz="0" w:space="0" w:color="auto"/>
                <w:bottom w:val="none" w:sz="0" w:space="0" w:color="auto"/>
                <w:right w:val="none" w:sz="0" w:space="0" w:color="auto"/>
              </w:divBdr>
              <w:divsChild>
                <w:div w:id="464809749">
                  <w:marLeft w:val="0"/>
                  <w:marRight w:val="0"/>
                  <w:marTop w:val="0"/>
                  <w:marBottom w:val="0"/>
                  <w:divBdr>
                    <w:top w:val="none" w:sz="0" w:space="0" w:color="auto"/>
                    <w:left w:val="none" w:sz="0" w:space="0" w:color="auto"/>
                    <w:bottom w:val="none" w:sz="0" w:space="0" w:color="auto"/>
                    <w:right w:val="none" w:sz="0" w:space="0" w:color="auto"/>
                  </w:divBdr>
                </w:div>
              </w:divsChild>
            </w:div>
            <w:div w:id="2008558879">
              <w:marLeft w:val="0"/>
              <w:marRight w:val="0"/>
              <w:marTop w:val="0"/>
              <w:marBottom w:val="0"/>
              <w:divBdr>
                <w:top w:val="none" w:sz="0" w:space="0" w:color="auto"/>
                <w:left w:val="none" w:sz="0" w:space="0" w:color="auto"/>
                <w:bottom w:val="none" w:sz="0" w:space="0" w:color="auto"/>
                <w:right w:val="none" w:sz="0" w:space="0" w:color="auto"/>
              </w:divBdr>
              <w:divsChild>
                <w:div w:id="1283339137">
                  <w:marLeft w:val="0"/>
                  <w:marRight w:val="0"/>
                  <w:marTop w:val="0"/>
                  <w:marBottom w:val="0"/>
                  <w:divBdr>
                    <w:top w:val="none" w:sz="0" w:space="0" w:color="auto"/>
                    <w:left w:val="none" w:sz="0" w:space="0" w:color="auto"/>
                    <w:bottom w:val="none" w:sz="0" w:space="0" w:color="auto"/>
                    <w:right w:val="none" w:sz="0" w:space="0" w:color="auto"/>
                  </w:divBdr>
                </w:div>
              </w:divsChild>
            </w:div>
            <w:div w:id="675234692">
              <w:marLeft w:val="0"/>
              <w:marRight w:val="0"/>
              <w:marTop w:val="0"/>
              <w:marBottom w:val="0"/>
              <w:divBdr>
                <w:top w:val="none" w:sz="0" w:space="0" w:color="auto"/>
                <w:left w:val="none" w:sz="0" w:space="0" w:color="auto"/>
                <w:bottom w:val="none" w:sz="0" w:space="0" w:color="auto"/>
                <w:right w:val="none" w:sz="0" w:space="0" w:color="auto"/>
              </w:divBdr>
              <w:divsChild>
                <w:div w:id="14894343">
                  <w:marLeft w:val="0"/>
                  <w:marRight w:val="0"/>
                  <w:marTop w:val="0"/>
                  <w:marBottom w:val="0"/>
                  <w:divBdr>
                    <w:top w:val="none" w:sz="0" w:space="0" w:color="auto"/>
                    <w:left w:val="none" w:sz="0" w:space="0" w:color="auto"/>
                    <w:bottom w:val="none" w:sz="0" w:space="0" w:color="auto"/>
                    <w:right w:val="none" w:sz="0" w:space="0" w:color="auto"/>
                  </w:divBdr>
                </w:div>
              </w:divsChild>
            </w:div>
            <w:div w:id="941768217">
              <w:marLeft w:val="0"/>
              <w:marRight w:val="0"/>
              <w:marTop w:val="0"/>
              <w:marBottom w:val="0"/>
              <w:divBdr>
                <w:top w:val="none" w:sz="0" w:space="0" w:color="auto"/>
                <w:left w:val="none" w:sz="0" w:space="0" w:color="auto"/>
                <w:bottom w:val="none" w:sz="0" w:space="0" w:color="auto"/>
                <w:right w:val="none" w:sz="0" w:space="0" w:color="auto"/>
              </w:divBdr>
              <w:divsChild>
                <w:div w:id="688337688">
                  <w:marLeft w:val="0"/>
                  <w:marRight w:val="0"/>
                  <w:marTop w:val="0"/>
                  <w:marBottom w:val="0"/>
                  <w:divBdr>
                    <w:top w:val="none" w:sz="0" w:space="0" w:color="auto"/>
                    <w:left w:val="none" w:sz="0" w:space="0" w:color="auto"/>
                    <w:bottom w:val="none" w:sz="0" w:space="0" w:color="auto"/>
                    <w:right w:val="none" w:sz="0" w:space="0" w:color="auto"/>
                  </w:divBdr>
                </w:div>
              </w:divsChild>
            </w:div>
            <w:div w:id="111286939">
              <w:marLeft w:val="0"/>
              <w:marRight w:val="0"/>
              <w:marTop w:val="0"/>
              <w:marBottom w:val="0"/>
              <w:divBdr>
                <w:top w:val="none" w:sz="0" w:space="0" w:color="auto"/>
                <w:left w:val="none" w:sz="0" w:space="0" w:color="auto"/>
                <w:bottom w:val="none" w:sz="0" w:space="0" w:color="auto"/>
                <w:right w:val="none" w:sz="0" w:space="0" w:color="auto"/>
              </w:divBdr>
              <w:divsChild>
                <w:div w:id="1615287329">
                  <w:marLeft w:val="0"/>
                  <w:marRight w:val="0"/>
                  <w:marTop w:val="0"/>
                  <w:marBottom w:val="0"/>
                  <w:divBdr>
                    <w:top w:val="none" w:sz="0" w:space="0" w:color="auto"/>
                    <w:left w:val="none" w:sz="0" w:space="0" w:color="auto"/>
                    <w:bottom w:val="none" w:sz="0" w:space="0" w:color="auto"/>
                    <w:right w:val="none" w:sz="0" w:space="0" w:color="auto"/>
                  </w:divBdr>
                </w:div>
              </w:divsChild>
            </w:div>
            <w:div w:id="411397847">
              <w:marLeft w:val="0"/>
              <w:marRight w:val="0"/>
              <w:marTop w:val="0"/>
              <w:marBottom w:val="0"/>
              <w:divBdr>
                <w:top w:val="none" w:sz="0" w:space="0" w:color="auto"/>
                <w:left w:val="none" w:sz="0" w:space="0" w:color="auto"/>
                <w:bottom w:val="none" w:sz="0" w:space="0" w:color="auto"/>
                <w:right w:val="none" w:sz="0" w:space="0" w:color="auto"/>
              </w:divBdr>
              <w:divsChild>
                <w:div w:id="751778841">
                  <w:marLeft w:val="0"/>
                  <w:marRight w:val="0"/>
                  <w:marTop w:val="0"/>
                  <w:marBottom w:val="0"/>
                  <w:divBdr>
                    <w:top w:val="none" w:sz="0" w:space="0" w:color="auto"/>
                    <w:left w:val="none" w:sz="0" w:space="0" w:color="auto"/>
                    <w:bottom w:val="none" w:sz="0" w:space="0" w:color="auto"/>
                    <w:right w:val="none" w:sz="0" w:space="0" w:color="auto"/>
                  </w:divBdr>
                </w:div>
              </w:divsChild>
            </w:div>
            <w:div w:id="297148097">
              <w:marLeft w:val="0"/>
              <w:marRight w:val="0"/>
              <w:marTop w:val="0"/>
              <w:marBottom w:val="0"/>
              <w:divBdr>
                <w:top w:val="none" w:sz="0" w:space="0" w:color="auto"/>
                <w:left w:val="none" w:sz="0" w:space="0" w:color="auto"/>
                <w:bottom w:val="none" w:sz="0" w:space="0" w:color="auto"/>
                <w:right w:val="none" w:sz="0" w:space="0" w:color="auto"/>
              </w:divBdr>
              <w:divsChild>
                <w:div w:id="1411124482">
                  <w:marLeft w:val="0"/>
                  <w:marRight w:val="0"/>
                  <w:marTop w:val="0"/>
                  <w:marBottom w:val="0"/>
                  <w:divBdr>
                    <w:top w:val="none" w:sz="0" w:space="0" w:color="auto"/>
                    <w:left w:val="none" w:sz="0" w:space="0" w:color="auto"/>
                    <w:bottom w:val="none" w:sz="0" w:space="0" w:color="auto"/>
                    <w:right w:val="none" w:sz="0" w:space="0" w:color="auto"/>
                  </w:divBdr>
                </w:div>
              </w:divsChild>
            </w:div>
            <w:div w:id="884096015">
              <w:marLeft w:val="0"/>
              <w:marRight w:val="0"/>
              <w:marTop w:val="0"/>
              <w:marBottom w:val="0"/>
              <w:divBdr>
                <w:top w:val="none" w:sz="0" w:space="0" w:color="auto"/>
                <w:left w:val="none" w:sz="0" w:space="0" w:color="auto"/>
                <w:bottom w:val="none" w:sz="0" w:space="0" w:color="auto"/>
                <w:right w:val="none" w:sz="0" w:space="0" w:color="auto"/>
              </w:divBdr>
              <w:divsChild>
                <w:div w:id="1931574042">
                  <w:marLeft w:val="0"/>
                  <w:marRight w:val="0"/>
                  <w:marTop w:val="0"/>
                  <w:marBottom w:val="0"/>
                  <w:divBdr>
                    <w:top w:val="none" w:sz="0" w:space="0" w:color="auto"/>
                    <w:left w:val="none" w:sz="0" w:space="0" w:color="auto"/>
                    <w:bottom w:val="none" w:sz="0" w:space="0" w:color="auto"/>
                    <w:right w:val="none" w:sz="0" w:space="0" w:color="auto"/>
                  </w:divBdr>
                </w:div>
              </w:divsChild>
            </w:div>
            <w:div w:id="896938905">
              <w:marLeft w:val="0"/>
              <w:marRight w:val="0"/>
              <w:marTop w:val="0"/>
              <w:marBottom w:val="0"/>
              <w:divBdr>
                <w:top w:val="none" w:sz="0" w:space="0" w:color="auto"/>
                <w:left w:val="none" w:sz="0" w:space="0" w:color="auto"/>
                <w:bottom w:val="none" w:sz="0" w:space="0" w:color="auto"/>
                <w:right w:val="none" w:sz="0" w:space="0" w:color="auto"/>
              </w:divBdr>
              <w:divsChild>
                <w:div w:id="696124641">
                  <w:marLeft w:val="0"/>
                  <w:marRight w:val="0"/>
                  <w:marTop w:val="0"/>
                  <w:marBottom w:val="0"/>
                  <w:divBdr>
                    <w:top w:val="none" w:sz="0" w:space="0" w:color="auto"/>
                    <w:left w:val="none" w:sz="0" w:space="0" w:color="auto"/>
                    <w:bottom w:val="none" w:sz="0" w:space="0" w:color="auto"/>
                    <w:right w:val="none" w:sz="0" w:space="0" w:color="auto"/>
                  </w:divBdr>
                </w:div>
              </w:divsChild>
            </w:div>
            <w:div w:id="654451876">
              <w:marLeft w:val="0"/>
              <w:marRight w:val="0"/>
              <w:marTop w:val="0"/>
              <w:marBottom w:val="0"/>
              <w:divBdr>
                <w:top w:val="none" w:sz="0" w:space="0" w:color="auto"/>
                <w:left w:val="none" w:sz="0" w:space="0" w:color="auto"/>
                <w:bottom w:val="none" w:sz="0" w:space="0" w:color="auto"/>
                <w:right w:val="none" w:sz="0" w:space="0" w:color="auto"/>
              </w:divBdr>
              <w:divsChild>
                <w:div w:id="51774532">
                  <w:marLeft w:val="0"/>
                  <w:marRight w:val="0"/>
                  <w:marTop w:val="0"/>
                  <w:marBottom w:val="0"/>
                  <w:divBdr>
                    <w:top w:val="none" w:sz="0" w:space="0" w:color="auto"/>
                    <w:left w:val="none" w:sz="0" w:space="0" w:color="auto"/>
                    <w:bottom w:val="none" w:sz="0" w:space="0" w:color="auto"/>
                    <w:right w:val="none" w:sz="0" w:space="0" w:color="auto"/>
                  </w:divBdr>
                </w:div>
              </w:divsChild>
            </w:div>
            <w:div w:id="128279648">
              <w:marLeft w:val="0"/>
              <w:marRight w:val="0"/>
              <w:marTop w:val="0"/>
              <w:marBottom w:val="0"/>
              <w:divBdr>
                <w:top w:val="none" w:sz="0" w:space="0" w:color="auto"/>
                <w:left w:val="none" w:sz="0" w:space="0" w:color="auto"/>
                <w:bottom w:val="none" w:sz="0" w:space="0" w:color="auto"/>
                <w:right w:val="none" w:sz="0" w:space="0" w:color="auto"/>
              </w:divBdr>
              <w:divsChild>
                <w:div w:id="1088426509">
                  <w:marLeft w:val="0"/>
                  <w:marRight w:val="0"/>
                  <w:marTop w:val="0"/>
                  <w:marBottom w:val="0"/>
                  <w:divBdr>
                    <w:top w:val="none" w:sz="0" w:space="0" w:color="auto"/>
                    <w:left w:val="none" w:sz="0" w:space="0" w:color="auto"/>
                    <w:bottom w:val="none" w:sz="0" w:space="0" w:color="auto"/>
                    <w:right w:val="none" w:sz="0" w:space="0" w:color="auto"/>
                  </w:divBdr>
                </w:div>
              </w:divsChild>
            </w:div>
            <w:div w:id="957567287">
              <w:marLeft w:val="0"/>
              <w:marRight w:val="0"/>
              <w:marTop w:val="0"/>
              <w:marBottom w:val="0"/>
              <w:divBdr>
                <w:top w:val="none" w:sz="0" w:space="0" w:color="auto"/>
                <w:left w:val="none" w:sz="0" w:space="0" w:color="auto"/>
                <w:bottom w:val="none" w:sz="0" w:space="0" w:color="auto"/>
                <w:right w:val="none" w:sz="0" w:space="0" w:color="auto"/>
              </w:divBdr>
              <w:divsChild>
                <w:div w:id="1648195677">
                  <w:marLeft w:val="0"/>
                  <w:marRight w:val="0"/>
                  <w:marTop w:val="0"/>
                  <w:marBottom w:val="0"/>
                  <w:divBdr>
                    <w:top w:val="none" w:sz="0" w:space="0" w:color="auto"/>
                    <w:left w:val="none" w:sz="0" w:space="0" w:color="auto"/>
                    <w:bottom w:val="none" w:sz="0" w:space="0" w:color="auto"/>
                    <w:right w:val="none" w:sz="0" w:space="0" w:color="auto"/>
                  </w:divBdr>
                </w:div>
              </w:divsChild>
            </w:div>
            <w:div w:id="541790297">
              <w:marLeft w:val="0"/>
              <w:marRight w:val="0"/>
              <w:marTop w:val="0"/>
              <w:marBottom w:val="0"/>
              <w:divBdr>
                <w:top w:val="none" w:sz="0" w:space="0" w:color="auto"/>
                <w:left w:val="none" w:sz="0" w:space="0" w:color="auto"/>
                <w:bottom w:val="none" w:sz="0" w:space="0" w:color="auto"/>
                <w:right w:val="none" w:sz="0" w:space="0" w:color="auto"/>
              </w:divBdr>
              <w:divsChild>
                <w:div w:id="1551451782">
                  <w:marLeft w:val="0"/>
                  <w:marRight w:val="0"/>
                  <w:marTop w:val="0"/>
                  <w:marBottom w:val="0"/>
                  <w:divBdr>
                    <w:top w:val="none" w:sz="0" w:space="0" w:color="auto"/>
                    <w:left w:val="none" w:sz="0" w:space="0" w:color="auto"/>
                    <w:bottom w:val="none" w:sz="0" w:space="0" w:color="auto"/>
                    <w:right w:val="none" w:sz="0" w:space="0" w:color="auto"/>
                  </w:divBdr>
                </w:div>
              </w:divsChild>
            </w:div>
            <w:div w:id="1832326031">
              <w:marLeft w:val="0"/>
              <w:marRight w:val="0"/>
              <w:marTop w:val="0"/>
              <w:marBottom w:val="0"/>
              <w:divBdr>
                <w:top w:val="none" w:sz="0" w:space="0" w:color="auto"/>
                <w:left w:val="none" w:sz="0" w:space="0" w:color="auto"/>
                <w:bottom w:val="none" w:sz="0" w:space="0" w:color="auto"/>
                <w:right w:val="none" w:sz="0" w:space="0" w:color="auto"/>
              </w:divBdr>
              <w:divsChild>
                <w:div w:id="873539670">
                  <w:marLeft w:val="0"/>
                  <w:marRight w:val="0"/>
                  <w:marTop w:val="0"/>
                  <w:marBottom w:val="0"/>
                  <w:divBdr>
                    <w:top w:val="none" w:sz="0" w:space="0" w:color="auto"/>
                    <w:left w:val="none" w:sz="0" w:space="0" w:color="auto"/>
                    <w:bottom w:val="none" w:sz="0" w:space="0" w:color="auto"/>
                    <w:right w:val="none" w:sz="0" w:space="0" w:color="auto"/>
                  </w:divBdr>
                </w:div>
              </w:divsChild>
            </w:div>
            <w:div w:id="1072197916">
              <w:marLeft w:val="0"/>
              <w:marRight w:val="0"/>
              <w:marTop w:val="0"/>
              <w:marBottom w:val="0"/>
              <w:divBdr>
                <w:top w:val="none" w:sz="0" w:space="0" w:color="auto"/>
                <w:left w:val="none" w:sz="0" w:space="0" w:color="auto"/>
                <w:bottom w:val="none" w:sz="0" w:space="0" w:color="auto"/>
                <w:right w:val="none" w:sz="0" w:space="0" w:color="auto"/>
              </w:divBdr>
              <w:divsChild>
                <w:div w:id="1794907847">
                  <w:marLeft w:val="0"/>
                  <w:marRight w:val="0"/>
                  <w:marTop w:val="0"/>
                  <w:marBottom w:val="0"/>
                  <w:divBdr>
                    <w:top w:val="none" w:sz="0" w:space="0" w:color="auto"/>
                    <w:left w:val="none" w:sz="0" w:space="0" w:color="auto"/>
                    <w:bottom w:val="none" w:sz="0" w:space="0" w:color="auto"/>
                    <w:right w:val="none" w:sz="0" w:space="0" w:color="auto"/>
                  </w:divBdr>
                </w:div>
              </w:divsChild>
            </w:div>
            <w:div w:id="1116606693">
              <w:marLeft w:val="0"/>
              <w:marRight w:val="0"/>
              <w:marTop w:val="0"/>
              <w:marBottom w:val="0"/>
              <w:divBdr>
                <w:top w:val="none" w:sz="0" w:space="0" w:color="auto"/>
                <w:left w:val="none" w:sz="0" w:space="0" w:color="auto"/>
                <w:bottom w:val="none" w:sz="0" w:space="0" w:color="auto"/>
                <w:right w:val="none" w:sz="0" w:space="0" w:color="auto"/>
              </w:divBdr>
              <w:divsChild>
                <w:div w:id="1552885851">
                  <w:marLeft w:val="0"/>
                  <w:marRight w:val="0"/>
                  <w:marTop w:val="0"/>
                  <w:marBottom w:val="0"/>
                  <w:divBdr>
                    <w:top w:val="none" w:sz="0" w:space="0" w:color="auto"/>
                    <w:left w:val="none" w:sz="0" w:space="0" w:color="auto"/>
                    <w:bottom w:val="none" w:sz="0" w:space="0" w:color="auto"/>
                    <w:right w:val="none" w:sz="0" w:space="0" w:color="auto"/>
                  </w:divBdr>
                </w:div>
              </w:divsChild>
            </w:div>
            <w:div w:id="1632636957">
              <w:marLeft w:val="0"/>
              <w:marRight w:val="0"/>
              <w:marTop w:val="0"/>
              <w:marBottom w:val="0"/>
              <w:divBdr>
                <w:top w:val="none" w:sz="0" w:space="0" w:color="auto"/>
                <w:left w:val="none" w:sz="0" w:space="0" w:color="auto"/>
                <w:bottom w:val="none" w:sz="0" w:space="0" w:color="auto"/>
                <w:right w:val="none" w:sz="0" w:space="0" w:color="auto"/>
              </w:divBdr>
              <w:divsChild>
                <w:div w:id="877158513">
                  <w:marLeft w:val="0"/>
                  <w:marRight w:val="0"/>
                  <w:marTop w:val="0"/>
                  <w:marBottom w:val="0"/>
                  <w:divBdr>
                    <w:top w:val="none" w:sz="0" w:space="0" w:color="auto"/>
                    <w:left w:val="none" w:sz="0" w:space="0" w:color="auto"/>
                    <w:bottom w:val="none" w:sz="0" w:space="0" w:color="auto"/>
                    <w:right w:val="none" w:sz="0" w:space="0" w:color="auto"/>
                  </w:divBdr>
                </w:div>
              </w:divsChild>
            </w:div>
            <w:div w:id="1187981277">
              <w:marLeft w:val="0"/>
              <w:marRight w:val="0"/>
              <w:marTop w:val="0"/>
              <w:marBottom w:val="0"/>
              <w:divBdr>
                <w:top w:val="none" w:sz="0" w:space="0" w:color="auto"/>
                <w:left w:val="none" w:sz="0" w:space="0" w:color="auto"/>
                <w:bottom w:val="none" w:sz="0" w:space="0" w:color="auto"/>
                <w:right w:val="none" w:sz="0" w:space="0" w:color="auto"/>
              </w:divBdr>
              <w:divsChild>
                <w:div w:id="1019892283">
                  <w:marLeft w:val="0"/>
                  <w:marRight w:val="0"/>
                  <w:marTop w:val="0"/>
                  <w:marBottom w:val="0"/>
                  <w:divBdr>
                    <w:top w:val="none" w:sz="0" w:space="0" w:color="auto"/>
                    <w:left w:val="none" w:sz="0" w:space="0" w:color="auto"/>
                    <w:bottom w:val="none" w:sz="0" w:space="0" w:color="auto"/>
                    <w:right w:val="none" w:sz="0" w:space="0" w:color="auto"/>
                  </w:divBdr>
                </w:div>
              </w:divsChild>
            </w:div>
            <w:div w:id="1132821767">
              <w:marLeft w:val="0"/>
              <w:marRight w:val="0"/>
              <w:marTop w:val="0"/>
              <w:marBottom w:val="0"/>
              <w:divBdr>
                <w:top w:val="none" w:sz="0" w:space="0" w:color="auto"/>
                <w:left w:val="none" w:sz="0" w:space="0" w:color="auto"/>
                <w:bottom w:val="none" w:sz="0" w:space="0" w:color="auto"/>
                <w:right w:val="none" w:sz="0" w:space="0" w:color="auto"/>
              </w:divBdr>
              <w:divsChild>
                <w:div w:id="1380784175">
                  <w:marLeft w:val="0"/>
                  <w:marRight w:val="0"/>
                  <w:marTop w:val="0"/>
                  <w:marBottom w:val="0"/>
                  <w:divBdr>
                    <w:top w:val="none" w:sz="0" w:space="0" w:color="auto"/>
                    <w:left w:val="none" w:sz="0" w:space="0" w:color="auto"/>
                    <w:bottom w:val="none" w:sz="0" w:space="0" w:color="auto"/>
                    <w:right w:val="none" w:sz="0" w:space="0" w:color="auto"/>
                  </w:divBdr>
                </w:div>
              </w:divsChild>
            </w:div>
            <w:div w:id="2005350571">
              <w:marLeft w:val="0"/>
              <w:marRight w:val="0"/>
              <w:marTop w:val="0"/>
              <w:marBottom w:val="0"/>
              <w:divBdr>
                <w:top w:val="none" w:sz="0" w:space="0" w:color="auto"/>
                <w:left w:val="none" w:sz="0" w:space="0" w:color="auto"/>
                <w:bottom w:val="none" w:sz="0" w:space="0" w:color="auto"/>
                <w:right w:val="none" w:sz="0" w:space="0" w:color="auto"/>
              </w:divBdr>
              <w:divsChild>
                <w:div w:id="569580889">
                  <w:marLeft w:val="0"/>
                  <w:marRight w:val="0"/>
                  <w:marTop w:val="0"/>
                  <w:marBottom w:val="0"/>
                  <w:divBdr>
                    <w:top w:val="none" w:sz="0" w:space="0" w:color="auto"/>
                    <w:left w:val="none" w:sz="0" w:space="0" w:color="auto"/>
                    <w:bottom w:val="none" w:sz="0" w:space="0" w:color="auto"/>
                    <w:right w:val="none" w:sz="0" w:space="0" w:color="auto"/>
                  </w:divBdr>
                </w:div>
              </w:divsChild>
            </w:div>
            <w:div w:id="252786280">
              <w:marLeft w:val="0"/>
              <w:marRight w:val="0"/>
              <w:marTop w:val="0"/>
              <w:marBottom w:val="0"/>
              <w:divBdr>
                <w:top w:val="none" w:sz="0" w:space="0" w:color="auto"/>
                <w:left w:val="none" w:sz="0" w:space="0" w:color="auto"/>
                <w:bottom w:val="none" w:sz="0" w:space="0" w:color="auto"/>
                <w:right w:val="none" w:sz="0" w:space="0" w:color="auto"/>
              </w:divBdr>
              <w:divsChild>
                <w:div w:id="424544217">
                  <w:marLeft w:val="0"/>
                  <w:marRight w:val="0"/>
                  <w:marTop w:val="0"/>
                  <w:marBottom w:val="0"/>
                  <w:divBdr>
                    <w:top w:val="none" w:sz="0" w:space="0" w:color="auto"/>
                    <w:left w:val="none" w:sz="0" w:space="0" w:color="auto"/>
                    <w:bottom w:val="none" w:sz="0" w:space="0" w:color="auto"/>
                    <w:right w:val="none" w:sz="0" w:space="0" w:color="auto"/>
                  </w:divBdr>
                </w:div>
              </w:divsChild>
            </w:div>
            <w:div w:id="1878736324">
              <w:marLeft w:val="0"/>
              <w:marRight w:val="0"/>
              <w:marTop w:val="0"/>
              <w:marBottom w:val="0"/>
              <w:divBdr>
                <w:top w:val="none" w:sz="0" w:space="0" w:color="auto"/>
                <w:left w:val="none" w:sz="0" w:space="0" w:color="auto"/>
                <w:bottom w:val="none" w:sz="0" w:space="0" w:color="auto"/>
                <w:right w:val="none" w:sz="0" w:space="0" w:color="auto"/>
              </w:divBdr>
              <w:divsChild>
                <w:div w:id="1423994667">
                  <w:marLeft w:val="0"/>
                  <w:marRight w:val="0"/>
                  <w:marTop w:val="0"/>
                  <w:marBottom w:val="0"/>
                  <w:divBdr>
                    <w:top w:val="none" w:sz="0" w:space="0" w:color="auto"/>
                    <w:left w:val="none" w:sz="0" w:space="0" w:color="auto"/>
                    <w:bottom w:val="none" w:sz="0" w:space="0" w:color="auto"/>
                    <w:right w:val="none" w:sz="0" w:space="0" w:color="auto"/>
                  </w:divBdr>
                </w:div>
              </w:divsChild>
            </w:div>
            <w:div w:id="395055819">
              <w:marLeft w:val="0"/>
              <w:marRight w:val="0"/>
              <w:marTop w:val="0"/>
              <w:marBottom w:val="0"/>
              <w:divBdr>
                <w:top w:val="none" w:sz="0" w:space="0" w:color="auto"/>
                <w:left w:val="none" w:sz="0" w:space="0" w:color="auto"/>
                <w:bottom w:val="none" w:sz="0" w:space="0" w:color="auto"/>
                <w:right w:val="none" w:sz="0" w:space="0" w:color="auto"/>
              </w:divBdr>
              <w:divsChild>
                <w:div w:id="468742950">
                  <w:marLeft w:val="0"/>
                  <w:marRight w:val="0"/>
                  <w:marTop w:val="0"/>
                  <w:marBottom w:val="0"/>
                  <w:divBdr>
                    <w:top w:val="none" w:sz="0" w:space="0" w:color="auto"/>
                    <w:left w:val="none" w:sz="0" w:space="0" w:color="auto"/>
                    <w:bottom w:val="none" w:sz="0" w:space="0" w:color="auto"/>
                    <w:right w:val="none" w:sz="0" w:space="0" w:color="auto"/>
                  </w:divBdr>
                </w:div>
              </w:divsChild>
            </w:div>
            <w:div w:id="1560171465">
              <w:marLeft w:val="0"/>
              <w:marRight w:val="0"/>
              <w:marTop w:val="0"/>
              <w:marBottom w:val="0"/>
              <w:divBdr>
                <w:top w:val="none" w:sz="0" w:space="0" w:color="auto"/>
                <w:left w:val="none" w:sz="0" w:space="0" w:color="auto"/>
                <w:bottom w:val="none" w:sz="0" w:space="0" w:color="auto"/>
                <w:right w:val="none" w:sz="0" w:space="0" w:color="auto"/>
              </w:divBdr>
              <w:divsChild>
                <w:div w:id="1961493306">
                  <w:marLeft w:val="0"/>
                  <w:marRight w:val="0"/>
                  <w:marTop w:val="0"/>
                  <w:marBottom w:val="0"/>
                  <w:divBdr>
                    <w:top w:val="none" w:sz="0" w:space="0" w:color="auto"/>
                    <w:left w:val="none" w:sz="0" w:space="0" w:color="auto"/>
                    <w:bottom w:val="none" w:sz="0" w:space="0" w:color="auto"/>
                    <w:right w:val="none" w:sz="0" w:space="0" w:color="auto"/>
                  </w:divBdr>
                </w:div>
              </w:divsChild>
            </w:div>
            <w:div w:id="634481617">
              <w:marLeft w:val="0"/>
              <w:marRight w:val="0"/>
              <w:marTop w:val="0"/>
              <w:marBottom w:val="0"/>
              <w:divBdr>
                <w:top w:val="none" w:sz="0" w:space="0" w:color="auto"/>
                <w:left w:val="none" w:sz="0" w:space="0" w:color="auto"/>
                <w:bottom w:val="none" w:sz="0" w:space="0" w:color="auto"/>
                <w:right w:val="none" w:sz="0" w:space="0" w:color="auto"/>
              </w:divBdr>
              <w:divsChild>
                <w:div w:id="1615212158">
                  <w:marLeft w:val="0"/>
                  <w:marRight w:val="0"/>
                  <w:marTop w:val="0"/>
                  <w:marBottom w:val="0"/>
                  <w:divBdr>
                    <w:top w:val="none" w:sz="0" w:space="0" w:color="auto"/>
                    <w:left w:val="none" w:sz="0" w:space="0" w:color="auto"/>
                    <w:bottom w:val="none" w:sz="0" w:space="0" w:color="auto"/>
                    <w:right w:val="none" w:sz="0" w:space="0" w:color="auto"/>
                  </w:divBdr>
                </w:div>
              </w:divsChild>
            </w:div>
            <w:div w:id="1187408827">
              <w:marLeft w:val="0"/>
              <w:marRight w:val="0"/>
              <w:marTop w:val="0"/>
              <w:marBottom w:val="0"/>
              <w:divBdr>
                <w:top w:val="none" w:sz="0" w:space="0" w:color="auto"/>
                <w:left w:val="none" w:sz="0" w:space="0" w:color="auto"/>
                <w:bottom w:val="none" w:sz="0" w:space="0" w:color="auto"/>
                <w:right w:val="none" w:sz="0" w:space="0" w:color="auto"/>
              </w:divBdr>
              <w:divsChild>
                <w:div w:id="1711956427">
                  <w:marLeft w:val="0"/>
                  <w:marRight w:val="0"/>
                  <w:marTop w:val="0"/>
                  <w:marBottom w:val="0"/>
                  <w:divBdr>
                    <w:top w:val="none" w:sz="0" w:space="0" w:color="auto"/>
                    <w:left w:val="none" w:sz="0" w:space="0" w:color="auto"/>
                    <w:bottom w:val="none" w:sz="0" w:space="0" w:color="auto"/>
                    <w:right w:val="none" w:sz="0" w:space="0" w:color="auto"/>
                  </w:divBdr>
                </w:div>
              </w:divsChild>
            </w:div>
            <w:div w:id="368844102">
              <w:marLeft w:val="0"/>
              <w:marRight w:val="0"/>
              <w:marTop w:val="0"/>
              <w:marBottom w:val="0"/>
              <w:divBdr>
                <w:top w:val="none" w:sz="0" w:space="0" w:color="auto"/>
                <w:left w:val="none" w:sz="0" w:space="0" w:color="auto"/>
                <w:bottom w:val="none" w:sz="0" w:space="0" w:color="auto"/>
                <w:right w:val="none" w:sz="0" w:space="0" w:color="auto"/>
              </w:divBdr>
              <w:divsChild>
                <w:div w:id="364064545">
                  <w:marLeft w:val="0"/>
                  <w:marRight w:val="0"/>
                  <w:marTop w:val="0"/>
                  <w:marBottom w:val="0"/>
                  <w:divBdr>
                    <w:top w:val="none" w:sz="0" w:space="0" w:color="auto"/>
                    <w:left w:val="none" w:sz="0" w:space="0" w:color="auto"/>
                    <w:bottom w:val="none" w:sz="0" w:space="0" w:color="auto"/>
                    <w:right w:val="none" w:sz="0" w:space="0" w:color="auto"/>
                  </w:divBdr>
                </w:div>
              </w:divsChild>
            </w:div>
            <w:div w:id="664093694">
              <w:marLeft w:val="0"/>
              <w:marRight w:val="0"/>
              <w:marTop w:val="0"/>
              <w:marBottom w:val="0"/>
              <w:divBdr>
                <w:top w:val="none" w:sz="0" w:space="0" w:color="auto"/>
                <w:left w:val="none" w:sz="0" w:space="0" w:color="auto"/>
                <w:bottom w:val="none" w:sz="0" w:space="0" w:color="auto"/>
                <w:right w:val="none" w:sz="0" w:space="0" w:color="auto"/>
              </w:divBdr>
              <w:divsChild>
                <w:div w:id="635457145">
                  <w:marLeft w:val="0"/>
                  <w:marRight w:val="0"/>
                  <w:marTop w:val="0"/>
                  <w:marBottom w:val="0"/>
                  <w:divBdr>
                    <w:top w:val="none" w:sz="0" w:space="0" w:color="auto"/>
                    <w:left w:val="none" w:sz="0" w:space="0" w:color="auto"/>
                    <w:bottom w:val="none" w:sz="0" w:space="0" w:color="auto"/>
                    <w:right w:val="none" w:sz="0" w:space="0" w:color="auto"/>
                  </w:divBdr>
                </w:div>
              </w:divsChild>
            </w:div>
            <w:div w:id="1171793839">
              <w:marLeft w:val="0"/>
              <w:marRight w:val="0"/>
              <w:marTop w:val="0"/>
              <w:marBottom w:val="0"/>
              <w:divBdr>
                <w:top w:val="none" w:sz="0" w:space="0" w:color="auto"/>
                <w:left w:val="none" w:sz="0" w:space="0" w:color="auto"/>
                <w:bottom w:val="none" w:sz="0" w:space="0" w:color="auto"/>
                <w:right w:val="none" w:sz="0" w:space="0" w:color="auto"/>
              </w:divBdr>
              <w:divsChild>
                <w:div w:id="1890024465">
                  <w:marLeft w:val="0"/>
                  <w:marRight w:val="0"/>
                  <w:marTop w:val="0"/>
                  <w:marBottom w:val="0"/>
                  <w:divBdr>
                    <w:top w:val="none" w:sz="0" w:space="0" w:color="auto"/>
                    <w:left w:val="none" w:sz="0" w:space="0" w:color="auto"/>
                    <w:bottom w:val="none" w:sz="0" w:space="0" w:color="auto"/>
                    <w:right w:val="none" w:sz="0" w:space="0" w:color="auto"/>
                  </w:divBdr>
                </w:div>
              </w:divsChild>
            </w:div>
            <w:div w:id="555702426">
              <w:marLeft w:val="0"/>
              <w:marRight w:val="0"/>
              <w:marTop w:val="0"/>
              <w:marBottom w:val="0"/>
              <w:divBdr>
                <w:top w:val="none" w:sz="0" w:space="0" w:color="auto"/>
                <w:left w:val="none" w:sz="0" w:space="0" w:color="auto"/>
                <w:bottom w:val="none" w:sz="0" w:space="0" w:color="auto"/>
                <w:right w:val="none" w:sz="0" w:space="0" w:color="auto"/>
              </w:divBdr>
              <w:divsChild>
                <w:div w:id="127165951">
                  <w:marLeft w:val="0"/>
                  <w:marRight w:val="0"/>
                  <w:marTop w:val="0"/>
                  <w:marBottom w:val="0"/>
                  <w:divBdr>
                    <w:top w:val="none" w:sz="0" w:space="0" w:color="auto"/>
                    <w:left w:val="none" w:sz="0" w:space="0" w:color="auto"/>
                    <w:bottom w:val="none" w:sz="0" w:space="0" w:color="auto"/>
                    <w:right w:val="none" w:sz="0" w:space="0" w:color="auto"/>
                  </w:divBdr>
                </w:div>
              </w:divsChild>
            </w:div>
            <w:div w:id="1720399992">
              <w:marLeft w:val="0"/>
              <w:marRight w:val="0"/>
              <w:marTop w:val="0"/>
              <w:marBottom w:val="0"/>
              <w:divBdr>
                <w:top w:val="none" w:sz="0" w:space="0" w:color="auto"/>
                <w:left w:val="none" w:sz="0" w:space="0" w:color="auto"/>
                <w:bottom w:val="none" w:sz="0" w:space="0" w:color="auto"/>
                <w:right w:val="none" w:sz="0" w:space="0" w:color="auto"/>
              </w:divBdr>
              <w:divsChild>
                <w:div w:id="673919412">
                  <w:marLeft w:val="0"/>
                  <w:marRight w:val="0"/>
                  <w:marTop w:val="0"/>
                  <w:marBottom w:val="0"/>
                  <w:divBdr>
                    <w:top w:val="none" w:sz="0" w:space="0" w:color="auto"/>
                    <w:left w:val="none" w:sz="0" w:space="0" w:color="auto"/>
                    <w:bottom w:val="none" w:sz="0" w:space="0" w:color="auto"/>
                    <w:right w:val="none" w:sz="0" w:space="0" w:color="auto"/>
                  </w:divBdr>
                </w:div>
              </w:divsChild>
            </w:div>
            <w:div w:id="2048871686">
              <w:marLeft w:val="0"/>
              <w:marRight w:val="0"/>
              <w:marTop w:val="0"/>
              <w:marBottom w:val="0"/>
              <w:divBdr>
                <w:top w:val="none" w:sz="0" w:space="0" w:color="auto"/>
                <w:left w:val="none" w:sz="0" w:space="0" w:color="auto"/>
                <w:bottom w:val="none" w:sz="0" w:space="0" w:color="auto"/>
                <w:right w:val="none" w:sz="0" w:space="0" w:color="auto"/>
              </w:divBdr>
              <w:divsChild>
                <w:div w:id="1976569757">
                  <w:marLeft w:val="0"/>
                  <w:marRight w:val="0"/>
                  <w:marTop w:val="0"/>
                  <w:marBottom w:val="0"/>
                  <w:divBdr>
                    <w:top w:val="none" w:sz="0" w:space="0" w:color="auto"/>
                    <w:left w:val="none" w:sz="0" w:space="0" w:color="auto"/>
                    <w:bottom w:val="none" w:sz="0" w:space="0" w:color="auto"/>
                    <w:right w:val="none" w:sz="0" w:space="0" w:color="auto"/>
                  </w:divBdr>
                </w:div>
              </w:divsChild>
            </w:div>
            <w:div w:id="541868607">
              <w:marLeft w:val="0"/>
              <w:marRight w:val="0"/>
              <w:marTop w:val="0"/>
              <w:marBottom w:val="0"/>
              <w:divBdr>
                <w:top w:val="none" w:sz="0" w:space="0" w:color="auto"/>
                <w:left w:val="none" w:sz="0" w:space="0" w:color="auto"/>
                <w:bottom w:val="none" w:sz="0" w:space="0" w:color="auto"/>
                <w:right w:val="none" w:sz="0" w:space="0" w:color="auto"/>
              </w:divBdr>
              <w:divsChild>
                <w:div w:id="75059293">
                  <w:marLeft w:val="0"/>
                  <w:marRight w:val="0"/>
                  <w:marTop w:val="0"/>
                  <w:marBottom w:val="0"/>
                  <w:divBdr>
                    <w:top w:val="none" w:sz="0" w:space="0" w:color="auto"/>
                    <w:left w:val="none" w:sz="0" w:space="0" w:color="auto"/>
                    <w:bottom w:val="none" w:sz="0" w:space="0" w:color="auto"/>
                    <w:right w:val="none" w:sz="0" w:space="0" w:color="auto"/>
                  </w:divBdr>
                </w:div>
              </w:divsChild>
            </w:div>
            <w:div w:id="609705473">
              <w:marLeft w:val="0"/>
              <w:marRight w:val="0"/>
              <w:marTop w:val="0"/>
              <w:marBottom w:val="0"/>
              <w:divBdr>
                <w:top w:val="none" w:sz="0" w:space="0" w:color="auto"/>
                <w:left w:val="none" w:sz="0" w:space="0" w:color="auto"/>
                <w:bottom w:val="none" w:sz="0" w:space="0" w:color="auto"/>
                <w:right w:val="none" w:sz="0" w:space="0" w:color="auto"/>
              </w:divBdr>
              <w:divsChild>
                <w:div w:id="305748642">
                  <w:marLeft w:val="0"/>
                  <w:marRight w:val="0"/>
                  <w:marTop w:val="0"/>
                  <w:marBottom w:val="0"/>
                  <w:divBdr>
                    <w:top w:val="none" w:sz="0" w:space="0" w:color="auto"/>
                    <w:left w:val="none" w:sz="0" w:space="0" w:color="auto"/>
                    <w:bottom w:val="none" w:sz="0" w:space="0" w:color="auto"/>
                    <w:right w:val="none" w:sz="0" w:space="0" w:color="auto"/>
                  </w:divBdr>
                </w:div>
              </w:divsChild>
            </w:div>
            <w:div w:id="1603076265">
              <w:marLeft w:val="0"/>
              <w:marRight w:val="0"/>
              <w:marTop w:val="0"/>
              <w:marBottom w:val="0"/>
              <w:divBdr>
                <w:top w:val="none" w:sz="0" w:space="0" w:color="auto"/>
                <w:left w:val="none" w:sz="0" w:space="0" w:color="auto"/>
                <w:bottom w:val="none" w:sz="0" w:space="0" w:color="auto"/>
                <w:right w:val="none" w:sz="0" w:space="0" w:color="auto"/>
              </w:divBdr>
              <w:divsChild>
                <w:div w:id="34279447">
                  <w:marLeft w:val="0"/>
                  <w:marRight w:val="0"/>
                  <w:marTop w:val="0"/>
                  <w:marBottom w:val="0"/>
                  <w:divBdr>
                    <w:top w:val="none" w:sz="0" w:space="0" w:color="auto"/>
                    <w:left w:val="none" w:sz="0" w:space="0" w:color="auto"/>
                    <w:bottom w:val="none" w:sz="0" w:space="0" w:color="auto"/>
                    <w:right w:val="none" w:sz="0" w:space="0" w:color="auto"/>
                  </w:divBdr>
                </w:div>
              </w:divsChild>
            </w:div>
            <w:div w:id="1632591185">
              <w:marLeft w:val="0"/>
              <w:marRight w:val="0"/>
              <w:marTop w:val="0"/>
              <w:marBottom w:val="0"/>
              <w:divBdr>
                <w:top w:val="none" w:sz="0" w:space="0" w:color="auto"/>
                <w:left w:val="none" w:sz="0" w:space="0" w:color="auto"/>
                <w:bottom w:val="none" w:sz="0" w:space="0" w:color="auto"/>
                <w:right w:val="none" w:sz="0" w:space="0" w:color="auto"/>
              </w:divBdr>
              <w:divsChild>
                <w:div w:id="1492217776">
                  <w:marLeft w:val="0"/>
                  <w:marRight w:val="0"/>
                  <w:marTop w:val="0"/>
                  <w:marBottom w:val="0"/>
                  <w:divBdr>
                    <w:top w:val="none" w:sz="0" w:space="0" w:color="auto"/>
                    <w:left w:val="none" w:sz="0" w:space="0" w:color="auto"/>
                    <w:bottom w:val="none" w:sz="0" w:space="0" w:color="auto"/>
                    <w:right w:val="none" w:sz="0" w:space="0" w:color="auto"/>
                  </w:divBdr>
                </w:div>
              </w:divsChild>
            </w:div>
            <w:div w:id="766389355">
              <w:marLeft w:val="0"/>
              <w:marRight w:val="0"/>
              <w:marTop w:val="0"/>
              <w:marBottom w:val="0"/>
              <w:divBdr>
                <w:top w:val="none" w:sz="0" w:space="0" w:color="auto"/>
                <w:left w:val="none" w:sz="0" w:space="0" w:color="auto"/>
                <w:bottom w:val="none" w:sz="0" w:space="0" w:color="auto"/>
                <w:right w:val="none" w:sz="0" w:space="0" w:color="auto"/>
              </w:divBdr>
              <w:divsChild>
                <w:div w:id="444153611">
                  <w:marLeft w:val="0"/>
                  <w:marRight w:val="0"/>
                  <w:marTop w:val="0"/>
                  <w:marBottom w:val="0"/>
                  <w:divBdr>
                    <w:top w:val="none" w:sz="0" w:space="0" w:color="auto"/>
                    <w:left w:val="none" w:sz="0" w:space="0" w:color="auto"/>
                    <w:bottom w:val="none" w:sz="0" w:space="0" w:color="auto"/>
                    <w:right w:val="none" w:sz="0" w:space="0" w:color="auto"/>
                  </w:divBdr>
                </w:div>
              </w:divsChild>
            </w:div>
            <w:div w:id="627124302">
              <w:marLeft w:val="0"/>
              <w:marRight w:val="0"/>
              <w:marTop w:val="0"/>
              <w:marBottom w:val="0"/>
              <w:divBdr>
                <w:top w:val="none" w:sz="0" w:space="0" w:color="auto"/>
                <w:left w:val="none" w:sz="0" w:space="0" w:color="auto"/>
                <w:bottom w:val="none" w:sz="0" w:space="0" w:color="auto"/>
                <w:right w:val="none" w:sz="0" w:space="0" w:color="auto"/>
              </w:divBdr>
              <w:divsChild>
                <w:div w:id="703948484">
                  <w:marLeft w:val="0"/>
                  <w:marRight w:val="0"/>
                  <w:marTop w:val="0"/>
                  <w:marBottom w:val="0"/>
                  <w:divBdr>
                    <w:top w:val="none" w:sz="0" w:space="0" w:color="auto"/>
                    <w:left w:val="none" w:sz="0" w:space="0" w:color="auto"/>
                    <w:bottom w:val="none" w:sz="0" w:space="0" w:color="auto"/>
                    <w:right w:val="none" w:sz="0" w:space="0" w:color="auto"/>
                  </w:divBdr>
                </w:div>
              </w:divsChild>
            </w:div>
            <w:div w:id="99299530">
              <w:marLeft w:val="0"/>
              <w:marRight w:val="0"/>
              <w:marTop w:val="0"/>
              <w:marBottom w:val="0"/>
              <w:divBdr>
                <w:top w:val="none" w:sz="0" w:space="0" w:color="auto"/>
                <w:left w:val="none" w:sz="0" w:space="0" w:color="auto"/>
                <w:bottom w:val="none" w:sz="0" w:space="0" w:color="auto"/>
                <w:right w:val="none" w:sz="0" w:space="0" w:color="auto"/>
              </w:divBdr>
              <w:divsChild>
                <w:div w:id="1309703060">
                  <w:marLeft w:val="0"/>
                  <w:marRight w:val="0"/>
                  <w:marTop w:val="0"/>
                  <w:marBottom w:val="0"/>
                  <w:divBdr>
                    <w:top w:val="none" w:sz="0" w:space="0" w:color="auto"/>
                    <w:left w:val="none" w:sz="0" w:space="0" w:color="auto"/>
                    <w:bottom w:val="none" w:sz="0" w:space="0" w:color="auto"/>
                    <w:right w:val="none" w:sz="0" w:space="0" w:color="auto"/>
                  </w:divBdr>
                </w:div>
              </w:divsChild>
            </w:div>
            <w:div w:id="830949386">
              <w:marLeft w:val="0"/>
              <w:marRight w:val="0"/>
              <w:marTop w:val="0"/>
              <w:marBottom w:val="0"/>
              <w:divBdr>
                <w:top w:val="none" w:sz="0" w:space="0" w:color="auto"/>
                <w:left w:val="none" w:sz="0" w:space="0" w:color="auto"/>
                <w:bottom w:val="none" w:sz="0" w:space="0" w:color="auto"/>
                <w:right w:val="none" w:sz="0" w:space="0" w:color="auto"/>
              </w:divBdr>
              <w:divsChild>
                <w:div w:id="1216817349">
                  <w:marLeft w:val="0"/>
                  <w:marRight w:val="0"/>
                  <w:marTop w:val="0"/>
                  <w:marBottom w:val="0"/>
                  <w:divBdr>
                    <w:top w:val="none" w:sz="0" w:space="0" w:color="auto"/>
                    <w:left w:val="none" w:sz="0" w:space="0" w:color="auto"/>
                    <w:bottom w:val="none" w:sz="0" w:space="0" w:color="auto"/>
                    <w:right w:val="none" w:sz="0" w:space="0" w:color="auto"/>
                  </w:divBdr>
                </w:div>
              </w:divsChild>
            </w:div>
            <w:div w:id="890994125">
              <w:marLeft w:val="0"/>
              <w:marRight w:val="0"/>
              <w:marTop w:val="0"/>
              <w:marBottom w:val="0"/>
              <w:divBdr>
                <w:top w:val="none" w:sz="0" w:space="0" w:color="auto"/>
                <w:left w:val="none" w:sz="0" w:space="0" w:color="auto"/>
                <w:bottom w:val="none" w:sz="0" w:space="0" w:color="auto"/>
                <w:right w:val="none" w:sz="0" w:space="0" w:color="auto"/>
              </w:divBdr>
              <w:divsChild>
                <w:div w:id="1009530458">
                  <w:marLeft w:val="0"/>
                  <w:marRight w:val="0"/>
                  <w:marTop w:val="0"/>
                  <w:marBottom w:val="0"/>
                  <w:divBdr>
                    <w:top w:val="none" w:sz="0" w:space="0" w:color="auto"/>
                    <w:left w:val="none" w:sz="0" w:space="0" w:color="auto"/>
                    <w:bottom w:val="none" w:sz="0" w:space="0" w:color="auto"/>
                    <w:right w:val="none" w:sz="0" w:space="0" w:color="auto"/>
                  </w:divBdr>
                </w:div>
              </w:divsChild>
            </w:div>
            <w:div w:id="671643964">
              <w:marLeft w:val="0"/>
              <w:marRight w:val="0"/>
              <w:marTop w:val="0"/>
              <w:marBottom w:val="0"/>
              <w:divBdr>
                <w:top w:val="none" w:sz="0" w:space="0" w:color="auto"/>
                <w:left w:val="none" w:sz="0" w:space="0" w:color="auto"/>
                <w:bottom w:val="none" w:sz="0" w:space="0" w:color="auto"/>
                <w:right w:val="none" w:sz="0" w:space="0" w:color="auto"/>
              </w:divBdr>
              <w:divsChild>
                <w:div w:id="1056512820">
                  <w:marLeft w:val="0"/>
                  <w:marRight w:val="0"/>
                  <w:marTop w:val="0"/>
                  <w:marBottom w:val="0"/>
                  <w:divBdr>
                    <w:top w:val="none" w:sz="0" w:space="0" w:color="auto"/>
                    <w:left w:val="none" w:sz="0" w:space="0" w:color="auto"/>
                    <w:bottom w:val="none" w:sz="0" w:space="0" w:color="auto"/>
                    <w:right w:val="none" w:sz="0" w:space="0" w:color="auto"/>
                  </w:divBdr>
                </w:div>
              </w:divsChild>
            </w:div>
            <w:div w:id="196938704">
              <w:marLeft w:val="0"/>
              <w:marRight w:val="0"/>
              <w:marTop w:val="0"/>
              <w:marBottom w:val="0"/>
              <w:divBdr>
                <w:top w:val="none" w:sz="0" w:space="0" w:color="auto"/>
                <w:left w:val="none" w:sz="0" w:space="0" w:color="auto"/>
                <w:bottom w:val="none" w:sz="0" w:space="0" w:color="auto"/>
                <w:right w:val="none" w:sz="0" w:space="0" w:color="auto"/>
              </w:divBdr>
              <w:divsChild>
                <w:div w:id="274292623">
                  <w:marLeft w:val="0"/>
                  <w:marRight w:val="0"/>
                  <w:marTop w:val="0"/>
                  <w:marBottom w:val="0"/>
                  <w:divBdr>
                    <w:top w:val="none" w:sz="0" w:space="0" w:color="auto"/>
                    <w:left w:val="none" w:sz="0" w:space="0" w:color="auto"/>
                    <w:bottom w:val="none" w:sz="0" w:space="0" w:color="auto"/>
                    <w:right w:val="none" w:sz="0" w:space="0" w:color="auto"/>
                  </w:divBdr>
                </w:div>
              </w:divsChild>
            </w:div>
            <w:div w:id="589048149">
              <w:marLeft w:val="0"/>
              <w:marRight w:val="0"/>
              <w:marTop w:val="0"/>
              <w:marBottom w:val="0"/>
              <w:divBdr>
                <w:top w:val="none" w:sz="0" w:space="0" w:color="auto"/>
                <w:left w:val="none" w:sz="0" w:space="0" w:color="auto"/>
                <w:bottom w:val="none" w:sz="0" w:space="0" w:color="auto"/>
                <w:right w:val="none" w:sz="0" w:space="0" w:color="auto"/>
              </w:divBdr>
              <w:divsChild>
                <w:div w:id="1155151013">
                  <w:marLeft w:val="0"/>
                  <w:marRight w:val="0"/>
                  <w:marTop w:val="0"/>
                  <w:marBottom w:val="0"/>
                  <w:divBdr>
                    <w:top w:val="none" w:sz="0" w:space="0" w:color="auto"/>
                    <w:left w:val="none" w:sz="0" w:space="0" w:color="auto"/>
                    <w:bottom w:val="none" w:sz="0" w:space="0" w:color="auto"/>
                    <w:right w:val="none" w:sz="0" w:space="0" w:color="auto"/>
                  </w:divBdr>
                </w:div>
              </w:divsChild>
            </w:div>
            <w:div w:id="813108969">
              <w:marLeft w:val="0"/>
              <w:marRight w:val="0"/>
              <w:marTop w:val="0"/>
              <w:marBottom w:val="0"/>
              <w:divBdr>
                <w:top w:val="none" w:sz="0" w:space="0" w:color="auto"/>
                <w:left w:val="none" w:sz="0" w:space="0" w:color="auto"/>
                <w:bottom w:val="none" w:sz="0" w:space="0" w:color="auto"/>
                <w:right w:val="none" w:sz="0" w:space="0" w:color="auto"/>
              </w:divBdr>
              <w:divsChild>
                <w:div w:id="760955293">
                  <w:marLeft w:val="0"/>
                  <w:marRight w:val="0"/>
                  <w:marTop w:val="0"/>
                  <w:marBottom w:val="0"/>
                  <w:divBdr>
                    <w:top w:val="none" w:sz="0" w:space="0" w:color="auto"/>
                    <w:left w:val="none" w:sz="0" w:space="0" w:color="auto"/>
                    <w:bottom w:val="none" w:sz="0" w:space="0" w:color="auto"/>
                    <w:right w:val="none" w:sz="0" w:space="0" w:color="auto"/>
                  </w:divBdr>
                </w:div>
              </w:divsChild>
            </w:div>
            <w:div w:id="636911101">
              <w:marLeft w:val="0"/>
              <w:marRight w:val="0"/>
              <w:marTop w:val="0"/>
              <w:marBottom w:val="0"/>
              <w:divBdr>
                <w:top w:val="none" w:sz="0" w:space="0" w:color="auto"/>
                <w:left w:val="none" w:sz="0" w:space="0" w:color="auto"/>
                <w:bottom w:val="none" w:sz="0" w:space="0" w:color="auto"/>
                <w:right w:val="none" w:sz="0" w:space="0" w:color="auto"/>
              </w:divBdr>
              <w:divsChild>
                <w:div w:id="490679156">
                  <w:marLeft w:val="0"/>
                  <w:marRight w:val="0"/>
                  <w:marTop w:val="0"/>
                  <w:marBottom w:val="0"/>
                  <w:divBdr>
                    <w:top w:val="none" w:sz="0" w:space="0" w:color="auto"/>
                    <w:left w:val="none" w:sz="0" w:space="0" w:color="auto"/>
                    <w:bottom w:val="none" w:sz="0" w:space="0" w:color="auto"/>
                    <w:right w:val="none" w:sz="0" w:space="0" w:color="auto"/>
                  </w:divBdr>
                </w:div>
              </w:divsChild>
            </w:div>
            <w:div w:id="162863154">
              <w:marLeft w:val="0"/>
              <w:marRight w:val="0"/>
              <w:marTop w:val="0"/>
              <w:marBottom w:val="0"/>
              <w:divBdr>
                <w:top w:val="none" w:sz="0" w:space="0" w:color="auto"/>
                <w:left w:val="none" w:sz="0" w:space="0" w:color="auto"/>
                <w:bottom w:val="none" w:sz="0" w:space="0" w:color="auto"/>
                <w:right w:val="none" w:sz="0" w:space="0" w:color="auto"/>
              </w:divBdr>
              <w:divsChild>
                <w:div w:id="82261543">
                  <w:marLeft w:val="0"/>
                  <w:marRight w:val="0"/>
                  <w:marTop w:val="0"/>
                  <w:marBottom w:val="0"/>
                  <w:divBdr>
                    <w:top w:val="none" w:sz="0" w:space="0" w:color="auto"/>
                    <w:left w:val="none" w:sz="0" w:space="0" w:color="auto"/>
                    <w:bottom w:val="none" w:sz="0" w:space="0" w:color="auto"/>
                    <w:right w:val="none" w:sz="0" w:space="0" w:color="auto"/>
                  </w:divBdr>
                </w:div>
              </w:divsChild>
            </w:div>
            <w:div w:id="1995404704">
              <w:marLeft w:val="0"/>
              <w:marRight w:val="0"/>
              <w:marTop w:val="0"/>
              <w:marBottom w:val="0"/>
              <w:divBdr>
                <w:top w:val="none" w:sz="0" w:space="0" w:color="auto"/>
                <w:left w:val="none" w:sz="0" w:space="0" w:color="auto"/>
                <w:bottom w:val="none" w:sz="0" w:space="0" w:color="auto"/>
                <w:right w:val="none" w:sz="0" w:space="0" w:color="auto"/>
              </w:divBdr>
              <w:divsChild>
                <w:div w:id="1188448614">
                  <w:marLeft w:val="0"/>
                  <w:marRight w:val="0"/>
                  <w:marTop w:val="0"/>
                  <w:marBottom w:val="0"/>
                  <w:divBdr>
                    <w:top w:val="none" w:sz="0" w:space="0" w:color="auto"/>
                    <w:left w:val="none" w:sz="0" w:space="0" w:color="auto"/>
                    <w:bottom w:val="none" w:sz="0" w:space="0" w:color="auto"/>
                    <w:right w:val="none" w:sz="0" w:space="0" w:color="auto"/>
                  </w:divBdr>
                </w:div>
              </w:divsChild>
            </w:div>
            <w:div w:id="445853574">
              <w:marLeft w:val="0"/>
              <w:marRight w:val="0"/>
              <w:marTop w:val="0"/>
              <w:marBottom w:val="0"/>
              <w:divBdr>
                <w:top w:val="none" w:sz="0" w:space="0" w:color="auto"/>
                <w:left w:val="none" w:sz="0" w:space="0" w:color="auto"/>
                <w:bottom w:val="none" w:sz="0" w:space="0" w:color="auto"/>
                <w:right w:val="none" w:sz="0" w:space="0" w:color="auto"/>
              </w:divBdr>
              <w:divsChild>
                <w:div w:id="530383726">
                  <w:marLeft w:val="0"/>
                  <w:marRight w:val="0"/>
                  <w:marTop w:val="0"/>
                  <w:marBottom w:val="0"/>
                  <w:divBdr>
                    <w:top w:val="none" w:sz="0" w:space="0" w:color="auto"/>
                    <w:left w:val="none" w:sz="0" w:space="0" w:color="auto"/>
                    <w:bottom w:val="none" w:sz="0" w:space="0" w:color="auto"/>
                    <w:right w:val="none" w:sz="0" w:space="0" w:color="auto"/>
                  </w:divBdr>
                </w:div>
              </w:divsChild>
            </w:div>
            <w:div w:id="612520417">
              <w:marLeft w:val="0"/>
              <w:marRight w:val="0"/>
              <w:marTop w:val="0"/>
              <w:marBottom w:val="0"/>
              <w:divBdr>
                <w:top w:val="none" w:sz="0" w:space="0" w:color="auto"/>
                <w:left w:val="none" w:sz="0" w:space="0" w:color="auto"/>
                <w:bottom w:val="none" w:sz="0" w:space="0" w:color="auto"/>
                <w:right w:val="none" w:sz="0" w:space="0" w:color="auto"/>
              </w:divBdr>
              <w:divsChild>
                <w:div w:id="1327131016">
                  <w:marLeft w:val="0"/>
                  <w:marRight w:val="0"/>
                  <w:marTop w:val="0"/>
                  <w:marBottom w:val="0"/>
                  <w:divBdr>
                    <w:top w:val="none" w:sz="0" w:space="0" w:color="auto"/>
                    <w:left w:val="none" w:sz="0" w:space="0" w:color="auto"/>
                    <w:bottom w:val="none" w:sz="0" w:space="0" w:color="auto"/>
                    <w:right w:val="none" w:sz="0" w:space="0" w:color="auto"/>
                  </w:divBdr>
                </w:div>
              </w:divsChild>
            </w:div>
            <w:div w:id="1637486261">
              <w:marLeft w:val="0"/>
              <w:marRight w:val="0"/>
              <w:marTop w:val="0"/>
              <w:marBottom w:val="0"/>
              <w:divBdr>
                <w:top w:val="none" w:sz="0" w:space="0" w:color="auto"/>
                <w:left w:val="none" w:sz="0" w:space="0" w:color="auto"/>
                <w:bottom w:val="none" w:sz="0" w:space="0" w:color="auto"/>
                <w:right w:val="none" w:sz="0" w:space="0" w:color="auto"/>
              </w:divBdr>
              <w:divsChild>
                <w:div w:id="879589984">
                  <w:marLeft w:val="0"/>
                  <w:marRight w:val="0"/>
                  <w:marTop w:val="0"/>
                  <w:marBottom w:val="0"/>
                  <w:divBdr>
                    <w:top w:val="none" w:sz="0" w:space="0" w:color="auto"/>
                    <w:left w:val="none" w:sz="0" w:space="0" w:color="auto"/>
                    <w:bottom w:val="none" w:sz="0" w:space="0" w:color="auto"/>
                    <w:right w:val="none" w:sz="0" w:space="0" w:color="auto"/>
                  </w:divBdr>
                </w:div>
              </w:divsChild>
            </w:div>
            <w:div w:id="298463889">
              <w:marLeft w:val="0"/>
              <w:marRight w:val="0"/>
              <w:marTop w:val="0"/>
              <w:marBottom w:val="0"/>
              <w:divBdr>
                <w:top w:val="none" w:sz="0" w:space="0" w:color="auto"/>
                <w:left w:val="none" w:sz="0" w:space="0" w:color="auto"/>
                <w:bottom w:val="none" w:sz="0" w:space="0" w:color="auto"/>
                <w:right w:val="none" w:sz="0" w:space="0" w:color="auto"/>
              </w:divBdr>
              <w:divsChild>
                <w:div w:id="903492258">
                  <w:marLeft w:val="0"/>
                  <w:marRight w:val="0"/>
                  <w:marTop w:val="0"/>
                  <w:marBottom w:val="0"/>
                  <w:divBdr>
                    <w:top w:val="none" w:sz="0" w:space="0" w:color="auto"/>
                    <w:left w:val="none" w:sz="0" w:space="0" w:color="auto"/>
                    <w:bottom w:val="none" w:sz="0" w:space="0" w:color="auto"/>
                    <w:right w:val="none" w:sz="0" w:space="0" w:color="auto"/>
                  </w:divBdr>
                </w:div>
              </w:divsChild>
            </w:div>
            <w:div w:id="778186698">
              <w:marLeft w:val="0"/>
              <w:marRight w:val="0"/>
              <w:marTop w:val="0"/>
              <w:marBottom w:val="0"/>
              <w:divBdr>
                <w:top w:val="none" w:sz="0" w:space="0" w:color="auto"/>
                <w:left w:val="none" w:sz="0" w:space="0" w:color="auto"/>
                <w:bottom w:val="none" w:sz="0" w:space="0" w:color="auto"/>
                <w:right w:val="none" w:sz="0" w:space="0" w:color="auto"/>
              </w:divBdr>
              <w:divsChild>
                <w:div w:id="1976987847">
                  <w:marLeft w:val="0"/>
                  <w:marRight w:val="0"/>
                  <w:marTop w:val="0"/>
                  <w:marBottom w:val="0"/>
                  <w:divBdr>
                    <w:top w:val="none" w:sz="0" w:space="0" w:color="auto"/>
                    <w:left w:val="none" w:sz="0" w:space="0" w:color="auto"/>
                    <w:bottom w:val="none" w:sz="0" w:space="0" w:color="auto"/>
                    <w:right w:val="none" w:sz="0" w:space="0" w:color="auto"/>
                  </w:divBdr>
                </w:div>
              </w:divsChild>
            </w:div>
            <w:div w:id="999308974">
              <w:marLeft w:val="0"/>
              <w:marRight w:val="0"/>
              <w:marTop w:val="0"/>
              <w:marBottom w:val="0"/>
              <w:divBdr>
                <w:top w:val="none" w:sz="0" w:space="0" w:color="auto"/>
                <w:left w:val="none" w:sz="0" w:space="0" w:color="auto"/>
                <w:bottom w:val="none" w:sz="0" w:space="0" w:color="auto"/>
                <w:right w:val="none" w:sz="0" w:space="0" w:color="auto"/>
              </w:divBdr>
              <w:divsChild>
                <w:div w:id="1904952316">
                  <w:marLeft w:val="0"/>
                  <w:marRight w:val="0"/>
                  <w:marTop w:val="0"/>
                  <w:marBottom w:val="0"/>
                  <w:divBdr>
                    <w:top w:val="none" w:sz="0" w:space="0" w:color="auto"/>
                    <w:left w:val="none" w:sz="0" w:space="0" w:color="auto"/>
                    <w:bottom w:val="none" w:sz="0" w:space="0" w:color="auto"/>
                    <w:right w:val="none" w:sz="0" w:space="0" w:color="auto"/>
                  </w:divBdr>
                </w:div>
              </w:divsChild>
            </w:div>
            <w:div w:id="2000301566">
              <w:marLeft w:val="0"/>
              <w:marRight w:val="0"/>
              <w:marTop w:val="0"/>
              <w:marBottom w:val="0"/>
              <w:divBdr>
                <w:top w:val="none" w:sz="0" w:space="0" w:color="auto"/>
                <w:left w:val="none" w:sz="0" w:space="0" w:color="auto"/>
                <w:bottom w:val="none" w:sz="0" w:space="0" w:color="auto"/>
                <w:right w:val="none" w:sz="0" w:space="0" w:color="auto"/>
              </w:divBdr>
              <w:divsChild>
                <w:div w:id="596254735">
                  <w:marLeft w:val="0"/>
                  <w:marRight w:val="0"/>
                  <w:marTop w:val="0"/>
                  <w:marBottom w:val="0"/>
                  <w:divBdr>
                    <w:top w:val="none" w:sz="0" w:space="0" w:color="auto"/>
                    <w:left w:val="none" w:sz="0" w:space="0" w:color="auto"/>
                    <w:bottom w:val="none" w:sz="0" w:space="0" w:color="auto"/>
                    <w:right w:val="none" w:sz="0" w:space="0" w:color="auto"/>
                  </w:divBdr>
                </w:div>
              </w:divsChild>
            </w:div>
            <w:div w:id="534731757">
              <w:marLeft w:val="0"/>
              <w:marRight w:val="0"/>
              <w:marTop w:val="0"/>
              <w:marBottom w:val="0"/>
              <w:divBdr>
                <w:top w:val="none" w:sz="0" w:space="0" w:color="auto"/>
                <w:left w:val="none" w:sz="0" w:space="0" w:color="auto"/>
                <w:bottom w:val="none" w:sz="0" w:space="0" w:color="auto"/>
                <w:right w:val="none" w:sz="0" w:space="0" w:color="auto"/>
              </w:divBdr>
              <w:divsChild>
                <w:div w:id="2057854693">
                  <w:marLeft w:val="0"/>
                  <w:marRight w:val="0"/>
                  <w:marTop w:val="0"/>
                  <w:marBottom w:val="0"/>
                  <w:divBdr>
                    <w:top w:val="none" w:sz="0" w:space="0" w:color="auto"/>
                    <w:left w:val="none" w:sz="0" w:space="0" w:color="auto"/>
                    <w:bottom w:val="none" w:sz="0" w:space="0" w:color="auto"/>
                    <w:right w:val="none" w:sz="0" w:space="0" w:color="auto"/>
                  </w:divBdr>
                </w:div>
              </w:divsChild>
            </w:div>
            <w:div w:id="1737782713">
              <w:marLeft w:val="0"/>
              <w:marRight w:val="0"/>
              <w:marTop w:val="0"/>
              <w:marBottom w:val="0"/>
              <w:divBdr>
                <w:top w:val="none" w:sz="0" w:space="0" w:color="auto"/>
                <w:left w:val="none" w:sz="0" w:space="0" w:color="auto"/>
                <w:bottom w:val="none" w:sz="0" w:space="0" w:color="auto"/>
                <w:right w:val="none" w:sz="0" w:space="0" w:color="auto"/>
              </w:divBdr>
              <w:divsChild>
                <w:div w:id="945766577">
                  <w:marLeft w:val="0"/>
                  <w:marRight w:val="0"/>
                  <w:marTop w:val="0"/>
                  <w:marBottom w:val="0"/>
                  <w:divBdr>
                    <w:top w:val="none" w:sz="0" w:space="0" w:color="auto"/>
                    <w:left w:val="none" w:sz="0" w:space="0" w:color="auto"/>
                    <w:bottom w:val="none" w:sz="0" w:space="0" w:color="auto"/>
                    <w:right w:val="none" w:sz="0" w:space="0" w:color="auto"/>
                  </w:divBdr>
                </w:div>
              </w:divsChild>
            </w:div>
            <w:div w:id="1021785586">
              <w:marLeft w:val="0"/>
              <w:marRight w:val="0"/>
              <w:marTop w:val="0"/>
              <w:marBottom w:val="0"/>
              <w:divBdr>
                <w:top w:val="none" w:sz="0" w:space="0" w:color="auto"/>
                <w:left w:val="none" w:sz="0" w:space="0" w:color="auto"/>
                <w:bottom w:val="none" w:sz="0" w:space="0" w:color="auto"/>
                <w:right w:val="none" w:sz="0" w:space="0" w:color="auto"/>
              </w:divBdr>
              <w:divsChild>
                <w:div w:id="1694919969">
                  <w:marLeft w:val="0"/>
                  <w:marRight w:val="0"/>
                  <w:marTop w:val="0"/>
                  <w:marBottom w:val="0"/>
                  <w:divBdr>
                    <w:top w:val="none" w:sz="0" w:space="0" w:color="auto"/>
                    <w:left w:val="none" w:sz="0" w:space="0" w:color="auto"/>
                    <w:bottom w:val="none" w:sz="0" w:space="0" w:color="auto"/>
                    <w:right w:val="none" w:sz="0" w:space="0" w:color="auto"/>
                  </w:divBdr>
                </w:div>
              </w:divsChild>
            </w:div>
            <w:div w:id="566307790">
              <w:marLeft w:val="0"/>
              <w:marRight w:val="0"/>
              <w:marTop w:val="0"/>
              <w:marBottom w:val="0"/>
              <w:divBdr>
                <w:top w:val="none" w:sz="0" w:space="0" w:color="auto"/>
                <w:left w:val="none" w:sz="0" w:space="0" w:color="auto"/>
                <w:bottom w:val="none" w:sz="0" w:space="0" w:color="auto"/>
                <w:right w:val="none" w:sz="0" w:space="0" w:color="auto"/>
              </w:divBdr>
              <w:divsChild>
                <w:div w:id="557982556">
                  <w:marLeft w:val="0"/>
                  <w:marRight w:val="0"/>
                  <w:marTop w:val="0"/>
                  <w:marBottom w:val="0"/>
                  <w:divBdr>
                    <w:top w:val="none" w:sz="0" w:space="0" w:color="auto"/>
                    <w:left w:val="none" w:sz="0" w:space="0" w:color="auto"/>
                    <w:bottom w:val="none" w:sz="0" w:space="0" w:color="auto"/>
                    <w:right w:val="none" w:sz="0" w:space="0" w:color="auto"/>
                  </w:divBdr>
                </w:div>
              </w:divsChild>
            </w:div>
            <w:div w:id="232013550">
              <w:marLeft w:val="0"/>
              <w:marRight w:val="0"/>
              <w:marTop w:val="0"/>
              <w:marBottom w:val="0"/>
              <w:divBdr>
                <w:top w:val="none" w:sz="0" w:space="0" w:color="auto"/>
                <w:left w:val="none" w:sz="0" w:space="0" w:color="auto"/>
                <w:bottom w:val="none" w:sz="0" w:space="0" w:color="auto"/>
                <w:right w:val="none" w:sz="0" w:space="0" w:color="auto"/>
              </w:divBdr>
              <w:divsChild>
                <w:div w:id="291332133">
                  <w:marLeft w:val="0"/>
                  <w:marRight w:val="0"/>
                  <w:marTop w:val="0"/>
                  <w:marBottom w:val="0"/>
                  <w:divBdr>
                    <w:top w:val="none" w:sz="0" w:space="0" w:color="auto"/>
                    <w:left w:val="none" w:sz="0" w:space="0" w:color="auto"/>
                    <w:bottom w:val="none" w:sz="0" w:space="0" w:color="auto"/>
                    <w:right w:val="none" w:sz="0" w:space="0" w:color="auto"/>
                  </w:divBdr>
                </w:div>
              </w:divsChild>
            </w:div>
            <w:div w:id="57363620">
              <w:marLeft w:val="0"/>
              <w:marRight w:val="0"/>
              <w:marTop w:val="0"/>
              <w:marBottom w:val="0"/>
              <w:divBdr>
                <w:top w:val="none" w:sz="0" w:space="0" w:color="auto"/>
                <w:left w:val="none" w:sz="0" w:space="0" w:color="auto"/>
                <w:bottom w:val="none" w:sz="0" w:space="0" w:color="auto"/>
                <w:right w:val="none" w:sz="0" w:space="0" w:color="auto"/>
              </w:divBdr>
              <w:divsChild>
                <w:div w:id="1501846251">
                  <w:marLeft w:val="0"/>
                  <w:marRight w:val="0"/>
                  <w:marTop w:val="0"/>
                  <w:marBottom w:val="0"/>
                  <w:divBdr>
                    <w:top w:val="none" w:sz="0" w:space="0" w:color="auto"/>
                    <w:left w:val="none" w:sz="0" w:space="0" w:color="auto"/>
                    <w:bottom w:val="none" w:sz="0" w:space="0" w:color="auto"/>
                    <w:right w:val="none" w:sz="0" w:space="0" w:color="auto"/>
                  </w:divBdr>
                </w:div>
              </w:divsChild>
            </w:div>
            <w:div w:id="1339120418">
              <w:marLeft w:val="0"/>
              <w:marRight w:val="0"/>
              <w:marTop w:val="0"/>
              <w:marBottom w:val="0"/>
              <w:divBdr>
                <w:top w:val="none" w:sz="0" w:space="0" w:color="auto"/>
                <w:left w:val="none" w:sz="0" w:space="0" w:color="auto"/>
                <w:bottom w:val="none" w:sz="0" w:space="0" w:color="auto"/>
                <w:right w:val="none" w:sz="0" w:space="0" w:color="auto"/>
              </w:divBdr>
              <w:divsChild>
                <w:div w:id="1104962916">
                  <w:marLeft w:val="0"/>
                  <w:marRight w:val="0"/>
                  <w:marTop w:val="0"/>
                  <w:marBottom w:val="0"/>
                  <w:divBdr>
                    <w:top w:val="none" w:sz="0" w:space="0" w:color="auto"/>
                    <w:left w:val="none" w:sz="0" w:space="0" w:color="auto"/>
                    <w:bottom w:val="none" w:sz="0" w:space="0" w:color="auto"/>
                    <w:right w:val="none" w:sz="0" w:space="0" w:color="auto"/>
                  </w:divBdr>
                </w:div>
              </w:divsChild>
            </w:div>
            <w:div w:id="1038504411">
              <w:marLeft w:val="0"/>
              <w:marRight w:val="0"/>
              <w:marTop w:val="0"/>
              <w:marBottom w:val="0"/>
              <w:divBdr>
                <w:top w:val="none" w:sz="0" w:space="0" w:color="auto"/>
                <w:left w:val="none" w:sz="0" w:space="0" w:color="auto"/>
                <w:bottom w:val="none" w:sz="0" w:space="0" w:color="auto"/>
                <w:right w:val="none" w:sz="0" w:space="0" w:color="auto"/>
              </w:divBdr>
              <w:divsChild>
                <w:div w:id="1455905346">
                  <w:marLeft w:val="0"/>
                  <w:marRight w:val="0"/>
                  <w:marTop w:val="0"/>
                  <w:marBottom w:val="0"/>
                  <w:divBdr>
                    <w:top w:val="none" w:sz="0" w:space="0" w:color="auto"/>
                    <w:left w:val="none" w:sz="0" w:space="0" w:color="auto"/>
                    <w:bottom w:val="none" w:sz="0" w:space="0" w:color="auto"/>
                    <w:right w:val="none" w:sz="0" w:space="0" w:color="auto"/>
                  </w:divBdr>
                </w:div>
              </w:divsChild>
            </w:div>
            <w:div w:id="588730629">
              <w:marLeft w:val="0"/>
              <w:marRight w:val="0"/>
              <w:marTop w:val="0"/>
              <w:marBottom w:val="0"/>
              <w:divBdr>
                <w:top w:val="none" w:sz="0" w:space="0" w:color="auto"/>
                <w:left w:val="none" w:sz="0" w:space="0" w:color="auto"/>
                <w:bottom w:val="none" w:sz="0" w:space="0" w:color="auto"/>
                <w:right w:val="none" w:sz="0" w:space="0" w:color="auto"/>
              </w:divBdr>
              <w:divsChild>
                <w:div w:id="1395393921">
                  <w:marLeft w:val="0"/>
                  <w:marRight w:val="0"/>
                  <w:marTop w:val="0"/>
                  <w:marBottom w:val="0"/>
                  <w:divBdr>
                    <w:top w:val="none" w:sz="0" w:space="0" w:color="auto"/>
                    <w:left w:val="none" w:sz="0" w:space="0" w:color="auto"/>
                    <w:bottom w:val="none" w:sz="0" w:space="0" w:color="auto"/>
                    <w:right w:val="none" w:sz="0" w:space="0" w:color="auto"/>
                  </w:divBdr>
                </w:div>
              </w:divsChild>
            </w:div>
            <w:div w:id="1769235308">
              <w:marLeft w:val="0"/>
              <w:marRight w:val="0"/>
              <w:marTop w:val="0"/>
              <w:marBottom w:val="0"/>
              <w:divBdr>
                <w:top w:val="none" w:sz="0" w:space="0" w:color="auto"/>
                <w:left w:val="none" w:sz="0" w:space="0" w:color="auto"/>
                <w:bottom w:val="none" w:sz="0" w:space="0" w:color="auto"/>
                <w:right w:val="none" w:sz="0" w:space="0" w:color="auto"/>
              </w:divBdr>
              <w:divsChild>
                <w:div w:id="1137911303">
                  <w:marLeft w:val="0"/>
                  <w:marRight w:val="0"/>
                  <w:marTop w:val="0"/>
                  <w:marBottom w:val="0"/>
                  <w:divBdr>
                    <w:top w:val="none" w:sz="0" w:space="0" w:color="auto"/>
                    <w:left w:val="none" w:sz="0" w:space="0" w:color="auto"/>
                    <w:bottom w:val="none" w:sz="0" w:space="0" w:color="auto"/>
                    <w:right w:val="none" w:sz="0" w:space="0" w:color="auto"/>
                  </w:divBdr>
                </w:div>
              </w:divsChild>
            </w:div>
            <w:div w:id="234701733">
              <w:marLeft w:val="0"/>
              <w:marRight w:val="0"/>
              <w:marTop w:val="0"/>
              <w:marBottom w:val="0"/>
              <w:divBdr>
                <w:top w:val="none" w:sz="0" w:space="0" w:color="auto"/>
                <w:left w:val="none" w:sz="0" w:space="0" w:color="auto"/>
                <w:bottom w:val="none" w:sz="0" w:space="0" w:color="auto"/>
                <w:right w:val="none" w:sz="0" w:space="0" w:color="auto"/>
              </w:divBdr>
              <w:divsChild>
                <w:div w:id="1382630785">
                  <w:marLeft w:val="0"/>
                  <w:marRight w:val="0"/>
                  <w:marTop w:val="0"/>
                  <w:marBottom w:val="0"/>
                  <w:divBdr>
                    <w:top w:val="none" w:sz="0" w:space="0" w:color="auto"/>
                    <w:left w:val="none" w:sz="0" w:space="0" w:color="auto"/>
                    <w:bottom w:val="none" w:sz="0" w:space="0" w:color="auto"/>
                    <w:right w:val="none" w:sz="0" w:space="0" w:color="auto"/>
                  </w:divBdr>
                </w:div>
              </w:divsChild>
            </w:div>
            <w:div w:id="15353331">
              <w:marLeft w:val="0"/>
              <w:marRight w:val="0"/>
              <w:marTop w:val="0"/>
              <w:marBottom w:val="0"/>
              <w:divBdr>
                <w:top w:val="none" w:sz="0" w:space="0" w:color="auto"/>
                <w:left w:val="none" w:sz="0" w:space="0" w:color="auto"/>
                <w:bottom w:val="none" w:sz="0" w:space="0" w:color="auto"/>
                <w:right w:val="none" w:sz="0" w:space="0" w:color="auto"/>
              </w:divBdr>
              <w:divsChild>
                <w:div w:id="947735133">
                  <w:marLeft w:val="0"/>
                  <w:marRight w:val="0"/>
                  <w:marTop w:val="0"/>
                  <w:marBottom w:val="0"/>
                  <w:divBdr>
                    <w:top w:val="none" w:sz="0" w:space="0" w:color="auto"/>
                    <w:left w:val="none" w:sz="0" w:space="0" w:color="auto"/>
                    <w:bottom w:val="none" w:sz="0" w:space="0" w:color="auto"/>
                    <w:right w:val="none" w:sz="0" w:space="0" w:color="auto"/>
                  </w:divBdr>
                </w:div>
              </w:divsChild>
            </w:div>
            <w:div w:id="273363556">
              <w:marLeft w:val="0"/>
              <w:marRight w:val="0"/>
              <w:marTop w:val="0"/>
              <w:marBottom w:val="0"/>
              <w:divBdr>
                <w:top w:val="none" w:sz="0" w:space="0" w:color="auto"/>
                <w:left w:val="none" w:sz="0" w:space="0" w:color="auto"/>
                <w:bottom w:val="none" w:sz="0" w:space="0" w:color="auto"/>
                <w:right w:val="none" w:sz="0" w:space="0" w:color="auto"/>
              </w:divBdr>
              <w:divsChild>
                <w:div w:id="507869453">
                  <w:marLeft w:val="0"/>
                  <w:marRight w:val="0"/>
                  <w:marTop w:val="0"/>
                  <w:marBottom w:val="0"/>
                  <w:divBdr>
                    <w:top w:val="none" w:sz="0" w:space="0" w:color="auto"/>
                    <w:left w:val="none" w:sz="0" w:space="0" w:color="auto"/>
                    <w:bottom w:val="none" w:sz="0" w:space="0" w:color="auto"/>
                    <w:right w:val="none" w:sz="0" w:space="0" w:color="auto"/>
                  </w:divBdr>
                </w:div>
              </w:divsChild>
            </w:div>
            <w:div w:id="1513495576">
              <w:marLeft w:val="0"/>
              <w:marRight w:val="0"/>
              <w:marTop w:val="0"/>
              <w:marBottom w:val="0"/>
              <w:divBdr>
                <w:top w:val="none" w:sz="0" w:space="0" w:color="auto"/>
                <w:left w:val="none" w:sz="0" w:space="0" w:color="auto"/>
                <w:bottom w:val="none" w:sz="0" w:space="0" w:color="auto"/>
                <w:right w:val="none" w:sz="0" w:space="0" w:color="auto"/>
              </w:divBdr>
              <w:divsChild>
                <w:div w:id="929044784">
                  <w:marLeft w:val="0"/>
                  <w:marRight w:val="0"/>
                  <w:marTop w:val="0"/>
                  <w:marBottom w:val="0"/>
                  <w:divBdr>
                    <w:top w:val="none" w:sz="0" w:space="0" w:color="auto"/>
                    <w:left w:val="none" w:sz="0" w:space="0" w:color="auto"/>
                    <w:bottom w:val="none" w:sz="0" w:space="0" w:color="auto"/>
                    <w:right w:val="none" w:sz="0" w:space="0" w:color="auto"/>
                  </w:divBdr>
                </w:div>
              </w:divsChild>
            </w:div>
            <w:div w:id="117842172">
              <w:marLeft w:val="0"/>
              <w:marRight w:val="0"/>
              <w:marTop w:val="0"/>
              <w:marBottom w:val="0"/>
              <w:divBdr>
                <w:top w:val="none" w:sz="0" w:space="0" w:color="auto"/>
                <w:left w:val="none" w:sz="0" w:space="0" w:color="auto"/>
                <w:bottom w:val="none" w:sz="0" w:space="0" w:color="auto"/>
                <w:right w:val="none" w:sz="0" w:space="0" w:color="auto"/>
              </w:divBdr>
              <w:divsChild>
                <w:div w:id="1460953025">
                  <w:marLeft w:val="0"/>
                  <w:marRight w:val="0"/>
                  <w:marTop w:val="0"/>
                  <w:marBottom w:val="0"/>
                  <w:divBdr>
                    <w:top w:val="none" w:sz="0" w:space="0" w:color="auto"/>
                    <w:left w:val="none" w:sz="0" w:space="0" w:color="auto"/>
                    <w:bottom w:val="none" w:sz="0" w:space="0" w:color="auto"/>
                    <w:right w:val="none" w:sz="0" w:space="0" w:color="auto"/>
                  </w:divBdr>
                </w:div>
              </w:divsChild>
            </w:div>
            <w:div w:id="1609393168">
              <w:marLeft w:val="0"/>
              <w:marRight w:val="0"/>
              <w:marTop w:val="0"/>
              <w:marBottom w:val="0"/>
              <w:divBdr>
                <w:top w:val="none" w:sz="0" w:space="0" w:color="auto"/>
                <w:left w:val="none" w:sz="0" w:space="0" w:color="auto"/>
                <w:bottom w:val="none" w:sz="0" w:space="0" w:color="auto"/>
                <w:right w:val="none" w:sz="0" w:space="0" w:color="auto"/>
              </w:divBdr>
              <w:divsChild>
                <w:div w:id="2126726581">
                  <w:marLeft w:val="0"/>
                  <w:marRight w:val="0"/>
                  <w:marTop w:val="0"/>
                  <w:marBottom w:val="0"/>
                  <w:divBdr>
                    <w:top w:val="none" w:sz="0" w:space="0" w:color="auto"/>
                    <w:left w:val="none" w:sz="0" w:space="0" w:color="auto"/>
                    <w:bottom w:val="none" w:sz="0" w:space="0" w:color="auto"/>
                    <w:right w:val="none" w:sz="0" w:space="0" w:color="auto"/>
                  </w:divBdr>
                </w:div>
              </w:divsChild>
            </w:div>
            <w:div w:id="1025712747">
              <w:marLeft w:val="0"/>
              <w:marRight w:val="0"/>
              <w:marTop w:val="0"/>
              <w:marBottom w:val="0"/>
              <w:divBdr>
                <w:top w:val="none" w:sz="0" w:space="0" w:color="auto"/>
                <w:left w:val="none" w:sz="0" w:space="0" w:color="auto"/>
                <w:bottom w:val="none" w:sz="0" w:space="0" w:color="auto"/>
                <w:right w:val="none" w:sz="0" w:space="0" w:color="auto"/>
              </w:divBdr>
              <w:divsChild>
                <w:div w:id="1453010628">
                  <w:marLeft w:val="0"/>
                  <w:marRight w:val="0"/>
                  <w:marTop w:val="0"/>
                  <w:marBottom w:val="0"/>
                  <w:divBdr>
                    <w:top w:val="none" w:sz="0" w:space="0" w:color="auto"/>
                    <w:left w:val="none" w:sz="0" w:space="0" w:color="auto"/>
                    <w:bottom w:val="none" w:sz="0" w:space="0" w:color="auto"/>
                    <w:right w:val="none" w:sz="0" w:space="0" w:color="auto"/>
                  </w:divBdr>
                </w:div>
              </w:divsChild>
            </w:div>
            <w:div w:id="1732195971">
              <w:marLeft w:val="0"/>
              <w:marRight w:val="0"/>
              <w:marTop w:val="0"/>
              <w:marBottom w:val="0"/>
              <w:divBdr>
                <w:top w:val="none" w:sz="0" w:space="0" w:color="auto"/>
                <w:left w:val="none" w:sz="0" w:space="0" w:color="auto"/>
                <w:bottom w:val="none" w:sz="0" w:space="0" w:color="auto"/>
                <w:right w:val="none" w:sz="0" w:space="0" w:color="auto"/>
              </w:divBdr>
              <w:divsChild>
                <w:div w:id="1698310056">
                  <w:marLeft w:val="0"/>
                  <w:marRight w:val="0"/>
                  <w:marTop w:val="0"/>
                  <w:marBottom w:val="0"/>
                  <w:divBdr>
                    <w:top w:val="none" w:sz="0" w:space="0" w:color="auto"/>
                    <w:left w:val="none" w:sz="0" w:space="0" w:color="auto"/>
                    <w:bottom w:val="none" w:sz="0" w:space="0" w:color="auto"/>
                    <w:right w:val="none" w:sz="0" w:space="0" w:color="auto"/>
                  </w:divBdr>
                </w:div>
              </w:divsChild>
            </w:div>
            <w:div w:id="2083679979">
              <w:marLeft w:val="0"/>
              <w:marRight w:val="0"/>
              <w:marTop w:val="0"/>
              <w:marBottom w:val="0"/>
              <w:divBdr>
                <w:top w:val="none" w:sz="0" w:space="0" w:color="auto"/>
                <w:left w:val="none" w:sz="0" w:space="0" w:color="auto"/>
                <w:bottom w:val="none" w:sz="0" w:space="0" w:color="auto"/>
                <w:right w:val="none" w:sz="0" w:space="0" w:color="auto"/>
              </w:divBdr>
              <w:divsChild>
                <w:div w:id="1210730411">
                  <w:marLeft w:val="0"/>
                  <w:marRight w:val="0"/>
                  <w:marTop w:val="0"/>
                  <w:marBottom w:val="0"/>
                  <w:divBdr>
                    <w:top w:val="none" w:sz="0" w:space="0" w:color="auto"/>
                    <w:left w:val="none" w:sz="0" w:space="0" w:color="auto"/>
                    <w:bottom w:val="none" w:sz="0" w:space="0" w:color="auto"/>
                    <w:right w:val="none" w:sz="0" w:space="0" w:color="auto"/>
                  </w:divBdr>
                </w:div>
              </w:divsChild>
            </w:div>
            <w:div w:id="1433937000">
              <w:marLeft w:val="0"/>
              <w:marRight w:val="0"/>
              <w:marTop w:val="0"/>
              <w:marBottom w:val="0"/>
              <w:divBdr>
                <w:top w:val="none" w:sz="0" w:space="0" w:color="auto"/>
                <w:left w:val="none" w:sz="0" w:space="0" w:color="auto"/>
                <w:bottom w:val="none" w:sz="0" w:space="0" w:color="auto"/>
                <w:right w:val="none" w:sz="0" w:space="0" w:color="auto"/>
              </w:divBdr>
              <w:divsChild>
                <w:div w:id="1207908018">
                  <w:marLeft w:val="0"/>
                  <w:marRight w:val="0"/>
                  <w:marTop w:val="0"/>
                  <w:marBottom w:val="0"/>
                  <w:divBdr>
                    <w:top w:val="none" w:sz="0" w:space="0" w:color="auto"/>
                    <w:left w:val="none" w:sz="0" w:space="0" w:color="auto"/>
                    <w:bottom w:val="none" w:sz="0" w:space="0" w:color="auto"/>
                    <w:right w:val="none" w:sz="0" w:space="0" w:color="auto"/>
                  </w:divBdr>
                </w:div>
              </w:divsChild>
            </w:div>
            <w:div w:id="319844888">
              <w:marLeft w:val="0"/>
              <w:marRight w:val="0"/>
              <w:marTop w:val="0"/>
              <w:marBottom w:val="0"/>
              <w:divBdr>
                <w:top w:val="none" w:sz="0" w:space="0" w:color="auto"/>
                <w:left w:val="none" w:sz="0" w:space="0" w:color="auto"/>
                <w:bottom w:val="none" w:sz="0" w:space="0" w:color="auto"/>
                <w:right w:val="none" w:sz="0" w:space="0" w:color="auto"/>
              </w:divBdr>
              <w:divsChild>
                <w:div w:id="1243879810">
                  <w:marLeft w:val="0"/>
                  <w:marRight w:val="0"/>
                  <w:marTop w:val="0"/>
                  <w:marBottom w:val="0"/>
                  <w:divBdr>
                    <w:top w:val="none" w:sz="0" w:space="0" w:color="auto"/>
                    <w:left w:val="none" w:sz="0" w:space="0" w:color="auto"/>
                    <w:bottom w:val="none" w:sz="0" w:space="0" w:color="auto"/>
                    <w:right w:val="none" w:sz="0" w:space="0" w:color="auto"/>
                  </w:divBdr>
                </w:div>
              </w:divsChild>
            </w:div>
            <w:div w:id="992559327">
              <w:marLeft w:val="0"/>
              <w:marRight w:val="0"/>
              <w:marTop w:val="0"/>
              <w:marBottom w:val="0"/>
              <w:divBdr>
                <w:top w:val="none" w:sz="0" w:space="0" w:color="auto"/>
                <w:left w:val="none" w:sz="0" w:space="0" w:color="auto"/>
                <w:bottom w:val="none" w:sz="0" w:space="0" w:color="auto"/>
                <w:right w:val="none" w:sz="0" w:space="0" w:color="auto"/>
              </w:divBdr>
              <w:divsChild>
                <w:div w:id="642658379">
                  <w:marLeft w:val="0"/>
                  <w:marRight w:val="0"/>
                  <w:marTop w:val="0"/>
                  <w:marBottom w:val="0"/>
                  <w:divBdr>
                    <w:top w:val="none" w:sz="0" w:space="0" w:color="auto"/>
                    <w:left w:val="none" w:sz="0" w:space="0" w:color="auto"/>
                    <w:bottom w:val="none" w:sz="0" w:space="0" w:color="auto"/>
                    <w:right w:val="none" w:sz="0" w:space="0" w:color="auto"/>
                  </w:divBdr>
                </w:div>
              </w:divsChild>
            </w:div>
            <w:div w:id="742214661">
              <w:marLeft w:val="0"/>
              <w:marRight w:val="0"/>
              <w:marTop w:val="0"/>
              <w:marBottom w:val="0"/>
              <w:divBdr>
                <w:top w:val="none" w:sz="0" w:space="0" w:color="auto"/>
                <w:left w:val="none" w:sz="0" w:space="0" w:color="auto"/>
                <w:bottom w:val="none" w:sz="0" w:space="0" w:color="auto"/>
                <w:right w:val="none" w:sz="0" w:space="0" w:color="auto"/>
              </w:divBdr>
              <w:divsChild>
                <w:div w:id="1467316127">
                  <w:marLeft w:val="0"/>
                  <w:marRight w:val="0"/>
                  <w:marTop w:val="0"/>
                  <w:marBottom w:val="0"/>
                  <w:divBdr>
                    <w:top w:val="none" w:sz="0" w:space="0" w:color="auto"/>
                    <w:left w:val="none" w:sz="0" w:space="0" w:color="auto"/>
                    <w:bottom w:val="none" w:sz="0" w:space="0" w:color="auto"/>
                    <w:right w:val="none" w:sz="0" w:space="0" w:color="auto"/>
                  </w:divBdr>
                </w:div>
              </w:divsChild>
            </w:div>
            <w:div w:id="1738281720">
              <w:marLeft w:val="0"/>
              <w:marRight w:val="0"/>
              <w:marTop w:val="0"/>
              <w:marBottom w:val="0"/>
              <w:divBdr>
                <w:top w:val="none" w:sz="0" w:space="0" w:color="auto"/>
                <w:left w:val="none" w:sz="0" w:space="0" w:color="auto"/>
                <w:bottom w:val="none" w:sz="0" w:space="0" w:color="auto"/>
                <w:right w:val="none" w:sz="0" w:space="0" w:color="auto"/>
              </w:divBdr>
              <w:divsChild>
                <w:div w:id="1761952785">
                  <w:marLeft w:val="0"/>
                  <w:marRight w:val="0"/>
                  <w:marTop w:val="0"/>
                  <w:marBottom w:val="0"/>
                  <w:divBdr>
                    <w:top w:val="none" w:sz="0" w:space="0" w:color="auto"/>
                    <w:left w:val="none" w:sz="0" w:space="0" w:color="auto"/>
                    <w:bottom w:val="none" w:sz="0" w:space="0" w:color="auto"/>
                    <w:right w:val="none" w:sz="0" w:space="0" w:color="auto"/>
                  </w:divBdr>
                </w:div>
              </w:divsChild>
            </w:div>
            <w:div w:id="489561619">
              <w:marLeft w:val="0"/>
              <w:marRight w:val="0"/>
              <w:marTop w:val="0"/>
              <w:marBottom w:val="0"/>
              <w:divBdr>
                <w:top w:val="none" w:sz="0" w:space="0" w:color="auto"/>
                <w:left w:val="none" w:sz="0" w:space="0" w:color="auto"/>
                <w:bottom w:val="none" w:sz="0" w:space="0" w:color="auto"/>
                <w:right w:val="none" w:sz="0" w:space="0" w:color="auto"/>
              </w:divBdr>
              <w:divsChild>
                <w:div w:id="1387025902">
                  <w:marLeft w:val="0"/>
                  <w:marRight w:val="0"/>
                  <w:marTop w:val="0"/>
                  <w:marBottom w:val="0"/>
                  <w:divBdr>
                    <w:top w:val="none" w:sz="0" w:space="0" w:color="auto"/>
                    <w:left w:val="none" w:sz="0" w:space="0" w:color="auto"/>
                    <w:bottom w:val="none" w:sz="0" w:space="0" w:color="auto"/>
                    <w:right w:val="none" w:sz="0" w:space="0" w:color="auto"/>
                  </w:divBdr>
                </w:div>
              </w:divsChild>
            </w:div>
            <w:div w:id="1087580798">
              <w:marLeft w:val="0"/>
              <w:marRight w:val="0"/>
              <w:marTop w:val="0"/>
              <w:marBottom w:val="0"/>
              <w:divBdr>
                <w:top w:val="none" w:sz="0" w:space="0" w:color="auto"/>
                <w:left w:val="none" w:sz="0" w:space="0" w:color="auto"/>
                <w:bottom w:val="none" w:sz="0" w:space="0" w:color="auto"/>
                <w:right w:val="none" w:sz="0" w:space="0" w:color="auto"/>
              </w:divBdr>
              <w:divsChild>
                <w:div w:id="1143502428">
                  <w:marLeft w:val="0"/>
                  <w:marRight w:val="0"/>
                  <w:marTop w:val="0"/>
                  <w:marBottom w:val="0"/>
                  <w:divBdr>
                    <w:top w:val="none" w:sz="0" w:space="0" w:color="auto"/>
                    <w:left w:val="none" w:sz="0" w:space="0" w:color="auto"/>
                    <w:bottom w:val="none" w:sz="0" w:space="0" w:color="auto"/>
                    <w:right w:val="none" w:sz="0" w:space="0" w:color="auto"/>
                  </w:divBdr>
                </w:div>
              </w:divsChild>
            </w:div>
            <w:div w:id="678241328">
              <w:marLeft w:val="0"/>
              <w:marRight w:val="0"/>
              <w:marTop w:val="0"/>
              <w:marBottom w:val="0"/>
              <w:divBdr>
                <w:top w:val="none" w:sz="0" w:space="0" w:color="auto"/>
                <w:left w:val="none" w:sz="0" w:space="0" w:color="auto"/>
                <w:bottom w:val="none" w:sz="0" w:space="0" w:color="auto"/>
                <w:right w:val="none" w:sz="0" w:space="0" w:color="auto"/>
              </w:divBdr>
              <w:divsChild>
                <w:div w:id="837035665">
                  <w:marLeft w:val="0"/>
                  <w:marRight w:val="0"/>
                  <w:marTop w:val="0"/>
                  <w:marBottom w:val="0"/>
                  <w:divBdr>
                    <w:top w:val="none" w:sz="0" w:space="0" w:color="auto"/>
                    <w:left w:val="none" w:sz="0" w:space="0" w:color="auto"/>
                    <w:bottom w:val="none" w:sz="0" w:space="0" w:color="auto"/>
                    <w:right w:val="none" w:sz="0" w:space="0" w:color="auto"/>
                  </w:divBdr>
                </w:div>
              </w:divsChild>
            </w:div>
            <w:div w:id="1841235438">
              <w:marLeft w:val="0"/>
              <w:marRight w:val="0"/>
              <w:marTop w:val="0"/>
              <w:marBottom w:val="0"/>
              <w:divBdr>
                <w:top w:val="none" w:sz="0" w:space="0" w:color="auto"/>
                <w:left w:val="none" w:sz="0" w:space="0" w:color="auto"/>
                <w:bottom w:val="none" w:sz="0" w:space="0" w:color="auto"/>
                <w:right w:val="none" w:sz="0" w:space="0" w:color="auto"/>
              </w:divBdr>
              <w:divsChild>
                <w:div w:id="1397818034">
                  <w:marLeft w:val="0"/>
                  <w:marRight w:val="0"/>
                  <w:marTop w:val="0"/>
                  <w:marBottom w:val="0"/>
                  <w:divBdr>
                    <w:top w:val="none" w:sz="0" w:space="0" w:color="auto"/>
                    <w:left w:val="none" w:sz="0" w:space="0" w:color="auto"/>
                    <w:bottom w:val="none" w:sz="0" w:space="0" w:color="auto"/>
                    <w:right w:val="none" w:sz="0" w:space="0" w:color="auto"/>
                  </w:divBdr>
                </w:div>
              </w:divsChild>
            </w:div>
            <w:div w:id="1497647554">
              <w:marLeft w:val="0"/>
              <w:marRight w:val="0"/>
              <w:marTop w:val="0"/>
              <w:marBottom w:val="0"/>
              <w:divBdr>
                <w:top w:val="none" w:sz="0" w:space="0" w:color="auto"/>
                <w:left w:val="none" w:sz="0" w:space="0" w:color="auto"/>
                <w:bottom w:val="none" w:sz="0" w:space="0" w:color="auto"/>
                <w:right w:val="none" w:sz="0" w:space="0" w:color="auto"/>
              </w:divBdr>
              <w:divsChild>
                <w:div w:id="58672982">
                  <w:marLeft w:val="0"/>
                  <w:marRight w:val="0"/>
                  <w:marTop w:val="0"/>
                  <w:marBottom w:val="0"/>
                  <w:divBdr>
                    <w:top w:val="none" w:sz="0" w:space="0" w:color="auto"/>
                    <w:left w:val="none" w:sz="0" w:space="0" w:color="auto"/>
                    <w:bottom w:val="none" w:sz="0" w:space="0" w:color="auto"/>
                    <w:right w:val="none" w:sz="0" w:space="0" w:color="auto"/>
                  </w:divBdr>
                </w:div>
              </w:divsChild>
            </w:div>
            <w:div w:id="753280578">
              <w:marLeft w:val="0"/>
              <w:marRight w:val="0"/>
              <w:marTop w:val="0"/>
              <w:marBottom w:val="0"/>
              <w:divBdr>
                <w:top w:val="none" w:sz="0" w:space="0" w:color="auto"/>
                <w:left w:val="none" w:sz="0" w:space="0" w:color="auto"/>
                <w:bottom w:val="none" w:sz="0" w:space="0" w:color="auto"/>
                <w:right w:val="none" w:sz="0" w:space="0" w:color="auto"/>
              </w:divBdr>
              <w:divsChild>
                <w:div w:id="959147624">
                  <w:marLeft w:val="0"/>
                  <w:marRight w:val="0"/>
                  <w:marTop w:val="0"/>
                  <w:marBottom w:val="0"/>
                  <w:divBdr>
                    <w:top w:val="none" w:sz="0" w:space="0" w:color="auto"/>
                    <w:left w:val="none" w:sz="0" w:space="0" w:color="auto"/>
                    <w:bottom w:val="none" w:sz="0" w:space="0" w:color="auto"/>
                    <w:right w:val="none" w:sz="0" w:space="0" w:color="auto"/>
                  </w:divBdr>
                </w:div>
              </w:divsChild>
            </w:div>
            <w:div w:id="392585593">
              <w:marLeft w:val="0"/>
              <w:marRight w:val="0"/>
              <w:marTop w:val="0"/>
              <w:marBottom w:val="0"/>
              <w:divBdr>
                <w:top w:val="none" w:sz="0" w:space="0" w:color="auto"/>
                <w:left w:val="none" w:sz="0" w:space="0" w:color="auto"/>
                <w:bottom w:val="none" w:sz="0" w:space="0" w:color="auto"/>
                <w:right w:val="none" w:sz="0" w:space="0" w:color="auto"/>
              </w:divBdr>
              <w:divsChild>
                <w:div w:id="1020863254">
                  <w:marLeft w:val="0"/>
                  <w:marRight w:val="0"/>
                  <w:marTop w:val="0"/>
                  <w:marBottom w:val="0"/>
                  <w:divBdr>
                    <w:top w:val="none" w:sz="0" w:space="0" w:color="auto"/>
                    <w:left w:val="none" w:sz="0" w:space="0" w:color="auto"/>
                    <w:bottom w:val="none" w:sz="0" w:space="0" w:color="auto"/>
                    <w:right w:val="none" w:sz="0" w:space="0" w:color="auto"/>
                  </w:divBdr>
                </w:div>
              </w:divsChild>
            </w:div>
            <w:div w:id="1484006220">
              <w:marLeft w:val="0"/>
              <w:marRight w:val="0"/>
              <w:marTop w:val="0"/>
              <w:marBottom w:val="0"/>
              <w:divBdr>
                <w:top w:val="none" w:sz="0" w:space="0" w:color="auto"/>
                <w:left w:val="none" w:sz="0" w:space="0" w:color="auto"/>
                <w:bottom w:val="none" w:sz="0" w:space="0" w:color="auto"/>
                <w:right w:val="none" w:sz="0" w:space="0" w:color="auto"/>
              </w:divBdr>
              <w:divsChild>
                <w:div w:id="130944000">
                  <w:marLeft w:val="0"/>
                  <w:marRight w:val="0"/>
                  <w:marTop w:val="0"/>
                  <w:marBottom w:val="0"/>
                  <w:divBdr>
                    <w:top w:val="none" w:sz="0" w:space="0" w:color="auto"/>
                    <w:left w:val="none" w:sz="0" w:space="0" w:color="auto"/>
                    <w:bottom w:val="none" w:sz="0" w:space="0" w:color="auto"/>
                    <w:right w:val="none" w:sz="0" w:space="0" w:color="auto"/>
                  </w:divBdr>
                </w:div>
              </w:divsChild>
            </w:div>
            <w:div w:id="2142652669">
              <w:marLeft w:val="0"/>
              <w:marRight w:val="0"/>
              <w:marTop w:val="0"/>
              <w:marBottom w:val="0"/>
              <w:divBdr>
                <w:top w:val="none" w:sz="0" w:space="0" w:color="auto"/>
                <w:left w:val="none" w:sz="0" w:space="0" w:color="auto"/>
                <w:bottom w:val="none" w:sz="0" w:space="0" w:color="auto"/>
                <w:right w:val="none" w:sz="0" w:space="0" w:color="auto"/>
              </w:divBdr>
              <w:divsChild>
                <w:div w:id="986982906">
                  <w:marLeft w:val="0"/>
                  <w:marRight w:val="0"/>
                  <w:marTop w:val="0"/>
                  <w:marBottom w:val="0"/>
                  <w:divBdr>
                    <w:top w:val="none" w:sz="0" w:space="0" w:color="auto"/>
                    <w:left w:val="none" w:sz="0" w:space="0" w:color="auto"/>
                    <w:bottom w:val="none" w:sz="0" w:space="0" w:color="auto"/>
                    <w:right w:val="none" w:sz="0" w:space="0" w:color="auto"/>
                  </w:divBdr>
                </w:div>
              </w:divsChild>
            </w:div>
            <w:div w:id="1579943692">
              <w:marLeft w:val="0"/>
              <w:marRight w:val="0"/>
              <w:marTop w:val="0"/>
              <w:marBottom w:val="0"/>
              <w:divBdr>
                <w:top w:val="none" w:sz="0" w:space="0" w:color="auto"/>
                <w:left w:val="none" w:sz="0" w:space="0" w:color="auto"/>
                <w:bottom w:val="none" w:sz="0" w:space="0" w:color="auto"/>
                <w:right w:val="none" w:sz="0" w:space="0" w:color="auto"/>
              </w:divBdr>
              <w:divsChild>
                <w:div w:id="731269928">
                  <w:marLeft w:val="0"/>
                  <w:marRight w:val="0"/>
                  <w:marTop w:val="0"/>
                  <w:marBottom w:val="0"/>
                  <w:divBdr>
                    <w:top w:val="none" w:sz="0" w:space="0" w:color="auto"/>
                    <w:left w:val="none" w:sz="0" w:space="0" w:color="auto"/>
                    <w:bottom w:val="none" w:sz="0" w:space="0" w:color="auto"/>
                    <w:right w:val="none" w:sz="0" w:space="0" w:color="auto"/>
                  </w:divBdr>
                </w:div>
              </w:divsChild>
            </w:div>
            <w:div w:id="727190699">
              <w:marLeft w:val="0"/>
              <w:marRight w:val="0"/>
              <w:marTop w:val="0"/>
              <w:marBottom w:val="0"/>
              <w:divBdr>
                <w:top w:val="none" w:sz="0" w:space="0" w:color="auto"/>
                <w:left w:val="none" w:sz="0" w:space="0" w:color="auto"/>
                <w:bottom w:val="none" w:sz="0" w:space="0" w:color="auto"/>
                <w:right w:val="none" w:sz="0" w:space="0" w:color="auto"/>
              </w:divBdr>
              <w:divsChild>
                <w:div w:id="1529104907">
                  <w:marLeft w:val="0"/>
                  <w:marRight w:val="0"/>
                  <w:marTop w:val="0"/>
                  <w:marBottom w:val="0"/>
                  <w:divBdr>
                    <w:top w:val="none" w:sz="0" w:space="0" w:color="auto"/>
                    <w:left w:val="none" w:sz="0" w:space="0" w:color="auto"/>
                    <w:bottom w:val="none" w:sz="0" w:space="0" w:color="auto"/>
                    <w:right w:val="none" w:sz="0" w:space="0" w:color="auto"/>
                  </w:divBdr>
                </w:div>
              </w:divsChild>
            </w:div>
            <w:div w:id="529953761">
              <w:marLeft w:val="0"/>
              <w:marRight w:val="0"/>
              <w:marTop w:val="0"/>
              <w:marBottom w:val="0"/>
              <w:divBdr>
                <w:top w:val="none" w:sz="0" w:space="0" w:color="auto"/>
                <w:left w:val="none" w:sz="0" w:space="0" w:color="auto"/>
                <w:bottom w:val="none" w:sz="0" w:space="0" w:color="auto"/>
                <w:right w:val="none" w:sz="0" w:space="0" w:color="auto"/>
              </w:divBdr>
              <w:divsChild>
                <w:div w:id="2079278696">
                  <w:marLeft w:val="0"/>
                  <w:marRight w:val="0"/>
                  <w:marTop w:val="0"/>
                  <w:marBottom w:val="0"/>
                  <w:divBdr>
                    <w:top w:val="none" w:sz="0" w:space="0" w:color="auto"/>
                    <w:left w:val="none" w:sz="0" w:space="0" w:color="auto"/>
                    <w:bottom w:val="none" w:sz="0" w:space="0" w:color="auto"/>
                    <w:right w:val="none" w:sz="0" w:space="0" w:color="auto"/>
                  </w:divBdr>
                </w:div>
              </w:divsChild>
            </w:div>
            <w:div w:id="373895751">
              <w:marLeft w:val="0"/>
              <w:marRight w:val="0"/>
              <w:marTop w:val="0"/>
              <w:marBottom w:val="0"/>
              <w:divBdr>
                <w:top w:val="none" w:sz="0" w:space="0" w:color="auto"/>
                <w:left w:val="none" w:sz="0" w:space="0" w:color="auto"/>
                <w:bottom w:val="none" w:sz="0" w:space="0" w:color="auto"/>
                <w:right w:val="none" w:sz="0" w:space="0" w:color="auto"/>
              </w:divBdr>
              <w:divsChild>
                <w:div w:id="925500383">
                  <w:marLeft w:val="0"/>
                  <w:marRight w:val="0"/>
                  <w:marTop w:val="0"/>
                  <w:marBottom w:val="0"/>
                  <w:divBdr>
                    <w:top w:val="none" w:sz="0" w:space="0" w:color="auto"/>
                    <w:left w:val="none" w:sz="0" w:space="0" w:color="auto"/>
                    <w:bottom w:val="none" w:sz="0" w:space="0" w:color="auto"/>
                    <w:right w:val="none" w:sz="0" w:space="0" w:color="auto"/>
                  </w:divBdr>
                </w:div>
              </w:divsChild>
            </w:div>
            <w:div w:id="2024015241">
              <w:marLeft w:val="0"/>
              <w:marRight w:val="0"/>
              <w:marTop w:val="0"/>
              <w:marBottom w:val="0"/>
              <w:divBdr>
                <w:top w:val="none" w:sz="0" w:space="0" w:color="auto"/>
                <w:left w:val="none" w:sz="0" w:space="0" w:color="auto"/>
                <w:bottom w:val="none" w:sz="0" w:space="0" w:color="auto"/>
                <w:right w:val="none" w:sz="0" w:space="0" w:color="auto"/>
              </w:divBdr>
              <w:divsChild>
                <w:div w:id="1603412704">
                  <w:marLeft w:val="0"/>
                  <w:marRight w:val="0"/>
                  <w:marTop w:val="0"/>
                  <w:marBottom w:val="0"/>
                  <w:divBdr>
                    <w:top w:val="none" w:sz="0" w:space="0" w:color="auto"/>
                    <w:left w:val="none" w:sz="0" w:space="0" w:color="auto"/>
                    <w:bottom w:val="none" w:sz="0" w:space="0" w:color="auto"/>
                    <w:right w:val="none" w:sz="0" w:space="0" w:color="auto"/>
                  </w:divBdr>
                </w:div>
              </w:divsChild>
            </w:div>
            <w:div w:id="722101469">
              <w:marLeft w:val="0"/>
              <w:marRight w:val="0"/>
              <w:marTop w:val="0"/>
              <w:marBottom w:val="0"/>
              <w:divBdr>
                <w:top w:val="none" w:sz="0" w:space="0" w:color="auto"/>
                <w:left w:val="none" w:sz="0" w:space="0" w:color="auto"/>
                <w:bottom w:val="none" w:sz="0" w:space="0" w:color="auto"/>
                <w:right w:val="none" w:sz="0" w:space="0" w:color="auto"/>
              </w:divBdr>
              <w:divsChild>
                <w:div w:id="1746881008">
                  <w:marLeft w:val="0"/>
                  <w:marRight w:val="0"/>
                  <w:marTop w:val="0"/>
                  <w:marBottom w:val="0"/>
                  <w:divBdr>
                    <w:top w:val="none" w:sz="0" w:space="0" w:color="auto"/>
                    <w:left w:val="none" w:sz="0" w:space="0" w:color="auto"/>
                    <w:bottom w:val="none" w:sz="0" w:space="0" w:color="auto"/>
                    <w:right w:val="none" w:sz="0" w:space="0" w:color="auto"/>
                  </w:divBdr>
                </w:div>
              </w:divsChild>
            </w:div>
            <w:div w:id="841702043">
              <w:marLeft w:val="0"/>
              <w:marRight w:val="0"/>
              <w:marTop w:val="0"/>
              <w:marBottom w:val="0"/>
              <w:divBdr>
                <w:top w:val="none" w:sz="0" w:space="0" w:color="auto"/>
                <w:left w:val="none" w:sz="0" w:space="0" w:color="auto"/>
                <w:bottom w:val="none" w:sz="0" w:space="0" w:color="auto"/>
                <w:right w:val="none" w:sz="0" w:space="0" w:color="auto"/>
              </w:divBdr>
              <w:divsChild>
                <w:div w:id="127167136">
                  <w:marLeft w:val="0"/>
                  <w:marRight w:val="0"/>
                  <w:marTop w:val="0"/>
                  <w:marBottom w:val="0"/>
                  <w:divBdr>
                    <w:top w:val="none" w:sz="0" w:space="0" w:color="auto"/>
                    <w:left w:val="none" w:sz="0" w:space="0" w:color="auto"/>
                    <w:bottom w:val="none" w:sz="0" w:space="0" w:color="auto"/>
                    <w:right w:val="none" w:sz="0" w:space="0" w:color="auto"/>
                  </w:divBdr>
                </w:div>
              </w:divsChild>
            </w:div>
            <w:div w:id="268397560">
              <w:marLeft w:val="0"/>
              <w:marRight w:val="0"/>
              <w:marTop w:val="0"/>
              <w:marBottom w:val="0"/>
              <w:divBdr>
                <w:top w:val="none" w:sz="0" w:space="0" w:color="auto"/>
                <w:left w:val="none" w:sz="0" w:space="0" w:color="auto"/>
                <w:bottom w:val="none" w:sz="0" w:space="0" w:color="auto"/>
                <w:right w:val="none" w:sz="0" w:space="0" w:color="auto"/>
              </w:divBdr>
              <w:divsChild>
                <w:div w:id="199781337">
                  <w:marLeft w:val="0"/>
                  <w:marRight w:val="0"/>
                  <w:marTop w:val="0"/>
                  <w:marBottom w:val="0"/>
                  <w:divBdr>
                    <w:top w:val="none" w:sz="0" w:space="0" w:color="auto"/>
                    <w:left w:val="none" w:sz="0" w:space="0" w:color="auto"/>
                    <w:bottom w:val="none" w:sz="0" w:space="0" w:color="auto"/>
                    <w:right w:val="none" w:sz="0" w:space="0" w:color="auto"/>
                  </w:divBdr>
                </w:div>
              </w:divsChild>
            </w:div>
            <w:div w:id="222451468">
              <w:marLeft w:val="0"/>
              <w:marRight w:val="0"/>
              <w:marTop w:val="0"/>
              <w:marBottom w:val="0"/>
              <w:divBdr>
                <w:top w:val="none" w:sz="0" w:space="0" w:color="auto"/>
                <w:left w:val="none" w:sz="0" w:space="0" w:color="auto"/>
                <w:bottom w:val="none" w:sz="0" w:space="0" w:color="auto"/>
                <w:right w:val="none" w:sz="0" w:space="0" w:color="auto"/>
              </w:divBdr>
              <w:divsChild>
                <w:div w:id="934824548">
                  <w:marLeft w:val="0"/>
                  <w:marRight w:val="0"/>
                  <w:marTop w:val="0"/>
                  <w:marBottom w:val="0"/>
                  <w:divBdr>
                    <w:top w:val="none" w:sz="0" w:space="0" w:color="auto"/>
                    <w:left w:val="none" w:sz="0" w:space="0" w:color="auto"/>
                    <w:bottom w:val="none" w:sz="0" w:space="0" w:color="auto"/>
                    <w:right w:val="none" w:sz="0" w:space="0" w:color="auto"/>
                  </w:divBdr>
                </w:div>
              </w:divsChild>
            </w:div>
            <w:div w:id="2133744928">
              <w:marLeft w:val="0"/>
              <w:marRight w:val="0"/>
              <w:marTop w:val="0"/>
              <w:marBottom w:val="0"/>
              <w:divBdr>
                <w:top w:val="none" w:sz="0" w:space="0" w:color="auto"/>
                <w:left w:val="none" w:sz="0" w:space="0" w:color="auto"/>
                <w:bottom w:val="none" w:sz="0" w:space="0" w:color="auto"/>
                <w:right w:val="none" w:sz="0" w:space="0" w:color="auto"/>
              </w:divBdr>
              <w:divsChild>
                <w:div w:id="2028361517">
                  <w:marLeft w:val="0"/>
                  <w:marRight w:val="0"/>
                  <w:marTop w:val="0"/>
                  <w:marBottom w:val="0"/>
                  <w:divBdr>
                    <w:top w:val="none" w:sz="0" w:space="0" w:color="auto"/>
                    <w:left w:val="none" w:sz="0" w:space="0" w:color="auto"/>
                    <w:bottom w:val="none" w:sz="0" w:space="0" w:color="auto"/>
                    <w:right w:val="none" w:sz="0" w:space="0" w:color="auto"/>
                  </w:divBdr>
                </w:div>
              </w:divsChild>
            </w:div>
            <w:div w:id="2000307400">
              <w:marLeft w:val="0"/>
              <w:marRight w:val="0"/>
              <w:marTop w:val="0"/>
              <w:marBottom w:val="0"/>
              <w:divBdr>
                <w:top w:val="none" w:sz="0" w:space="0" w:color="auto"/>
                <w:left w:val="none" w:sz="0" w:space="0" w:color="auto"/>
                <w:bottom w:val="none" w:sz="0" w:space="0" w:color="auto"/>
                <w:right w:val="none" w:sz="0" w:space="0" w:color="auto"/>
              </w:divBdr>
              <w:divsChild>
                <w:div w:id="632490224">
                  <w:marLeft w:val="0"/>
                  <w:marRight w:val="0"/>
                  <w:marTop w:val="0"/>
                  <w:marBottom w:val="0"/>
                  <w:divBdr>
                    <w:top w:val="none" w:sz="0" w:space="0" w:color="auto"/>
                    <w:left w:val="none" w:sz="0" w:space="0" w:color="auto"/>
                    <w:bottom w:val="none" w:sz="0" w:space="0" w:color="auto"/>
                    <w:right w:val="none" w:sz="0" w:space="0" w:color="auto"/>
                  </w:divBdr>
                </w:div>
              </w:divsChild>
            </w:div>
            <w:div w:id="357510913">
              <w:marLeft w:val="0"/>
              <w:marRight w:val="0"/>
              <w:marTop w:val="0"/>
              <w:marBottom w:val="0"/>
              <w:divBdr>
                <w:top w:val="none" w:sz="0" w:space="0" w:color="auto"/>
                <w:left w:val="none" w:sz="0" w:space="0" w:color="auto"/>
                <w:bottom w:val="none" w:sz="0" w:space="0" w:color="auto"/>
                <w:right w:val="none" w:sz="0" w:space="0" w:color="auto"/>
              </w:divBdr>
              <w:divsChild>
                <w:div w:id="1416055577">
                  <w:marLeft w:val="0"/>
                  <w:marRight w:val="0"/>
                  <w:marTop w:val="0"/>
                  <w:marBottom w:val="0"/>
                  <w:divBdr>
                    <w:top w:val="none" w:sz="0" w:space="0" w:color="auto"/>
                    <w:left w:val="none" w:sz="0" w:space="0" w:color="auto"/>
                    <w:bottom w:val="none" w:sz="0" w:space="0" w:color="auto"/>
                    <w:right w:val="none" w:sz="0" w:space="0" w:color="auto"/>
                  </w:divBdr>
                </w:div>
              </w:divsChild>
            </w:div>
            <w:div w:id="1586957390">
              <w:marLeft w:val="0"/>
              <w:marRight w:val="0"/>
              <w:marTop w:val="0"/>
              <w:marBottom w:val="0"/>
              <w:divBdr>
                <w:top w:val="none" w:sz="0" w:space="0" w:color="auto"/>
                <w:left w:val="none" w:sz="0" w:space="0" w:color="auto"/>
                <w:bottom w:val="none" w:sz="0" w:space="0" w:color="auto"/>
                <w:right w:val="none" w:sz="0" w:space="0" w:color="auto"/>
              </w:divBdr>
              <w:divsChild>
                <w:div w:id="1635745259">
                  <w:marLeft w:val="0"/>
                  <w:marRight w:val="0"/>
                  <w:marTop w:val="0"/>
                  <w:marBottom w:val="0"/>
                  <w:divBdr>
                    <w:top w:val="none" w:sz="0" w:space="0" w:color="auto"/>
                    <w:left w:val="none" w:sz="0" w:space="0" w:color="auto"/>
                    <w:bottom w:val="none" w:sz="0" w:space="0" w:color="auto"/>
                    <w:right w:val="none" w:sz="0" w:space="0" w:color="auto"/>
                  </w:divBdr>
                </w:div>
              </w:divsChild>
            </w:div>
            <w:div w:id="1435395005">
              <w:marLeft w:val="0"/>
              <w:marRight w:val="0"/>
              <w:marTop w:val="0"/>
              <w:marBottom w:val="0"/>
              <w:divBdr>
                <w:top w:val="none" w:sz="0" w:space="0" w:color="auto"/>
                <w:left w:val="none" w:sz="0" w:space="0" w:color="auto"/>
                <w:bottom w:val="none" w:sz="0" w:space="0" w:color="auto"/>
                <w:right w:val="none" w:sz="0" w:space="0" w:color="auto"/>
              </w:divBdr>
              <w:divsChild>
                <w:div w:id="223034077">
                  <w:marLeft w:val="0"/>
                  <w:marRight w:val="0"/>
                  <w:marTop w:val="0"/>
                  <w:marBottom w:val="0"/>
                  <w:divBdr>
                    <w:top w:val="none" w:sz="0" w:space="0" w:color="auto"/>
                    <w:left w:val="none" w:sz="0" w:space="0" w:color="auto"/>
                    <w:bottom w:val="none" w:sz="0" w:space="0" w:color="auto"/>
                    <w:right w:val="none" w:sz="0" w:space="0" w:color="auto"/>
                  </w:divBdr>
                </w:div>
              </w:divsChild>
            </w:div>
            <w:div w:id="444471938">
              <w:marLeft w:val="0"/>
              <w:marRight w:val="0"/>
              <w:marTop w:val="0"/>
              <w:marBottom w:val="0"/>
              <w:divBdr>
                <w:top w:val="none" w:sz="0" w:space="0" w:color="auto"/>
                <w:left w:val="none" w:sz="0" w:space="0" w:color="auto"/>
                <w:bottom w:val="none" w:sz="0" w:space="0" w:color="auto"/>
                <w:right w:val="none" w:sz="0" w:space="0" w:color="auto"/>
              </w:divBdr>
              <w:divsChild>
                <w:div w:id="2069180857">
                  <w:marLeft w:val="0"/>
                  <w:marRight w:val="0"/>
                  <w:marTop w:val="0"/>
                  <w:marBottom w:val="0"/>
                  <w:divBdr>
                    <w:top w:val="none" w:sz="0" w:space="0" w:color="auto"/>
                    <w:left w:val="none" w:sz="0" w:space="0" w:color="auto"/>
                    <w:bottom w:val="none" w:sz="0" w:space="0" w:color="auto"/>
                    <w:right w:val="none" w:sz="0" w:space="0" w:color="auto"/>
                  </w:divBdr>
                </w:div>
              </w:divsChild>
            </w:div>
            <w:div w:id="1139105825">
              <w:marLeft w:val="0"/>
              <w:marRight w:val="0"/>
              <w:marTop w:val="0"/>
              <w:marBottom w:val="0"/>
              <w:divBdr>
                <w:top w:val="none" w:sz="0" w:space="0" w:color="auto"/>
                <w:left w:val="none" w:sz="0" w:space="0" w:color="auto"/>
                <w:bottom w:val="none" w:sz="0" w:space="0" w:color="auto"/>
                <w:right w:val="none" w:sz="0" w:space="0" w:color="auto"/>
              </w:divBdr>
              <w:divsChild>
                <w:div w:id="184827740">
                  <w:marLeft w:val="0"/>
                  <w:marRight w:val="0"/>
                  <w:marTop w:val="0"/>
                  <w:marBottom w:val="0"/>
                  <w:divBdr>
                    <w:top w:val="none" w:sz="0" w:space="0" w:color="auto"/>
                    <w:left w:val="none" w:sz="0" w:space="0" w:color="auto"/>
                    <w:bottom w:val="none" w:sz="0" w:space="0" w:color="auto"/>
                    <w:right w:val="none" w:sz="0" w:space="0" w:color="auto"/>
                  </w:divBdr>
                </w:div>
              </w:divsChild>
            </w:div>
            <w:div w:id="1072200458">
              <w:marLeft w:val="0"/>
              <w:marRight w:val="0"/>
              <w:marTop w:val="0"/>
              <w:marBottom w:val="0"/>
              <w:divBdr>
                <w:top w:val="none" w:sz="0" w:space="0" w:color="auto"/>
                <w:left w:val="none" w:sz="0" w:space="0" w:color="auto"/>
                <w:bottom w:val="none" w:sz="0" w:space="0" w:color="auto"/>
                <w:right w:val="none" w:sz="0" w:space="0" w:color="auto"/>
              </w:divBdr>
              <w:divsChild>
                <w:div w:id="1716659428">
                  <w:marLeft w:val="0"/>
                  <w:marRight w:val="0"/>
                  <w:marTop w:val="0"/>
                  <w:marBottom w:val="0"/>
                  <w:divBdr>
                    <w:top w:val="none" w:sz="0" w:space="0" w:color="auto"/>
                    <w:left w:val="none" w:sz="0" w:space="0" w:color="auto"/>
                    <w:bottom w:val="none" w:sz="0" w:space="0" w:color="auto"/>
                    <w:right w:val="none" w:sz="0" w:space="0" w:color="auto"/>
                  </w:divBdr>
                </w:div>
              </w:divsChild>
            </w:div>
            <w:div w:id="538279360">
              <w:marLeft w:val="0"/>
              <w:marRight w:val="0"/>
              <w:marTop w:val="0"/>
              <w:marBottom w:val="0"/>
              <w:divBdr>
                <w:top w:val="none" w:sz="0" w:space="0" w:color="auto"/>
                <w:left w:val="none" w:sz="0" w:space="0" w:color="auto"/>
                <w:bottom w:val="none" w:sz="0" w:space="0" w:color="auto"/>
                <w:right w:val="none" w:sz="0" w:space="0" w:color="auto"/>
              </w:divBdr>
              <w:divsChild>
                <w:div w:id="1367684140">
                  <w:marLeft w:val="0"/>
                  <w:marRight w:val="0"/>
                  <w:marTop w:val="0"/>
                  <w:marBottom w:val="0"/>
                  <w:divBdr>
                    <w:top w:val="none" w:sz="0" w:space="0" w:color="auto"/>
                    <w:left w:val="none" w:sz="0" w:space="0" w:color="auto"/>
                    <w:bottom w:val="none" w:sz="0" w:space="0" w:color="auto"/>
                    <w:right w:val="none" w:sz="0" w:space="0" w:color="auto"/>
                  </w:divBdr>
                </w:div>
              </w:divsChild>
            </w:div>
            <w:div w:id="1780950791">
              <w:marLeft w:val="0"/>
              <w:marRight w:val="0"/>
              <w:marTop w:val="0"/>
              <w:marBottom w:val="0"/>
              <w:divBdr>
                <w:top w:val="none" w:sz="0" w:space="0" w:color="auto"/>
                <w:left w:val="none" w:sz="0" w:space="0" w:color="auto"/>
                <w:bottom w:val="none" w:sz="0" w:space="0" w:color="auto"/>
                <w:right w:val="none" w:sz="0" w:space="0" w:color="auto"/>
              </w:divBdr>
              <w:divsChild>
                <w:div w:id="1736705134">
                  <w:marLeft w:val="0"/>
                  <w:marRight w:val="0"/>
                  <w:marTop w:val="0"/>
                  <w:marBottom w:val="0"/>
                  <w:divBdr>
                    <w:top w:val="none" w:sz="0" w:space="0" w:color="auto"/>
                    <w:left w:val="none" w:sz="0" w:space="0" w:color="auto"/>
                    <w:bottom w:val="none" w:sz="0" w:space="0" w:color="auto"/>
                    <w:right w:val="none" w:sz="0" w:space="0" w:color="auto"/>
                  </w:divBdr>
                </w:div>
              </w:divsChild>
            </w:div>
            <w:div w:id="1970428449">
              <w:marLeft w:val="0"/>
              <w:marRight w:val="0"/>
              <w:marTop w:val="0"/>
              <w:marBottom w:val="0"/>
              <w:divBdr>
                <w:top w:val="none" w:sz="0" w:space="0" w:color="auto"/>
                <w:left w:val="none" w:sz="0" w:space="0" w:color="auto"/>
                <w:bottom w:val="none" w:sz="0" w:space="0" w:color="auto"/>
                <w:right w:val="none" w:sz="0" w:space="0" w:color="auto"/>
              </w:divBdr>
              <w:divsChild>
                <w:div w:id="1108626313">
                  <w:marLeft w:val="0"/>
                  <w:marRight w:val="0"/>
                  <w:marTop w:val="0"/>
                  <w:marBottom w:val="0"/>
                  <w:divBdr>
                    <w:top w:val="none" w:sz="0" w:space="0" w:color="auto"/>
                    <w:left w:val="none" w:sz="0" w:space="0" w:color="auto"/>
                    <w:bottom w:val="none" w:sz="0" w:space="0" w:color="auto"/>
                    <w:right w:val="none" w:sz="0" w:space="0" w:color="auto"/>
                  </w:divBdr>
                </w:div>
              </w:divsChild>
            </w:div>
            <w:div w:id="1664695510">
              <w:marLeft w:val="0"/>
              <w:marRight w:val="0"/>
              <w:marTop w:val="0"/>
              <w:marBottom w:val="0"/>
              <w:divBdr>
                <w:top w:val="none" w:sz="0" w:space="0" w:color="auto"/>
                <w:left w:val="none" w:sz="0" w:space="0" w:color="auto"/>
                <w:bottom w:val="none" w:sz="0" w:space="0" w:color="auto"/>
                <w:right w:val="none" w:sz="0" w:space="0" w:color="auto"/>
              </w:divBdr>
              <w:divsChild>
                <w:div w:id="1062675451">
                  <w:marLeft w:val="0"/>
                  <w:marRight w:val="0"/>
                  <w:marTop w:val="0"/>
                  <w:marBottom w:val="0"/>
                  <w:divBdr>
                    <w:top w:val="none" w:sz="0" w:space="0" w:color="auto"/>
                    <w:left w:val="none" w:sz="0" w:space="0" w:color="auto"/>
                    <w:bottom w:val="none" w:sz="0" w:space="0" w:color="auto"/>
                    <w:right w:val="none" w:sz="0" w:space="0" w:color="auto"/>
                  </w:divBdr>
                </w:div>
              </w:divsChild>
            </w:div>
            <w:div w:id="563182338">
              <w:marLeft w:val="0"/>
              <w:marRight w:val="0"/>
              <w:marTop w:val="0"/>
              <w:marBottom w:val="0"/>
              <w:divBdr>
                <w:top w:val="none" w:sz="0" w:space="0" w:color="auto"/>
                <w:left w:val="none" w:sz="0" w:space="0" w:color="auto"/>
                <w:bottom w:val="none" w:sz="0" w:space="0" w:color="auto"/>
                <w:right w:val="none" w:sz="0" w:space="0" w:color="auto"/>
              </w:divBdr>
              <w:divsChild>
                <w:div w:id="1772505207">
                  <w:marLeft w:val="0"/>
                  <w:marRight w:val="0"/>
                  <w:marTop w:val="0"/>
                  <w:marBottom w:val="0"/>
                  <w:divBdr>
                    <w:top w:val="none" w:sz="0" w:space="0" w:color="auto"/>
                    <w:left w:val="none" w:sz="0" w:space="0" w:color="auto"/>
                    <w:bottom w:val="none" w:sz="0" w:space="0" w:color="auto"/>
                    <w:right w:val="none" w:sz="0" w:space="0" w:color="auto"/>
                  </w:divBdr>
                </w:div>
              </w:divsChild>
            </w:div>
            <w:div w:id="1268924175">
              <w:marLeft w:val="0"/>
              <w:marRight w:val="0"/>
              <w:marTop w:val="0"/>
              <w:marBottom w:val="0"/>
              <w:divBdr>
                <w:top w:val="none" w:sz="0" w:space="0" w:color="auto"/>
                <w:left w:val="none" w:sz="0" w:space="0" w:color="auto"/>
                <w:bottom w:val="none" w:sz="0" w:space="0" w:color="auto"/>
                <w:right w:val="none" w:sz="0" w:space="0" w:color="auto"/>
              </w:divBdr>
              <w:divsChild>
                <w:div w:id="774448339">
                  <w:marLeft w:val="0"/>
                  <w:marRight w:val="0"/>
                  <w:marTop w:val="0"/>
                  <w:marBottom w:val="0"/>
                  <w:divBdr>
                    <w:top w:val="none" w:sz="0" w:space="0" w:color="auto"/>
                    <w:left w:val="none" w:sz="0" w:space="0" w:color="auto"/>
                    <w:bottom w:val="none" w:sz="0" w:space="0" w:color="auto"/>
                    <w:right w:val="none" w:sz="0" w:space="0" w:color="auto"/>
                  </w:divBdr>
                </w:div>
              </w:divsChild>
            </w:div>
            <w:div w:id="1023943104">
              <w:marLeft w:val="0"/>
              <w:marRight w:val="0"/>
              <w:marTop w:val="0"/>
              <w:marBottom w:val="0"/>
              <w:divBdr>
                <w:top w:val="none" w:sz="0" w:space="0" w:color="auto"/>
                <w:left w:val="none" w:sz="0" w:space="0" w:color="auto"/>
                <w:bottom w:val="none" w:sz="0" w:space="0" w:color="auto"/>
                <w:right w:val="none" w:sz="0" w:space="0" w:color="auto"/>
              </w:divBdr>
              <w:divsChild>
                <w:div w:id="1294747598">
                  <w:marLeft w:val="0"/>
                  <w:marRight w:val="0"/>
                  <w:marTop w:val="0"/>
                  <w:marBottom w:val="0"/>
                  <w:divBdr>
                    <w:top w:val="none" w:sz="0" w:space="0" w:color="auto"/>
                    <w:left w:val="none" w:sz="0" w:space="0" w:color="auto"/>
                    <w:bottom w:val="none" w:sz="0" w:space="0" w:color="auto"/>
                    <w:right w:val="none" w:sz="0" w:space="0" w:color="auto"/>
                  </w:divBdr>
                </w:div>
              </w:divsChild>
            </w:div>
            <w:div w:id="1059018773">
              <w:marLeft w:val="0"/>
              <w:marRight w:val="0"/>
              <w:marTop w:val="0"/>
              <w:marBottom w:val="0"/>
              <w:divBdr>
                <w:top w:val="none" w:sz="0" w:space="0" w:color="auto"/>
                <w:left w:val="none" w:sz="0" w:space="0" w:color="auto"/>
                <w:bottom w:val="none" w:sz="0" w:space="0" w:color="auto"/>
                <w:right w:val="none" w:sz="0" w:space="0" w:color="auto"/>
              </w:divBdr>
              <w:divsChild>
                <w:div w:id="1277101989">
                  <w:marLeft w:val="0"/>
                  <w:marRight w:val="0"/>
                  <w:marTop w:val="0"/>
                  <w:marBottom w:val="0"/>
                  <w:divBdr>
                    <w:top w:val="none" w:sz="0" w:space="0" w:color="auto"/>
                    <w:left w:val="none" w:sz="0" w:space="0" w:color="auto"/>
                    <w:bottom w:val="none" w:sz="0" w:space="0" w:color="auto"/>
                    <w:right w:val="none" w:sz="0" w:space="0" w:color="auto"/>
                  </w:divBdr>
                </w:div>
              </w:divsChild>
            </w:div>
            <w:div w:id="1162622338">
              <w:marLeft w:val="0"/>
              <w:marRight w:val="0"/>
              <w:marTop w:val="0"/>
              <w:marBottom w:val="0"/>
              <w:divBdr>
                <w:top w:val="none" w:sz="0" w:space="0" w:color="auto"/>
                <w:left w:val="none" w:sz="0" w:space="0" w:color="auto"/>
                <w:bottom w:val="none" w:sz="0" w:space="0" w:color="auto"/>
                <w:right w:val="none" w:sz="0" w:space="0" w:color="auto"/>
              </w:divBdr>
              <w:divsChild>
                <w:div w:id="863593888">
                  <w:marLeft w:val="0"/>
                  <w:marRight w:val="0"/>
                  <w:marTop w:val="0"/>
                  <w:marBottom w:val="0"/>
                  <w:divBdr>
                    <w:top w:val="none" w:sz="0" w:space="0" w:color="auto"/>
                    <w:left w:val="none" w:sz="0" w:space="0" w:color="auto"/>
                    <w:bottom w:val="none" w:sz="0" w:space="0" w:color="auto"/>
                    <w:right w:val="none" w:sz="0" w:space="0" w:color="auto"/>
                  </w:divBdr>
                </w:div>
              </w:divsChild>
            </w:div>
            <w:div w:id="1460763706">
              <w:marLeft w:val="0"/>
              <w:marRight w:val="0"/>
              <w:marTop w:val="0"/>
              <w:marBottom w:val="0"/>
              <w:divBdr>
                <w:top w:val="none" w:sz="0" w:space="0" w:color="auto"/>
                <w:left w:val="none" w:sz="0" w:space="0" w:color="auto"/>
                <w:bottom w:val="none" w:sz="0" w:space="0" w:color="auto"/>
                <w:right w:val="none" w:sz="0" w:space="0" w:color="auto"/>
              </w:divBdr>
              <w:divsChild>
                <w:div w:id="1550456856">
                  <w:marLeft w:val="0"/>
                  <w:marRight w:val="0"/>
                  <w:marTop w:val="0"/>
                  <w:marBottom w:val="0"/>
                  <w:divBdr>
                    <w:top w:val="none" w:sz="0" w:space="0" w:color="auto"/>
                    <w:left w:val="none" w:sz="0" w:space="0" w:color="auto"/>
                    <w:bottom w:val="none" w:sz="0" w:space="0" w:color="auto"/>
                    <w:right w:val="none" w:sz="0" w:space="0" w:color="auto"/>
                  </w:divBdr>
                </w:div>
              </w:divsChild>
            </w:div>
            <w:div w:id="1428311927">
              <w:marLeft w:val="0"/>
              <w:marRight w:val="0"/>
              <w:marTop w:val="0"/>
              <w:marBottom w:val="0"/>
              <w:divBdr>
                <w:top w:val="none" w:sz="0" w:space="0" w:color="auto"/>
                <w:left w:val="none" w:sz="0" w:space="0" w:color="auto"/>
                <w:bottom w:val="none" w:sz="0" w:space="0" w:color="auto"/>
                <w:right w:val="none" w:sz="0" w:space="0" w:color="auto"/>
              </w:divBdr>
              <w:divsChild>
                <w:div w:id="1577205369">
                  <w:marLeft w:val="0"/>
                  <w:marRight w:val="0"/>
                  <w:marTop w:val="0"/>
                  <w:marBottom w:val="0"/>
                  <w:divBdr>
                    <w:top w:val="none" w:sz="0" w:space="0" w:color="auto"/>
                    <w:left w:val="none" w:sz="0" w:space="0" w:color="auto"/>
                    <w:bottom w:val="none" w:sz="0" w:space="0" w:color="auto"/>
                    <w:right w:val="none" w:sz="0" w:space="0" w:color="auto"/>
                  </w:divBdr>
                </w:div>
              </w:divsChild>
            </w:div>
            <w:div w:id="990138941">
              <w:marLeft w:val="0"/>
              <w:marRight w:val="0"/>
              <w:marTop w:val="0"/>
              <w:marBottom w:val="0"/>
              <w:divBdr>
                <w:top w:val="none" w:sz="0" w:space="0" w:color="auto"/>
                <w:left w:val="none" w:sz="0" w:space="0" w:color="auto"/>
                <w:bottom w:val="none" w:sz="0" w:space="0" w:color="auto"/>
                <w:right w:val="none" w:sz="0" w:space="0" w:color="auto"/>
              </w:divBdr>
              <w:divsChild>
                <w:div w:id="567687250">
                  <w:marLeft w:val="0"/>
                  <w:marRight w:val="0"/>
                  <w:marTop w:val="0"/>
                  <w:marBottom w:val="0"/>
                  <w:divBdr>
                    <w:top w:val="none" w:sz="0" w:space="0" w:color="auto"/>
                    <w:left w:val="none" w:sz="0" w:space="0" w:color="auto"/>
                    <w:bottom w:val="none" w:sz="0" w:space="0" w:color="auto"/>
                    <w:right w:val="none" w:sz="0" w:space="0" w:color="auto"/>
                  </w:divBdr>
                </w:div>
              </w:divsChild>
            </w:div>
            <w:div w:id="1561359510">
              <w:marLeft w:val="0"/>
              <w:marRight w:val="0"/>
              <w:marTop w:val="0"/>
              <w:marBottom w:val="0"/>
              <w:divBdr>
                <w:top w:val="none" w:sz="0" w:space="0" w:color="auto"/>
                <w:left w:val="none" w:sz="0" w:space="0" w:color="auto"/>
                <w:bottom w:val="none" w:sz="0" w:space="0" w:color="auto"/>
                <w:right w:val="none" w:sz="0" w:space="0" w:color="auto"/>
              </w:divBdr>
              <w:divsChild>
                <w:div w:id="2092850702">
                  <w:marLeft w:val="0"/>
                  <w:marRight w:val="0"/>
                  <w:marTop w:val="0"/>
                  <w:marBottom w:val="0"/>
                  <w:divBdr>
                    <w:top w:val="none" w:sz="0" w:space="0" w:color="auto"/>
                    <w:left w:val="none" w:sz="0" w:space="0" w:color="auto"/>
                    <w:bottom w:val="none" w:sz="0" w:space="0" w:color="auto"/>
                    <w:right w:val="none" w:sz="0" w:space="0" w:color="auto"/>
                  </w:divBdr>
                </w:div>
              </w:divsChild>
            </w:div>
            <w:div w:id="388656109">
              <w:marLeft w:val="0"/>
              <w:marRight w:val="0"/>
              <w:marTop w:val="0"/>
              <w:marBottom w:val="0"/>
              <w:divBdr>
                <w:top w:val="none" w:sz="0" w:space="0" w:color="auto"/>
                <w:left w:val="none" w:sz="0" w:space="0" w:color="auto"/>
                <w:bottom w:val="none" w:sz="0" w:space="0" w:color="auto"/>
                <w:right w:val="none" w:sz="0" w:space="0" w:color="auto"/>
              </w:divBdr>
              <w:divsChild>
                <w:div w:id="1235817013">
                  <w:marLeft w:val="0"/>
                  <w:marRight w:val="0"/>
                  <w:marTop w:val="0"/>
                  <w:marBottom w:val="0"/>
                  <w:divBdr>
                    <w:top w:val="none" w:sz="0" w:space="0" w:color="auto"/>
                    <w:left w:val="none" w:sz="0" w:space="0" w:color="auto"/>
                    <w:bottom w:val="none" w:sz="0" w:space="0" w:color="auto"/>
                    <w:right w:val="none" w:sz="0" w:space="0" w:color="auto"/>
                  </w:divBdr>
                </w:div>
              </w:divsChild>
            </w:div>
            <w:div w:id="39137401">
              <w:marLeft w:val="0"/>
              <w:marRight w:val="0"/>
              <w:marTop w:val="0"/>
              <w:marBottom w:val="0"/>
              <w:divBdr>
                <w:top w:val="none" w:sz="0" w:space="0" w:color="auto"/>
                <w:left w:val="none" w:sz="0" w:space="0" w:color="auto"/>
                <w:bottom w:val="none" w:sz="0" w:space="0" w:color="auto"/>
                <w:right w:val="none" w:sz="0" w:space="0" w:color="auto"/>
              </w:divBdr>
              <w:divsChild>
                <w:div w:id="195124471">
                  <w:marLeft w:val="0"/>
                  <w:marRight w:val="0"/>
                  <w:marTop w:val="0"/>
                  <w:marBottom w:val="0"/>
                  <w:divBdr>
                    <w:top w:val="none" w:sz="0" w:space="0" w:color="auto"/>
                    <w:left w:val="none" w:sz="0" w:space="0" w:color="auto"/>
                    <w:bottom w:val="none" w:sz="0" w:space="0" w:color="auto"/>
                    <w:right w:val="none" w:sz="0" w:space="0" w:color="auto"/>
                  </w:divBdr>
                </w:div>
              </w:divsChild>
            </w:div>
            <w:div w:id="143621062">
              <w:marLeft w:val="0"/>
              <w:marRight w:val="0"/>
              <w:marTop w:val="0"/>
              <w:marBottom w:val="0"/>
              <w:divBdr>
                <w:top w:val="none" w:sz="0" w:space="0" w:color="auto"/>
                <w:left w:val="none" w:sz="0" w:space="0" w:color="auto"/>
                <w:bottom w:val="none" w:sz="0" w:space="0" w:color="auto"/>
                <w:right w:val="none" w:sz="0" w:space="0" w:color="auto"/>
              </w:divBdr>
              <w:divsChild>
                <w:div w:id="878392404">
                  <w:marLeft w:val="0"/>
                  <w:marRight w:val="0"/>
                  <w:marTop w:val="0"/>
                  <w:marBottom w:val="0"/>
                  <w:divBdr>
                    <w:top w:val="none" w:sz="0" w:space="0" w:color="auto"/>
                    <w:left w:val="none" w:sz="0" w:space="0" w:color="auto"/>
                    <w:bottom w:val="none" w:sz="0" w:space="0" w:color="auto"/>
                    <w:right w:val="none" w:sz="0" w:space="0" w:color="auto"/>
                  </w:divBdr>
                </w:div>
              </w:divsChild>
            </w:div>
            <w:div w:id="1147279067">
              <w:marLeft w:val="0"/>
              <w:marRight w:val="0"/>
              <w:marTop w:val="0"/>
              <w:marBottom w:val="0"/>
              <w:divBdr>
                <w:top w:val="none" w:sz="0" w:space="0" w:color="auto"/>
                <w:left w:val="none" w:sz="0" w:space="0" w:color="auto"/>
                <w:bottom w:val="none" w:sz="0" w:space="0" w:color="auto"/>
                <w:right w:val="none" w:sz="0" w:space="0" w:color="auto"/>
              </w:divBdr>
              <w:divsChild>
                <w:div w:id="438450976">
                  <w:marLeft w:val="0"/>
                  <w:marRight w:val="0"/>
                  <w:marTop w:val="0"/>
                  <w:marBottom w:val="0"/>
                  <w:divBdr>
                    <w:top w:val="none" w:sz="0" w:space="0" w:color="auto"/>
                    <w:left w:val="none" w:sz="0" w:space="0" w:color="auto"/>
                    <w:bottom w:val="none" w:sz="0" w:space="0" w:color="auto"/>
                    <w:right w:val="none" w:sz="0" w:space="0" w:color="auto"/>
                  </w:divBdr>
                </w:div>
              </w:divsChild>
            </w:div>
            <w:div w:id="1288659388">
              <w:marLeft w:val="0"/>
              <w:marRight w:val="0"/>
              <w:marTop w:val="0"/>
              <w:marBottom w:val="0"/>
              <w:divBdr>
                <w:top w:val="none" w:sz="0" w:space="0" w:color="auto"/>
                <w:left w:val="none" w:sz="0" w:space="0" w:color="auto"/>
                <w:bottom w:val="none" w:sz="0" w:space="0" w:color="auto"/>
                <w:right w:val="none" w:sz="0" w:space="0" w:color="auto"/>
              </w:divBdr>
              <w:divsChild>
                <w:div w:id="1550607776">
                  <w:marLeft w:val="0"/>
                  <w:marRight w:val="0"/>
                  <w:marTop w:val="0"/>
                  <w:marBottom w:val="0"/>
                  <w:divBdr>
                    <w:top w:val="none" w:sz="0" w:space="0" w:color="auto"/>
                    <w:left w:val="none" w:sz="0" w:space="0" w:color="auto"/>
                    <w:bottom w:val="none" w:sz="0" w:space="0" w:color="auto"/>
                    <w:right w:val="none" w:sz="0" w:space="0" w:color="auto"/>
                  </w:divBdr>
                </w:div>
              </w:divsChild>
            </w:div>
            <w:div w:id="1818765812">
              <w:marLeft w:val="0"/>
              <w:marRight w:val="0"/>
              <w:marTop w:val="0"/>
              <w:marBottom w:val="0"/>
              <w:divBdr>
                <w:top w:val="none" w:sz="0" w:space="0" w:color="auto"/>
                <w:left w:val="none" w:sz="0" w:space="0" w:color="auto"/>
                <w:bottom w:val="none" w:sz="0" w:space="0" w:color="auto"/>
                <w:right w:val="none" w:sz="0" w:space="0" w:color="auto"/>
              </w:divBdr>
              <w:divsChild>
                <w:div w:id="2099011076">
                  <w:marLeft w:val="0"/>
                  <w:marRight w:val="0"/>
                  <w:marTop w:val="0"/>
                  <w:marBottom w:val="0"/>
                  <w:divBdr>
                    <w:top w:val="none" w:sz="0" w:space="0" w:color="auto"/>
                    <w:left w:val="none" w:sz="0" w:space="0" w:color="auto"/>
                    <w:bottom w:val="none" w:sz="0" w:space="0" w:color="auto"/>
                    <w:right w:val="none" w:sz="0" w:space="0" w:color="auto"/>
                  </w:divBdr>
                </w:div>
              </w:divsChild>
            </w:div>
            <w:div w:id="1274899860">
              <w:marLeft w:val="0"/>
              <w:marRight w:val="0"/>
              <w:marTop w:val="0"/>
              <w:marBottom w:val="0"/>
              <w:divBdr>
                <w:top w:val="none" w:sz="0" w:space="0" w:color="auto"/>
                <w:left w:val="none" w:sz="0" w:space="0" w:color="auto"/>
                <w:bottom w:val="none" w:sz="0" w:space="0" w:color="auto"/>
                <w:right w:val="none" w:sz="0" w:space="0" w:color="auto"/>
              </w:divBdr>
              <w:divsChild>
                <w:div w:id="39669204">
                  <w:marLeft w:val="0"/>
                  <w:marRight w:val="0"/>
                  <w:marTop w:val="0"/>
                  <w:marBottom w:val="0"/>
                  <w:divBdr>
                    <w:top w:val="none" w:sz="0" w:space="0" w:color="auto"/>
                    <w:left w:val="none" w:sz="0" w:space="0" w:color="auto"/>
                    <w:bottom w:val="none" w:sz="0" w:space="0" w:color="auto"/>
                    <w:right w:val="none" w:sz="0" w:space="0" w:color="auto"/>
                  </w:divBdr>
                </w:div>
              </w:divsChild>
            </w:div>
            <w:div w:id="592857227">
              <w:marLeft w:val="0"/>
              <w:marRight w:val="0"/>
              <w:marTop w:val="0"/>
              <w:marBottom w:val="0"/>
              <w:divBdr>
                <w:top w:val="none" w:sz="0" w:space="0" w:color="auto"/>
                <w:left w:val="none" w:sz="0" w:space="0" w:color="auto"/>
                <w:bottom w:val="none" w:sz="0" w:space="0" w:color="auto"/>
                <w:right w:val="none" w:sz="0" w:space="0" w:color="auto"/>
              </w:divBdr>
              <w:divsChild>
                <w:div w:id="2099667242">
                  <w:marLeft w:val="0"/>
                  <w:marRight w:val="0"/>
                  <w:marTop w:val="0"/>
                  <w:marBottom w:val="0"/>
                  <w:divBdr>
                    <w:top w:val="none" w:sz="0" w:space="0" w:color="auto"/>
                    <w:left w:val="none" w:sz="0" w:space="0" w:color="auto"/>
                    <w:bottom w:val="none" w:sz="0" w:space="0" w:color="auto"/>
                    <w:right w:val="none" w:sz="0" w:space="0" w:color="auto"/>
                  </w:divBdr>
                </w:div>
              </w:divsChild>
            </w:div>
            <w:div w:id="1260406351">
              <w:marLeft w:val="0"/>
              <w:marRight w:val="0"/>
              <w:marTop w:val="0"/>
              <w:marBottom w:val="0"/>
              <w:divBdr>
                <w:top w:val="none" w:sz="0" w:space="0" w:color="auto"/>
                <w:left w:val="none" w:sz="0" w:space="0" w:color="auto"/>
                <w:bottom w:val="none" w:sz="0" w:space="0" w:color="auto"/>
                <w:right w:val="none" w:sz="0" w:space="0" w:color="auto"/>
              </w:divBdr>
              <w:divsChild>
                <w:div w:id="501089642">
                  <w:marLeft w:val="0"/>
                  <w:marRight w:val="0"/>
                  <w:marTop w:val="0"/>
                  <w:marBottom w:val="0"/>
                  <w:divBdr>
                    <w:top w:val="none" w:sz="0" w:space="0" w:color="auto"/>
                    <w:left w:val="none" w:sz="0" w:space="0" w:color="auto"/>
                    <w:bottom w:val="none" w:sz="0" w:space="0" w:color="auto"/>
                    <w:right w:val="none" w:sz="0" w:space="0" w:color="auto"/>
                  </w:divBdr>
                </w:div>
              </w:divsChild>
            </w:div>
            <w:div w:id="484858102">
              <w:marLeft w:val="0"/>
              <w:marRight w:val="0"/>
              <w:marTop w:val="0"/>
              <w:marBottom w:val="0"/>
              <w:divBdr>
                <w:top w:val="none" w:sz="0" w:space="0" w:color="auto"/>
                <w:left w:val="none" w:sz="0" w:space="0" w:color="auto"/>
                <w:bottom w:val="none" w:sz="0" w:space="0" w:color="auto"/>
                <w:right w:val="none" w:sz="0" w:space="0" w:color="auto"/>
              </w:divBdr>
              <w:divsChild>
                <w:div w:id="1795908542">
                  <w:marLeft w:val="0"/>
                  <w:marRight w:val="0"/>
                  <w:marTop w:val="0"/>
                  <w:marBottom w:val="0"/>
                  <w:divBdr>
                    <w:top w:val="none" w:sz="0" w:space="0" w:color="auto"/>
                    <w:left w:val="none" w:sz="0" w:space="0" w:color="auto"/>
                    <w:bottom w:val="none" w:sz="0" w:space="0" w:color="auto"/>
                    <w:right w:val="none" w:sz="0" w:space="0" w:color="auto"/>
                  </w:divBdr>
                </w:div>
              </w:divsChild>
            </w:div>
            <w:div w:id="1869021603">
              <w:marLeft w:val="0"/>
              <w:marRight w:val="0"/>
              <w:marTop w:val="0"/>
              <w:marBottom w:val="0"/>
              <w:divBdr>
                <w:top w:val="none" w:sz="0" w:space="0" w:color="auto"/>
                <w:left w:val="none" w:sz="0" w:space="0" w:color="auto"/>
                <w:bottom w:val="none" w:sz="0" w:space="0" w:color="auto"/>
                <w:right w:val="none" w:sz="0" w:space="0" w:color="auto"/>
              </w:divBdr>
              <w:divsChild>
                <w:div w:id="2021464078">
                  <w:marLeft w:val="0"/>
                  <w:marRight w:val="0"/>
                  <w:marTop w:val="0"/>
                  <w:marBottom w:val="0"/>
                  <w:divBdr>
                    <w:top w:val="none" w:sz="0" w:space="0" w:color="auto"/>
                    <w:left w:val="none" w:sz="0" w:space="0" w:color="auto"/>
                    <w:bottom w:val="none" w:sz="0" w:space="0" w:color="auto"/>
                    <w:right w:val="none" w:sz="0" w:space="0" w:color="auto"/>
                  </w:divBdr>
                </w:div>
              </w:divsChild>
            </w:div>
            <w:div w:id="823932748">
              <w:marLeft w:val="0"/>
              <w:marRight w:val="0"/>
              <w:marTop w:val="0"/>
              <w:marBottom w:val="0"/>
              <w:divBdr>
                <w:top w:val="none" w:sz="0" w:space="0" w:color="auto"/>
                <w:left w:val="none" w:sz="0" w:space="0" w:color="auto"/>
                <w:bottom w:val="none" w:sz="0" w:space="0" w:color="auto"/>
                <w:right w:val="none" w:sz="0" w:space="0" w:color="auto"/>
              </w:divBdr>
              <w:divsChild>
                <w:div w:id="1089886776">
                  <w:marLeft w:val="0"/>
                  <w:marRight w:val="0"/>
                  <w:marTop w:val="0"/>
                  <w:marBottom w:val="0"/>
                  <w:divBdr>
                    <w:top w:val="none" w:sz="0" w:space="0" w:color="auto"/>
                    <w:left w:val="none" w:sz="0" w:space="0" w:color="auto"/>
                    <w:bottom w:val="none" w:sz="0" w:space="0" w:color="auto"/>
                    <w:right w:val="none" w:sz="0" w:space="0" w:color="auto"/>
                  </w:divBdr>
                </w:div>
              </w:divsChild>
            </w:div>
            <w:div w:id="1553690376">
              <w:marLeft w:val="0"/>
              <w:marRight w:val="0"/>
              <w:marTop w:val="0"/>
              <w:marBottom w:val="0"/>
              <w:divBdr>
                <w:top w:val="none" w:sz="0" w:space="0" w:color="auto"/>
                <w:left w:val="none" w:sz="0" w:space="0" w:color="auto"/>
                <w:bottom w:val="none" w:sz="0" w:space="0" w:color="auto"/>
                <w:right w:val="none" w:sz="0" w:space="0" w:color="auto"/>
              </w:divBdr>
              <w:divsChild>
                <w:div w:id="168717038">
                  <w:marLeft w:val="0"/>
                  <w:marRight w:val="0"/>
                  <w:marTop w:val="0"/>
                  <w:marBottom w:val="0"/>
                  <w:divBdr>
                    <w:top w:val="none" w:sz="0" w:space="0" w:color="auto"/>
                    <w:left w:val="none" w:sz="0" w:space="0" w:color="auto"/>
                    <w:bottom w:val="none" w:sz="0" w:space="0" w:color="auto"/>
                    <w:right w:val="none" w:sz="0" w:space="0" w:color="auto"/>
                  </w:divBdr>
                </w:div>
              </w:divsChild>
            </w:div>
            <w:div w:id="1664581482">
              <w:marLeft w:val="0"/>
              <w:marRight w:val="0"/>
              <w:marTop w:val="0"/>
              <w:marBottom w:val="0"/>
              <w:divBdr>
                <w:top w:val="none" w:sz="0" w:space="0" w:color="auto"/>
                <w:left w:val="none" w:sz="0" w:space="0" w:color="auto"/>
                <w:bottom w:val="none" w:sz="0" w:space="0" w:color="auto"/>
                <w:right w:val="none" w:sz="0" w:space="0" w:color="auto"/>
              </w:divBdr>
              <w:divsChild>
                <w:div w:id="1073434665">
                  <w:marLeft w:val="0"/>
                  <w:marRight w:val="0"/>
                  <w:marTop w:val="0"/>
                  <w:marBottom w:val="0"/>
                  <w:divBdr>
                    <w:top w:val="none" w:sz="0" w:space="0" w:color="auto"/>
                    <w:left w:val="none" w:sz="0" w:space="0" w:color="auto"/>
                    <w:bottom w:val="none" w:sz="0" w:space="0" w:color="auto"/>
                    <w:right w:val="none" w:sz="0" w:space="0" w:color="auto"/>
                  </w:divBdr>
                </w:div>
              </w:divsChild>
            </w:div>
            <w:div w:id="944650348">
              <w:marLeft w:val="0"/>
              <w:marRight w:val="0"/>
              <w:marTop w:val="0"/>
              <w:marBottom w:val="0"/>
              <w:divBdr>
                <w:top w:val="none" w:sz="0" w:space="0" w:color="auto"/>
                <w:left w:val="none" w:sz="0" w:space="0" w:color="auto"/>
                <w:bottom w:val="none" w:sz="0" w:space="0" w:color="auto"/>
                <w:right w:val="none" w:sz="0" w:space="0" w:color="auto"/>
              </w:divBdr>
              <w:divsChild>
                <w:div w:id="1042512629">
                  <w:marLeft w:val="0"/>
                  <w:marRight w:val="0"/>
                  <w:marTop w:val="0"/>
                  <w:marBottom w:val="0"/>
                  <w:divBdr>
                    <w:top w:val="none" w:sz="0" w:space="0" w:color="auto"/>
                    <w:left w:val="none" w:sz="0" w:space="0" w:color="auto"/>
                    <w:bottom w:val="none" w:sz="0" w:space="0" w:color="auto"/>
                    <w:right w:val="none" w:sz="0" w:space="0" w:color="auto"/>
                  </w:divBdr>
                </w:div>
              </w:divsChild>
            </w:div>
            <w:div w:id="1354648684">
              <w:marLeft w:val="0"/>
              <w:marRight w:val="0"/>
              <w:marTop w:val="0"/>
              <w:marBottom w:val="0"/>
              <w:divBdr>
                <w:top w:val="none" w:sz="0" w:space="0" w:color="auto"/>
                <w:left w:val="none" w:sz="0" w:space="0" w:color="auto"/>
                <w:bottom w:val="none" w:sz="0" w:space="0" w:color="auto"/>
                <w:right w:val="none" w:sz="0" w:space="0" w:color="auto"/>
              </w:divBdr>
              <w:divsChild>
                <w:div w:id="724718620">
                  <w:marLeft w:val="0"/>
                  <w:marRight w:val="0"/>
                  <w:marTop w:val="0"/>
                  <w:marBottom w:val="0"/>
                  <w:divBdr>
                    <w:top w:val="none" w:sz="0" w:space="0" w:color="auto"/>
                    <w:left w:val="none" w:sz="0" w:space="0" w:color="auto"/>
                    <w:bottom w:val="none" w:sz="0" w:space="0" w:color="auto"/>
                    <w:right w:val="none" w:sz="0" w:space="0" w:color="auto"/>
                  </w:divBdr>
                </w:div>
              </w:divsChild>
            </w:div>
            <w:div w:id="223807460">
              <w:marLeft w:val="0"/>
              <w:marRight w:val="0"/>
              <w:marTop w:val="0"/>
              <w:marBottom w:val="0"/>
              <w:divBdr>
                <w:top w:val="none" w:sz="0" w:space="0" w:color="auto"/>
                <w:left w:val="none" w:sz="0" w:space="0" w:color="auto"/>
                <w:bottom w:val="none" w:sz="0" w:space="0" w:color="auto"/>
                <w:right w:val="none" w:sz="0" w:space="0" w:color="auto"/>
              </w:divBdr>
              <w:divsChild>
                <w:div w:id="2018460453">
                  <w:marLeft w:val="0"/>
                  <w:marRight w:val="0"/>
                  <w:marTop w:val="0"/>
                  <w:marBottom w:val="0"/>
                  <w:divBdr>
                    <w:top w:val="none" w:sz="0" w:space="0" w:color="auto"/>
                    <w:left w:val="none" w:sz="0" w:space="0" w:color="auto"/>
                    <w:bottom w:val="none" w:sz="0" w:space="0" w:color="auto"/>
                    <w:right w:val="none" w:sz="0" w:space="0" w:color="auto"/>
                  </w:divBdr>
                </w:div>
              </w:divsChild>
            </w:div>
            <w:div w:id="1557811155">
              <w:marLeft w:val="0"/>
              <w:marRight w:val="0"/>
              <w:marTop w:val="0"/>
              <w:marBottom w:val="0"/>
              <w:divBdr>
                <w:top w:val="none" w:sz="0" w:space="0" w:color="auto"/>
                <w:left w:val="none" w:sz="0" w:space="0" w:color="auto"/>
                <w:bottom w:val="none" w:sz="0" w:space="0" w:color="auto"/>
                <w:right w:val="none" w:sz="0" w:space="0" w:color="auto"/>
              </w:divBdr>
              <w:divsChild>
                <w:div w:id="777529973">
                  <w:marLeft w:val="0"/>
                  <w:marRight w:val="0"/>
                  <w:marTop w:val="0"/>
                  <w:marBottom w:val="0"/>
                  <w:divBdr>
                    <w:top w:val="none" w:sz="0" w:space="0" w:color="auto"/>
                    <w:left w:val="none" w:sz="0" w:space="0" w:color="auto"/>
                    <w:bottom w:val="none" w:sz="0" w:space="0" w:color="auto"/>
                    <w:right w:val="none" w:sz="0" w:space="0" w:color="auto"/>
                  </w:divBdr>
                </w:div>
              </w:divsChild>
            </w:div>
            <w:div w:id="227155196">
              <w:marLeft w:val="0"/>
              <w:marRight w:val="0"/>
              <w:marTop w:val="0"/>
              <w:marBottom w:val="0"/>
              <w:divBdr>
                <w:top w:val="none" w:sz="0" w:space="0" w:color="auto"/>
                <w:left w:val="none" w:sz="0" w:space="0" w:color="auto"/>
                <w:bottom w:val="none" w:sz="0" w:space="0" w:color="auto"/>
                <w:right w:val="none" w:sz="0" w:space="0" w:color="auto"/>
              </w:divBdr>
              <w:divsChild>
                <w:div w:id="1855682579">
                  <w:marLeft w:val="0"/>
                  <w:marRight w:val="0"/>
                  <w:marTop w:val="0"/>
                  <w:marBottom w:val="0"/>
                  <w:divBdr>
                    <w:top w:val="none" w:sz="0" w:space="0" w:color="auto"/>
                    <w:left w:val="none" w:sz="0" w:space="0" w:color="auto"/>
                    <w:bottom w:val="none" w:sz="0" w:space="0" w:color="auto"/>
                    <w:right w:val="none" w:sz="0" w:space="0" w:color="auto"/>
                  </w:divBdr>
                </w:div>
              </w:divsChild>
            </w:div>
            <w:div w:id="1162038636">
              <w:marLeft w:val="0"/>
              <w:marRight w:val="0"/>
              <w:marTop w:val="0"/>
              <w:marBottom w:val="0"/>
              <w:divBdr>
                <w:top w:val="none" w:sz="0" w:space="0" w:color="auto"/>
                <w:left w:val="none" w:sz="0" w:space="0" w:color="auto"/>
                <w:bottom w:val="none" w:sz="0" w:space="0" w:color="auto"/>
                <w:right w:val="none" w:sz="0" w:space="0" w:color="auto"/>
              </w:divBdr>
              <w:divsChild>
                <w:div w:id="276446891">
                  <w:marLeft w:val="0"/>
                  <w:marRight w:val="0"/>
                  <w:marTop w:val="0"/>
                  <w:marBottom w:val="0"/>
                  <w:divBdr>
                    <w:top w:val="none" w:sz="0" w:space="0" w:color="auto"/>
                    <w:left w:val="none" w:sz="0" w:space="0" w:color="auto"/>
                    <w:bottom w:val="none" w:sz="0" w:space="0" w:color="auto"/>
                    <w:right w:val="none" w:sz="0" w:space="0" w:color="auto"/>
                  </w:divBdr>
                </w:div>
              </w:divsChild>
            </w:div>
            <w:div w:id="71662519">
              <w:marLeft w:val="0"/>
              <w:marRight w:val="0"/>
              <w:marTop w:val="0"/>
              <w:marBottom w:val="0"/>
              <w:divBdr>
                <w:top w:val="none" w:sz="0" w:space="0" w:color="auto"/>
                <w:left w:val="none" w:sz="0" w:space="0" w:color="auto"/>
                <w:bottom w:val="none" w:sz="0" w:space="0" w:color="auto"/>
                <w:right w:val="none" w:sz="0" w:space="0" w:color="auto"/>
              </w:divBdr>
              <w:divsChild>
                <w:div w:id="1022362090">
                  <w:marLeft w:val="0"/>
                  <w:marRight w:val="0"/>
                  <w:marTop w:val="0"/>
                  <w:marBottom w:val="0"/>
                  <w:divBdr>
                    <w:top w:val="none" w:sz="0" w:space="0" w:color="auto"/>
                    <w:left w:val="none" w:sz="0" w:space="0" w:color="auto"/>
                    <w:bottom w:val="none" w:sz="0" w:space="0" w:color="auto"/>
                    <w:right w:val="none" w:sz="0" w:space="0" w:color="auto"/>
                  </w:divBdr>
                </w:div>
              </w:divsChild>
            </w:div>
            <w:div w:id="1700936680">
              <w:marLeft w:val="0"/>
              <w:marRight w:val="0"/>
              <w:marTop w:val="0"/>
              <w:marBottom w:val="0"/>
              <w:divBdr>
                <w:top w:val="none" w:sz="0" w:space="0" w:color="auto"/>
                <w:left w:val="none" w:sz="0" w:space="0" w:color="auto"/>
                <w:bottom w:val="none" w:sz="0" w:space="0" w:color="auto"/>
                <w:right w:val="none" w:sz="0" w:space="0" w:color="auto"/>
              </w:divBdr>
              <w:divsChild>
                <w:div w:id="1292243878">
                  <w:marLeft w:val="0"/>
                  <w:marRight w:val="0"/>
                  <w:marTop w:val="0"/>
                  <w:marBottom w:val="0"/>
                  <w:divBdr>
                    <w:top w:val="none" w:sz="0" w:space="0" w:color="auto"/>
                    <w:left w:val="none" w:sz="0" w:space="0" w:color="auto"/>
                    <w:bottom w:val="none" w:sz="0" w:space="0" w:color="auto"/>
                    <w:right w:val="none" w:sz="0" w:space="0" w:color="auto"/>
                  </w:divBdr>
                </w:div>
              </w:divsChild>
            </w:div>
            <w:div w:id="2067364850">
              <w:marLeft w:val="0"/>
              <w:marRight w:val="0"/>
              <w:marTop w:val="0"/>
              <w:marBottom w:val="0"/>
              <w:divBdr>
                <w:top w:val="none" w:sz="0" w:space="0" w:color="auto"/>
                <w:left w:val="none" w:sz="0" w:space="0" w:color="auto"/>
                <w:bottom w:val="none" w:sz="0" w:space="0" w:color="auto"/>
                <w:right w:val="none" w:sz="0" w:space="0" w:color="auto"/>
              </w:divBdr>
              <w:divsChild>
                <w:div w:id="1282416248">
                  <w:marLeft w:val="0"/>
                  <w:marRight w:val="0"/>
                  <w:marTop w:val="0"/>
                  <w:marBottom w:val="0"/>
                  <w:divBdr>
                    <w:top w:val="none" w:sz="0" w:space="0" w:color="auto"/>
                    <w:left w:val="none" w:sz="0" w:space="0" w:color="auto"/>
                    <w:bottom w:val="none" w:sz="0" w:space="0" w:color="auto"/>
                    <w:right w:val="none" w:sz="0" w:space="0" w:color="auto"/>
                  </w:divBdr>
                </w:div>
              </w:divsChild>
            </w:div>
            <w:div w:id="1854537942">
              <w:marLeft w:val="0"/>
              <w:marRight w:val="0"/>
              <w:marTop w:val="0"/>
              <w:marBottom w:val="0"/>
              <w:divBdr>
                <w:top w:val="none" w:sz="0" w:space="0" w:color="auto"/>
                <w:left w:val="none" w:sz="0" w:space="0" w:color="auto"/>
                <w:bottom w:val="none" w:sz="0" w:space="0" w:color="auto"/>
                <w:right w:val="none" w:sz="0" w:space="0" w:color="auto"/>
              </w:divBdr>
              <w:divsChild>
                <w:div w:id="547692215">
                  <w:marLeft w:val="0"/>
                  <w:marRight w:val="0"/>
                  <w:marTop w:val="0"/>
                  <w:marBottom w:val="0"/>
                  <w:divBdr>
                    <w:top w:val="none" w:sz="0" w:space="0" w:color="auto"/>
                    <w:left w:val="none" w:sz="0" w:space="0" w:color="auto"/>
                    <w:bottom w:val="none" w:sz="0" w:space="0" w:color="auto"/>
                    <w:right w:val="none" w:sz="0" w:space="0" w:color="auto"/>
                  </w:divBdr>
                </w:div>
              </w:divsChild>
            </w:div>
            <w:div w:id="613829380">
              <w:marLeft w:val="0"/>
              <w:marRight w:val="0"/>
              <w:marTop w:val="0"/>
              <w:marBottom w:val="0"/>
              <w:divBdr>
                <w:top w:val="none" w:sz="0" w:space="0" w:color="auto"/>
                <w:left w:val="none" w:sz="0" w:space="0" w:color="auto"/>
                <w:bottom w:val="none" w:sz="0" w:space="0" w:color="auto"/>
                <w:right w:val="none" w:sz="0" w:space="0" w:color="auto"/>
              </w:divBdr>
              <w:divsChild>
                <w:div w:id="415133945">
                  <w:marLeft w:val="0"/>
                  <w:marRight w:val="0"/>
                  <w:marTop w:val="0"/>
                  <w:marBottom w:val="0"/>
                  <w:divBdr>
                    <w:top w:val="none" w:sz="0" w:space="0" w:color="auto"/>
                    <w:left w:val="none" w:sz="0" w:space="0" w:color="auto"/>
                    <w:bottom w:val="none" w:sz="0" w:space="0" w:color="auto"/>
                    <w:right w:val="none" w:sz="0" w:space="0" w:color="auto"/>
                  </w:divBdr>
                </w:div>
              </w:divsChild>
            </w:div>
            <w:div w:id="1523129145">
              <w:marLeft w:val="0"/>
              <w:marRight w:val="0"/>
              <w:marTop w:val="0"/>
              <w:marBottom w:val="0"/>
              <w:divBdr>
                <w:top w:val="none" w:sz="0" w:space="0" w:color="auto"/>
                <w:left w:val="none" w:sz="0" w:space="0" w:color="auto"/>
                <w:bottom w:val="none" w:sz="0" w:space="0" w:color="auto"/>
                <w:right w:val="none" w:sz="0" w:space="0" w:color="auto"/>
              </w:divBdr>
              <w:divsChild>
                <w:div w:id="1749038680">
                  <w:marLeft w:val="0"/>
                  <w:marRight w:val="0"/>
                  <w:marTop w:val="0"/>
                  <w:marBottom w:val="0"/>
                  <w:divBdr>
                    <w:top w:val="none" w:sz="0" w:space="0" w:color="auto"/>
                    <w:left w:val="none" w:sz="0" w:space="0" w:color="auto"/>
                    <w:bottom w:val="none" w:sz="0" w:space="0" w:color="auto"/>
                    <w:right w:val="none" w:sz="0" w:space="0" w:color="auto"/>
                  </w:divBdr>
                </w:div>
              </w:divsChild>
            </w:div>
            <w:div w:id="1980383501">
              <w:marLeft w:val="0"/>
              <w:marRight w:val="0"/>
              <w:marTop w:val="0"/>
              <w:marBottom w:val="0"/>
              <w:divBdr>
                <w:top w:val="none" w:sz="0" w:space="0" w:color="auto"/>
                <w:left w:val="none" w:sz="0" w:space="0" w:color="auto"/>
                <w:bottom w:val="none" w:sz="0" w:space="0" w:color="auto"/>
                <w:right w:val="none" w:sz="0" w:space="0" w:color="auto"/>
              </w:divBdr>
              <w:divsChild>
                <w:div w:id="1890219766">
                  <w:marLeft w:val="0"/>
                  <w:marRight w:val="0"/>
                  <w:marTop w:val="0"/>
                  <w:marBottom w:val="0"/>
                  <w:divBdr>
                    <w:top w:val="none" w:sz="0" w:space="0" w:color="auto"/>
                    <w:left w:val="none" w:sz="0" w:space="0" w:color="auto"/>
                    <w:bottom w:val="none" w:sz="0" w:space="0" w:color="auto"/>
                    <w:right w:val="none" w:sz="0" w:space="0" w:color="auto"/>
                  </w:divBdr>
                </w:div>
              </w:divsChild>
            </w:div>
            <w:div w:id="1080063545">
              <w:marLeft w:val="0"/>
              <w:marRight w:val="0"/>
              <w:marTop w:val="0"/>
              <w:marBottom w:val="0"/>
              <w:divBdr>
                <w:top w:val="none" w:sz="0" w:space="0" w:color="auto"/>
                <w:left w:val="none" w:sz="0" w:space="0" w:color="auto"/>
                <w:bottom w:val="none" w:sz="0" w:space="0" w:color="auto"/>
                <w:right w:val="none" w:sz="0" w:space="0" w:color="auto"/>
              </w:divBdr>
              <w:divsChild>
                <w:div w:id="508570018">
                  <w:marLeft w:val="0"/>
                  <w:marRight w:val="0"/>
                  <w:marTop w:val="0"/>
                  <w:marBottom w:val="0"/>
                  <w:divBdr>
                    <w:top w:val="none" w:sz="0" w:space="0" w:color="auto"/>
                    <w:left w:val="none" w:sz="0" w:space="0" w:color="auto"/>
                    <w:bottom w:val="none" w:sz="0" w:space="0" w:color="auto"/>
                    <w:right w:val="none" w:sz="0" w:space="0" w:color="auto"/>
                  </w:divBdr>
                </w:div>
              </w:divsChild>
            </w:div>
            <w:div w:id="590629139">
              <w:marLeft w:val="0"/>
              <w:marRight w:val="0"/>
              <w:marTop w:val="0"/>
              <w:marBottom w:val="0"/>
              <w:divBdr>
                <w:top w:val="none" w:sz="0" w:space="0" w:color="auto"/>
                <w:left w:val="none" w:sz="0" w:space="0" w:color="auto"/>
                <w:bottom w:val="none" w:sz="0" w:space="0" w:color="auto"/>
                <w:right w:val="none" w:sz="0" w:space="0" w:color="auto"/>
              </w:divBdr>
              <w:divsChild>
                <w:div w:id="203448835">
                  <w:marLeft w:val="0"/>
                  <w:marRight w:val="0"/>
                  <w:marTop w:val="0"/>
                  <w:marBottom w:val="0"/>
                  <w:divBdr>
                    <w:top w:val="none" w:sz="0" w:space="0" w:color="auto"/>
                    <w:left w:val="none" w:sz="0" w:space="0" w:color="auto"/>
                    <w:bottom w:val="none" w:sz="0" w:space="0" w:color="auto"/>
                    <w:right w:val="none" w:sz="0" w:space="0" w:color="auto"/>
                  </w:divBdr>
                </w:div>
              </w:divsChild>
            </w:div>
            <w:div w:id="1909264630">
              <w:marLeft w:val="0"/>
              <w:marRight w:val="0"/>
              <w:marTop w:val="0"/>
              <w:marBottom w:val="0"/>
              <w:divBdr>
                <w:top w:val="none" w:sz="0" w:space="0" w:color="auto"/>
                <w:left w:val="none" w:sz="0" w:space="0" w:color="auto"/>
                <w:bottom w:val="none" w:sz="0" w:space="0" w:color="auto"/>
                <w:right w:val="none" w:sz="0" w:space="0" w:color="auto"/>
              </w:divBdr>
              <w:divsChild>
                <w:div w:id="2132429679">
                  <w:marLeft w:val="0"/>
                  <w:marRight w:val="0"/>
                  <w:marTop w:val="0"/>
                  <w:marBottom w:val="0"/>
                  <w:divBdr>
                    <w:top w:val="none" w:sz="0" w:space="0" w:color="auto"/>
                    <w:left w:val="none" w:sz="0" w:space="0" w:color="auto"/>
                    <w:bottom w:val="none" w:sz="0" w:space="0" w:color="auto"/>
                    <w:right w:val="none" w:sz="0" w:space="0" w:color="auto"/>
                  </w:divBdr>
                </w:div>
              </w:divsChild>
            </w:div>
            <w:div w:id="2103062017">
              <w:marLeft w:val="0"/>
              <w:marRight w:val="0"/>
              <w:marTop w:val="0"/>
              <w:marBottom w:val="0"/>
              <w:divBdr>
                <w:top w:val="none" w:sz="0" w:space="0" w:color="auto"/>
                <w:left w:val="none" w:sz="0" w:space="0" w:color="auto"/>
                <w:bottom w:val="none" w:sz="0" w:space="0" w:color="auto"/>
                <w:right w:val="none" w:sz="0" w:space="0" w:color="auto"/>
              </w:divBdr>
              <w:divsChild>
                <w:div w:id="1184635085">
                  <w:marLeft w:val="0"/>
                  <w:marRight w:val="0"/>
                  <w:marTop w:val="0"/>
                  <w:marBottom w:val="0"/>
                  <w:divBdr>
                    <w:top w:val="none" w:sz="0" w:space="0" w:color="auto"/>
                    <w:left w:val="none" w:sz="0" w:space="0" w:color="auto"/>
                    <w:bottom w:val="none" w:sz="0" w:space="0" w:color="auto"/>
                    <w:right w:val="none" w:sz="0" w:space="0" w:color="auto"/>
                  </w:divBdr>
                </w:div>
              </w:divsChild>
            </w:div>
            <w:div w:id="236208064">
              <w:marLeft w:val="0"/>
              <w:marRight w:val="0"/>
              <w:marTop w:val="0"/>
              <w:marBottom w:val="0"/>
              <w:divBdr>
                <w:top w:val="none" w:sz="0" w:space="0" w:color="auto"/>
                <w:left w:val="none" w:sz="0" w:space="0" w:color="auto"/>
                <w:bottom w:val="none" w:sz="0" w:space="0" w:color="auto"/>
                <w:right w:val="none" w:sz="0" w:space="0" w:color="auto"/>
              </w:divBdr>
              <w:divsChild>
                <w:div w:id="8913914">
                  <w:marLeft w:val="0"/>
                  <w:marRight w:val="0"/>
                  <w:marTop w:val="0"/>
                  <w:marBottom w:val="0"/>
                  <w:divBdr>
                    <w:top w:val="none" w:sz="0" w:space="0" w:color="auto"/>
                    <w:left w:val="none" w:sz="0" w:space="0" w:color="auto"/>
                    <w:bottom w:val="none" w:sz="0" w:space="0" w:color="auto"/>
                    <w:right w:val="none" w:sz="0" w:space="0" w:color="auto"/>
                  </w:divBdr>
                </w:div>
              </w:divsChild>
            </w:div>
            <w:div w:id="70544179">
              <w:marLeft w:val="0"/>
              <w:marRight w:val="0"/>
              <w:marTop w:val="0"/>
              <w:marBottom w:val="0"/>
              <w:divBdr>
                <w:top w:val="none" w:sz="0" w:space="0" w:color="auto"/>
                <w:left w:val="none" w:sz="0" w:space="0" w:color="auto"/>
                <w:bottom w:val="none" w:sz="0" w:space="0" w:color="auto"/>
                <w:right w:val="none" w:sz="0" w:space="0" w:color="auto"/>
              </w:divBdr>
              <w:divsChild>
                <w:div w:id="1018652656">
                  <w:marLeft w:val="0"/>
                  <w:marRight w:val="0"/>
                  <w:marTop w:val="0"/>
                  <w:marBottom w:val="0"/>
                  <w:divBdr>
                    <w:top w:val="none" w:sz="0" w:space="0" w:color="auto"/>
                    <w:left w:val="none" w:sz="0" w:space="0" w:color="auto"/>
                    <w:bottom w:val="none" w:sz="0" w:space="0" w:color="auto"/>
                    <w:right w:val="none" w:sz="0" w:space="0" w:color="auto"/>
                  </w:divBdr>
                </w:div>
              </w:divsChild>
            </w:div>
            <w:div w:id="1848715263">
              <w:marLeft w:val="0"/>
              <w:marRight w:val="0"/>
              <w:marTop w:val="0"/>
              <w:marBottom w:val="0"/>
              <w:divBdr>
                <w:top w:val="none" w:sz="0" w:space="0" w:color="auto"/>
                <w:left w:val="none" w:sz="0" w:space="0" w:color="auto"/>
                <w:bottom w:val="none" w:sz="0" w:space="0" w:color="auto"/>
                <w:right w:val="none" w:sz="0" w:space="0" w:color="auto"/>
              </w:divBdr>
              <w:divsChild>
                <w:div w:id="1003170208">
                  <w:marLeft w:val="0"/>
                  <w:marRight w:val="0"/>
                  <w:marTop w:val="0"/>
                  <w:marBottom w:val="0"/>
                  <w:divBdr>
                    <w:top w:val="none" w:sz="0" w:space="0" w:color="auto"/>
                    <w:left w:val="none" w:sz="0" w:space="0" w:color="auto"/>
                    <w:bottom w:val="none" w:sz="0" w:space="0" w:color="auto"/>
                    <w:right w:val="none" w:sz="0" w:space="0" w:color="auto"/>
                  </w:divBdr>
                </w:div>
              </w:divsChild>
            </w:div>
            <w:div w:id="1411929643">
              <w:marLeft w:val="0"/>
              <w:marRight w:val="0"/>
              <w:marTop w:val="0"/>
              <w:marBottom w:val="0"/>
              <w:divBdr>
                <w:top w:val="none" w:sz="0" w:space="0" w:color="auto"/>
                <w:left w:val="none" w:sz="0" w:space="0" w:color="auto"/>
                <w:bottom w:val="none" w:sz="0" w:space="0" w:color="auto"/>
                <w:right w:val="none" w:sz="0" w:space="0" w:color="auto"/>
              </w:divBdr>
              <w:divsChild>
                <w:div w:id="1931348571">
                  <w:marLeft w:val="0"/>
                  <w:marRight w:val="0"/>
                  <w:marTop w:val="0"/>
                  <w:marBottom w:val="0"/>
                  <w:divBdr>
                    <w:top w:val="none" w:sz="0" w:space="0" w:color="auto"/>
                    <w:left w:val="none" w:sz="0" w:space="0" w:color="auto"/>
                    <w:bottom w:val="none" w:sz="0" w:space="0" w:color="auto"/>
                    <w:right w:val="none" w:sz="0" w:space="0" w:color="auto"/>
                  </w:divBdr>
                </w:div>
              </w:divsChild>
            </w:div>
            <w:div w:id="1527257664">
              <w:marLeft w:val="0"/>
              <w:marRight w:val="0"/>
              <w:marTop w:val="0"/>
              <w:marBottom w:val="0"/>
              <w:divBdr>
                <w:top w:val="none" w:sz="0" w:space="0" w:color="auto"/>
                <w:left w:val="none" w:sz="0" w:space="0" w:color="auto"/>
                <w:bottom w:val="none" w:sz="0" w:space="0" w:color="auto"/>
                <w:right w:val="none" w:sz="0" w:space="0" w:color="auto"/>
              </w:divBdr>
              <w:divsChild>
                <w:div w:id="1647008987">
                  <w:marLeft w:val="0"/>
                  <w:marRight w:val="0"/>
                  <w:marTop w:val="0"/>
                  <w:marBottom w:val="0"/>
                  <w:divBdr>
                    <w:top w:val="none" w:sz="0" w:space="0" w:color="auto"/>
                    <w:left w:val="none" w:sz="0" w:space="0" w:color="auto"/>
                    <w:bottom w:val="none" w:sz="0" w:space="0" w:color="auto"/>
                    <w:right w:val="none" w:sz="0" w:space="0" w:color="auto"/>
                  </w:divBdr>
                </w:div>
              </w:divsChild>
            </w:div>
            <w:div w:id="1174030919">
              <w:marLeft w:val="0"/>
              <w:marRight w:val="0"/>
              <w:marTop w:val="0"/>
              <w:marBottom w:val="0"/>
              <w:divBdr>
                <w:top w:val="none" w:sz="0" w:space="0" w:color="auto"/>
                <w:left w:val="none" w:sz="0" w:space="0" w:color="auto"/>
                <w:bottom w:val="none" w:sz="0" w:space="0" w:color="auto"/>
                <w:right w:val="none" w:sz="0" w:space="0" w:color="auto"/>
              </w:divBdr>
              <w:divsChild>
                <w:div w:id="118765303">
                  <w:marLeft w:val="0"/>
                  <w:marRight w:val="0"/>
                  <w:marTop w:val="0"/>
                  <w:marBottom w:val="0"/>
                  <w:divBdr>
                    <w:top w:val="none" w:sz="0" w:space="0" w:color="auto"/>
                    <w:left w:val="none" w:sz="0" w:space="0" w:color="auto"/>
                    <w:bottom w:val="none" w:sz="0" w:space="0" w:color="auto"/>
                    <w:right w:val="none" w:sz="0" w:space="0" w:color="auto"/>
                  </w:divBdr>
                </w:div>
              </w:divsChild>
            </w:div>
            <w:div w:id="1931427299">
              <w:marLeft w:val="0"/>
              <w:marRight w:val="0"/>
              <w:marTop w:val="0"/>
              <w:marBottom w:val="0"/>
              <w:divBdr>
                <w:top w:val="none" w:sz="0" w:space="0" w:color="auto"/>
                <w:left w:val="none" w:sz="0" w:space="0" w:color="auto"/>
                <w:bottom w:val="none" w:sz="0" w:space="0" w:color="auto"/>
                <w:right w:val="none" w:sz="0" w:space="0" w:color="auto"/>
              </w:divBdr>
              <w:divsChild>
                <w:div w:id="452556511">
                  <w:marLeft w:val="0"/>
                  <w:marRight w:val="0"/>
                  <w:marTop w:val="0"/>
                  <w:marBottom w:val="0"/>
                  <w:divBdr>
                    <w:top w:val="none" w:sz="0" w:space="0" w:color="auto"/>
                    <w:left w:val="none" w:sz="0" w:space="0" w:color="auto"/>
                    <w:bottom w:val="none" w:sz="0" w:space="0" w:color="auto"/>
                    <w:right w:val="none" w:sz="0" w:space="0" w:color="auto"/>
                  </w:divBdr>
                </w:div>
              </w:divsChild>
            </w:div>
            <w:div w:id="2054383231">
              <w:marLeft w:val="0"/>
              <w:marRight w:val="0"/>
              <w:marTop w:val="0"/>
              <w:marBottom w:val="0"/>
              <w:divBdr>
                <w:top w:val="none" w:sz="0" w:space="0" w:color="auto"/>
                <w:left w:val="none" w:sz="0" w:space="0" w:color="auto"/>
                <w:bottom w:val="none" w:sz="0" w:space="0" w:color="auto"/>
                <w:right w:val="none" w:sz="0" w:space="0" w:color="auto"/>
              </w:divBdr>
              <w:divsChild>
                <w:div w:id="1181774189">
                  <w:marLeft w:val="0"/>
                  <w:marRight w:val="0"/>
                  <w:marTop w:val="0"/>
                  <w:marBottom w:val="0"/>
                  <w:divBdr>
                    <w:top w:val="none" w:sz="0" w:space="0" w:color="auto"/>
                    <w:left w:val="none" w:sz="0" w:space="0" w:color="auto"/>
                    <w:bottom w:val="none" w:sz="0" w:space="0" w:color="auto"/>
                    <w:right w:val="none" w:sz="0" w:space="0" w:color="auto"/>
                  </w:divBdr>
                </w:div>
              </w:divsChild>
            </w:div>
            <w:div w:id="1781217167">
              <w:marLeft w:val="0"/>
              <w:marRight w:val="0"/>
              <w:marTop w:val="0"/>
              <w:marBottom w:val="0"/>
              <w:divBdr>
                <w:top w:val="none" w:sz="0" w:space="0" w:color="auto"/>
                <w:left w:val="none" w:sz="0" w:space="0" w:color="auto"/>
                <w:bottom w:val="none" w:sz="0" w:space="0" w:color="auto"/>
                <w:right w:val="none" w:sz="0" w:space="0" w:color="auto"/>
              </w:divBdr>
              <w:divsChild>
                <w:div w:id="1262028653">
                  <w:marLeft w:val="0"/>
                  <w:marRight w:val="0"/>
                  <w:marTop w:val="0"/>
                  <w:marBottom w:val="0"/>
                  <w:divBdr>
                    <w:top w:val="none" w:sz="0" w:space="0" w:color="auto"/>
                    <w:left w:val="none" w:sz="0" w:space="0" w:color="auto"/>
                    <w:bottom w:val="none" w:sz="0" w:space="0" w:color="auto"/>
                    <w:right w:val="none" w:sz="0" w:space="0" w:color="auto"/>
                  </w:divBdr>
                </w:div>
              </w:divsChild>
            </w:div>
            <w:div w:id="1252661470">
              <w:marLeft w:val="0"/>
              <w:marRight w:val="0"/>
              <w:marTop w:val="0"/>
              <w:marBottom w:val="0"/>
              <w:divBdr>
                <w:top w:val="none" w:sz="0" w:space="0" w:color="auto"/>
                <w:left w:val="none" w:sz="0" w:space="0" w:color="auto"/>
                <w:bottom w:val="none" w:sz="0" w:space="0" w:color="auto"/>
                <w:right w:val="none" w:sz="0" w:space="0" w:color="auto"/>
              </w:divBdr>
              <w:divsChild>
                <w:div w:id="1958674984">
                  <w:marLeft w:val="0"/>
                  <w:marRight w:val="0"/>
                  <w:marTop w:val="0"/>
                  <w:marBottom w:val="0"/>
                  <w:divBdr>
                    <w:top w:val="none" w:sz="0" w:space="0" w:color="auto"/>
                    <w:left w:val="none" w:sz="0" w:space="0" w:color="auto"/>
                    <w:bottom w:val="none" w:sz="0" w:space="0" w:color="auto"/>
                    <w:right w:val="none" w:sz="0" w:space="0" w:color="auto"/>
                  </w:divBdr>
                </w:div>
              </w:divsChild>
            </w:div>
            <w:div w:id="1614359018">
              <w:marLeft w:val="0"/>
              <w:marRight w:val="0"/>
              <w:marTop w:val="0"/>
              <w:marBottom w:val="0"/>
              <w:divBdr>
                <w:top w:val="none" w:sz="0" w:space="0" w:color="auto"/>
                <w:left w:val="none" w:sz="0" w:space="0" w:color="auto"/>
                <w:bottom w:val="none" w:sz="0" w:space="0" w:color="auto"/>
                <w:right w:val="none" w:sz="0" w:space="0" w:color="auto"/>
              </w:divBdr>
              <w:divsChild>
                <w:div w:id="415519222">
                  <w:marLeft w:val="0"/>
                  <w:marRight w:val="0"/>
                  <w:marTop w:val="0"/>
                  <w:marBottom w:val="0"/>
                  <w:divBdr>
                    <w:top w:val="none" w:sz="0" w:space="0" w:color="auto"/>
                    <w:left w:val="none" w:sz="0" w:space="0" w:color="auto"/>
                    <w:bottom w:val="none" w:sz="0" w:space="0" w:color="auto"/>
                    <w:right w:val="none" w:sz="0" w:space="0" w:color="auto"/>
                  </w:divBdr>
                </w:div>
              </w:divsChild>
            </w:div>
            <w:div w:id="732235723">
              <w:marLeft w:val="0"/>
              <w:marRight w:val="0"/>
              <w:marTop w:val="0"/>
              <w:marBottom w:val="0"/>
              <w:divBdr>
                <w:top w:val="none" w:sz="0" w:space="0" w:color="auto"/>
                <w:left w:val="none" w:sz="0" w:space="0" w:color="auto"/>
                <w:bottom w:val="none" w:sz="0" w:space="0" w:color="auto"/>
                <w:right w:val="none" w:sz="0" w:space="0" w:color="auto"/>
              </w:divBdr>
              <w:divsChild>
                <w:div w:id="405222421">
                  <w:marLeft w:val="0"/>
                  <w:marRight w:val="0"/>
                  <w:marTop w:val="0"/>
                  <w:marBottom w:val="0"/>
                  <w:divBdr>
                    <w:top w:val="none" w:sz="0" w:space="0" w:color="auto"/>
                    <w:left w:val="none" w:sz="0" w:space="0" w:color="auto"/>
                    <w:bottom w:val="none" w:sz="0" w:space="0" w:color="auto"/>
                    <w:right w:val="none" w:sz="0" w:space="0" w:color="auto"/>
                  </w:divBdr>
                </w:div>
              </w:divsChild>
            </w:div>
            <w:div w:id="1919628633">
              <w:marLeft w:val="0"/>
              <w:marRight w:val="0"/>
              <w:marTop w:val="0"/>
              <w:marBottom w:val="0"/>
              <w:divBdr>
                <w:top w:val="none" w:sz="0" w:space="0" w:color="auto"/>
                <w:left w:val="none" w:sz="0" w:space="0" w:color="auto"/>
                <w:bottom w:val="none" w:sz="0" w:space="0" w:color="auto"/>
                <w:right w:val="none" w:sz="0" w:space="0" w:color="auto"/>
              </w:divBdr>
              <w:divsChild>
                <w:div w:id="2058166324">
                  <w:marLeft w:val="0"/>
                  <w:marRight w:val="0"/>
                  <w:marTop w:val="0"/>
                  <w:marBottom w:val="0"/>
                  <w:divBdr>
                    <w:top w:val="none" w:sz="0" w:space="0" w:color="auto"/>
                    <w:left w:val="none" w:sz="0" w:space="0" w:color="auto"/>
                    <w:bottom w:val="none" w:sz="0" w:space="0" w:color="auto"/>
                    <w:right w:val="none" w:sz="0" w:space="0" w:color="auto"/>
                  </w:divBdr>
                </w:div>
              </w:divsChild>
            </w:div>
            <w:div w:id="1616326124">
              <w:marLeft w:val="0"/>
              <w:marRight w:val="0"/>
              <w:marTop w:val="0"/>
              <w:marBottom w:val="0"/>
              <w:divBdr>
                <w:top w:val="none" w:sz="0" w:space="0" w:color="auto"/>
                <w:left w:val="none" w:sz="0" w:space="0" w:color="auto"/>
                <w:bottom w:val="none" w:sz="0" w:space="0" w:color="auto"/>
                <w:right w:val="none" w:sz="0" w:space="0" w:color="auto"/>
              </w:divBdr>
              <w:divsChild>
                <w:div w:id="757555076">
                  <w:marLeft w:val="0"/>
                  <w:marRight w:val="0"/>
                  <w:marTop w:val="0"/>
                  <w:marBottom w:val="0"/>
                  <w:divBdr>
                    <w:top w:val="none" w:sz="0" w:space="0" w:color="auto"/>
                    <w:left w:val="none" w:sz="0" w:space="0" w:color="auto"/>
                    <w:bottom w:val="none" w:sz="0" w:space="0" w:color="auto"/>
                    <w:right w:val="none" w:sz="0" w:space="0" w:color="auto"/>
                  </w:divBdr>
                </w:div>
              </w:divsChild>
            </w:div>
            <w:div w:id="1604413864">
              <w:marLeft w:val="0"/>
              <w:marRight w:val="0"/>
              <w:marTop w:val="0"/>
              <w:marBottom w:val="0"/>
              <w:divBdr>
                <w:top w:val="none" w:sz="0" w:space="0" w:color="auto"/>
                <w:left w:val="none" w:sz="0" w:space="0" w:color="auto"/>
                <w:bottom w:val="none" w:sz="0" w:space="0" w:color="auto"/>
                <w:right w:val="none" w:sz="0" w:space="0" w:color="auto"/>
              </w:divBdr>
              <w:divsChild>
                <w:div w:id="1500463494">
                  <w:marLeft w:val="0"/>
                  <w:marRight w:val="0"/>
                  <w:marTop w:val="0"/>
                  <w:marBottom w:val="0"/>
                  <w:divBdr>
                    <w:top w:val="none" w:sz="0" w:space="0" w:color="auto"/>
                    <w:left w:val="none" w:sz="0" w:space="0" w:color="auto"/>
                    <w:bottom w:val="none" w:sz="0" w:space="0" w:color="auto"/>
                    <w:right w:val="none" w:sz="0" w:space="0" w:color="auto"/>
                  </w:divBdr>
                </w:div>
              </w:divsChild>
            </w:div>
            <w:div w:id="1130439603">
              <w:marLeft w:val="0"/>
              <w:marRight w:val="0"/>
              <w:marTop w:val="0"/>
              <w:marBottom w:val="0"/>
              <w:divBdr>
                <w:top w:val="none" w:sz="0" w:space="0" w:color="auto"/>
                <w:left w:val="none" w:sz="0" w:space="0" w:color="auto"/>
                <w:bottom w:val="none" w:sz="0" w:space="0" w:color="auto"/>
                <w:right w:val="none" w:sz="0" w:space="0" w:color="auto"/>
              </w:divBdr>
              <w:divsChild>
                <w:div w:id="41449112">
                  <w:marLeft w:val="0"/>
                  <w:marRight w:val="0"/>
                  <w:marTop w:val="0"/>
                  <w:marBottom w:val="0"/>
                  <w:divBdr>
                    <w:top w:val="none" w:sz="0" w:space="0" w:color="auto"/>
                    <w:left w:val="none" w:sz="0" w:space="0" w:color="auto"/>
                    <w:bottom w:val="none" w:sz="0" w:space="0" w:color="auto"/>
                    <w:right w:val="none" w:sz="0" w:space="0" w:color="auto"/>
                  </w:divBdr>
                </w:div>
              </w:divsChild>
            </w:div>
            <w:div w:id="2016765121">
              <w:marLeft w:val="0"/>
              <w:marRight w:val="0"/>
              <w:marTop w:val="0"/>
              <w:marBottom w:val="0"/>
              <w:divBdr>
                <w:top w:val="none" w:sz="0" w:space="0" w:color="auto"/>
                <w:left w:val="none" w:sz="0" w:space="0" w:color="auto"/>
                <w:bottom w:val="none" w:sz="0" w:space="0" w:color="auto"/>
                <w:right w:val="none" w:sz="0" w:space="0" w:color="auto"/>
              </w:divBdr>
              <w:divsChild>
                <w:div w:id="456261788">
                  <w:marLeft w:val="0"/>
                  <w:marRight w:val="0"/>
                  <w:marTop w:val="0"/>
                  <w:marBottom w:val="0"/>
                  <w:divBdr>
                    <w:top w:val="none" w:sz="0" w:space="0" w:color="auto"/>
                    <w:left w:val="none" w:sz="0" w:space="0" w:color="auto"/>
                    <w:bottom w:val="none" w:sz="0" w:space="0" w:color="auto"/>
                    <w:right w:val="none" w:sz="0" w:space="0" w:color="auto"/>
                  </w:divBdr>
                </w:div>
              </w:divsChild>
            </w:div>
            <w:div w:id="1383604064">
              <w:marLeft w:val="0"/>
              <w:marRight w:val="0"/>
              <w:marTop w:val="0"/>
              <w:marBottom w:val="0"/>
              <w:divBdr>
                <w:top w:val="none" w:sz="0" w:space="0" w:color="auto"/>
                <w:left w:val="none" w:sz="0" w:space="0" w:color="auto"/>
                <w:bottom w:val="none" w:sz="0" w:space="0" w:color="auto"/>
                <w:right w:val="none" w:sz="0" w:space="0" w:color="auto"/>
              </w:divBdr>
              <w:divsChild>
                <w:div w:id="1840922323">
                  <w:marLeft w:val="0"/>
                  <w:marRight w:val="0"/>
                  <w:marTop w:val="0"/>
                  <w:marBottom w:val="0"/>
                  <w:divBdr>
                    <w:top w:val="none" w:sz="0" w:space="0" w:color="auto"/>
                    <w:left w:val="none" w:sz="0" w:space="0" w:color="auto"/>
                    <w:bottom w:val="none" w:sz="0" w:space="0" w:color="auto"/>
                    <w:right w:val="none" w:sz="0" w:space="0" w:color="auto"/>
                  </w:divBdr>
                </w:div>
              </w:divsChild>
            </w:div>
            <w:div w:id="1416124156">
              <w:marLeft w:val="0"/>
              <w:marRight w:val="0"/>
              <w:marTop w:val="0"/>
              <w:marBottom w:val="0"/>
              <w:divBdr>
                <w:top w:val="none" w:sz="0" w:space="0" w:color="auto"/>
                <w:left w:val="none" w:sz="0" w:space="0" w:color="auto"/>
                <w:bottom w:val="none" w:sz="0" w:space="0" w:color="auto"/>
                <w:right w:val="none" w:sz="0" w:space="0" w:color="auto"/>
              </w:divBdr>
              <w:divsChild>
                <w:div w:id="837692311">
                  <w:marLeft w:val="0"/>
                  <w:marRight w:val="0"/>
                  <w:marTop w:val="0"/>
                  <w:marBottom w:val="0"/>
                  <w:divBdr>
                    <w:top w:val="none" w:sz="0" w:space="0" w:color="auto"/>
                    <w:left w:val="none" w:sz="0" w:space="0" w:color="auto"/>
                    <w:bottom w:val="none" w:sz="0" w:space="0" w:color="auto"/>
                    <w:right w:val="none" w:sz="0" w:space="0" w:color="auto"/>
                  </w:divBdr>
                </w:div>
              </w:divsChild>
            </w:div>
            <w:div w:id="169875825">
              <w:marLeft w:val="0"/>
              <w:marRight w:val="0"/>
              <w:marTop w:val="0"/>
              <w:marBottom w:val="0"/>
              <w:divBdr>
                <w:top w:val="none" w:sz="0" w:space="0" w:color="auto"/>
                <w:left w:val="none" w:sz="0" w:space="0" w:color="auto"/>
                <w:bottom w:val="none" w:sz="0" w:space="0" w:color="auto"/>
                <w:right w:val="none" w:sz="0" w:space="0" w:color="auto"/>
              </w:divBdr>
              <w:divsChild>
                <w:div w:id="565068675">
                  <w:marLeft w:val="0"/>
                  <w:marRight w:val="0"/>
                  <w:marTop w:val="0"/>
                  <w:marBottom w:val="0"/>
                  <w:divBdr>
                    <w:top w:val="none" w:sz="0" w:space="0" w:color="auto"/>
                    <w:left w:val="none" w:sz="0" w:space="0" w:color="auto"/>
                    <w:bottom w:val="none" w:sz="0" w:space="0" w:color="auto"/>
                    <w:right w:val="none" w:sz="0" w:space="0" w:color="auto"/>
                  </w:divBdr>
                </w:div>
              </w:divsChild>
            </w:div>
            <w:div w:id="1897542459">
              <w:marLeft w:val="0"/>
              <w:marRight w:val="0"/>
              <w:marTop w:val="0"/>
              <w:marBottom w:val="0"/>
              <w:divBdr>
                <w:top w:val="none" w:sz="0" w:space="0" w:color="auto"/>
                <w:left w:val="none" w:sz="0" w:space="0" w:color="auto"/>
                <w:bottom w:val="none" w:sz="0" w:space="0" w:color="auto"/>
                <w:right w:val="none" w:sz="0" w:space="0" w:color="auto"/>
              </w:divBdr>
              <w:divsChild>
                <w:div w:id="446586769">
                  <w:marLeft w:val="0"/>
                  <w:marRight w:val="0"/>
                  <w:marTop w:val="0"/>
                  <w:marBottom w:val="0"/>
                  <w:divBdr>
                    <w:top w:val="none" w:sz="0" w:space="0" w:color="auto"/>
                    <w:left w:val="none" w:sz="0" w:space="0" w:color="auto"/>
                    <w:bottom w:val="none" w:sz="0" w:space="0" w:color="auto"/>
                    <w:right w:val="none" w:sz="0" w:space="0" w:color="auto"/>
                  </w:divBdr>
                </w:div>
              </w:divsChild>
            </w:div>
            <w:div w:id="1950577920">
              <w:marLeft w:val="0"/>
              <w:marRight w:val="0"/>
              <w:marTop w:val="0"/>
              <w:marBottom w:val="0"/>
              <w:divBdr>
                <w:top w:val="none" w:sz="0" w:space="0" w:color="auto"/>
                <w:left w:val="none" w:sz="0" w:space="0" w:color="auto"/>
                <w:bottom w:val="none" w:sz="0" w:space="0" w:color="auto"/>
                <w:right w:val="none" w:sz="0" w:space="0" w:color="auto"/>
              </w:divBdr>
              <w:divsChild>
                <w:div w:id="1847866575">
                  <w:marLeft w:val="0"/>
                  <w:marRight w:val="0"/>
                  <w:marTop w:val="0"/>
                  <w:marBottom w:val="0"/>
                  <w:divBdr>
                    <w:top w:val="none" w:sz="0" w:space="0" w:color="auto"/>
                    <w:left w:val="none" w:sz="0" w:space="0" w:color="auto"/>
                    <w:bottom w:val="none" w:sz="0" w:space="0" w:color="auto"/>
                    <w:right w:val="none" w:sz="0" w:space="0" w:color="auto"/>
                  </w:divBdr>
                </w:div>
              </w:divsChild>
            </w:div>
            <w:div w:id="1305232109">
              <w:marLeft w:val="0"/>
              <w:marRight w:val="0"/>
              <w:marTop w:val="0"/>
              <w:marBottom w:val="0"/>
              <w:divBdr>
                <w:top w:val="none" w:sz="0" w:space="0" w:color="auto"/>
                <w:left w:val="none" w:sz="0" w:space="0" w:color="auto"/>
                <w:bottom w:val="none" w:sz="0" w:space="0" w:color="auto"/>
                <w:right w:val="none" w:sz="0" w:space="0" w:color="auto"/>
              </w:divBdr>
              <w:divsChild>
                <w:div w:id="566887062">
                  <w:marLeft w:val="0"/>
                  <w:marRight w:val="0"/>
                  <w:marTop w:val="0"/>
                  <w:marBottom w:val="0"/>
                  <w:divBdr>
                    <w:top w:val="none" w:sz="0" w:space="0" w:color="auto"/>
                    <w:left w:val="none" w:sz="0" w:space="0" w:color="auto"/>
                    <w:bottom w:val="none" w:sz="0" w:space="0" w:color="auto"/>
                    <w:right w:val="none" w:sz="0" w:space="0" w:color="auto"/>
                  </w:divBdr>
                </w:div>
              </w:divsChild>
            </w:div>
            <w:div w:id="457337444">
              <w:marLeft w:val="0"/>
              <w:marRight w:val="0"/>
              <w:marTop w:val="0"/>
              <w:marBottom w:val="0"/>
              <w:divBdr>
                <w:top w:val="none" w:sz="0" w:space="0" w:color="auto"/>
                <w:left w:val="none" w:sz="0" w:space="0" w:color="auto"/>
                <w:bottom w:val="none" w:sz="0" w:space="0" w:color="auto"/>
                <w:right w:val="none" w:sz="0" w:space="0" w:color="auto"/>
              </w:divBdr>
              <w:divsChild>
                <w:div w:id="720246719">
                  <w:marLeft w:val="0"/>
                  <w:marRight w:val="0"/>
                  <w:marTop w:val="0"/>
                  <w:marBottom w:val="0"/>
                  <w:divBdr>
                    <w:top w:val="none" w:sz="0" w:space="0" w:color="auto"/>
                    <w:left w:val="none" w:sz="0" w:space="0" w:color="auto"/>
                    <w:bottom w:val="none" w:sz="0" w:space="0" w:color="auto"/>
                    <w:right w:val="none" w:sz="0" w:space="0" w:color="auto"/>
                  </w:divBdr>
                </w:div>
              </w:divsChild>
            </w:div>
            <w:div w:id="90902090">
              <w:marLeft w:val="0"/>
              <w:marRight w:val="0"/>
              <w:marTop w:val="0"/>
              <w:marBottom w:val="0"/>
              <w:divBdr>
                <w:top w:val="none" w:sz="0" w:space="0" w:color="auto"/>
                <w:left w:val="none" w:sz="0" w:space="0" w:color="auto"/>
                <w:bottom w:val="none" w:sz="0" w:space="0" w:color="auto"/>
                <w:right w:val="none" w:sz="0" w:space="0" w:color="auto"/>
              </w:divBdr>
              <w:divsChild>
                <w:div w:id="653414519">
                  <w:marLeft w:val="0"/>
                  <w:marRight w:val="0"/>
                  <w:marTop w:val="0"/>
                  <w:marBottom w:val="0"/>
                  <w:divBdr>
                    <w:top w:val="none" w:sz="0" w:space="0" w:color="auto"/>
                    <w:left w:val="none" w:sz="0" w:space="0" w:color="auto"/>
                    <w:bottom w:val="none" w:sz="0" w:space="0" w:color="auto"/>
                    <w:right w:val="none" w:sz="0" w:space="0" w:color="auto"/>
                  </w:divBdr>
                </w:div>
              </w:divsChild>
            </w:div>
            <w:div w:id="1887524716">
              <w:marLeft w:val="0"/>
              <w:marRight w:val="0"/>
              <w:marTop w:val="0"/>
              <w:marBottom w:val="0"/>
              <w:divBdr>
                <w:top w:val="none" w:sz="0" w:space="0" w:color="auto"/>
                <w:left w:val="none" w:sz="0" w:space="0" w:color="auto"/>
                <w:bottom w:val="none" w:sz="0" w:space="0" w:color="auto"/>
                <w:right w:val="none" w:sz="0" w:space="0" w:color="auto"/>
              </w:divBdr>
              <w:divsChild>
                <w:div w:id="1231112277">
                  <w:marLeft w:val="0"/>
                  <w:marRight w:val="0"/>
                  <w:marTop w:val="0"/>
                  <w:marBottom w:val="0"/>
                  <w:divBdr>
                    <w:top w:val="none" w:sz="0" w:space="0" w:color="auto"/>
                    <w:left w:val="none" w:sz="0" w:space="0" w:color="auto"/>
                    <w:bottom w:val="none" w:sz="0" w:space="0" w:color="auto"/>
                    <w:right w:val="none" w:sz="0" w:space="0" w:color="auto"/>
                  </w:divBdr>
                </w:div>
              </w:divsChild>
            </w:div>
            <w:div w:id="1490370333">
              <w:marLeft w:val="0"/>
              <w:marRight w:val="0"/>
              <w:marTop w:val="0"/>
              <w:marBottom w:val="0"/>
              <w:divBdr>
                <w:top w:val="none" w:sz="0" w:space="0" w:color="auto"/>
                <w:left w:val="none" w:sz="0" w:space="0" w:color="auto"/>
                <w:bottom w:val="none" w:sz="0" w:space="0" w:color="auto"/>
                <w:right w:val="none" w:sz="0" w:space="0" w:color="auto"/>
              </w:divBdr>
              <w:divsChild>
                <w:div w:id="1584098451">
                  <w:marLeft w:val="0"/>
                  <w:marRight w:val="0"/>
                  <w:marTop w:val="0"/>
                  <w:marBottom w:val="0"/>
                  <w:divBdr>
                    <w:top w:val="none" w:sz="0" w:space="0" w:color="auto"/>
                    <w:left w:val="none" w:sz="0" w:space="0" w:color="auto"/>
                    <w:bottom w:val="none" w:sz="0" w:space="0" w:color="auto"/>
                    <w:right w:val="none" w:sz="0" w:space="0" w:color="auto"/>
                  </w:divBdr>
                </w:div>
              </w:divsChild>
            </w:div>
            <w:div w:id="279800951">
              <w:marLeft w:val="0"/>
              <w:marRight w:val="0"/>
              <w:marTop w:val="0"/>
              <w:marBottom w:val="0"/>
              <w:divBdr>
                <w:top w:val="none" w:sz="0" w:space="0" w:color="auto"/>
                <w:left w:val="none" w:sz="0" w:space="0" w:color="auto"/>
                <w:bottom w:val="none" w:sz="0" w:space="0" w:color="auto"/>
                <w:right w:val="none" w:sz="0" w:space="0" w:color="auto"/>
              </w:divBdr>
              <w:divsChild>
                <w:div w:id="1234005767">
                  <w:marLeft w:val="0"/>
                  <w:marRight w:val="0"/>
                  <w:marTop w:val="0"/>
                  <w:marBottom w:val="0"/>
                  <w:divBdr>
                    <w:top w:val="none" w:sz="0" w:space="0" w:color="auto"/>
                    <w:left w:val="none" w:sz="0" w:space="0" w:color="auto"/>
                    <w:bottom w:val="none" w:sz="0" w:space="0" w:color="auto"/>
                    <w:right w:val="none" w:sz="0" w:space="0" w:color="auto"/>
                  </w:divBdr>
                </w:div>
              </w:divsChild>
            </w:div>
            <w:div w:id="2016027781">
              <w:marLeft w:val="0"/>
              <w:marRight w:val="0"/>
              <w:marTop w:val="0"/>
              <w:marBottom w:val="0"/>
              <w:divBdr>
                <w:top w:val="none" w:sz="0" w:space="0" w:color="auto"/>
                <w:left w:val="none" w:sz="0" w:space="0" w:color="auto"/>
                <w:bottom w:val="none" w:sz="0" w:space="0" w:color="auto"/>
                <w:right w:val="none" w:sz="0" w:space="0" w:color="auto"/>
              </w:divBdr>
              <w:divsChild>
                <w:div w:id="1233003936">
                  <w:marLeft w:val="0"/>
                  <w:marRight w:val="0"/>
                  <w:marTop w:val="0"/>
                  <w:marBottom w:val="0"/>
                  <w:divBdr>
                    <w:top w:val="none" w:sz="0" w:space="0" w:color="auto"/>
                    <w:left w:val="none" w:sz="0" w:space="0" w:color="auto"/>
                    <w:bottom w:val="none" w:sz="0" w:space="0" w:color="auto"/>
                    <w:right w:val="none" w:sz="0" w:space="0" w:color="auto"/>
                  </w:divBdr>
                </w:div>
              </w:divsChild>
            </w:div>
            <w:div w:id="2115515732">
              <w:marLeft w:val="0"/>
              <w:marRight w:val="0"/>
              <w:marTop w:val="0"/>
              <w:marBottom w:val="0"/>
              <w:divBdr>
                <w:top w:val="none" w:sz="0" w:space="0" w:color="auto"/>
                <w:left w:val="none" w:sz="0" w:space="0" w:color="auto"/>
                <w:bottom w:val="none" w:sz="0" w:space="0" w:color="auto"/>
                <w:right w:val="none" w:sz="0" w:space="0" w:color="auto"/>
              </w:divBdr>
              <w:divsChild>
                <w:div w:id="598178564">
                  <w:marLeft w:val="0"/>
                  <w:marRight w:val="0"/>
                  <w:marTop w:val="0"/>
                  <w:marBottom w:val="0"/>
                  <w:divBdr>
                    <w:top w:val="none" w:sz="0" w:space="0" w:color="auto"/>
                    <w:left w:val="none" w:sz="0" w:space="0" w:color="auto"/>
                    <w:bottom w:val="none" w:sz="0" w:space="0" w:color="auto"/>
                    <w:right w:val="none" w:sz="0" w:space="0" w:color="auto"/>
                  </w:divBdr>
                </w:div>
              </w:divsChild>
            </w:div>
            <w:div w:id="131599031">
              <w:marLeft w:val="0"/>
              <w:marRight w:val="0"/>
              <w:marTop w:val="0"/>
              <w:marBottom w:val="0"/>
              <w:divBdr>
                <w:top w:val="none" w:sz="0" w:space="0" w:color="auto"/>
                <w:left w:val="none" w:sz="0" w:space="0" w:color="auto"/>
                <w:bottom w:val="none" w:sz="0" w:space="0" w:color="auto"/>
                <w:right w:val="none" w:sz="0" w:space="0" w:color="auto"/>
              </w:divBdr>
              <w:divsChild>
                <w:div w:id="1654020359">
                  <w:marLeft w:val="0"/>
                  <w:marRight w:val="0"/>
                  <w:marTop w:val="0"/>
                  <w:marBottom w:val="0"/>
                  <w:divBdr>
                    <w:top w:val="none" w:sz="0" w:space="0" w:color="auto"/>
                    <w:left w:val="none" w:sz="0" w:space="0" w:color="auto"/>
                    <w:bottom w:val="none" w:sz="0" w:space="0" w:color="auto"/>
                    <w:right w:val="none" w:sz="0" w:space="0" w:color="auto"/>
                  </w:divBdr>
                </w:div>
              </w:divsChild>
            </w:div>
            <w:div w:id="114563928">
              <w:marLeft w:val="0"/>
              <w:marRight w:val="0"/>
              <w:marTop w:val="0"/>
              <w:marBottom w:val="0"/>
              <w:divBdr>
                <w:top w:val="none" w:sz="0" w:space="0" w:color="auto"/>
                <w:left w:val="none" w:sz="0" w:space="0" w:color="auto"/>
                <w:bottom w:val="none" w:sz="0" w:space="0" w:color="auto"/>
                <w:right w:val="none" w:sz="0" w:space="0" w:color="auto"/>
              </w:divBdr>
              <w:divsChild>
                <w:div w:id="515074316">
                  <w:marLeft w:val="0"/>
                  <w:marRight w:val="0"/>
                  <w:marTop w:val="0"/>
                  <w:marBottom w:val="0"/>
                  <w:divBdr>
                    <w:top w:val="none" w:sz="0" w:space="0" w:color="auto"/>
                    <w:left w:val="none" w:sz="0" w:space="0" w:color="auto"/>
                    <w:bottom w:val="none" w:sz="0" w:space="0" w:color="auto"/>
                    <w:right w:val="none" w:sz="0" w:space="0" w:color="auto"/>
                  </w:divBdr>
                </w:div>
              </w:divsChild>
            </w:div>
            <w:div w:id="992028885">
              <w:marLeft w:val="0"/>
              <w:marRight w:val="0"/>
              <w:marTop w:val="0"/>
              <w:marBottom w:val="0"/>
              <w:divBdr>
                <w:top w:val="none" w:sz="0" w:space="0" w:color="auto"/>
                <w:left w:val="none" w:sz="0" w:space="0" w:color="auto"/>
                <w:bottom w:val="none" w:sz="0" w:space="0" w:color="auto"/>
                <w:right w:val="none" w:sz="0" w:space="0" w:color="auto"/>
              </w:divBdr>
              <w:divsChild>
                <w:div w:id="573472431">
                  <w:marLeft w:val="0"/>
                  <w:marRight w:val="0"/>
                  <w:marTop w:val="0"/>
                  <w:marBottom w:val="0"/>
                  <w:divBdr>
                    <w:top w:val="none" w:sz="0" w:space="0" w:color="auto"/>
                    <w:left w:val="none" w:sz="0" w:space="0" w:color="auto"/>
                    <w:bottom w:val="none" w:sz="0" w:space="0" w:color="auto"/>
                    <w:right w:val="none" w:sz="0" w:space="0" w:color="auto"/>
                  </w:divBdr>
                </w:div>
              </w:divsChild>
            </w:div>
            <w:div w:id="432867721">
              <w:marLeft w:val="0"/>
              <w:marRight w:val="0"/>
              <w:marTop w:val="0"/>
              <w:marBottom w:val="0"/>
              <w:divBdr>
                <w:top w:val="none" w:sz="0" w:space="0" w:color="auto"/>
                <w:left w:val="none" w:sz="0" w:space="0" w:color="auto"/>
                <w:bottom w:val="none" w:sz="0" w:space="0" w:color="auto"/>
                <w:right w:val="none" w:sz="0" w:space="0" w:color="auto"/>
              </w:divBdr>
              <w:divsChild>
                <w:div w:id="139660316">
                  <w:marLeft w:val="0"/>
                  <w:marRight w:val="0"/>
                  <w:marTop w:val="0"/>
                  <w:marBottom w:val="0"/>
                  <w:divBdr>
                    <w:top w:val="none" w:sz="0" w:space="0" w:color="auto"/>
                    <w:left w:val="none" w:sz="0" w:space="0" w:color="auto"/>
                    <w:bottom w:val="none" w:sz="0" w:space="0" w:color="auto"/>
                    <w:right w:val="none" w:sz="0" w:space="0" w:color="auto"/>
                  </w:divBdr>
                </w:div>
              </w:divsChild>
            </w:div>
            <w:div w:id="1372924411">
              <w:marLeft w:val="0"/>
              <w:marRight w:val="0"/>
              <w:marTop w:val="0"/>
              <w:marBottom w:val="0"/>
              <w:divBdr>
                <w:top w:val="none" w:sz="0" w:space="0" w:color="auto"/>
                <w:left w:val="none" w:sz="0" w:space="0" w:color="auto"/>
                <w:bottom w:val="none" w:sz="0" w:space="0" w:color="auto"/>
                <w:right w:val="none" w:sz="0" w:space="0" w:color="auto"/>
              </w:divBdr>
              <w:divsChild>
                <w:div w:id="1408501569">
                  <w:marLeft w:val="0"/>
                  <w:marRight w:val="0"/>
                  <w:marTop w:val="0"/>
                  <w:marBottom w:val="0"/>
                  <w:divBdr>
                    <w:top w:val="none" w:sz="0" w:space="0" w:color="auto"/>
                    <w:left w:val="none" w:sz="0" w:space="0" w:color="auto"/>
                    <w:bottom w:val="none" w:sz="0" w:space="0" w:color="auto"/>
                    <w:right w:val="none" w:sz="0" w:space="0" w:color="auto"/>
                  </w:divBdr>
                </w:div>
              </w:divsChild>
            </w:div>
            <w:div w:id="1179386790">
              <w:marLeft w:val="0"/>
              <w:marRight w:val="0"/>
              <w:marTop w:val="0"/>
              <w:marBottom w:val="0"/>
              <w:divBdr>
                <w:top w:val="none" w:sz="0" w:space="0" w:color="auto"/>
                <w:left w:val="none" w:sz="0" w:space="0" w:color="auto"/>
                <w:bottom w:val="none" w:sz="0" w:space="0" w:color="auto"/>
                <w:right w:val="none" w:sz="0" w:space="0" w:color="auto"/>
              </w:divBdr>
              <w:divsChild>
                <w:div w:id="459691629">
                  <w:marLeft w:val="0"/>
                  <w:marRight w:val="0"/>
                  <w:marTop w:val="0"/>
                  <w:marBottom w:val="0"/>
                  <w:divBdr>
                    <w:top w:val="none" w:sz="0" w:space="0" w:color="auto"/>
                    <w:left w:val="none" w:sz="0" w:space="0" w:color="auto"/>
                    <w:bottom w:val="none" w:sz="0" w:space="0" w:color="auto"/>
                    <w:right w:val="none" w:sz="0" w:space="0" w:color="auto"/>
                  </w:divBdr>
                </w:div>
              </w:divsChild>
            </w:div>
            <w:div w:id="1309629018">
              <w:marLeft w:val="0"/>
              <w:marRight w:val="0"/>
              <w:marTop w:val="0"/>
              <w:marBottom w:val="0"/>
              <w:divBdr>
                <w:top w:val="none" w:sz="0" w:space="0" w:color="auto"/>
                <w:left w:val="none" w:sz="0" w:space="0" w:color="auto"/>
                <w:bottom w:val="none" w:sz="0" w:space="0" w:color="auto"/>
                <w:right w:val="none" w:sz="0" w:space="0" w:color="auto"/>
              </w:divBdr>
              <w:divsChild>
                <w:div w:id="4209096">
                  <w:marLeft w:val="0"/>
                  <w:marRight w:val="0"/>
                  <w:marTop w:val="0"/>
                  <w:marBottom w:val="0"/>
                  <w:divBdr>
                    <w:top w:val="none" w:sz="0" w:space="0" w:color="auto"/>
                    <w:left w:val="none" w:sz="0" w:space="0" w:color="auto"/>
                    <w:bottom w:val="none" w:sz="0" w:space="0" w:color="auto"/>
                    <w:right w:val="none" w:sz="0" w:space="0" w:color="auto"/>
                  </w:divBdr>
                </w:div>
              </w:divsChild>
            </w:div>
            <w:div w:id="1295405772">
              <w:marLeft w:val="0"/>
              <w:marRight w:val="0"/>
              <w:marTop w:val="0"/>
              <w:marBottom w:val="0"/>
              <w:divBdr>
                <w:top w:val="none" w:sz="0" w:space="0" w:color="auto"/>
                <w:left w:val="none" w:sz="0" w:space="0" w:color="auto"/>
                <w:bottom w:val="none" w:sz="0" w:space="0" w:color="auto"/>
                <w:right w:val="none" w:sz="0" w:space="0" w:color="auto"/>
              </w:divBdr>
              <w:divsChild>
                <w:div w:id="1106928772">
                  <w:marLeft w:val="0"/>
                  <w:marRight w:val="0"/>
                  <w:marTop w:val="0"/>
                  <w:marBottom w:val="0"/>
                  <w:divBdr>
                    <w:top w:val="none" w:sz="0" w:space="0" w:color="auto"/>
                    <w:left w:val="none" w:sz="0" w:space="0" w:color="auto"/>
                    <w:bottom w:val="none" w:sz="0" w:space="0" w:color="auto"/>
                    <w:right w:val="none" w:sz="0" w:space="0" w:color="auto"/>
                  </w:divBdr>
                </w:div>
              </w:divsChild>
            </w:div>
            <w:div w:id="335425901">
              <w:marLeft w:val="0"/>
              <w:marRight w:val="0"/>
              <w:marTop w:val="0"/>
              <w:marBottom w:val="0"/>
              <w:divBdr>
                <w:top w:val="none" w:sz="0" w:space="0" w:color="auto"/>
                <w:left w:val="none" w:sz="0" w:space="0" w:color="auto"/>
                <w:bottom w:val="none" w:sz="0" w:space="0" w:color="auto"/>
                <w:right w:val="none" w:sz="0" w:space="0" w:color="auto"/>
              </w:divBdr>
              <w:divsChild>
                <w:div w:id="1802261330">
                  <w:marLeft w:val="0"/>
                  <w:marRight w:val="0"/>
                  <w:marTop w:val="0"/>
                  <w:marBottom w:val="0"/>
                  <w:divBdr>
                    <w:top w:val="none" w:sz="0" w:space="0" w:color="auto"/>
                    <w:left w:val="none" w:sz="0" w:space="0" w:color="auto"/>
                    <w:bottom w:val="none" w:sz="0" w:space="0" w:color="auto"/>
                    <w:right w:val="none" w:sz="0" w:space="0" w:color="auto"/>
                  </w:divBdr>
                </w:div>
              </w:divsChild>
            </w:div>
            <w:div w:id="395934829">
              <w:marLeft w:val="0"/>
              <w:marRight w:val="0"/>
              <w:marTop w:val="0"/>
              <w:marBottom w:val="0"/>
              <w:divBdr>
                <w:top w:val="none" w:sz="0" w:space="0" w:color="auto"/>
                <w:left w:val="none" w:sz="0" w:space="0" w:color="auto"/>
                <w:bottom w:val="none" w:sz="0" w:space="0" w:color="auto"/>
                <w:right w:val="none" w:sz="0" w:space="0" w:color="auto"/>
              </w:divBdr>
              <w:divsChild>
                <w:div w:id="751974992">
                  <w:marLeft w:val="0"/>
                  <w:marRight w:val="0"/>
                  <w:marTop w:val="0"/>
                  <w:marBottom w:val="0"/>
                  <w:divBdr>
                    <w:top w:val="none" w:sz="0" w:space="0" w:color="auto"/>
                    <w:left w:val="none" w:sz="0" w:space="0" w:color="auto"/>
                    <w:bottom w:val="none" w:sz="0" w:space="0" w:color="auto"/>
                    <w:right w:val="none" w:sz="0" w:space="0" w:color="auto"/>
                  </w:divBdr>
                </w:div>
              </w:divsChild>
            </w:div>
            <w:div w:id="616328612">
              <w:marLeft w:val="0"/>
              <w:marRight w:val="0"/>
              <w:marTop w:val="0"/>
              <w:marBottom w:val="0"/>
              <w:divBdr>
                <w:top w:val="none" w:sz="0" w:space="0" w:color="auto"/>
                <w:left w:val="none" w:sz="0" w:space="0" w:color="auto"/>
                <w:bottom w:val="none" w:sz="0" w:space="0" w:color="auto"/>
                <w:right w:val="none" w:sz="0" w:space="0" w:color="auto"/>
              </w:divBdr>
              <w:divsChild>
                <w:div w:id="403995891">
                  <w:marLeft w:val="0"/>
                  <w:marRight w:val="0"/>
                  <w:marTop w:val="0"/>
                  <w:marBottom w:val="0"/>
                  <w:divBdr>
                    <w:top w:val="none" w:sz="0" w:space="0" w:color="auto"/>
                    <w:left w:val="none" w:sz="0" w:space="0" w:color="auto"/>
                    <w:bottom w:val="none" w:sz="0" w:space="0" w:color="auto"/>
                    <w:right w:val="none" w:sz="0" w:space="0" w:color="auto"/>
                  </w:divBdr>
                </w:div>
              </w:divsChild>
            </w:div>
            <w:div w:id="445387095">
              <w:marLeft w:val="0"/>
              <w:marRight w:val="0"/>
              <w:marTop w:val="0"/>
              <w:marBottom w:val="0"/>
              <w:divBdr>
                <w:top w:val="none" w:sz="0" w:space="0" w:color="auto"/>
                <w:left w:val="none" w:sz="0" w:space="0" w:color="auto"/>
                <w:bottom w:val="none" w:sz="0" w:space="0" w:color="auto"/>
                <w:right w:val="none" w:sz="0" w:space="0" w:color="auto"/>
              </w:divBdr>
              <w:divsChild>
                <w:div w:id="1150289524">
                  <w:marLeft w:val="0"/>
                  <w:marRight w:val="0"/>
                  <w:marTop w:val="0"/>
                  <w:marBottom w:val="0"/>
                  <w:divBdr>
                    <w:top w:val="none" w:sz="0" w:space="0" w:color="auto"/>
                    <w:left w:val="none" w:sz="0" w:space="0" w:color="auto"/>
                    <w:bottom w:val="none" w:sz="0" w:space="0" w:color="auto"/>
                    <w:right w:val="none" w:sz="0" w:space="0" w:color="auto"/>
                  </w:divBdr>
                </w:div>
              </w:divsChild>
            </w:div>
            <w:div w:id="1326738044">
              <w:marLeft w:val="0"/>
              <w:marRight w:val="0"/>
              <w:marTop w:val="0"/>
              <w:marBottom w:val="0"/>
              <w:divBdr>
                <w:top w:val="none" w:sz="0" w:space="0" w:color="auto"/>
                <w:left w:val="none" w:sz="0" w:space="0" w:color="auto"/>
                <w:bottom w:val="none" w:sz="0" w:space="0" w:color="auto"/>
                <w:right w:val="none" w:sz="0" w:space="0" w:color="auto"/>
              </w:divBdr>
              <w:divsChild>
                <w:div w:id="1228146030">
                  <w:marLeft w:val="0"/>
                  <w:marRight w:val="0"/>
                  <w:marTop w:val="0"/>
                  <w:marBottom w:val="0"/>
                  <w:divBdr>
                    <w:top w:val="none" w:sz="0" w:space="0" w:color="auto"/>
                    <w:left w:val="none" w:sz="0" w:space="0" w:color="auto"/>
                    <w:bottom w:val="none" w:sz="0" w:space="0" w:color="auto"/>
                    <w:right w:val="none" w:sz="0" w:space="0" w:color="auto"/>
                  </w:divBdr>
                </w:div>
              </w:divsChild>
            </w:div>
            <w:div w:id="692222791">
              <w:marLeft w:val="0"/>
              <w:marRight w:val="0"/>
              <w:marTop w:val="0"/>
              <w:marBottom w:val="0"/>
              <w:divBdr>
                <w:top w:val="none" w:sz="0" w:space="0" w:color="auto"/>
                <w:left w:val="none" w:sz="0" w:space="0" w:color="auto"/>
                <w:bottom w:val="none" w:sz="0" w:space="0" w:color="auto"/>
                <w:right w:val="none" w:sz="0" w:space="0" w:color="auto"/>
              </w:divBdr>
              <w:divsChild>
                <w:div w:id="810706318">
                  <w:marLeft w:val="0"/>
                  <w:marRight w:val="0"/>
                  <w:marTop w:val="0"/>
                  <w:marBottom w:val="0"/>
                  <w:divBdr>
                    <w:top w:val="none" w:sz="0" w:space="0" w:color="auto"/>
                    <w:left w:val="none" w:sz="0" w:space="0" w:color="auto"/>
                    <w:bottom w:val="none" w:sz="0" w:space="0" w:color="auto"/>
                    <w:right w:val="none" w:sz="0" w:space="0" w:color="auto"/>
                  </w:divBdr>
                </w:div>
              </w:divsChild>
            </w:div>
            <w:div w:id="57411617">
              <w:marLeft w:val="0"/>
              <w:marRight w:val="0"/>
              <w:marTop w:val="0"/>
              <w:marBottom w:val="0"/>
              <w:divBdr>
                <w:top w:val="none" w:sz="0" w:space="0" w:color="auto"/>
                <w:left w:val="none" w:sz="0" w:space="0" w:color="auto"/>
                <w:bottom w:val="none" w:sz="0" w:space="0" w:color="auto"/>
                <w:right w:val="none" w:sz="0" w:space="0" w:color="auto"/>
              </w:divBdr>
              <w:divsChild>
                <w:div w:id="2040887378">
                  <w:marLeft w:val="0"/>
                  <w:marRight w:val="0"/>
                  <w:marTop w:val="0"/>
                  <w:marBottom w:val="0"/>
                  <w:divBdr>
                    <w:top w:val="none" w:sz="0" w:space="0" w:color="auto"/>
                    <w:left w:val="none" w:sz="0" w:space="0" w:color="auto"/>
                    <w:bottom w:val="none" w:sz="0" w:space="0" w:color="auto"/>
                    <w:right w:val="none" w:sz="0" w:space="0" w:color="auto"/>
                  </w:divBdr>
                </w:div>
              </w:divsChild>
            </w:div>
            <w:div w:id="378473969">
              <w:marLeft w:val="0"/>
              <w:marRight w:val="0"/>
              <w:marTop w:val="0"/>
              <w:marBottom w:val="0"/>
              <w:divBdr>
                <w:top w:val="none" w:sz="0" w:space="0" w:color="auto"/>
                <w:left w:val="none" w:sz="0" w:space="0" w:color="auto"/>
                <w:bottom w:val="none" w:sz="0" w:space="0" w:color="auto"/>
                <w:right w:val="none" w:sz="0" w:space="0" w:color="auto"/>
              </w:divBdr>
              <w:divsChild>
                <w:div w:id="1360856148">
                  <w:marLeft w:val="0"/>
                  <w:marRight w:val="0"/>
                  <w:marTop w:val="0"/>
                  <w:marBottom w:val="0"/>
                  <w:divBdr>
                    <w:top w:val="none" w:sz="0" w:space="0" w:color="auto"/>
                    <w:left w:val="none" w:sz="0" w:space="0" w:color="auto"/>
                    <w:bottom w:val="none" w:sz="0" w:space="0" w:color="auto"/>
                    <w:right w:val="none" w:sz="0" w:space="0" w:color="auto"/>
                  </w:divBdr>
                </w:div>
              </w:divsChild>
            </w:div>
            <w:div w:id="318002119">
              <w:marLeft w:val="0"/>
              <w:marRight w:val="0"/>
              <w:marTop w:val="0"/>
              <w:marBottom w:val="0"/>
              <w:divBdr>
                <w:top w:val="none" w:sz="0" w:space="0" w:color="auto"/>
                <w:left w:val="none" w:sz="0" w:space="0" w:color="auto"/>
                <w:bottom w:val="none" w:sz="0" w:space="0" w:color="auto"/>
                <w:right w:val="none" w:sz="0" w:space="0" w:color="auto"/>
              </w:divBdr>
              <w:divsChild>
                <w:div w:id="1873416767">
                  <w:marLeft w:val="0"/>
                  <w:marRight w:val="0"/>
                  <w:marTop w:val="0"/>
                  <w:marBottom w:val="0"/>
                  <w:divBdr>
                    <w:top w:val="none" w:sz="0" w:space="0" w:color="auto"/>
                    <w:left w:val="none" w:sz="0" w:space="0" w:color="auto"/>
                    <w:bottom w:val="none" w:sz="0" w:space="0" w:color="auto"/>
                    <w:right w:val="none" w:sz="0" w:space="0" w:color="auto"/>
                  </w:divBdr>
                </w:div>
              </w:divsChild>
            </w:div>
            <w:div w:id="583808484">
              <w:marLeft w:val="0"/>
              <w:marRight w:val="0"/>
              <w:marTop w:val="0"/>
              <w:marBottom w:val="0"/>
              <w:divBdr>
                <w:top w:val="none" w:sz="0" w:space="0" w:color="auto"/>
                <w:left w:val="none" w:sz="0" w:space="0" w:color="auto"/>
                <w:bottom w:val="none" w:sz="0" w:space="0" w:color="auto"/>
                <w:right w:val="none" w:sz="0" w:space="0" w:color="auto"/>
              </w:divBdr>
              <w:divsChild>
                <w:div w:id="128716972">
                  <w:marLeft w:val="0"/>
                  <w:marRight w:val="0"/>
                  <w:marTop w:val="0"/>
                  <w:marBottom w:val="0"/>
                  <w:divBdr>
                    <w:top w:val="none" w:sz="0" w:space="0" w:color="auto"/>
                    <w:left w:val="none" w:sz="0" w:space="0" w:color="auto"/>
                    <w:bottom w:val="none" w:sz="0" w:space="0" w:color="auto"/>
                    <w:right w:val="none" w:sz="0" w:space="0" w:color="auto"/>
                  </w:divBdr>
                </w:div>
              </w:divsChild>
            </w:div>
            <w:div w:id="1013609052">
              <w:marLeft w:val="0"/>
              <w:marRight w:val="0"/>
              <w:marTop w:val="0"/>
              <w:marBottom w:val="0"/>
              <w:divBdr>
                <w:top w:val="none" w:sz="0" w:space="0" w:color="auto"/>
                <w:left w:val="none" w:sz="0" w:space="0" w:color="auto"/>
                <w:bottom w:val="none" w:sz="0" w:space="0" w:color="auto"/>
                <w:right w:val="none" w:sz="0" w:space="0" w:color="auto"/>
              </w:divBdr>
              <w:divsChild>
                <w:div w:id="77290714">
                  <w:marLeft w:val="0"/>
                  <w:marRight w:val="0"/>
                  <w:marTop w:val="0"/>
                  <w:marBottom w:val="0"/>
                  <w:divBdr>
                    <w:top w:val="none" w:sz="0" w:space="0" w:color="auto"/>
                    <w:left w:val="none" w:sz="0" w:space="0" w:color="auto"/>
                    <w:bottom w:val="none" w:sz="0" w:space="0" w:color="auto"/>
                    <w:right w:val="none" w:sz="0" w:space="0" w:color="auto"/>
                  </w:divBdr>
                </w:div>
              </w:divsChild>
            </w:div>
            <w:div w:id="1823427002">
              <w:marLeft w:val="0"/>
              <w:marRight w:val="0"/>
              <w:marTop w:val="0"/>
              <w:marBottom w:val="0"/>
              <w:divBdr>
                <w:top w:val="none" w:sz="0" w:space="0" w:color="auto"/>
                <w:left w:val="none" w:sz="0" w:space="0" w:color="auto"/>
                <w:bottom w:val="none" w:sz="0" w:space="0" w:color="auto"/>
                <w:right w:val="none" w:sz="0" w:space="0" w:color="auto"/>
              </w:divBdr>
              <w:divsChild>
                <w:div w:id="1806467057">
                  <w:marLeft w:val="0"/>
                  <w:marRight w:val="0"/>
                  <w:marTop w:val="0"/>
                  <w:marBottom w:val="0"/>
                  <w:divBdr>
                    <w:top w:val="none" w:sz="0" w:space="0" w:color="auto"/>
                    <w:left w:val="none" w:sz="0" w:space="0" w:color="auto"/>
                    <w:bottom w:val="none" w:sz="0" w:space="0" w:color="auto"/>
                    <w:right w:val="none" w:sz="0" w:space="0" w:color="auto"/>
                  </w:divBdr>
                </w:div>
              </w:divsChild>
            </w:div>
            <w:div w:id="434443329">
              <w:marLeft w:val="0"/>
              <w:marRight w:val="0"/>
              <w:marTop w:val="0"/>
              <w:marBottom w:val="0"/>
              <w:divBdr>
                <w:top w:val="none" w:sz="0" w:space="0" w:color="auto"/>
                <w:left w:val="none" w:sz="0" w:space="0" w:color="auto"/>
                <w:bottom w:val="none" w:sz="0" w:space="0" w:color="auto"/>
                <w:right w:val="none" w:sz="0" w:space="0" w:color="auto"/>
              </w:divBdr>
              <w:divsChild>
                <w:div w:id="1990863142">
                  <w:marLeft w:val="0"/>
                  <w:marRight w:val="0"/>
                  <w:marTop w:val="0"/>
                  <w:marBottom w:val="0"/>
                  <w:divBdr>
                    <w:top w:val="none" w:sz="0" w:space="0" w:color="auto"/>
                    <w:left w:val="none" w:sz="0" w:space="0" w:color="auto"/>
                    <w:bottom w:val="none" w:sz="0" w:space="0" w:color="auto"/>
                    <w:right w:val="none" w:sz="0" w:space="0" w:color="auto"/>
                  </w:divBdr>
                </w:div>
              </w:divsChild>
            </w:div>
            <w:div w:id="1753116567">
              <w:marLeft w:val="0"/>
              <w:marRight w:val="0"/>
              <w:marTop w:val="0"/>
              <w:marBottom w:val="0"/>
              <w:divBdr>
                <w:top w:val="none" w:sz="0" w:space="0" w:color="auto"/>
                <w:left w:val="none" w:sz="0" w:space="0" w:color="auto"/>
                <w:bottom w:val="none" w:sz="0" w:space="0" w:color="auto"/>
                <w:right w:val="none" w:sz="0" w:space="0" w:color="auto"/>
              </w:divBdr>
              <w:divsChild>
                <w:div w:id="489102024">
                  <w:marLeft w:val="0"/>
                  <w:marRight w:val="0"/>
                  <w:marTop w:val="0"/>
                  <w:marBottom w:val="0"/>
                  <w:divBdr>
                    <w:top w:val="none" w:sz="0" w:space="0" w:color="auto"/>
                    <w:left w:val="none" w:sz="0" w:space="0" w:color="auto"/>
                    <w:bottom w:val="none" w:sz="0" w:space="0" w:color="auto"/>
                    <w:right w:val="none" w:sz="0" w:space="0" w:color="auto"/>
                  </w:divBdr>
                </w:div>
              </w:divsChild>
            </w:div>
            <w:div w:id="1332873605">
              <w:marLeft w:val="0"/>
              <w:marRight w:val="0"/>
              <w:marTop w:val="0"/>
              <w:marBottom w:val="0"/>
              <w:divBdr>
                <w:top w:val="none" w:sz="0" w:space="0" w:color="auto"/>
                <w:left w:val="none" w:sz="0" w:space="0" w:color="auto"/>
                <w:bottom w:val="none" w:sz="0" w:space="0" w:color="auto"/>
                <w:right w:val="none" w:sz="0" w:space="0" w:color="auto"/>
              </w:divBdr>
              <w:divsChild>
                <w:div w:id="190728976">
                  <w:marLeft w:val="0"/>
                  <w:marRight w:val="0"/>
                  <w:marTop w:val="0"/>
                  <w:marBottom w:val="0"/>
                  <w:divBdr>
                    <w:top w:val="none" w:sz="0" w:space="0" w:color="auto"/>
                    <w:left w:val="none" w:sz="0" w:space="0" w:color="auto"/>
                    <w:bottom w:val="none" w:sz="0" w:space="0" w:color="auto"/>
                    <w:right w:val="none" w:sz="0" w:space="0" w:color="auto"/>
                  </w:divBdr>
                </w:div>
              </w:divsChild>
            </w:div>
            <w:div w:id="1016152935">
              <w:marLeft w:val="0"/>
              <w:marRight w:val="0"/>
              <w:marTop w:val="0"/>
              <w:marBottom w:val="0"/>
              <w:divBdr>
                <w:top w:val="none" w:sz="0" w:space="0" w:color="auto"/>
                <w:left w:val="none" w:sz="0" w:space="0" w:color="auto"/>
                <w:bottom w:val="none" w:sz="0" w:space="0" w:color="auto"/>
                <w:right w:val="none" w:sz="0" w:space="0" w:color="auto"/>
              </w:divBdr>
              <w:divsChild>
                <w:div w:id="851722092">
                  <w:marLeft w:val="0"/>
                  <w:marRight w:val="0"/>
                  <w:marTop w:val="0"/>
                  <w:marBottom w:val="0"/>
                  <w:divBdr>
                    <w:top w:val="none" w:sz="0" w:space="0" w:color="auto"/>
                    <w:left w:val="none" w:sz="0" w:space="0" w:color="auto"/>
                    <w:bottom w:val="none" w:sz="0" w:space="0" w:color="auto"/>
                    <w:right w:val="none" w:sz="0" w:space="0" w:color="auto"/>
                  </w:divBdr>
                </w:div>
              </w:divsChild>
            </w:div>
            <w:div w:id="1617519584">
              <w:marLeft w:val="0"/>
              <w:marRight w:val="0"/>
              <w:marTop w:val="0"/>
              <w:marBottom w:val="0"/>
              <w:divBdr>
                <w:top w:val="none" w:sz="0" w:space="0" w:color="auto"/>
                <w:left w:val="none" w:sz="0" w:space="0" w:color="auto"/>
                <w:bottom w:val="none" w:sz="0" w:space="0" w:color="auto"/>
                <w:right w:val="none" w:sz="0" w:space="0" w:color="auto"/>
              </w:divBdr>
              <w:divsChild>
                <w:div w:id="1557426954">
                  <w:marLeft w:val="0"/>
                  <w:marRight w:val="0"/>
                  <w:marTop w:val="0"/>
                  <w:marBottom w:val="0"/>
                  <w:divBdr>
                    <w:top w:val="none" w:sz="0" w:space="0" w:color="auto"/>
                    <w:left w:val="none" w:sz="0" w:space="0" w:color="auto"/>
                    <w:bottom w:val="none" w:sz="0" w:space="0" w:color="auto"/>
                    <w:right w:val="none" w:sz="0" w:space="0" w:color="auto"/>
                  </w:divBdr>
                </w:div>
              </w:divsChild>
            </w:div>
            <w:div w:id="967854832">
              <w:marLeft w:val="0"/>
              <w:marRight w:val="0"/>
              <w:marTop w:val="0"/>
              <w:marBottom w:val="0"/>
              <w:divBdr>
                <w:top w:val="none" w:sz="0" w:space="0" w:color="auto"/>
                <w:left w:val="none" w:sz="0" w:space="0" w:color="auto"/>
                <w:bottom w:val="none" w:sz="0" w:space="0" w:color="auto"/>
                <w:right w:val="none" w:sz="0" w:space="0" w:color="auto"/>
              </w:divBdr>
              <w:divsChild>
                <w:div w:id="1013995554">
                  <w:marLeft w:val="0"/>
                  <w:marRight w:val="0"/>
                  <w:marTop w:val="0"/>
                  <w:marBottom w:val="0"/>
                  <w:divBdr>
                    <w:top w:val="none" w:sz="0" w:space="0" w:color="auto"/>
                    <w:left w:val="none" w:sz="0" w:space="0" w:color="auto"/>
                    <w:bottom w:val="none" w:sz="0" w:space="0" w:color="auto"/>
                    <w:right w:val="none" w:sz="0" w:space="0" w:color="auto"/>
                  </w:divBdr>
                </w:div>
              </w:divsChild>
            </w:div>
            <w:div w:id="684984583">
              <w:marLeft w:val="0"/>
              <w:marRight w:val="0"/>
              <w:marTop w:val="0"/>
              <w:marBottom w:val="0"/>
              <w:divBdr>
                <w:top w:val="none" w:sz="0" w:space="0" w:color="auto"/>
                <w:left w:val="none" w:sz="0" w:space="0" w:color="auto"/>
                <w:bottom w:val="none" w:sz="0" w:space="0" w:color="auto"/>
                <w:right w:val="none" w:sz="0" w:space="0" w:color="auto"/>
              </w:divBdr>
              <w:divsChild>
                <w:div w:id="2514318">
                  <w:marLeft w:val="0"/>
                  <w:marRight w:val="0"/>
                  <w:marTop w:val="0"/>
                  <w:marBottom w:val="0"/>
                  <w:divBdr>
                    <w:top w:val="none" w:sz="0" w:space="0" w:color="auto"/>
                    <w:left w:val="none" w:sz="0" w:space="0" w:color="auto"/>
                    <w:bottom w:val="none" w:sz="0" w:space="0" w:color="auto"/>
                    <w:right w:val="none" w:sz="0" w:space="0" w:color="auto"/>
                  </w:divBdr>
                </w:div>
              </w:divsChild>
            </w:div>
            <w:div w:id="1076125447">
              <w:marLeft w:val="0"/>
              <w:marRight w:val="0"/>
              <w:marTop w:val="0"/>
              <w:marBottom w:val="0"/>
              <w:divBdr>
                <w:top w:val="none" w:sz="0" w:space="0" w:color="auto"/>
                <w:left w:val="none" w:sz="0" w:space="0" w:color="auto"/>
                <w:bottom w:val="none" w:sz="0" w:space="0" w:color="auto"/>
                <w:right w:val="none" w:sz="0" w:space="0" w:color="auto"/>
              </w:divBdr>
              <w:divsChild>
                <w:div w:id="1533417238">
                  <w:marLeft w:val="0"/>
                  <w:marRight w:val="0"/>
                  <w:marTop w:val="0"/>
                  <w:marBottom w:val="0"/>
                  <w:divBdr>
                    <w:top w:val="none" w:sz="0" w:space="0" w:color="auto"/>
                    <w:left w:val="none" w:sz="0" w:space="0" w:color="auto"/>
                    <w:bottom w:val="none" w:sz="0" w:space="0" w:color="auto"/>
                    <w:right w:val="none" w:sz="0" w:space="0" w:color="auto"/>
                  </w:divBdr>
                </w:div>
              </w:divsChild>
            </w:div>
            <w:div w:id="1251160752">
              <w:marLeft w:val="0"/>
              <w:marRight w:val="0"/>
              <w:marTop w:val="0"/>
              <w:marBottom w:val="0"/>
              <w:divBdr>
                <w:top w:val="none" w:sz="0" w:space="0" w:color="auto"/>
                <w:left w:val="none" w:sz="0" w:space="0" w:color="auto"/>
                <w:bottom w:val="none" w:sz="0" w:space="0" w:color="auto"/>
                <w:right w:val="none" w:sz="0" w:space="0" w:color="auto"/>
              </w:divBdr>
              <w:divsChild>
                <w:div w:id="1137645585">
                  <w:marLeft w:val="0"/>
                  <w:marRight w:val="0"/>
                  <w:marTop w:val="0"/>
                  <w:marBottom w:val="0"/>
                  <w:divBdr>
                    <w:top w:val="none" w:sz="0" w:space="0" w:color="auto"/>
                    <w:left w:val="none" w:sz="0" w:space="0" w:color="auto"/>
                    <w:bottom w:val="none" w:sz="0" w:space="0" w:color="auto"/>
                    <w:right w:val="none" w:sz="0" w:space="0" w:color="auto"/>
                  </w:divBdr>
                </w:div>
              </w:divsChild>
            </w:div>
            <w:div w:id="170339826">
              <w:marLeft w:val="0"/>
              <w:marRight w:val="0"/>
              <w:marTop w:val="0"/>
              <w:marBottom w:val="0"/>
              <w:divBdr>
                <w:top w:val="none" w:sz="0" w:space="0" w:color="auto"/>
                <w:left w:val="none" w:sz="0" w:space="0" w:color="auto"/>
                <w:bottom w:val="none" w:sz="0" w:space="0" w:color="auto"/>
                <w:right w:val="none" w:sz="0" w:space="0" w:color="auto"/>
              </w:divBdr>
              <w:divsChild>
                <w:div w:id="778182582">
                  <w:marLeft w:val="0"/>
                  <w:marRight w:val="0"/>
                  <w:marTop w:val="0"/>
                  <w:marBottom w:val="0"/>
                  <w:divBdr>
                    <w:top w:val="none" w:sz="0" w:space="0" w:color="auto"/>
                    <w:left w:val="none" w:sz="0" w:space="0" w:color="auto"/>
                    <w:bottom w:val="none" w:sz="0" w:space="0" w:color="auto"/>
                    <w:right w:val="none" w:sz="0" w:space="0" w:color="auto"/>
                  </w:divBdr>
                </w:div>
              </w:divsChild>
            </w:div>
            <w:div w:id="943611771">
              <w:marLeft w:val="0"/>
              <w:marRight w:val="0"/>
              <w:marTop w:val="0"/>
              <w:marBottom w:val="0"/>
              <w:divBdr>
                <w:top w:val="none" w:sz="0" w:space="0" w:color="auto"/>
                <w:left w:val="none" w:sz="0" w:space="0" w:color="auto"/>
                <w:bottom w:val="none" w:sz="0" w:space="0" w:color="auto"/>
                <w:right w:val="none" w:sz="0" w:space="0" w:color="auto"/>
              </w:divBdr>
              <w:divsChild>
                <w:div w:id="619845168">
                  <w:marLeft w:val="0"/>
                  <w:marRight w:val="0"/>
                  <w:marTop w:val="0"/>
                  <w:marBottom w:val="0"/>
                  <w:divBdr>
                    <w:top w:val="none" w:sz="0" w:space="0" w:color="auto"/>
                    <w:left w:val="none" w:sz="0" w:space="0" w:color="auto"/>
                    <w:bottom w:val="none" w:sz="0" w:space="0" w:color="auto"/>
                    <w:right w:val="none" w:sz="0" w:space="0" w:color="auto"/>
                  </w:divBdr>
                </w:div>
              </w:divsChild>
            </w:div>
            <w:div w:id="312295148">
              <w:marLeft w:val="0"/>
              <w:marRight w:val="0"/>
              <w:marTop w:val="0"/>
              <w:marBottom w:val="0"/>
              <w:divBdr>
                <w:top w:val="none" w:sz="0" w:space="0" w:color="auto"/>
                <w:left w:val="none" w:sz="0" w:space="0" w:color="auto"/>
                <w:bottom w:val="none" w:sz="0" w:space="0" w:color="auto"/>
                <w:right w:val="none" w:sz="0" w:space="0" w:color="auto"/>
              </w:divBdr>
              <w:divsChild>
                <w:div w:id="591084335">
                  <w:marLeft w:val="0"/>
                  <w:marRight w:val="0"/>
                  <w:marTop w:val="0"/>
                  <w:marBottom w:val="0"/>
                  <w:divBdr>
                    <w:top w:val="none" w:sz="0" w:space="0" w:color="auto"/>
                    <w:left w:val="none" w:sz="0" w:space="0" w:color="auto"/>
                    <w:bottom w:val="none" w:sz="0" w:space="0" w:color="auto"/>
                    <w:right w:val="none" w:sz="0" w:space="0" w:color="auto"/>
                  </w:divBdr>
                </w:div>
              </w:divsChild>
            </w:div>
            <w:div w:id="950284486">
              <w:marLeft w:val="0"/>
              <w:marRight w:val="0"/>
              <w:marTop w:val="0"/>
              <w:marBottom w:val="0"/>
              <w:divBdr>
                <w:top w:val="none" w:sz="0" w:space="0" w:color="auto"/>
                <w:left w:val="none" w:sz="0" w:space="0" w:color="auto"/>
                <w:bottom w:val="none" w:sz="0" w:space="0" w:color="auto"/>
                <w:right w:val="none" w:sz="0" w:space="0" w:color="auto"/>
              </w:divBdr>
              <w:divsChild>
                <w:div w:id="272640932">
                  <w:marLeft w:val="0"/>
                  <w:marRight w:val="0"/>
                  <w:marTop w:val="0"/>
                  <w:marBottom w:val="0"/>
                  <w:divBdr>
                    <w:top w:val="none" w:sz="0" w:space="0" w:color="auto"/>
                    <w:left w:val="none" w:sz="0" w:space="0" w:color="auto"/>
                    <w:bottom w:val="none" w:sz="0" w:space="0" w:color="auto"/>
                    <w:right w:val="none" w:sz="0" w:space="0" w:color="auto"/>
                  </w:divBdr>
                </w:div>
              </w:divsChild>
            </w:div>
            <w:div w:id="2020768212">
              <w:marLeft w:val="0"/>
              <w:marRight w:val="0"/>
              <w:marTop w:val="0"/>
              <w:marBottom w:val="0"/>
              <w:divBdr>
                <w:top w:val="none" w:sz="0" w:space="0" w:color="auto"/>
                <w:left w:val="none" w:sz="0" w:space="0" w:color="auto"/>
                <w:bottom w:val="none" w:sz="0" w:space="0" w:color="auto"/>
                <w:right w:val="none" w:sz="0" w:space="0" w:color="auto"/>
              </w:divBdr>
              <w:divsChild>
                <w:div w:id="835263857">
                  <w:marLeft w:val="0"/>
                  <w:marRight w:val="0"/>
                  <w:marTop w:val="0"/>
                  <w:marBottom w:val="0"/>
                  <w:divBdr>
                    <w:top w:val="none" w:sz="0" w:space="0" w:color="auto"/>
                    <w:left w:val="none" w:sz="0" w:space="0" w:color="auto"/>
                    <w:bottom w:val="none" w:sz="0" w:space="0" w:color="auto"/>
                    <w:right w:val="none" w:sz="0" w:space="0" w:color="auto"/>
                  </w:divBdr>
                </w:div>
              </w:divsChild>
            </w:div>
            <w:div w:id="2021466981">
              <w:marLeft w:val="0"/>
              <w:marRight w:val="0"/>
              <w:marTop w:val="0"/>
              <w:marBottom w:val="0"/>
              <w:divBdr>
                <w:top w:val="none" w:sz="0" w:space="0" w:color="auto"/>
                <w:left w:val="none" w:sz="0" w:space="0" w:color="auto"/>
                <w:bottom w:val="none" w:sz="0" w:space="0" w:color="auto"/>
                <w:right w:val="none" w:sz="0" w:space="0" w:color="auto"/>
              </w:divBdr>
              <w:divsChild>
                <w:div w:id="1722515348">
                  <w:marLeft w:val="0"/>
                  <w:marRight w:val="0"/>
                  <w:marTop w:val="0"/>
                  <w:marBottom w:val="0"/>
                  <w:divBdr>
                    <w:top w:val="none" w:sz="0" w:space="0" w:color="auto"/>
                    <w:left w:val="none" w:sz="0" w:space="0" w:color="auto"/>
                    <w:bottom w:val="none" w:sz="0" w:space="0" w:color="auto"/>
                    <w:right w:val="none" w:sz="0" w:space="0" w:color="auto"/>
                  </w:divBdr>
                </w:div>
              </w:divsChild>
            </w:div>
            <w:div w:id="284964319">
              <w:marLeft w:val="0"/>
              <w:marRight w:val="0"/>
              <w:marTop w:val="0"/>
              <w:marBottom w:val="0"/>
              <w:divBdr>
                <w:top w:val="none" w:sz="0" w:space="0" w:color="auto"/>
                <w:left w:val="none" w:sz="0" w:space="0" w:color="auto"/>
                <w:bottom w:val="none" w:sz="0" w:space="0" w:color="auto"/>
                <w:right w:val="none" w:sz="0" w:space="0" w:color="auto"/>
              </w:divBdr>
              <w:divsChild>
                <w:div w:id="1783575012">
                  <w:marLeft w:val="0"/>
                  <w:marRight w:val="0"/>
                  <w:marTop w:val="0"/>
                  <w:marBottom w:val="0"/>
                  <w:divBdr>
                    <w:top w:val="none" w:sz="0" w:space="0" w:color="auto"/>
                    <w:left w:val="none" w:sz="0" w:space="0" w:color="auto"/>
                    <w:bottom w:val="none" w:sz="0" w:space="0" w:color="auto"/>
                    <w:right w:val="none" w:sz="0" w:space="0" w:color="auto"/>
                  </w:divBdr>
                </w:div>
              </w:divsChild>
            </w:div>
            <w:div w:id="1416829400">
              <w:marLeft w:val="0"/>
              <w:marRight w:val="0"/>
              <w:marTop w:val="0"/>
              <w:marBottom w:val="0"/>
              <w:divBdr>
                <w:top w:val="none" w:sz="0" w:space="0" w:color="auto"/>
                <w:left w:val="none" w:sz="0" w:space="0" w:color="auto"/>
                <w:bottom w:val="none" w:sz="0" w:space="0" w:color="auto"/>
                <w:right w:val="none" w:sz="0" w:space="0" w:color="auto"/>
              </w:divBdr>
              <w:divsChild>
                <w:div w:id="1284458740">
                  <w:marLeft w:val="0"/>
                  <w:marRight w:val="0"/>
                  <w:marTop w:val="0"/>
                  <w:marBottom w:val="0"/>
                  <w:divBdr>
                    <w:top w:val="none" w:sz="0" w:space="0" w:color="auto"/>
                    <w:left w:val="none" w:sz="0" w:space="0" w:color="auto"/>
                    <w:bottom w:val="none" w:sz="0" w:space="0" w:color="auto"/>
                    <w:right w:val="none" w:sz="0" w:space="0" w:color="auto"/>
                  </w:divBdr>
                </w:div>
              </w:divsChild>
            </w:div>
            <w:div w:id="2093817268">
              <w:marLeft w:val="0"/>
              <w:marRight w:val="0"/>
              <w:marTop w:val="0"/>
              <w:marBottom w:val="0"/>
              <w:divBdr>
                <w:top w:val="none" w:sz="0" w:space="0" w:color="auto"/>
                <w:left w:val="none" w:sz="0" w:space="0" w:color="auto"/>
                <w:bottom w:val="none" w:sz="0" w:space="0" w:color="auto"/>
                <w:right w:val="none" w:sz="0" w:space="0" w:color="auto"/>
              </w:divBdr>
              <w:divsChild>
                <w:div w:id="362438612">
                  <w:marLeft w:val="0"/>
                  <w:marRight w:val="0"/>
                  <w:marTop w:val="0"/>
                  <w:marBottom w:val="0"/>
                  <w:divBdr>
                    <w:top w:val="none" w:sz="0" w:space="0" w:color="auto"/>
                    <w:left w:val="none" w:sz="0" w:space="0" w:color="auto"/>
                    <w:bottom w:val="none" w:sz="0" w:space="0" w:color="auto"/>
                    <w:right w:val="none" w:sz="0" w:space="0" w:color="auto"/>
                  </w:divBdr>
                </w:div>
              </w:divsChild>
            </w:div>
            <w:div w:id="393354601">
              <w:marLeft w:val="0"/>
              <w:marRight w:val="0"/>
              <w:marTop w:val="0"/>
              <w:marBottom w:val="0"/>
              <w:divBdr>
                <w:top w:val="none" w:sz="0" w:space="0" w:color="auto"/>
                <w:left w:val="none" w:sz="0" w:space="0" w:color="auto"/>
                <w:bottom w:val="none" w:sz="0" w:space="0" w:color="auto"/>
                <w:right w:val="none" w:sz="0" w:space="0" w:color="auto"/>
              </w:divBdr>
              <w:divsChild>
                <w:div w:id="306135055">
                  <w:marLeft w:val="0"/>
                  <w:marRight w:val="0"/>
                  <w:marTop w:val="0"/>
                  <w:marBottom w:val="0"/>
                  <w:divBdr>
                    <w:top w:val="none" w:sz="0" w:space="0" w:color="auto"/>
                    <w:left w:val="none" w:sz="0" w:space="0" w:color="auto"/>
                    <w:bottom w:val="none" w:sz="0" w:space="0" w:color="auto"/>
                    <w:right w:val="none" w:sz="0" w:space="0" w:color="auto"/>
                  </w:divBdr>
                </w:div>
              </w:divsChild>
            </w:div>
            <w:div w:id="2117363992">
              <w:marLeft w:val="0"/>
              <w:marRight w:val="0"/>
              <w:marTop w:val="0"/>
              <w:marBottom w:val="0"/>
              <w:divBdr>
                <w:top w:val="none" w:sz="0" w:space="0" w:color="auto"/>
                <w:left w:val="none" w:sz="0" w:space="0" w:color="auto"/>
                <w:bottom w:val="none" w:sz="0" w:space="0" w:color="auto"/>
                <w:right w:val="none" w:sz="0" w:space="0" w:color="auto"/>
              </w:divBdr>
              <w:divsChild>
                <w:div w:id="1474718837">
                  <w:marLeft w:val="0"/>
                  <w:marRight w:val="0"/>
                  <w:marTop w:val="0"/>
                  <w:marBottom w:val="0"/>
                  <w:divBdr>
                    <w:top w:val="none" w:sz="0" w:space="0" w:color="auto"/>
                    <w:left w:val="none" w:sz="0" w:space="0" w:color="auto"/>
                    <w:bottom w:val="none" w:sz="0" w:space="0" w:color="auto"/>
                    <w:right w:val="none" w:sz="0" w:space="0" w:color="auto"/>
                  </w:divBdr>
                </w:div>
              </w:divsChild>
            </w:div>
            <w:div w:id="2003728413">
              <w:marLeft w:val="0"/>
              <w:marRight w:val="0"/>
              <w:marTop w:val="0"/>
              <w:marBottom w:val="0"/>
              <w:divBdr>
                <w:top w:val="none" w:sz="0" w:space="0" w:color="auto"/>
                <w:left w:val="none" w:sz="0" w:space="0" w:color="auto"/>
                <w:bottom w:val="none" w:sz="0" w:space="0" w:color="auto"/>
                <w:right w:val="none" w:sz="0" w:space="0" w:color="auto"/>
              </w:divBdr>
              <w:divsChild>
                <w:div w:id="1780492040">
                  <w:marLeft w:val="0"/>
                  <w:marRight w:val="0"/>
                  <w:marTop w:val="0"/>
                  <w:marBottom w:val="0"/>
                  <w:divBdr>
                    <w:top w:val="none" w:sz="0" w:space="0" w:color="auto"/>
                    <w:left w:val="none" w:sz="0" w:space="0" w:color="auto"/>
                    <w:bottom w:val="none" w:sz="0" w:space="0" w:color="auto"/>
                    <w:right w:val="none" w:sz="0" w:space="0" w:color="auto"/>
                  </w:divBdr>
                </w:div>
              </w:divsChild>
            </w:div>
            <w:div w:id="285817397">
              <w:marLeft w:val="0"/>
              <w:marRight w:val="0"/>
              <w:marTop w:val="0"/>
              <w:marBottom w:val="0"/>
              <w:divBdr>
                <w:top w:val="none" w:sz="0" w:space="0" w:color="auto"/>
                <w:left w:val="none" w:sz="0" w:space="0" w:color="auto"/>
                <w:bottom w:val="none" w:sz="0" w:space="0" w:color="auto"/>
                <w:right w:val="none" w:sz="0" w:space="0" w:color="auto"/>
              </w:divBdr>
              <w:divsChild>
                <w:div w:id="363485531">
                  <w:marLeft w:val="0"/>
                  <w:marRight w:val="0"/>
                  <w:marTop w:val="0"/>
                  <w:marBottom w:val="0"/>
                  <w:divBdr>
                    <w:top w:val="none" w:sz="0" w:space="0" w:color="auto"/>
                    <w:left w:val="none" w:sz="0" w:space="0" w:color="auto"/>
                    <w:bottom w:val="none" w:sz="0" w:space="0" w:color="auto"/>
                    <w:right w:val="none" w:sz="0" w:space="0" w:color="auto"/>
                  </w:divBdr>
                </w:div>
              </w:divsChild>
            </w:div>
            <w:div w:id="560677564">
              <w:marLeft w:val="0"/>
              <w:marRight w:val="0"/>
              <w:marTop w:val="0"/>
              <w:marBottom w:val="0"/>
              <w:divBdr>
                <w:top w:val="none" w:sz="0" w:space="0" w:color="auto"/>
                <w:left w:val="none" w:sz="0" w:space="0" w:color="auto"/>
                <w:bottom w:val="none" w:sz="0" w:space="0" w:color="auto"/>
                <w:right w:val="none" w:sz="0" w:space="0" w:color="auto"/>
              </w:divBdr>
              <w:divsChild>
                <w:div w:id="586764908">
                  <w:marLeft w:val="0"/>
                  <w:marRight w:val="0"/>
                  <w:marTop w:val="0"/>
                  <w:marBottom w:val="0"/>
                  <w:divBdr>
                    <w:top w:val="none" w:sz="0" w:space="0" w:color="auto"/>
                    <w:left w:val="none" w:sz="0" w:space="0" w:color="auto"/>
                    <w:bottom w:val="none" w:sz="0" w:space="0" w:color="auto"/>
                    <w:right w:val="none" w:sz="0" w:space="0" w:color="auto"/>
                  </w:divBdr>
                </w:div>
              </w:divsChild>
            </w:div>
            <w:div w:id="1398745443">
              <w:marLeft w:val="0"/>
              <w:marRight w:val="0"/>
              <w:marTop w:val="0"/>
              <w:marBottom w:val="0"/>
              <w:divBdr>
                <w:top w:val="none" w:sz="0" w:space="0" w:color="auto"/>
                <w:left w:val="none" w:sz="0" w:space="0" w:color="auto"/>
                <w:bottom w:val="none" w:sz="0" w:space="0" w:color="auto"/>
                <w:right w:val="none" w:sz="0" w:space="0" w:color="auto"/>
              </w:divBdr>
              <w:divsChild>
                <w:div w:id="1045063993">
                  <w:marLeft w:val="0"/>
                  <w:marRight w:val="0"/>
                  <w:marTop w:val="0"/>
                  <w:marBottom w:val="0"/>
                  <w:divBdr>
                    <w:top w:val="none" w:sz="0" w:space="0" w:color="auto"/>
                    <w:left w:val="none" w:sz="0" w:space="0" w:color="auto"/>
                    <w:bottom w:val="none" w:sz="0" w:space="0" w:color="auto"/>
                    <w:right w:val="none" w:sz="0" w:space="0" w:color="auto"/>
                  </w:divBdr>
                </w:div>
              </w:divsChild>
            </w:div>
            <w:div w:id="128327239">
              <w:marLeft w:val="0"/>
              <w:marRight w:val="0"/>
              <w:marTop w:val="0"/>
              <w:marBottom w:val="0"/>
              <w:divBdr>
                <w:top w:val="none" w:sz="0" w:space="0" w:color="auto"/>
                <w:left w:val="none" w:sz="0" w:space="0" w:color="auto"/>
                <w:bottom w:val="none" w:sz="0" w:space="0" w:color="auto"/>
                <w:right w:val="none" w:sz="0" w:space="0" w:color="auto"/>
              </w:divBdr>
              <w:divsChild>
                <w:div w:id="1437629012">
                  <w:marLeft w:val="0"/>
                  <w:marRight w:val="0"/>
                  <w:marTop w:val="0"/>
                  <w:marBottom w:val="0"/>
                  <w:divBdr>
                    <w:top w:val="none" w:sz="0" w:space="0" w:color="auto"/>
                    <w:left w:val="none" w:sz="0" w:space="0" w:color="auto"/>
                    <w:bottom w:val="none" w:sz="0" w:space="0" w:color="auto"/>
                    <w:right w:val="none" w:sz="0" w:space="0" w:color="auto"/>
                  </w:divBdr>
                </w:div>
              </w:divsChild>
            </w:div>
            <w:div w:id="48304777">
              <w:marLeft w:val="0"/>
              <w:marRight w:val="0"/>
              <w:marTop w:val="0"/>
              <w:marBottom w:val="0"/>
              <w:divBdr>
                <w:top w:val="none" w:sz="0" w:space="0" w:color="auto"/>
                <w:left w:val="none" w:sz="0" w:space="0" w:color="auto"/>
                <w:bottom w:val="none" w:sz="0" w:space="0" w:color="auto"/>
                <w:right w:val="none" w:sz="0" w:space="0" w:color="auto"/>
              </w:divBdr>
              <w:divsChild>
                <w:div w:id="294457108">
                  <w:marLeft w:val="0"/>
                  <w:marRight w:val="0"/>
                  <w:marTop w:val="0"/>
                  <w:marBottom w:val="0"/>
                  <w:divBdr>
                    <w:top w:val="none" w:sz="0" w:space="0" w:color="auto"/>
                    <w:left w:val="none" w:sz="0" w:space="0" w:color="auto"/>
                    <w:bottom w:val="none" w:sz="0" w:space="0" w:color="auto"/>
                    <w:right w:val="none" w:sz="0" w:space="0" w:color="auto"/>
                  </w:divBdr>
                </w:div>
              </w:divsChild>
            </w:div>
            <w:div w:id="82385013">
              <w:marLeft w:val="0"/>
              <w:marRight w:val="0"/>
              <w:marTop w:val="0"/>
              <w:marBottom w:val="0"/>
              <w:divBdr>
                <w:top w:val="none" w:sz="0" w:space="0" w:color="auto"/>
                <w:left w:val="none" w:sz="0" w:space="0" w:color="auto"/>
                <w:bottom w:val="none" w:sz="0" w:space="0" w:color="auto"/>
                <w:right w:val="none" w:sz="0" w:space="0" w:color="auto"/>
              </w:divBdr>
              <w:divsChild>
                <w:div w:id="809127958">
                  <w:marLeft w:val="0"/>
                  <w:marRight w:val="0"/>
                  <w:marTop w:val="0"/>
                  <w:marBottom w:val="0"/>
                  <w:divBdr>
                    <w:top w:val="none" w:sz="0" w:space="0" w:color="auto"/>
                    <w:left w:val="none" w:sz="0" w:space="0" w:color="auto"/>
                    <w:bottom w:val="none" w:sz="0" w:space="0" w:color="auto"/>
                    <w:right w:val="none" w:sz="0" w:space="0" w:color="auto"/>
                  </w:divBdr>
                </w:div>
              </w:divsChild>
            </w:div>
            <w:div w:id="1179856605">
              <w:marLeft w:val="0"/>
              <w:marRight w:val="0"/>
              <w:marTop w:val="0"/>
              <w:marBottom w:val="0"/>
              <w:divBdr>
                <w:top w:val="none" w:sz="0" w:space="0" w:color="auto"/>
                <w:left w:val="none" w:sz="0" w:space="0" w:color="auto"/>
                <w:bottom w:val="none" w:sz="0" w:space="0" w:color="auto"/>
                <w:right w:val="none" w:sz="0" w:space="0" w:color="auto"/>
              </w:divBdr>
              <w:divsChild>
                <w:div w:id="1179126796">
                  <w:marLeft w:val="0"/>
                  <w:marRight w:val="0"/>
                  <w:marTop w:val="0"/>
                  <w:marBottom w:val="0"/>
                  <w:divBdr>
                    <w:top w:val="none" w:sz="0" w:space="0" w:color="auto"/>
                    <w:left w:val="none" w:sz="0" w:space="0" w:color="auto"/>
                    <w:bottom w:val="none" w:sz="0" w:space="0" w:color="auto"/>
                    <w:right w:val="none" w:sz="0" w:space="0" w:color="auto"/>
                  </w:divBdr>
                </w:div>
              </w:divsChild>
            </w:div>
            <w:div w:id="122814997">
              <w:marLeft w:val="0"/>
              <w:marRight w:val="0"/>
              <w:marTop w:val="0"/>
              <w:marBottom w:val="0"/>
              <w:divBdr>
                <w:top w:val="none" w:sz="0" w:space="0" w:color="auto"/>
                <w:left w:val="none" w:sz="0" w:space="0" w:color="auto"/>
                <w:bottom w:val="none" w:sz="0" w:space="0" w:color="auto"/>
                <w:right w:val="none" w:sz="0" w:space="0" w:color="auto"/>
              </w:divBdr>
              <w:divsChild>
                <w:div w:id="1614434153">
                  <w:marLeft w:val="0"/>
                  <w:marRight w:val="0"/>
                  <w:marTop w:val="0"/>
                  <w:marBottom w:val="0"/>
                  <w:divBdr>
                    <w:top w:val="none" w:sz="0" w:space="0" w:color="auto"/>
                    <w:left w:val="none" w:sz="0" w:space="0" w:color="auto"/>
                    <w:bottom w:val="none" w:sz="0" w:space="0" w:color="auto"/>
                    <w:right w:val="none" w:sz="0" w:space="0" w:color="auto"/>
                  </w:divBdr>
                </w:div>
              </w:divsChild>
            </w:div>
            <w:div w:id="953680694">
              <w:marLeft w:val="0"/>
              <w:marRight w:val="0"/>
              <w:marTop w:val="0"/>
              <w:marBottom w:val="0"/>
              <w:divBdr>
                <w:top w:val="none" w:sz="0" w:space="0" w:color="auto"/>
                <w:left w:val="none" w:sz="0" w:space="0" w:color="auto"/>
                <w:bottom w:val="none" w:sz="0" w:space="0" w:color="auto"/>
                <w:right w:val="none" w:sz="0" w:space="0" w:color="auto"/>
              </w:divBdr>
              <w:divsChild>
                <w:div w:id="1816676118">
                  <w:marLeft w:val="0"/>
                  <w:marRight w:val="0"/>
                  <w:marTop w:val="0"/>
                  <w:marBottom w:val="0"/>
                  <w:divBdr>
                    <w:top w:val="none" w:sz="0" w:space="0" w:color="auto"/>
                    <w:left w:val="none" w:sz="0" w:space="0" w:color="auto"/>
                    <w:bottom w:val="none" w:sz="0" w:space="0" w:color="auto"/>
                    <w:right w:val="none" w:sz="0" w:space="0" w:color="auto"/>
                  </w:divBdr>
                </w:div>
              </w:divsChild>
            </w:div>
            <w:div w:id="1336298024">
              <w:marLeft w:val="0"/>
              <w:marRight w:val="0"/>
              <w:marTop w:val="0"/>
              <w:marBottom w:val="0"/>
              <w:divBdr>
                <w:top w:val="none" w:sz="0" w:space="0" w:color="auto"/>
                <w:left w:val="none" w:sz="0" w:space="0" w:color="auto"/>
                <w:bottom w:val="none" w:sz="0" w:space="0" w:color="auto"/>
                <w:right w:val="none" w:sz="0" w:space="0" w:color="auto"/>
              </w:divBdr>
              <w:divsChild>
                <w:div w:id="1183982406">
                  <w:marLeft w:val="0"/>
                  <w:marRight w:val="0"/>
                  <w:marTop w:val="0"/>
                  <w:marBottom w:val="0"/>
                  <w:divBdr>
                    <w:top w:val="none" w:sz="0" w:space="0" w:color="auto"/>
                    <w:left w:val="none" w:sz="0" w:space="0" w:color="auto"/>
                    <w:bottom w:val="none" w:sz="0" w:space="0" w:color="auto"/>
                    <w:right w:val="none" w:sz="0" w:space="0" w:color="auto"/>
                  </w:divBdr>
                </w:div>
              </w:divsChild>
            </w:div>
            <w:div w:id="1696616353">
              <w:marLeft w:val="0"/>
              <w:marRight w:val="0"/>
              <w:marTop w:val="0"/>
              <w:marBottom w:val="0"/>
              <w:divBdr>
                <w:top w:val="none" w:sz="0" w:space="0" w:color="auto"/>
                <w:left w:val="none" w:sz="0" w:space="0" w:color="auto"/>
                <w:bottom w:val="none" w:sz="0" w:space="0" w:color="auto"/>
                <w:right w:val="none" w:sz="0" w:space="0" w:color="auto"/>
              </w:divBdr>
              <w:divsChild>
                <w:div w:id="1924803503">
                  <w:marLeft w:val="0"/>
                  <w:marRight w:val="0"/>
                  <w:marTop w:val="0"/>
                  <w:marBottom w:val="0"/>
                  <w:divBdr>
                    <w:top w:val="none" w:sz="0" w:space="0" w:color="auto"/>
                    <w:left w:val="none" w:sz="0" w:space="0" w:color="auto"/>
                    <w:bottom w:val="none" w:sz="0" w:space="0" w:color="auto"/>
                    <w:right w:val="none" w:sz="0" w:space="0" w:color="auto"/>
                  </w:divBdr>
                </w:div>
              </w:divsChild>
            </w:div>
            <w:div w:id="1628049904">
              <w:marLeft w:val="0"/>
              <w:marRight w:val="0"/>
              <w:marTop w:val="0"/>
              <w:marBottom w:val="0"/>
              <w:divBdr>
                <w:top w:val="none" w:sz="0" w:space="0" w:color="auto"/>
                <w:left w:val="none" w:sz="0" w:space="0" w:color="auto"/>
                <w:bottom w:val="none" w:sz="0" w:space="0" w:color="auto"/>
                <w:right w:val="none" w:sz="0" w:space="0" w:color="auto"/>
              </w:divBdr>
              <w:divsChild>
                <w:div w:id="1848129973">
                  <w:marLeft w:val="0"/>
                  <w:marRight w:val="0"/>
                  <w:marTop w:val="0"/>
                  <w:marBottom w:val="0"/>
                  <w:divBdr>
                    <w:top w:val="none" w:sz="0" w:space="0" w:color="auto"/>
                    <w:left w:val="none" w:sz="0" w:space="0" w:color="auto"/>
                    <w:bottom w:val="none" w:sz="0" w:space="0" w:color="auto"/>
                    <w:right w:val="none" w:sz="0" w:space="0" w:color="auto"/>
                  </w:divBdr>
                </w:div>
              </w:divsChild>
            </w:div>
            <w:div w:id="742800547">
              <w:marLeft w:val="0"/>
              <w:marRight w:val="0"/>
              <w:marTop w:val="0"/>
              <w:marBottom w:val="0"/>
              <w:divBdr>
                <w:top w:val="none" w:sz="0" w:space="0" w:color="auto"/>
                <w:left w:val="none" w:sz="0" w:space="0" w:color="auto"/>
                <w:bottom w:val="none" w:sz="0" w:space="0" w:color="auto"/>
                <w:right w:val="none" w:sz="0" w:space="0" w:color="auto"/>
              </w:divBdr>
              <w:divsChild>
                <w:div w:id="902764216">
                  <w:marLeft w:val="0"/>
                  <w:marRight w:val="0"/>
                  <w:marTop w:val="0"/>
                  <w:marBottom w:val="0"/>
                  <w:divBdr>
                    <w:top w:val="none" w:sz="0" w:space="0" w:color="auto"/>
                    <w:left w:val="none" w:sz="0" w:space="0" w:color="auto"/>
                    <w:bottom w:val="none" w:sz="0" w:space="0" w:color="auto"/>
                    <w:right w:val="none" w:sz="0" w:space="0" w:color="auto"/>
                  </w:divBdr>
                </w:div>
              </w:divsChild>
            </w:div>
            <w:div w:id="1807120392">
              <w:marLeft w:val="0"/>
              <w:marRight w:val="0"/>
              <w:marTop w:val="0"/>
              <w:marBottom w:val="0"/>
              <w:divBdr>
                <w:top w:val="none" w:sz="0" w:space="0" w:color="auto"/>
                <w:left w:val="none" w:sz="0" w:space="0" w:color="auto"/>
                <w:bottom w:val="none" w:sz="0" w:space="0" w:color="auto"/>
                <w:right w:val="none" w:sz="0" w:space="0" w:color="auto"/>
              </w:divBdr>
              <w:divsChild>
                <w:div w:id="1661230846">
                  <w:marLeft w:val="0"/>
                  <w:marRight w:val="0"/>
                  <w:marTop w:val="0"/>
                  <w:marBottom w:val="0"/>
                  <w:divBdr>
                    <w:top w:val="none" w:sz="0" w:space="0" w:color="auto"/>
                    <w:left w:val="none" w:sz="0" w:space="0" w:color="auto"/>
                    <w:bottom w:val="none" w:sz="0" w:space="0" w:color="auto"/>
                    <w:right w:val="none" w:sz="0" w:space="0" w:color="auto"/>
                  </w:divBdr>
                </w:div>
              </w:divsChild>
            </w:div>
            <w:div w:id="324557998">
              <w:marLeft w:val="0"/>
              <w:marRight w:val="0"/>
              <w:marTop w:val="0"/>
              <w:marBottom w:val="0"/>
              <w:divBdr>
                <w:top w:val="none" w:sz="0" w:space="0" w:color="auto"/>
                <w:left w:val="none" w:sz="0" w:space="0" w:color="auto"/>
                <w:bottom w:val="none" w:sz="0" w:space="0" w:color="auto"/>
                <w:right w:val="none" w:sz="0" w:space="0" w:color="auto"/>
              </w:divBdr>
              <w:divsChild>
                <w:div w:id="2032993451">
                  <w:marLeft w:val="0"/>
                  <w:marRight w:val="0"/>
                  <w:marTop w:val="0"/>
                  <w:marBottom w:val="0"/>
                  <w:divBdr>
                    <w:top w:val="none" w:sz="0" w:space="0" w:color="auto"/>
                    <w:left w:val="none" w:sz="0" w:space="0" w:color="auto"/>
                    <w:bottom w:val="none" w:sz="0" w:space="0" w:color="auto"/>
                    <w:right w:val="none" w:sz="0" w:space="0" w:color="auto"/>
                  </w:divBdr>
                </w:div>
              </w:divsChild>
            </w:div>
            <w:div w:id="955454240">
              <w:marLeft w:val="0"/>
              <w:marRight w:val="0"/>
              <w:marTop w:val="0"/>
              <w:marBottom w:val="0"/>
              <w:divBdr>
                <w:top w:val="none" w:sz="0" w:space="0" w:color="auto"/>
                <w:left w:val="none" w:sz="0" w:space="0" w:color="auto"/>
                <w:bottom w:val="none" w:sz="0" w:space="0" w:color="auto"/>
                <w:right w:val="none" w:sz="0" w:space="0" w:color="auto"/>
              </w:divBdr>
              <w:divsChild>
                <w:div w:id="880895398">
                  <w:marLeft w:val="0"/>
                  <w:marRight w:val="0"/>
                  <w:marTop w:val="0"/>
                  <w:marBottom w:val="0"/>
                  <w:divBdr>
                    <w:top w:val="none" w:sz="0" w:space="0" w:color="auto"/>
                    <w:left w:val="none" w:sz="0" w:space="0" w:color="auto"/>
                    <w:bottom w:val="none" w:sz="0" w:space="0" w:color="auto"/>
                    <w:right w:val="none" w:sz="0" w:space="0" w:color="auto"/>
                  </w:divBdr>
                </w:div>
              </w:divsChild>
            </w:div>
            <w:div w:id="353960971">
              <w:marLeft w:val="0"/>
              <w:marRight w:val="0"/>
              <w:marTop w:val="0"/>
              <w:marBottom w:val="0"/>
              <w:divBdr>
                <w:top w:val="none" w:sz="0" w:space="0" w:color="auto"/>
                <w:left w:val="none" w:sz="0" w:space="0" w:color="auto"/>
                <w:bottom w:val="none" w:sz="0" w:space="0" w:color="auto"/>
                <w:right w:val="none" w:sz="0" w:space="0" w:color="auto"/>
              </w:divBdr>
              <w:divsChild>
                <w:div w:id="1356927051">
                  <w:marLeft w:val="0"/>
                  <w:marRight w:val="0"/>
                  <w:marTop w:val="0"/>
                  <w:marBottom w:val="0"/>
                  <w:divBdr>
                    <w:top w:val="none" w:sz="0" w:space="0" w:color="auto"/>
                    <w:left w:val="none" w:sz="0" w:space="0" w:color="auto"/>
                    <w:bottom w:val="none" w:sz="0" w:space="0" w:color="auto"/>
                    <w:right w:val="none" w:sz="0" w:space="0" w:color="auto"/>
                  </w:divBdr>
                </w:div>
              </w:divsChild>
            </w:div>
            <w:div w:id="563177846">
              <w:marLeft w:val="0"/>
              <w:marRight w:val="0"/>
              <w:marTop w:val="0"/>
              <w:marBottom w:val="0"/>
              <w:divBdr>
                <w:top w:val="none" w:sz="0" w:space="0" w:color="auto"/>
                <w:left w:val="none" w:sz="0" w:space="0" w:color="auto"/>
                <w:bottom w:val="none" w:sz="0" w:space="0" w:color="auto"/>
                <w:right w:val="none" w:sz="0" w:space="0" w:color="auto"/>
              </w:divBdr>
              <w:divsChild>
                <w:div w:id="554632013">
                  <w:marLeft w:val="0"/>
                  <w:marRight w:val="0"/>
                  <w:marTop w:val="0"/>
                  <w:marBottom w:val="0"/>
                  <w:divBdr>
                    <w:top w:val="none" w:sz="0" w:space="0" w:color="auto"/>
                    <w:left w:val="none" w:sz="0" w:space="0" w:color="auto"/>
                    <w:bottom w:val="none" w:sz="0" w:space="0" w:color="auto"/>
                    <w:right w:val="none" w:sz="0" w:space="0" w:color="auto"/>
                  </w:divBdr>
                </w:div>
              </w:divsChild>
            </w:div>
            <w:div w:id="1241866687">
              <w:marLeft w:val="0"/>
              <w:marRight w:val="0"/>
              <w:marTop w:val="0"/>
              <w:marBottom w:val="0"/>
              <w:divBdr>
                <w:top w:val="none" w:sz="0" w:space="0" w:color="auto"/>
                <w:left w:val="none" w:sz="0" w:space="0" w:color="auto"/>
                <w:bottom w:val="none" w:sz="0" w:space="0" w:color="auto"/>
                <w:right w:val="none" w:sz="0" w:space="0" w:color="auto"/>
              </w:divBdr>
              <w:divsChild>
                <w:div w:id="2025815131">
                  <w:marLeft w:val="0"/>
                  <w:marRight w:val="0"/>
                  <w:marTop w:val="0"/>
                  <w:marBottom w:val="0"/>
                  <w:divBdr>
                    <w:top w:val="none" w:sz="0" w:space="0" w:color="auto"/>
                    <w:left w:val="none" w:sz="0" w:space="0" w:color="auto"/>
                    <w:bottom w:val="none" w:sz="0" w:space="0" w:color="auto"/>
                    <w:right w:val="none" w:sz="0" w:space="0" w:color="auto"/>
                  </w:divBdr>
                </w:div>
              </w:divsChild>
            </w:div>
            <w:div w:id="1125926962">
              <w:marLeft w:val="0"/>
              <w:marRight w:val="0"/>
              <w:marTop w:val="0"/>
              <w:marBottom w:val="0"/>
              <w:divBdr>
                <w:top w:val="none" w:sz="0" w:space="0" w:color="auto"/>
                <w:left w:val="none" w:sz="0" w:space="0" w:color="auto"/>
                <w:bottom w:val="none" w:sz="0" w:space="0" w:color="auto"/>
                <w:right w:val="none" w:sz="0" w:space="0" w:color="auto"/>
              </w:divBdr>
              <w:divsChild>
                <w:div w:id="2101483310">
                  <w:marLeft w:val="0"/>
                  <w:marRight w:val="0"/>
                  <w:marTop w:val="0"/>
                  <w:marBottom w:val="0"/>
                  <w:divBdr>
                    <w:top w:val="none" w:sz="0" w:space="0" w:color="auto"/>
                    <w:left w:val="none" w:sz="0" w:space="0" w:color="auto"/>
                    <w:bottom w:val="none" w:sz="0" w:space="0" w:color="auto"/>
                    <w:right w:val="none" w:sz="0" w:space="0" w:color="auto"/>
                  </w:divBdr>
                </w:div>
              </w:divsChild>
            </w:div>
            <w:div w:id="1016931372">
              <w:marLeft w:val="0"/>
              <w:marRight w:val="0"/>
              <w:marTop w:val="0"/>
              <w:marBottom w:val="0"/>
              <w:divBdr>
                <w:top w:val="none" w:sz="0" w:space="0" w:color="auto"/>
                <w:left w:val="none" w:sz="0" w:space="0" w:color="auto"/>
                <w:bottom w:val="none" w:sz="0" w:space="0" w:color="auto"/>
                <w:right w:val="none" w:sz="0" w:space="0" w:color="auto"/>
              </w:divBdr>
              <w:divsChild>
                <w:div w:id="1188065249">
                  <w:marLeft w:val="0"/>
                  <w:marRight w:val="0"/>
                  <w:marTop w:val="0"/>
                  <w:marBottom w:val="0"/>
                  <w:divBdr>
                    <w:top w:val="none" w:sz="0" w:space="0" w:color="auto"/>
                    <w:left w:val="none" w:sz="0" w:space="0" w:color="auto"/>
                    <w:bottom w:val="none" w:sz="0" w:space="0" w:color="auto"/>
                    <w:right w:val="none" w:sz="0" w:space="0" w:color="auto"/>
                  </w:divBdr>
                </w:div>
              </w:divsChild>
            </w:div>
            <w:div w:id="1520772362">
              <w:marLeft w:val="0"/>
              <w:marRight w:val="0"/>
              <w:marTop w:val="0"/>
              <w:marBottom w:val="0"/>
              <w:divBdr>
                <w:top w:val="none" w:sz="0" w:space="0" w:color="auto"/>
                <w:left w:val="none" w:sz="0" w:space="0" w:color="auto"/>
                <w:bottom w:val="none" w:sz="0" w:space="0" w:color="auto"/>
                <w:right w:val="none" w:sz="0" w:space="0" w:color="auto"/>
              </w:divBdr>
              <w:divsChild>
                <w:div w:id="1152598573">
                  <w:marLeft w:val="0"/>
                  <w:marRight w:val="0"/>
                  <w:marTop w:val="0"/>
                  <w:marBottom w:val="0"/>
                  <w:divBdr>
                    <w:top w:val="none" w:sz="0" w:space="0" w:color="auto"/>
                    <w:left w:val="none" w:sz="0" w:space="0" w:color="auto"/>
                    <w:bottom w:val="none" w:sz="0" w:space="0" w:color="auto"/>
                    <w:right w:val="none" w:sz="0" w:space="0" w:color="auto"/>
                  </w:divBdr>
                </w:div>
              </w:divsChild>
            </w:div>
            <w:div w:id="2139831080">
              <w:marLeft w:val="0"/>
              <w:marRight w:val="0"/>
              <w:marTop w:val="0"/>
              <w:marBottom w:val="0"/>
              <w:divBdr>
                <w:top w:val="none" w:sz="0" w:space="0" w:color="auto"/>
                <w:left w:val="none" w:sz="0" w:space="0" w:color="auto"/>
                <w:bottom w:val="none" w:sz="0" w:space="0" w:color="auto"/>
                <w:right w:val="none" w:sz="0" w:space="0" w:color="auto"/>
              </w:divBdr>
              <w:divsChild>
                <w:div w:id="302006470">
                  <w:marLeft w:val="0"/>
                  <w:marRight w:val="0"/>
                  <w:marTop w:val="0"/>
                  <w:marBottom w:val="0"/>
                  <w:divBdr>
                    <w:top w:val="none" w:sz="0" w:space="0" w:color="auto"/>
                    <w:left w:val="none" w:sz="0" w:space="0" w:color="auto"/>
                    <w:bottom w:val="none" w:sz="0" w:space="0" w:color="auto"/>
                    <w:right w:val="none" w:sz="0" w:space="0" w:color="auto"/>
                  </w:divBdr>
                </w:div>
              </w:divsChild>
            </w:div>
            <w:div w:id="729579138">
              <w:marLeft w:val="0"/>
              <w:marRight w:val="0"/>
              <w:marTop w:val="0"/>
              <w:marBottom w:val="0"/>
              <w:divBdr>
                <w:top w:val="none" w:sz="0" w:space="0" w:color="auto"/>
                <w:left w:val="none" w:sz="0" w:space="0" w:color="auto"/>
                <w:bottom w:val="none" w:sz="0" w:space="0" w:color="auto"/>
                <w:right w:val="none" w:sz="0" w:space="0" w:color="auto"/>
              </w:divBdr>
              <w:divsChild>
                <w:div w:id="276454414">
                  <w:marLeft w:val="0"/>
                  <w:marRight w:val="0"/>
                  <w:marTop w:val="0"/>
                  <w:marBottom w:val="0"/>
                  <w:divBdr>
                    <w:top w:val="none" w:sz="0" w:space="0" w:color="auto"/>
                    <w:left w:val="none" w:sz="0" w:space="0" w:color="auto"/>
                    <w:bottom w:val="none" w:sz="0" w:space="0" w:color="auto"/>
                    <w:right w:val="none" w:sz="0" w:space="0" w:color="auto"/>
                  </w:divBdr>
                </w:div>
              </w:divsChild>
            </w:div>
            <w:div w:id="265582452">
              <w:marLeft w:val="0"/>
              <w:marRight w:val="0"/>
              <w:marTop w:val="0"/>
              <w:marBottom w:val="0"/>
              <w:divBdr>
                <w:top w:val="none" w:sz="0" w:space="0" w:color="auto"/>
                <w:left w:val="none" w:sz="0" w:space="0" w:color="auto"/>
                <w:bottom w:val="none" w:sz="0" w:space="0" w:color="auto"/>
                <w:right w:val="none" w:sz="0" w:space="0" w:color="auto"/>
              </w:divBdr>
              <w:divsChild>
                <w:div w:id="20670768">
                  <w:marLeft w:val="0"/>
                  <w:marRight w:val="0"/>
                  <w:marTop w:val="0"/>
                  <w:marBottom w:val="0"/>
                  <w:divBdr>
                    <w:top w:val="none" w:sz="0" w:space="0" w:color="auto"/>
                    <w:left w:val="none" w:sz="0" w:space="0" w:color="auto"/>
                    <w:bottom w:val="none" w:sz="0" w:space="0" w:color="auto"/>
                    <w:right w:val="none" w:sz="0" w:space="0" w:color="auto"/>
                  </w:divBdr>
                </w:div>
              </w:divsChild>
            </w:div>
            <w:div w:id="909733229">
              <w:marLeft w:val="0"/>
              <w:marRight w:val="0"/>
              <w:marTop w:val="0"/>
              <w:marBottom w:val="0"/>
              <w:divBdr>
                <w:top w:val="none" w:sz="0" w:space="0" w:color="auto"/>
                <w:left w:val="none" w:sz="0" w:space="0" w:color="auto"/>
                <w:bottom w:val="none" w:sz="0" w:space="0" w:color="auto"/>
                <w:right w:val="none" w:sz="0" w:space="0" w:color="auto"/>
              </w:divBdr>
              <w:divsChild>
                <w:div w:id="1322350014">
                  <w:marLeft w:val="0"/>
                  <w:marRight w:val="0"/>
                  <w:marTop w:val="0"/>
                  <w:marBottom w:val="0"/>
                  <w:divBdr>
                    <w:top w:val="none" w:sz="0" w:space="0" w:color="auto"/>
                    <w:left w:val="none" w:sz="0" w:space="0" w:color="auto"/>
                    <w:bottom w:val="none" w:sz="0" w:space="0" w:color="auto"/>
                    <w:right w:val="none" w:sz="0" w:space="0" w:color="auto"/>
                  </w:divBdr>
                </w:div>
              </w:divsChild>
            </w:div>
            <w:div w:id="1456561257">
              <w:marLeft w:val="0"/>
              <w:marRight w:val="0"/>
              <w:marTop w:val="0"/>
              <w:marBottom w:val="0"/>
              <w:divBdr>
                <w:top w:val="none" w:sz="0" w:space="0" w:color="auto"/>
                <w:left w:val="none" w:sz="0" w:space="0" w:color="auto"/>
                <w:bottom w:val="none" w:sz="0" w:space="0" w:color="auto"/>
                <w:right w:val="none" w:sz="0" w:space="0" w:color="auto"/>
              </w:divBdr>
              <w:divsChild>
                <w:div w:id="527066285">
                  <w:marLeft w:val="0"/>
                  <w:marRight w:val="0"/>
                  <w:marTop w:val="0"/>
                  <w:marBottom w:val="0"/>
                  <w:divBdr>
                    <w:top w:val="none" w:sz="0" w:space="0" w:color="auto"/>
                    <w:left w:val="none" w:sz="0" w:space="0" w:color="auto"/>
                    <w:bottom w:val="none" w:sz="0" w:space="0" w:color="auto"/>
                    <w:right w:val="none" w:sz="0" w:space="0" w:color="auto"/>
                  </w:divBdr>
                </w:div>
              </w:divsChild>
            </w:div>
            <w:div w:id="1703821046">
              <w:marLeft w:val="0"/>
              <w:marRight w:val="0"/>
              <w:marTop w:val="0"/>
              <w:marBottom w:val="0"/>
              <w:divBdr>
                <w:top w:val="none" w:sz="0" w:space="0" w:color="auto"/>
                <w:left w:val="none" w:sz="0" w:space="0" w:color="auto"/>
                <w:bottom w:val="none" w:sz="0" w:space="0" w:color="auto"/>
                <w:right w:val="none" w:sz="0" w:space="0" w:color="auto"/>
              </w:divBdr>
              <w:divsChild>
                <w:div w:id="1470780688">
                  <w:marLeft w:val="0"/>
                  <w:marRight w:val="0"/>
                  <w:marTop w:val="0"/>
                  <w:marBottom w:val="0"/>
                  <w:divBdr>
                    <w:top w:val="none" w:sz="0" w:space="0" w:color="auto"/>
                    <w:left w:val="none" w:sz="0" w:space="0" w:color="auto"/>
                    <w:bottom w:val="none" w:sz="0" w:space="0" w:color="auto"/>
                    <w:right w:val="none" w:sz="0" w:space="0" w:color="auto"/>
                  </w:divBdr>
                </w:div>
              </w:divsChild>
            </w:div>
            <w:div w:id="498619636">
              <w:marLeft w:val="0"/>
              <w:marRight w:val="0"/>
              <w:marTop w:val="0"/>
              <w:marBottom w:val="0"/>
              <w:divBdr>
                <w:top w:val="none" w:sz="0" w:space="0" w:color="auto"/>
                <w:left w:val="none" w:sz="0" w:space="0" w:color="auto"/>
                <w:bottom w:val="none" w:sz="0" w:space="0" w:color="auto"/>
                <w:right w:val="none" w:sz="0" w:space="0" w:color="auto"/>
              </w:divBdr>
              <w:divsChild>
                <w:div w:id="1942683825">
                  <w:marLeft w:val="0"/>
                  <w:marRight w:val="0"/>
                  <w:marTop w:val="0"/>
                  <w:marBottom w:val="0"/>
                  <w:divBdr>
                    <w:top w:val="none" w:sz="0" w:space="0" w:color="auto"/>
                    <w:left w:val="none" w:sz="0" w:space="0" w:color="auto"/>
                    <w:bottom w:val="none" w:sz="0" w:space="0" w:color="auto"/>
                    <w:right w:val="none" w:sz="0" w:space="0" w:color="auto"/>
                  </w:divBdr>
                </w:div>
              </w:divsChild>
            </w:div>
            <w:div w:id="66806882">
              <w:marLeft w:val="0"/>
              <w:marRight w:val="0"/>
              <w:marTop w:val="0"/>
              <w:marBottom w:val="0"/>
              <w:divBdr>
                <w:top w:val="none" w:sz="0" w:space="0" w:color="auto"/>
                <w:left w:val="none" w:sz="0" w:space="0" w:color="auto"/>
                <w:bottom w:val="none" w:sz="0" w:space="0" w:color="auto"/>
                <w:right w:val="none" w:sz="0" w:space="0" w:color="auto"/>
              </w:divBdr>
              <w:divsChild>
                <w:div w:id="759057497">
                  <w:marLeft w:val="0"/>
                  <w:marRight w:val="0"/>
                  <w:marTop w:val="0"/>
                  <w:marBottom w:val="0"/>
                  <w:divBdr>
                    <w:top w:val="none" w:sz="0" w:space="0" w:color="auto"/>
                    <w:left w:val="none" w:sz="0" w:space="0" w:color="auto"/>
                    <w:bottom w:val="none" w:sz="0" w:space="0" w:color="auto"/>
                    <w:right w:val="none" w:sz="0" w:space="0" w:color="auto"/>
                  </w:divBdr>
                </w:div>
              </w:divsChild>
            </w:div>
            <w:div w:id="1209804558">
              <w:marLeft w:val="0"/>
              <w:marRight w:val="0"/>
              <w:marTop w:val="0"/>
              <w:marBottom w:val="0"/>
              <w:divBdr>
                <w:top w:val="none" w:sz="0" w:space="0" w:color="auto"/>
                <w:left w:val="none" w:sz="0" w:space="0" w:color="auto"/>
                <w:bottom w:val="none" w:sz="0" w:space="0" w:color="auto"/>
                <w:right w:val="none" w:sz="0" w:space="0" w:color="auto"/>
              </w:divBdr>
              <w:divsChild>
                <w:div w:id="920990916">
                  <w:marLeft w:val="0"/>
                  <w:marRight w:val="0"/>
                  <w:marTop w:val="0"/>
                  <w:marBottom w:val="0"/>
                  <w:divBdr>
                    <w:top w:val="none" w:sz="0" w:space="0" w:color="auto"/>
                    <w:left w:val="none" w:sz="0" w:space="0" w:color="auto"/>
                    <w:bottom w:val="none" w:sz="0" w:space="0" w:color="auto"/>
                    <w:right w:val="none" w:sz="0" w:space="0" w:color="auto"/>
                  </w:divBdr>
                </w:div>
              </w:divsChild>
            </w:div>
            <w:div w:id="2025815475">
              <w:marLeft w:val="0"/>
              <w:marRight w:val="0"/>
              <w:marTop w:val="0"/>
              <w:marBottom w:val="0"/>
              <w:divBdr>
                <w:top w:val="none" w:sz="0" w:space="0" w:color="auto"/>
                <w:left w:val="none" w:sz="0" w:space="0" w:color="auto"/>
                <w:bottom w:val="none" w:sz="0" w:space="0" w:color="auto"/>
                <w:right w:val="none" w:sz="0" w:space="0" w:color="auto"/>
              </w:divBdr>
              <w:divsChild>
                <w:div w:id="1620725318">
                  <w:marLeft w:val="0"/>
                  <w:marRight w:val="0"/>
                  <w:marTop w:val="0"/>
                  <w:marBottom w:val="0"/>
                  <w:divBdr>
                    <w:top w:val="none" w:sz="0" w:space="0" w:color="auto"/>
                    <w:left w:val="none" w:sz="0" w:space="0" w:color="auto"/>
                    <w:bottom w:val="none" w:sz="0" w:space="0" w:color="auto"/>
                    <w:right w:val="none" w:sz="0" w:space="0" w:color="auto"/>
                  </w:divBdr>
                </w:div>
              </w:divsChild>
            </w:div>
            <w:div w:id="1357075220">
              <w:marLeft w:val="0"/>
              <w:marRight w:val="0"/>
              <w:marTop w:val="0"/>
              <w:marBottom w:val="0"/>
              <w:divBdr>
                <w:top w:val="none" w:sz="0" w:space="0" w:color="auto"/>
                <w:left w:val="none" w:sz="0" w:space="0" w:color="auto"/>
                <w:bottom w:val="none" w:sz="0" w:space="0" w:color="auto"/>
                <w:right w:val="none" w:sz="0" w:space="0" w:color="auto"/>
              </w:divBdr>
              <w:divsChild>
                <w:div w:id="1622297224">
                  <w:marLeft w:val="0"/>
                  <w:marRight w:val="0"/>
                  <w:marTop w:val="0"/>
                  <w:marBottom w:val="0"/>
                  <w:divBdr>
                    <w:top w:val="none" w:sz="0" w:space="0" w:color="auto"/>
                    <w:left w:val="none" w:sz="0" w:space="0" w:color="auto"/>
                    <w:bottom w:val="none" w:sz="0" w:space="0" w:color="auto"/>
                    <w:right w:val="none" w:sz="0" w:space="0" w:color="auto"/>
                  </w:divBdr>
                </w:div>
              </w:divsChild>
            </w:div>
            <w:div w:id="747920312">
              <w:marLeft w:val="0"/>
              <w:marRight w:val="0"/>
              <w:marTop w:val="0"/>
              <w:marBottom w:val="0"/>
              <w:divBdr>
                <w:top w:val="none" w:sz="0" w:space="0" w:color="auto"/>
                <w:left w:val="none" w:sz="0" w:space="0" w:color="auto"/>
                <w:bottom w:val="none" w:sz="0" w:space="0" w:color="auto"/>
                <w:right w:val="none" w:sz="0" w:space="0" w:color="auto"/>
              </w:divBdr>
              <w:divsChild>
                <w:div w:id="1253854938">
                  <w:marLeft w:val="0"/>
                  <w:marRight w:val="0"/>
                  <w:marTop w:val="0"/>
                  <w:marBottom w:val="0"/>
                  <w:divBdr>
                    <w:top w:val="none" w:sz="0" w:space="0" w:color="auto"/>
                    <w:left w:val="none" w:sz="0" w:space="0" w:color="auto"/>
                    <w:bottom w:val="none" w:sz="0" w:space="0" w:color="auto"/>
                    <w:right w:val="none" w:sz="0" w:space="0" w:color="auto"/>
                  </w:divBdr>
                </w:div>
              </w:divsChild>
            </w:div>
            <w:div w:id="1319382729">
              <w:marLeft w:val="0"/>
              <w:marRight w:val="0"/>
              <w:marTop w:val="0"/>
              <w:marBottom w:val="0"/>
              <w:divBdr>
                <w:top w:val="none" w:sz="0" w:space="0" w:color="auto"/>
                <w:left w:val="none" w:sz="0" w:space="0" w:color="auto"/>
                <w:bottom w:val="none" w:sz="0" w:space="0" w:color="auto"/>
                <w:right w:val="none" w:sz="0" w:space="0" w:color="auto"/>
              </w:divBdr>
              <w:divsChild>
                <w:div w:id="906457635">
                  <w:marLeft w:val="0"/>
                  <w:marRight w:val="0"/>
                  <w:marTop w:val="0"/>
                  <w:marBottom w:val="0"/>
                  <w:divBdr>
                    <w:top w:val="none" w:sz="0" w:space="0" w:color="auto"/>
                    <w:left w:val="none" w:sz="0" w:space="0" w:color="auto"/>
                    <w:bottom w:val="none" w:sz="0" w:space="0" w:color="auto"/>
                    <w:right w:val="none" w:sz="0" w:space="0" w:color="auto"/>
                  </w:divBdr>
                </w:div>
              </w:divsChild>
            </w:div>
            <w:div w:id="1956517847">
              <w:marLeft w:val="0"/>
              <w:marRight w:val="0"/>
              <w:marTop w:val="0"/>
              <w:marBottom w:val="0"/>
              <w:divBdr>
                <w:top w:val="none" w:sz="0" w:space="0" w:color="auto"/>
                <w:left w:val="none" w:sz="0" w:space="0" w:color="auto"/>
                <w:bottom w:val="none" w:sz="0" w:space="0" w:color="auto"/>
                <w:right w:val="none" w:sz="0" w:space="0" w:color="auto"/>
              </w:divBdr>
              <w:divsChild>
                <w:div w:id="1668362406">
                  <w:marLeft w:val="0"/>
                  <w:marRight w:val="0"/>
                  <w:marTop w:val="0"/>
                  <w:marBottom w:val="0"/>
                  <w:divBdr>
                    <w:top w:val="none" w:sz="0" w:space="0" w:color="auto"/>
                    <w:left w:val="none" w:sz="0" w:space="0" w:color="auto"/>
                    <w:bottom w:val="none" w:sz="0" w:space="0" w:color="auto"/>
                    <w:right w:val="none" w:sz="0" w:space="0" w:color="auto"/>
                  </w:divBdr>
                </w:div>
              </w:divsChild>
            </w:div>
            <w:div w:id="361982573">
              <w:marLeft w:val="0"/>
              <w:marRight w:val="0"/>
              <w:marTop w:val="0"/>
              <w:marBottom w:val="0"/>
              <w:divBdr>
                <w:top w:val="none" w:sz="0" w:space="0" w:color="auto"/>
                <w:left w:val="none" w:sz="0" w:space="0" w:color="auto"/>
                <w:bottom w:val="none" w:sz="0" w:space="0" w:color="auto"/>
                <w:right w:val="none" w:sz="0" w:space="0" w:color="auto"/>
              </w:divBdr>
              <w:divsChild>
                <w:div w:id="581833409">
                  <w:marLeft w:val="0"/>
                  <w:marRight w:val="0"/>
                  <w:marTop w:val="0"/>
                  <w:marBottom w:val="0"/>
                  <w:divBdr>
                    <w:top w:val="none" w:sz="0" w:space="0" w:color="auto"/>
                    <w:left w:val="none" w:sz="0" w:space="0" w:color="auto"/>
                    <w:bottom w:val="none" w:sz="0" w:space="0" w:color="auto"/>
                    <w:right w:val="none" w:sz="0" w:space="0" w:color="auto"/>
                  </w:divBdr>
                </w:div>
              </w:divsChild>
            </w:div>
            <w:div w:id="605886922">
              <w:marLeft w:val="0"/>
              <w:marRight w:val="0"/>
              <w:marTop w:val="0"/>
              <w:marBottom w:val="0"/>
              <w:divBdr>
                <w:top w:val="none" w:sz="0" w:space="0" w:color="auto"/>
                <w:left w:val="none" w:sz="0" w:space="0" w:color="auto"/>
                <w:bottom w:val="none" w:sz="0" w:space="0" w:color="auto"/>
                <w:right w:val="none" w:sz="0" w:space="0" w:color="auto"/>
              </w:divBdr>
              <w:divsChild>
                <w:div w:id="1898130389">
                  <w:marLeft w:val="0"/>
                  <w:marRight w:val="0"/>
                  <w:marTop w:val="0"/>
                  <w:marBottom w:val="0"/>
                  <w:divBdr>
                    <w:top w:val="none" w:sz="0" w:space="0" w:color="auto"/>
                    <w:left w:val="none" w:sz="0" w:space="0" w:color="auto"/>
                    <w:bottom w:val="none" w:sz="0" w:space="0" w:color="auto"/>
                    <w:right w:val="none" w:sz="0" w:space="0" w:color="auto"/>
                  </w:divBdr>
                </w:div>
              </w:divsChild>
            </w:div>
            <w:div w:id="1027410943">
              <w:marLeft w:val="0"/>
              <w:marRight w:val="0"/>
              <w:marTop w:val="0"/>
              <w:marBottom w:val="0"/>
              <w:divBdr>
                <w:top w:val="none" w:sz="0" w:space="0" w:color="auto"/>
                <w:left w:val="none" w:sz="0" w:space="0" w:color="auto"/>
                <w:bottom w:val="none" w:sz="0" w:space="0" w:color="auto"/>
                <w:right w:val="none" w:sz="0" w:space="0" w:color="auto"/>
              </w:divBdr>
              <w:divsChild>
                <w:div w:id="1619022208">
                  <w:marLeft w:val="0"/>
                  <w:marRight w:val="0"/>
                  <w:marTop w:val="0"/>
                  <w:marBottom w:val="0"/>
                  <w:divBdr>
                    <w:top w:val="none" w:sz="0" w:space="0" w:color="auto"/>
                    <w:left w:val="none" w:sz="0" w:space="0" w:color="auto"/>
                    <w:bottom w:val="none" w:sz="0" w:space="0" w:color="auto"/>
                    <w:right w:val="none" w:sz="0" w:space="0" w:color="auto"/>
                  </w:divBdr>
                </w:div>
              </w:divsChild>
            </w:div>
            <w:div w:id="1444569444">
              <w:marLeft w:val="0"/>
              <w:marRight w:val="0"/>
              <w:marTop w:val="0"/>
              <w:marBottom w:val="0"/>
              <w:divBdr>
                <w:top w:val="none" w:sz="0" w:space="0" w:color="auto"/>
                <w:left w:val="none" w:sz="0" w:space="0" w:color="auto"/>
                <w:bottom w:val="none" w:sz="0" w:space="0" w:color="auto"/>
                <w:right w:val="none" w:sz="0" w:space="0" w:color="auto"/>
              </w:divBdr>
              <w:divsChild>
                <w:div w:id="1095587978">
                  <w:marLeft w:val="0"/>
                  <w:marRight w:val="0"/>
                  <w:marTop w:val="0"/>
                  <w:marBottom w:val="0"/>
                  <w:divBdr>
                    <w:top w:val="none" w:sz="0" w:space="0" w:color="auto"/>
                    <w:left w:val="none" w:sz="0" w:space="0" w:color="auto"/>
                    <w:bottom w:val="none" w:sz="0" w:space="0" w:color="auto"/>
                    <w:right w:val="none" w:sz="0" w:space="0" w:color="auto"/>
                  </w:divBdr>
                </w:div>
              </w:divsChild>
            </w:div>
            <w:div w:id="1136413397">
              <w:marLeft w:val="0"/>
              <w:marRight w:val="0"/>
              <w:marTop w:val="0"/>
              <w:marBottom w:val="0"/>
              <w:divBdr>
                <w:top w:val="none" w:sz="0" w:space="0" w:color="auto"/>
                <w:left w:val="none" w:sz="0" w:space="0" w:color="auto"/>
                <w:bottom w:val="none" w:sz="0" w:space="0" w:color="auto"/>
                <w:right w:val="none" w:sz="0" w:space="0" w:color="auto"/>
              </w:divBdr>
              <w:divsChild>
                <w:div w:id="1633096961">
                  <w:marLeft w:val="0"/>
                  <w:marRight w:val="0"/>
                  <w:marTop w:val="0"/>
                  <w:marBottom w:val="0"/>
                  <w:divBdr>
                    <w:top w:val="none" w:sz="0" w:space="0" w:color="auto"/>
                    <w:left w:val="none" w:sz="0" w:space="0" w:color="auto"/>
                    <w:bottom w:val="none" w:sz="0" w:space="0" w:color="auto"/>
                    <w:right w:val="none" w:sz="0" w:space="0" w:color="auto"/>
                  </w:divBdr>
                </w:div>
              </w:divsChild>
            </w:div>
            <w:div w:id="574776274">
              <w:marLeft w:val="0"/>
              <w:marRight w:val="0"/>
              <w:marTop w:val="0"/>
              <w:marBottom w:val="0"/>
              <w:divBdr>
                <w:top w:val="none" w:sz="0" w:space="0" w:color="auto"/>
                <w:left w:val="none" w:sz="0" w:space="0" w:color="auto"/>
                <w:bottom w:val="none" w:sz="0" w:space="0" w:color="auto"/>
                <w:right w:val="none" w:sz="0" w:space="0" w:color="auto"/>
              </w:divBdr>
              <w:divsChild>
                <w:div w:id="1802646676">
                  <w:marLeft w:val="0"/>
                  <w:marRight w:val="0"/>
                  <w:marTop w:val="0"/>
                  <w:marBottom w:val="0"/>
                  <w:divBdr>
                    <w:top w:val="none" w:sz="0" w:space="0" w:color="auto"/>
                    <w:left w:val="none" w:sz="0" w:space="0" w:color="auto"/>
                    <w:bottom w:val="none" w:sz="0" w:space="0" w:color="auto"/>
                    <w:right w:val="none" w:sz="0" w:space="0" w:color="auto"/>
                  </w:divBdr>
                </w:div>
              </w:divsChild>
            </w:div>
            <w:div w:id="214002338">
              <w:marLeft w:val="0"/>
              <w:marRight w:val="0"/>
              <w:marTop w:val="0"/>
              <w:marBottom w:val="0"/>
              <w:divBdr>
                <w:top w:val="none" w:sz="0" w:space="0" w:color="auto"/>
                <w:left w:val="none" w:sz="0" w:space="0" w:color="auto"/>
                <w:bottom w:val="none" w:sz="0" w:space="0" w:color="auto"/>
                <w:right w:val="none" w:sz="0" w:space="0" w:color="auto"/>
              </w:divBdr>
              <w:divsChild>
                <w:div w:id="490484633">
                  <w:marLeft w:val="0"/>
                  <w:marRight w:val="0"/>
                  <w:marTop w:val="0"/>
                  <w:marBottom w:val="0"/>
                  <w:divBdr>
                    <w:top w:val="none" w:sz="0" w:space="0" w:color="auto"/>
                    <w:left w:val="none" w:sz="0" w:space="0" w:color="auto"/>
                    <w:bottom w:val="none" w:sz="0" w:space="0" w:color="auto"/>
                    <w:right w:val="none" w:sz="0" w:space="0" w:color="auto"/>
                  </w:divBdr>
                </w:div>
              </w:divsChild>
            </w:div>
            <w:div w:id="1810248809">
              <w:marLeft w:val="0"/>
              <w:marRight w:val="0"/>
              <w:marTop w:val="0"/>
              <w:marBottom w:val="0"/>
              <w:divBdr>
                <w:top w:val="none" w:sz="0" w:space="0" w:color="auto"/>
                <w:left w:val="none" w:sz="0" w:space="0" w:color="auto"/>
                <w:bottom w:val="none" w:sz="0" w:space="0" w:color="auto"/>
                <w:right w:val="none" w:sz="0" w:space="0" w:color="auto"/>
              </w:divBdr>
              <w:divsChild>
                <w:div w:id="1570111948">
                  <w:marLeft w:val="0"/>
                  <w:marRight w:val="0"/>
                  <w:marTop w:val="0"/>
                  <w:marBottom w:val="0"/>
                  <w:divBdr>
                    <w:top w:val="none" w:sz="0" w:space="0" w:color="auto"/>
                    <w:left w:val="none" w:sz="0" w:space="0" w:color="auto"/>
                    <w:bottom w:val="none" w:sz="0" w:space="0" w:color="auto"/>
                    <w:right w:val="none" w:sz="0" w:space="0" w:color="auto"/>
                  </w:divBdr>
                </w:div>
              </w:divsChild>
            </w:div>
            <w:div w:id="2052150782">
              <w:marLeft w:val="0"/>
              <w:marRight w:val="0"/>
              <w:marTop w:val="0"/>
              <w:marBottom w:val="0"/>
              <w:divBdr>
                <w:top w:val="none" w:sz="0" w:space="0" w:color="auto"/>
                <w:left w:val="none" w:sz="0" w:space="0" w:color="auto"/>
                <w:bottom w:val="none" w:sz="0" w:space="0" w:color="auto"/>
                <w:right w:val="none" w:sz="0" w:space="0" w:color="auto"/>
              </w:divBdr>
              <w:divsChild>
                <w:div w:id="924261671">
                  <w:marLeft w:val="0"/>
                  <w:marRight w:val="0"/>
                  <w:marTop w:val="0"/>
                  <w:marBottom w:val="0"/>
                  <w:divBdr>
                    <w:top w:val="none" w:sz="0" w:space="0" w:color="auto"/>
                    <w:left w:val="none" w:sz="0" w:space="0" w:color="auto"/>
                    <w:bottom w:val="none" w:sz="0" w:space="0" w:color="auto"/>
                    <w:right w:val="none" w:sz="0" w:space="0" w:color="auto"/>
                  </w:divBdr>
                </w:div>
              </w:divsChild>
            </w:div>
            <w:div w:id="1267349167">
              <w:marLeft w:val="0"/>
              <w:marRight w:val="0"/>
              <w:marTop w:val="0"/>
              <w:marBottom w:val="0"/>
              <w:divBdr>
                <w:top w:val="none" w:sz="0" w:space="0" w:color="auto"/>
                <w:left w:val="none" w:sz="0" w:space="0" w:color="auto"/>
                <w:bottom w:val="none" w:sz="0" w:space="0" w:color="auto"/>
                <w:right w:val="none" w:sz="0" w:space="0" w:color="auto"/>
              </w:divBdr>
              <w:divsChild>
                <w:div w:id="235745569">
                  <w:marLeft w:val="0"/>
                  <w:marRight w:val="0"/>
                  <w:marTop w:val="0"/>
                  <w:marBottom w:val="0"/>
                  <w:divBdr>
                    <w:top w:val="none" w:sz="0" w:space="0" w:color="auto"/>
                    <w:left w:val="none" w:sz="0" w:space="0" w:color="auto"/>
                    <w:bottom w:val="none" w:sz="0" w:space="0" w:color="auto"/>
                    <w:right w:val="none" w:sz="0" w:space="0" w:color="auto"/>
                  </w:divBdr>
                </w:div>
              </w:divsChild>
            </w:div>
            <w:div w:id="1452284346">
              <w:marLeft w:val="0"/>
              <w:marRight w:val="0"/>
              <w:marTop w:val="0"/>
              <w:marBottom w:val="0"/>
              <w:divBdr>
                <w:top w:val="none" w:sz="0" w:space="0" w:color="auto"/>
                <w:left w:val="none" w:sz="0" w:space="0" w:color="auto"/>
                <w:bottom w:val="none" w:sz="0" w:space="0" w:color="auto"/>
                <w:right w:val="none" w:sz="0" w:space="0" w:color="auto"/>
              </w:divBdr>
              <w:divsChild>
                <w:div w:id="1707749575">
                  <w:marLeft w:val="0"/>
                  <w:marRight w:val="0"/>
                  <w:marTop w:val="0"/>
                  <w:marBottom w:val="0"/>
                  <w:divBdr>
                    <w:top w:val="none" w:sz="0" w:space="0" w:color="auto"/>
                    <w:left w:val="none" w:sz="0" w:space="0" w:color="auto"/>
                    <w:bottom w:val="none" w:sz="0" w:space="0" w:color="auto"/>
                    <w:right w:val="none" w:sz="0" w:space="0" w:color="auto"/>
                  </w:divBdr>
                </w:div>
              </w:divsChild>
            </w:div>
            <w:div w:id="1667513719">
              <w:marLeft w:val="0"/>
              <w:marRight w:val="0"/>
              <w:marTop w:val="0"/>
              <w:marBottom w:val="0"/>
              <w:divBdr>
                <w:top w:val="none" w:sz="0" w:space="0" w:color="auto"/>
                <w:left w:val="none" w:sz="0" w:space="0" w:color="auto"/>
                <w:bottom w:val="none" w:sz="0" w:space="0" w:color="auto"/>
                <w:right w:val="none" w:sz="0" w:space="0" w:color="auto"/>
              </w:divBdr>
              <w:divsChild>
                <w:div w:id="65688027">
                  <w:marLeft w:val="0"/>
                  <w:marRight w:val="0"/>
                  <w:marTop w:val="0"/>
                  <w:marBottom w:val="0"/>
                  <w:divBdr>
                    <w:top w:val="none" w:sz="0" w:space="0" w:color="auto"/>
                    <w:left w:val="none" w:sz="0" w:space="0" w:color="auto"/>
                    <w:bottom w:val="none" w:sz="0" w:space="0" w:color="auto"/>
                    <w:right w:val="none" w:sz="0" w:space="0" w:color="auto"/>
                  </w:divBdr>
                </w:div>
              </w:divsChild>
            </w:div>
            <w:div w:id="1080102355">
              <w:marLeft w:val="0"/>
              <w:marRight w:val="0"/>
              <w:marTop w:val="0"/>
              <w:marBottom w:val="0"/>
              <w:divBdr>
                <w:top w:val="none" w:sz="0" w:space="0" w:color="auto"/>
                <w:left w:val="none" w:sz="0" w:space="0" w:color="auto"/>
                <w:bottom w:val="none" w:sz="0" w:space="0" w:color="auto"/>
                <w:right w:val="none" w:sz="0" w:space="0" w:color="auto"/>
              </w:divBdr>
              <w:divsChild>
                <w:div w:id="329021840">
                  <w:marLeft w:val="0"/>
                  <w:marRight w:val="0"/>
                  <w:marTop w:val="0"/>
                  <w:marBottom w:val="0"/>
                  <w:divBdr>
                    <w:top w:val="none" w:sz="0" w:space="0" w:color="auto"/>
                    <w:left w:val="none" w:sz="0" w:space="0" w:color="auto"/>
                    <w:bottom w:val="none" w:sz="0" w:space="0" w:color="auto"/>
                    <w:right w:val="none" w:sz="0" w:space="0" w:color="auto"/>
                  </w:divBdr>
                </w:div>
              </w:divsChild>
            </w:div>
            <w:div w:id="181630505">
              <w:marLeft w:val="0"/>
              <w:marRight w:val="0"/>
              <w:marTop w:val="0"/>
              <w:marBottom w:val="0"/>
              <w:divBdr>
                <w:top w:val="none" w:sz="0" w:space="0" w:color="auto"/>
                <w:left w:val="none" w:sz="0" w:space="0" w:color="auto"/>
                <w:bottom w:val="none" w:sz="0" w:space="0" w:color="auto"/>
                <w:right w:val="none" w:sz="0" w:space="0" w:color="auto"/>
              </w:divBdr>
              <w:divsChild>
                <w:div w:id="1703046055">
                  <w:marLeft w:val="0"/>
                  <w:marRight w:val="0"/>
                  <w:marTop w:val="0"/>
                  <w:marBottom w:val="0"/>
                  <w:divBdr>
                    <w:top w:val="none" w:sz="0" w:space="0" w:color="auto"/>
                    <w:left w:val="none" w:sz="0" w:space="0" w:color="auto"/>
                    <w:bottom w:val="none" w:sz="0" w:space="0" w:color="auto"/>
                    <w:right w:val="none" w:sz="0" w:space="0" w:color="auto"/>
                  </w:divBdr>
                </w:div>
              </w:divsChild>
            </w:div>
            <w:div w:id="1021051998">
              <w:marLeft w:val="0"/>
              <w:marRight w:val="0"/>
              <w:marTop w:val="0"/>
              <w:marBottom w:val="0"/>
              <w:divBdr>
                <w:top w:val="none" w:sz="0" w:space="0" w:color="auto"/>
                <w:left w:val="none" w:sz="0" w:space="0" w:color="auto"/>
                <w:bottom w:val="none" w:sz="0" w:space="0" w:color="auto"/>
                <w:right w:val="none" w:sz="0" w:space="0" w:color="auto"/>
              </w:divBdr>
              <w:divsChild>
                <w:div w:id="1080374097">
                  <w:marLeft w:val="0"/>
                  <w:marRight w:val="0"/>
                  <w:marTop w:val="0"/>
                  <w:marBottom w:val="0"/>
                  <w:divBdr>
                    <w:top w:val="none" w:sz="0" w:space="0" w:color="auto"/>
                    <w:left w:val="none" w:sz="0" w:space="0" w:color="auto"/>
                    <w:bottom w:val="none" w:sz="0" w:space="0" w:color="auto"/>
                    <w:right w:val="none" w:sz="0" w:space="0" w:color="auto"/>
                  </w:divBdr>
                </w:div>
              </w:divsChild>
            </w:div>
            <w:div w:id="2107769284">
              <w:marLeft w:val="0"/>
              <w:marRight w:val="0"/>
              <w:marTop w:val="0"/>
              <w:marBottom w:val="0"/>
              <w:divBdr>
                <w:top w:val="none" w:sz="0" w:space="0" w:color="auto"/>
                <w:left w:val="none" w:sz="0" w:space="0" w:color="auto"/>
                <w:bottom w:val="none" w:sz="0" w:space="0" w:color="auto"/>
                <w:right w:val="none" w:sz="0" w:space="0" w:color="auto"/>
              </w:divBdr>
              <w:divsChild>
                <w:div w:id="45616322">
                  <w:marLeft w:val="0"/>
                  <w:marRight w:val="0"/>
                  <w:marTop w:val="0"/>
                  <w:marBottom w:val="0"/>
                  <w:divBdr>
                    <w:top w:val="none" w:sz="0" w:space="0" w:color="auto"/>
                    <w:left w:val="none" w:sz="0" w:space="0" w:color="auto"/>
                    <w:bottom w:val="none" w:sz="0" w:space="0" w:color="auto"/>
                    <w:right w:val="none" w:sz="0" w:space="0" w:color="auto"/>
                  </w:divBdr>
                </w:div>
              </w:divsChild>
            </w:div>
            <w:div w:id="2147115902">
              <w:marLeft w:val="0"/>
              <w:marRight w:val="0"/>
              <w:marTop w:val="0"/>
              <w:marBottom w:val="0"/>
              <w:divBdr>
                <w:top w:val="none" w:sz="0" w:space="0" w:color="auto"/>
                <w:left w:val="none" w:sz="0" w:space="0" w:color="auto"/>
                <w:bottom w:val="none" w:sz="0" w:space="0" w:color="auto"/>
                <w:right w:val="none" w:sz="0" w:space="0" w:color="auto"/>
              </w:divBdr>
              <w:divsChild>
                <w:div w:id="830028027">
                  <w:marLeft w:val="0"/>
                  <w:marRight w:val="0"/>
                  <w:marTop w:val="0"/>
                  <w:marBottom w:val="0"/>
                  <w:divBdr>
                    <w:top w:val="none" w:sz="0" w:space="0" w:color="auto"/>
                    <w:left w:val="none" w:sz="0" w:space="0" w:color="auto"/>
                    <w:bottom w:val="none" w:sz="0" w:space="0" w:color="auto"/>
                    <w:right w:val="none" w:sz="0" w:space="0" w:color="auto"/>
                  </w:divBdr>
                </w:div>
              </w:divsChild>
            </w:div>
            <w:div w:id="591864418">
              <w:marLeft w:val="0"/>
              <w:marRight w:val="0"/>
              <w:marTop w:val="0"/>
              <w:marBottom w:val="0"/>
              <w:divBdr>
                <w:top w:val="none" w:sz="0" w:space="0" w:color="auto"/>
                <w:left w:val="none" w:sz="0" w:space="0" w:color="auto"/>
                <w:bottom w:val="none" w:sz="0" w:space="0" w:color="auto"/>
                <w:right w:val="none" w:sz="0" w:space="0" w:color="auto"/>
              </w:divBdr>
              <w:divsChild>
                <w:div w:id="267349014">
                  <w:marLeft w:val="0"/>
                  <w:marRight w:val="0"/>
                  <w:marTop w:val="0"/>
                  <w:marBottom w:val="0"/>
                  <w:divBdr>
                    <w:top w:val="none" w:sz="0" w:space="0" w:color="auto"/>
                    <w:left w:val="none" w:sz="0" w:space="0" w:color="auto"/>
                    <w:bottom w:val="none" w:sz="0" w:space="0" w:color="auto"/>
                    <w:right w:val="none" w:sz="0" w:space="0" w:color="auto"/>
                  </w:divBdr>
                </w:div>
              </w:divsChild>
            </w:div>
            <w:div w:id="65228670">
              <w:marLeft w:val="0"/>
              <w:marRight w:val="0"/>
              <w:marTop w:val="0"/>
              <w:marBottom w:val="0"/>
              <w:divBdr>
                <w:top w:val="none" w:sz="0" w:space="0" w:color="auto"/>
                <w:left w:val="none" w:sz="0" w:space="0" w:color="auto"/>
                <w:bottom w:val="none" w:sz="0" w:space="0" w:color="auto"/>
                <w:right w:val="none" w:sz="0" w:space="0" w:color="auto"/>
              </w:divBdr>
              <w:divsChild>
                <w:div w:id="646789481">
                  <w:marLeft w:val="0"/>
                  <w:marRight w:val="0"/>
                  <w:marTop w:val="0"/>
                  <w:marBottom w:val="0"/>
                  <w:divBdr>
                    <w:top w:val="none" w:sz="0" w:space="0" w:color="auto"/>
                    <w:left w:val="none" w:sz="0" w:space="0" w:color="auto"/>
                    <w:bottom w:val="none" w:sz="0" w:space="0" w:color="auto"/>
                    <w:right w:val="none" w:sz="0" w:space="0" w:color="auto"/>
                  </w:divBdr>
                </w:div>
              </w:divsChild>
            </w:div>
            <w:div w:id="486095596">
              <w:marLeft w:val="0"/>
              <w:marRight w:val="0"/>
              <w:marTop w:val="0"/>
              <w:marBottom w:val="0"/>
              <w:divBdr>
                <w:top w:val="none" w:sz="0" w:space="0" w:color="auto"/>
                <w:left w:val="none" w:sz="0" w:space="0" w:color="auto"/>
                <w:bottom w:val="none" w:sz="0" w:space="0" w:color="auto"/>
                <w:right w:val="none" w:sz="0" w:space="0" w:color="auto"/>
              </w:divBdr>
              <w:divsChild>
                <w:div w:id="1160266520">
                  <w:marLeft w:val="0"/>
                  <w:marRight w:val="0"/>
                  <w:marTop w:val="0"/>
                  <w:marBottom w:val="0"/>
                  <w:divBdr>
                    <w:top w:val="none" w:sz="0" w:space="0" w:color="auto"/>
                    <w:left w:val="none" w:sz="0" w:space="0" w:color="auto"/>
                    <w:bottom w:val="none" w:sz="0" w:space="0" w:color="auto"/>
                    <w:right w:val="none" w:sz="0" w:space="0" w:color="auto"/>
                  </w:divBdr>
                </w:div>
              </w:divsChild>
            </w:div>
            <w:div w:id="2065325132">
              <w:marLeft w:val="0"/>
              <w:marRight w:val="0"/>
              <w:marTop w:val="0"/>
              <w:marBottom w:val="0"/>
              <w:divBdr>
                <w:top w:val="none" w:sz="0" w:space="0" w:color="auto"/>
                <w:left w:val="none" w:sz="0" w:space="0" w:color="auto"/>
                <w:bottom w:val="none" w:sz="0" w:space="0" w:color="auto"/>
                <w:right w:val="none" w:sz="0" w:space="0" w:color="auto"/>
              </w:divBdr>
              <w:divsChild>
                <w:div w:id="345910021">
                  <w:marLeft w:val="0"/>
                  <w:marRight w:val="0"/>
                  <w:marTop w:val="0"/>
                  <w:marBottom w:val="0"/>
                  <w:divBdr>
                    <w:top w:val="none" w:sz="0" w:space="0" w:color="auto"/>
                    <w:left w:val="none" w:sz="0" w:space="0" w:color="auto"/>
                    <w:bottom w:val="none" w:sz="0" w:space="0" w:color="auto"/>
                    <w:right w:val="none" w:sz="0" w:space="0" w:color="auto"/>
                  </w:divBdr>
                </w:div>
              </w:divsChild>
            </w:div>
            <w:div w:id="86654211">
              <w:marLeft w:val="0"/>
              <w:marRight w:val="0"/>
              <w:marTop w:val="0"/>
              <w:marBottom w:val="0"/>
              <w:divBdr>
                <w:top w:val="none" w:sz="0" w:space="0" w:color="auto"/>
                <w:left w:val="none" w:sz="0" w:space="0" w:color="auto"/>
                <w:bottom w:val="none" w:sz="0" w:space="0" w:color="auto"/>
                <w:right w:val="none" w:sz="0" w:space="0" w:color="auto"/>
              </w:divBdr>
              <w:divsChild>
                <w:div w:id="1826581308">
                  <w:marLeft w:val="0"/>
                  <w:marRight w:val="0"/>
                  <w:marTop w:val="0"/>
                  <w:marBottom w:val="0"/>
                  <w:divBdr>
                    <w:top w:val="none" w:sz="0" w:space="0" w:color="auto"/>
                    <w:left w:val="none" w:sz="0" w:space="0" w:color="auto"/>
                    <w:bottom w:val="none" w:sz="0" w:space="0" w:color="auto"/>
                    <w:right w:val="none" w:sz="0" w:space="0" w:color="auto"/>
                  </w:divBdr>
                </w:div>
              </w:divsChild>
            </w:div>
            <w:div w:id="1926720899">
              <w:marLeft w:val="0"/>
              <w:marRight w:val="0"/>
              <w:marTop w:val="0"/>
              <w:marBottom w:val="0"/>
              <w:divBdr>
                <w:top w:val="none" w:sz="0" w:space="0" w:color="auto"/>
                <w:left w:val="none" w:sz="0" w:space="0" w:color="auto"/>
                <w:bottom w:val="none" w:sz="0" w:space="0" w:color="auto"/>
                <w:right w:val="none" w:sz="0" w:space="0" w:color="auto"/>
              </w:divBdr>
              <w:divsChild>
                <w:div w:id="1207259872">
                  <w:marLeft w:val="0"/>
                  <w:marRight w:val="0"/>
                  <w:marTop w:val="0"/>
                  <w:marBottom w:val="0"/>
                  <w:divBdr>
                    <w:top w:val="none" w:sz="0" w:space="0" w:color="auto"/>
                    <w:left w:val="none" w:sz="0" w:space="0" w:color="auto"/>
                    <w:bottom w:val="none" w:sz="0" w:space="0" w:color="auto"/>
                    <w:right w:val="none" w:sz="0" w:space="0" w:color="auto"/>
                  </w:divBdr>
                </w:div>
              </w:divsChild>
            </w:div>
            <w:div w:id="700712878">
              <w:marLeft w:val="0"/>
              <w:marRight w:val="0"/>
              <w:marTop w:val="0"/>
              <w:marBottom w:val="0"/>
              <w:divBdr>
                <w:top w:val="none" w:sz="0" w:space="0" w:color="auto"/>
                <w:left w:val="none" w:sz="0" w:space="0" w:color="auto"/>
                <w:bottom w:val="none" w:sz="0" w:space="0" w:color="auto"/>
                <w:right w:val="none" w:sz="0" w:space="0" w:color="auto"/>
              </w:divBdr>
              <w:divsChild>
                <w:div w:id="1936162472">
                  <w:marLeft w:val="0"/>
                  <w:marRight w:val="0"/>
                  <w:marTop w:val="0"/>
                  <w:marBottom w:val="0"/>
                  <w:divBdr>
                    <w:top w:val="none" w:sz="0" w:space="0" w:color="auto"/>
                    <w:left w:val="none" w:sz="0" w:space="0" w:color="auto"/>
                    <w:bottom w:val="none" w:sz="0" w:space="0" w:color="auto"/>
                    <w:right w:val="none" w:sz="0" w:space="0" w:color="auto"/>
                  </w:divBdr>
                </w:div>
              </w:divsChild>
            </w:div>
            <w:div w:id="312030936">
              <w:marLeft w:val="0"/>
              <w:marRight w:val="0"/>
              <w:marTop w:val="0"/>
              <w:marBottom w:val="0"/>
              <w:divBdr>
                <w:top w:val="none" w:sz="0" w:space="0" w:color="auto"/>
                <w:left w:val="none" w:sz="0" w:space="0" w:color="auto"/>
                <w:bottom w:val="none" w:sz="0" w:space="0" w:color="auto"/>
                <w:right w:val="none" w:sz="0" w:space="0" w:color="auto"/>
              </w:divBdr>
              <w:divsChild>
                <w:div w:id="423692689">
                  <w:marLeft w:val="0"/>
                  <w:marRight w:val="0"/>
                  <w:marTop w:val="0"/>
                  <w:marBottom w:val="0"/>
                  <w:divBdr>
                    <w:top w:val="none" w:sz="0" w:space="0" w:color="auto"/>
                    <w:left w:val="none" w:sz="0" w:space="0" w:color="auto"/>
                    <w:bottom w:val="none" w:sz="0" w:space="0" w:color="auto"/>
                    <w:right w:val="none" w:sz="0" w:space="0" w:color="auto"/>
                  </w:divBdr>
                </w:div>
              </w:divsChild>
            </w:div>
            <w:div w:id="1447459524">
              <w:marLeft w:val="0"/>
              <w:marRight w:val="0"/>
              <w:marTop w:val="0"/>
              <w:marBottom w:val="0"/>
              <w:divBdr>
                <w:top w:val="none" w:sz="0" w:space="0" w:color="auto"/>
                <w:left w:val="none" w:sz="0" w:space="0" w:color="auto"/>
                <w:bottom w:val="none" w:sz="0" w:space="0" w:color="auto"/>
                <w:right w:val="none" w:sz="0" w:space="0" w:color="auto"/>
              </w:divBdr>
              <w:divsChild>
                <w:div w:id="494302272">
                  <w:marLeft w:val="0"/>
                  <w:marRight w:val="0"/>
                  <w:marTop w:val="0"/>
                  <w:marBottom w:val="0"/>
                  <w:divBdr>
                    <w:top w:val="none" w:sz="0" w:space="0" w:color="auto"/>
                    <w:left w:val="none" w:sz="0" w:space="0" w:color="auto"/>
                    <w:bottom w:val="none" w:sz="0" w:space="0" w:color="auto"/>
                    <w:right w:val="none" w:sz="0" w:space="0" w:color="auto"/>
                  </w:divBdr>
                </w:div>
              </w:divsChild>
            </w:div>
            <w:div w:id="1903100699">
              <w:marLeft w:val="0"/>
              <w:marRight w:val="0"/>
              <w:marTop w:val="0"/>
              <w:marBottom w:val="0"/>
              <w:divBdr>
                <w:top w:val="none" w:sz="0" w:space="0" w:color="auto"/>
                <w:left w:val="none" w:sz="0" w:space="0" w:color="auto"/>
                <w:bottom w:val="none" w:sz="0" w:space="0" w:color="auto"/>
                <w:right w:val="none" w:sz="0" w:space="0" w:color="auto"/>
              </w:divBdr>
              <w:divsChild>
                <w:div w:id="1882473710">
                  <w:marLeft w:val="0"/>
                  <w:marRight w:val="0"/>
                  <w:marTop w:val="0"/>
                  <w:marBottom w:val="0"/>
                  <w:divBdr>
                    <w:top w:val="none" w:sz="0" w:space="0" w:color="auto"/>
                    <w:left w:val="none" w:sz="0" w:space="0" w:color="auto"/>
                    <w:bottom w:val="none" w:sz="0" w:space="0" w:color="auto"/>
                    <w:right w:val="none" w:sz="0" w:space="0" w:color="auto"/>
                  </w:divBdr>
                </w:div>
              </w:divsChild>
            </w:div>
            <w:div w:id="1136877837">
              <w:marLeft w:val="0"/>
              <w:marRight w:val="0"/>
              <w:marTop w:val="0"/>
              <w:marBottom w:val="0"/>
              <w:divBdr>
                <w:top w:val="none" w:sz="0" w:space="0" w:color="auto"/>
                <w:left w:val="none" w:sz="0" w:space="0" w:color="auto"/>
                <w:bottom w:val="none" w:sz="0" w:space="0" w:color="auto"/>
                <w:right w:val="none" w:sz="0" w:space="0" w:color="auto"/>
              </w:divBdr>
              <w:divsChild>
                <w:div w:id="663820335">
                  <w:marLeft w:val="0"/>
                  <w:marRight w:val="0"/>
                  <w:marTop w:val="0"/>
                  <w:marBottom w:val="0"/>
                  <w:divBdr>
                    <w:top w:val="none" w:sz="0" w:space="0" w:color="auto"/>
                    <w:left w:val="none" w:sz="0" w:space="0" w:color="auto"/>
                    <w:bottom w:val="none" w:sz="0" w:space="0" w:color="auto"/>
                    <w:right w:val="none" w:sz="0" w:space="0" w:color="auto"/>
                  </w:divBdr>
                </w:div>
              </w:divsChild>
            </w:div>
            <w:div w:id="1670909994">
              <w:marLeft w:val="0"/>
              <w:marRight w:val="0"/>
              <w:marTop w:val="0"/>
              <w:marBottom w:val="0"/>
              <w:divBdr>
                <w:top w:val="none" w:sz="0" w:space="0" w:color="auto"/>
                <w:left w:val="none" w:sz="0" w:space="0" w:color="auto"/>
                <w:bottom w:val="none" w:sz="0" w:space="0" w:color="auto"/>
                <w:right w:val="none" w:sz="0" w:space="0" w:color="auto"/>
              </w:divBdr>
              <w:divsChild>
                <w:div w:id="1121609804">
                  <w:marLeft w:val="0"/>
                  <w:marRight w:val="0"/>
                  <w:marTop w:val="0"/>
                  <w:marBottom w:val="0"/>
                  <w:divBdr>
                    <w:top w:val="none" w:sz="0" w:space="0" w:color="auto"/>
                    <w:left w:val="none" w:sz="0" w:space="0" w:color="auto"/>
                    <w:bottom w:val="none" w:sz="0" w:space="0" w:color="auto"/>
                    <w:right w:val="none" w:sz="0" w:space="0" w:color="auto"/>
                  </w:divBdr>
                </w:div>
              </w:divsChild>
            </w:div>
            <w:div w:id="1827162319">
              <w:marLeft w:val="0"/>
              <w:marRight w:val="0"/>
              <w:marTop w:val="0"/>
              <w:marBottom w:val="0"/>
              <w:divBdr>
                <w:top w:val="none" w:sz="0" w:space="0" w:color="auto"/>
                <w:left w:val="none" w:sz="0" w:space="0" w:color="auto"/>
                <w:bottom w:val="none" w:sz="0" w:space="0" w:color="auto"/>
                <w:right w:val="none" w:sz="0" w:space="0" w:color="auto"/>
              </w:divBdr>
              <w:divsChild>
                <w:div w:id="956714092">
                  <w:marLeft w:val="0"/>
                  <w:marRight w:val="0"/>
                  <w:marTop w:val="0"/>
                  <w:marBottom w:val="0"/>
                  <w:divBdr>
                    <w:top w:val="none" w:sz="0" w:space="0" w:color="auto"/>
                    <w:left w:val="none" w:sz="0" w:space="0" w:color="auto"/>
                    <w:bottom w:val="none" w:sz="0" w:space="0" w:color="auto"/>
                    <w:right w:val="none" w:sz="0" w:space="0" w:color="auto"/>
                  </w:divBdr>
                </w:div>
              </w:divsChild>
            </w:div>
            <w:div w:id="1626539297">
              <w:marLeft w:val="0"/>
              <w:marRight w:val="0"/>
              <w:marTop w:val="0"/>
              <w:marBottom w:val="0"/>
              <w:divBdr>
                <w:top w:val="none" w:sz="0" w:space="0" w:color="auto"/>
                <w:left w:val="none" w:sz="0" w:space="0" w:color="auto"/>
                <w:bottom w:val="none" w:sz="0" w:space="0" w:color="auto"/>
                <w:right w:val="none" w:sz="0" w:space="0" w:color="auto"/>
              </w:divBdr>
              <w:divsChild>
                <w:div w:id="1134787919">
                  <w:marLeft w:val="0"/>
                  <w:marRight w:val="0"/>
                  <w:marTop w:val="0"/>
                  <w:marBottom w:val="0"/>
                  <w:divBdr>
                    <w:top w:val="none" w:sz="0" w:space="0" w:color="auto"/>
                    <w:left w:val="none" w:sz="0" w:space="0" w:color="auto"/>
                    <w:bottom w:val="none" w:sz="0" w:space="0" w:color="auto"/>
                    <w:right w:val="none" w:sz="0" w:space="0" w:color="auto"/>
                  </w:divBdr>
                </w:div>
              </w:divsChild>
            </w:div>
            <w:div w:id="61029050">
              <w:marLeft w:val="0"/>
              <w:marRight w:val="0"/>
              <w:marTop w:val="0"/>
              <w:marBottom w:val="0"/>
              <w:divBdr>
                <w:top w:val="none" w:sz="0" w:space="0" w:color="auto"/>
                <w:left w:val="none" w:sz="0" w:space="0" w:color="auto"/>
                <w:bottom w:val="none" w:sz="0" w:space="0" w:color="auto"/>
                <w:right w:val="none" w:sz="0" w:space="0" w:color="auto"/>
              </w:divBdr>
              <w:divsChild>
                <w:div w:id="1112942962">
                  <w:marLeft w:val="0"/>
                  <w:marRight w:val="0"/>
                  <w:marTop w:val="0"/>
                  <w:marBottom w:val="0"/>
                  <w:divBdr>
                    <w:top w:val="none" w:sz="0" w:space="0" w:color="auto"/>
                    <w:left w:val="none" w:sz="0" w:space="0" w:color="auto"/>
                    <w:bottom w:val="none" w:sz="0" w:space="0" w:color="auto"/>
                    <w:right w:val="none" w:sz="0" w:space="0" w:color="auto"/>
                  </w:divBdr>
                </w:div>
              </w:divsChild>
            </w:div>
            <w:div w:id="1752505213">
              <w:marLeft w:val="0"/>
              <w:marRight w:val="0"/>
              <w:marTop w:val="0"/>
              <w:marBottom w:val="0"/>
              <w:divBdr>
                <w:top w:val="none" w:sz="0" w:space="0" w:color="auto"/>
                <w:left w:val="none" w:sz="0" w:space="0" w:color="auto"/>
                <w:bottom w:val="none" w:sz="0" w:space="0" w:color="auto"/>
                <w:right w:val="none" w:sz="0" w:space="0" w:color="auto"/>
              </w:divBdr>
              <w:divsChild>
                <w:div w:id="176383673">
                  <w:marLeft w:val="0"/>
                  <w:marRight w:val="0"/>
                  <w:marTop w:val="0"/>
                  <w:marBottom w:val="0"/>
                  <w:divBdr>
                    <w:top w:val="none" w:sz="0" w:space="0" w:color="auto"/>
                    <w:left w:val="none" w:sz="0" w:space="0" w:color="auto"/>
                    <w:bottom w:val="none" w:sz="0" w:space="0" w:color="auto"/>
                    <w:right w:val="none" w:sz="0" w:space="0" w:color="auto"/>
                  </w:divBdr>
                </w:div>
              </w:divsChild>
            </w:div>
            <w:div w:id="609355129">
              <w:marLeft w:val="0"/>
              <w:marRight w:val="0"/>
              <w:marTop w:val="0"/>
              <w:marBottom w:val="0"/>
              <w:divBdr>
                <w:top w:val="none" w:sz="0" w:space="0" w:color="auto"/>
                <w:left w:val="none" w:sz="0" w:space="0" w:color="auto"/>
                <w:bottom w:val="none" w:sz="0" w:space="0" w:color="auto"/>
                <w:right w:val="none" w:sz="0" w:space="0" w:color="auto"/>
              </w:divBdr>
              <w:divsChild>
                <w:div w:id="581334035">
                  <w:marLeft w:val="0"/>
                  <w:marRight w:val="0"/>
                  <w:marTop w:val="0"/>
                  <w:marBottom w:val="0"/>
                  <w:divBdr>
                    <w:top w:val="none" w:sz="0" w:space="0" w:color="auto"/>
                    <w:left w:val="none" w:sz="0" w:space="0" w:color="auto"/>
                    <w:bottom w:val="none" w:sz="0" w:space="0" w:color="auto"/>
                    <w:right w:val="none" w:sz="0" w:space="0" w:color="auto"/>
                  </w:divBdr>
                </w:div>
              </w:divsChild>
            </w:div>
            <w:div w:id="1312175015">
              <w:marLeft w:val="0"/>
              <w:marRight w:val="0"/>
              <w:marTop w:val="0"/>
              <w:marBottom w:val="0"/>
              <w:divBdr>
                <w:top w:val="none" w:sz="0" w:space="0" w:color="auto"/>
                <w:left w:val="none" w:sz="0" w:space="0" w:color="auto"/>
                <w:bottom w:val="none" w:sz="0" w:space="0" w:color="auto"/>
                <w:right w:val="none" w:sz="0" w:space="0" w:color="auto"/>
              </w:divBdr>
              <w:divsChild>
                <w:div w:id="21977817">
                  <w:marLeft w:val="0"/>
                  <w:marRight w:val="0"/>
                  <w:marTop w:val="0"/>
                  <w:marBottom w:val="0"/>
                  <w:divBdr>
                    <w:top w:val="none" w:sz="0" w:space="0" w:color="auto"/>
                    <w:left w:val="none" w:sz="0" w:space="0" w:color="auto"/>
                    <w:bottom w:val="none" w:sz="0" w:space="0" w:color="auto"/>
                    <w:right w:val="none" w:sz="0" w:space="0" w:color="auto"/>
                  </w:divBdr>
                </w:div>
              </w:divsChild>
            </w:div>
            <w:div w:id="1669675752">
              <w:marLeft w:val="0"/>
              <w:marRight w:val="0"/>
              <w:marTop w:val="0"/>
              <w:marBottom w:val="0"/>
              <w:divBdr>
                <w:top w:val="none" w:sz="0" w:space="0" w:color="auto"/>
                <w:left w:val="none" w:sz="0" w:space="0" w:color="auto"/>
                <w:bottom w:val="none" w:sz="0" w:space="0" w:color="auto"/>
                <w:right w:val="none" w:sz="0" w:space="0" w:color="auto"/>
              </w:divBdr>
              <w:divsChild>
                <w:div w:id="383454882">
                  <w:marLeft w:val="0"/>
                  <w:marRight w:val="0"/>
                  <w:marTop w:val="0"/>
                  <w:marBottom w:val="0"/>
                  <w:divBdr>
                    <w:top w:val="none" w:sz="0" w:space="0" w:color="auto"/>
                    <w:left w:val="none" w:sz="0" w:space="0" w:color="auto"/>
                    <w:bottom w:val="none" w:sz="0" w:space="0" w:color="auto"/>
                    <w:right w:val="none" w:sz="0" w:space="0" w:color="auto"/>
                  </w:divBdr>
                </w:div>
              </w:divsChild>
            </w:div>
            <w:div w:id="72821308">
              <w:marLeft w:val="0"/>
              <w:marRight w:val="0"/>
              <w:marTop w:val="0"/>
              <w:marBottom w:val="0"/>
              <w:divBdr>
                <w:top w:val="none" w:sz="0" w:space="0" w:color="auto"/>
                <w:left w:val="none" w:sz="0" w:space="0" w:color="auto"/>
                <w:bottom w:val="none" w:sz="0" w:space="0" w:color="auto"/>
                <w:right w:val="none" w:sz="0" w:space="0" w:color="auto"/>
              </w:divBdr>
              <w:divsChild>
                <w:div w:id="1561987099">
                  <w:marLeft w:val="0"/>
                  <w:marRight w:val="0"/>
                  <w:marTop w:val="0"/>
                  <w:marBottom w:val="0"/>
                  <w:divBdr>
                    <w:top w:val="none" w:sz="0" w:space="0" w:color="auto"/>
                    <w:left w:val="none" w:sz="0" w:space="0" w:color="auto"/>
                    <w:bottom w:val="none" w:sz="0" w:space="0" w:color="auto"/>
                    <w:right w:val="none" w:sz="0" w:space="0" w:color="auto"/>
                  </w:divBdr>
                </w:div>
              </w:divsChild>
            </w:div>
            <w:div w:id="1178539004">
              <w:marLeft w:val="0"/>
              <w:marRight w:val="0"/>
              <w:marTop w:val="0"/>
              <w:marBottom w:val="0"/>
              <w:divBdr>
                <w:top w:val="none" w:sz="0" w:space="0" w:color="auto"/>
                <w:left w:val="none" w:sz="0" w:space="0" w:color="auto"/>
                <w:bottom w:val="none" w:sz="0" w:space="0" w:color="auto"/>
                <w:right w:val="none" w:sz="0" w:space="0" w:color="auto"/>
              </w:divBdr>
              <w:divsChild>
                <w:div w:id="1316497589">
                  <w:marLeft w:val="0"/>
                  <w:marRight w:val="0"/>
                  <w:marTop w:val="0"/>
                  <w:marBottom w:val="0"/>
                  <w:divBdr>
                    <w:top w:val="none" w:sz="0" w:space="0" w:color="auto"/>
                    <w:left w:val="none" w:sz="0" w:space="0" w:color="auto"/>
                    <w:bottom w:val="none" w:sz="0" w:space="0" w:color="auto"/>
                    <w:right w:val="none" w:sz="0" w:space="0" w:color="auto"/>
                  </w:divBdr>
                </w:div>
              </w:divsChild>
            </w:div>
            <w:div w:id="1446342377">
              <w:marLeft w:val="0"/>
              <w:marRight w:val="0"/>
              <w:marTop w:val="0"/>
              <w:marBottom w:val="0"/>
              <w:divBdr>
                <w:top w:val="none" w:sz="0" w:space="0" w:color="auto"/>
                <w:left w:val="none" w:sz="0" w:space="0" w:color="auto"/>
                <w:bottom w:val="none" w:sz="0" w:space="0" w:color="auto"/>
                <w:right w:val="none" w:sz="0" w:space="0" w:color="auto"/>
              </w:divBdr>
              <w:divsChild>
                <w:div w:id="1224951999">
                  <w:marLeft w:val="0"/>
                  <w:marRight w:val="0"/>
                  <w:marTop w:val="0"/>
                  <w:marBottom w:val="0"/>
                  <w:divBdr>
                    <w:top w:val="none" w:sz="0" w:space="0" w:color="auto"/>
                    <w:left w:val="none" w:sz="0" w:space="0" w:color="auto"/>
                    <w:bottom w:val="none" w:sz="0" w:space="0" w:color="auto"/>
                    <w:right w:val="none" w:sz="0" w:space="0" w:color="auto"/>
                  </w:divBdr>
                </w:div>
              </w:divsChild>
            </w:div>
            <w:div w:id="853108078">
              <w:marLeft w:val="0"/>
              <w:marRight w:val="0"/>
              <w:marTop w:val="0"/>
              <w:marBottom w:val="0"/>
              <w:divBdr>
                <w:top w:val="none" w:sz="0" w:space="0" w:color="auto"/>
                <w:left w:val="none" w:sz="0" w:space="0" w:color="auto"/>
                <w:bottom w:val="none" w:sz="0" w:space="0" w:color="auto"/>
                <w:right w:val="none" w:sz="0" w:space="0" w:color="auto"/>
              </w:divBdr>
              <w:divsChild>
                <w:div w:id="447310763">
                  <w:marLeft w:val="0"/>
                  <w:marRight w:val="0"/>
                  <w:marTop w:val="0"/>
                  <w:marBottom w:val="0"/>
                  <w:divBdr>
                    <w:top w:val="none" w:sz="0" w:space="0" w:color="auto"/>
                    <w:left w:val="none" w:sz="0" w:space="0" w:color="auto"/>
                    <w:bottom w:val="none" w:sz="0" w:space="0" w:color="auto"/>
                    <w:right w:val="none" w:sz="0" w:space="0" w:color="auto"/>
                  </w:divBdr>
                </w:div>
              </w:divsChild>
            </w:div>
            <w:div w:id="2060548246">
              <w:marLeft w:val="0"/>
              <w:marRight w:val="0"/>
              <w:marTop w:val="0"/>
              <w:marBottom w:val="0"/>
              <w:divBdr>
                <w:top w:val="none" w:sz="0" w:space="0" w:color="auto"/>
                <w:left w:val="none" w:sz="0" w:space="0" w:color="auto"/>
                <w:bottom w:val="none" w:sz="0" w:space="0" w:color="auto"/>
                <w:right w:val="none" w:sz="0" w:space="0" w:color="auto"/>
              </w:divBdr>
              <w:divsChild>
                <w:div w:id="1135215212">
                  <w:marLeft w:val="0"/>
                  <w:marRight w:val="0"/>
                  <w:marTop w:val="0"/>
                  <w:marBottom w:val="0"/>
                  <w:divBdr>
                    <w:top w:val="none" w:sz="0" w:space="0" w:color="auto"/>
                    <w:left w:val="none" w:sz="0" w:space="0" w:color="auto"/>
                    <w:bottom w:val="none" w:sz="0" w:space="0" w:color="auto"/>
                    <w:right w:val="none" w:sz="0" w:space="0" w:color="auto"/>
                  </w:divBdr>
                </w:div>
              </w:divsChild>
            </w:div>
            <w:div w:id="1142118758">
              <w:marLeft w:val="0"/>
              <w:marRight w:val="0"/>
              <w:marTop w:val="0"/>
              <w:marBottom w:val="0"/>
              <w:divBdr>
                <w:top w:val="none" w:sz="0" w:space="0" w:color="auto"/>
                <w:left w:val="none" w:sz="0" w:space="0" w:color="auto"/>
                <w:bottom w:val="none" w:sz="0" w:space="0" w:color="auto"/>
                <w:right w:val="none" w:sz="0" w:space="0" w:color="auto"/>
              </w:divBdr>
              <w:divsChild>
                <w:div w:id="1220022138">
                  <w:marLeft w:val="0"/>
                  <w:marRight w:val="0"/>
                  <w:marTop w:val="0"/>
                  <w:marBottom w:val="0"/>
                  <w:divBdr>
                    <w:top w:val="none" w:sz="0" w:space="0" w:color="auto"/>
                    <w:left w:val="none" w:sz="0" w:space="0" w:color="auto"/>
                    <w:bottom w:val="none" w:sz="0" w:space="0" w:color="auto"/>
                    <w:right w:val="none" w:sz="0" w:space="0" w:color="auto"/>
                  </w:divBdr>
                </w:div>
              </w:divsChild>
            </w:div>
            <w:div w:id="129323432">
              <w:marLeft w:val="0"/>
              <w:marRight w:val="0"/>
              <w:marTop w:val="0"/>
              <w:marBottom w:val="0"/>
              <w:divBdr>
                <w:top w:val="none" w:sz="0" w:space="0" w:color="auto"/>
                <w:left w:val="none" w:sz="0" w:space="0" w:color="auto"/>
                <w:bottom w:val="none" w:sz="0" w:space="0" w:color="auto"/>
                <w:right w:val="none" w:sz="0" w:space="0" w:color="auto"/>
              </w:divBdr>
              <w:divsChild>
                <w:div w:id="1167401680">
                  <w:marLeft w:val="0"/>
                  <w:marRight w:val="0"/>
                  <w:marTop w:val="0"/>
                  <w:marBottom w:val="0"/>
                  <w:divBdr>
                    <w:top w:val="none" w:sz="0" w:space="0" w:color="auto"/>
                    <w:left w:val="none" w:sz="0" w:space="0" w:color="auto"/>
                    <w:bottom w:val="none" w:sz="0" w:space="0" w:color="auto"/>
                    <w:right w:val="none" w:sz="0" w:space="0" w:color="auto"/>
                  </w:divBdr>
                </w:div>
              </w:divsChild>
            </w:div>
            <w:div w:id="574821205">
              <w:marLeft w:val="0"/>
              <w:marRight w:val="0"/>
              <w:marTop w:val="0"/>
              <w:marBottom w:val="0"/>
              <w:divBdr>
                <w:top w:val="none" w:sz="0" w:space="0" w:color="auto"/>
                <w:left w:val="none" w:sz="0" w:space="0" w:color="auto"/>
                <w:bottom w:val="none" w:sz="0" w:space="0" w:color="auto"/>
                <w:right w:val="none" w:sz="0" w:space="0" w:color="auto"/>
              </w:divBdr>
              <w:divsChild>
                <w:div w:id="826675259">
                  <w:marLeft w:val="0"/>
                  <w:marRight w:val="0"/>
                  <w:marTop w:val="0"/>
                  <w:marBottom w:val="0"/>
                  <w:divBdr>
                    <w:top w:val="none" w:sz="0" w:space="0" w:color="auto"/>
                    <w:left w:val="none" w:sz="0" w:space="0" w:color="auto"/>
                    <w:bottom w:val="none" w:sz="0" w:space="0" w:color="auto"/>
                    <w:right w:val="none" w:sz="0" w:space="0" w:color="auto"/>
                  </w:divBdr>
                </w:div>
              </w:divsChild>
            </w:div>
            <w:div w:id="1398937440">
              <w:marLeft w:val="0"/>
              <w:marRight w:val="0"/>
              <w:marTop w:val="0"/>
              <w:marBottom w:val="0"/>
              <w:divBdr>
                <w:top w:val="none" w:sz="0" w:space="0" w:color="auto"/>
                <w:left w:val="none" w:sz="0" w:space="0" w:color="auto"/>
                <w:bottom w:val="none" w:sz="0" w:space="0" w:color="auto"/>
                <w:right w:val="none" w:sz="0" w:space="0" w:color="auto"/>
              </w:divBdr>
              <w:divsChild>
                <w:div w:id="943808247">
                  <w:marLeft w:val="0"/>
                  <w:marRight w:val="0"/>
                  <w:marTop w:val="0"/>
                  <w:marBottom w:val="0"/>
                  <w:divBdr>
                    <w:top w:val="none" w:sz="0" w:space="0" w:color="auto"/>
                    <w:left w:val="none" w:sz="0" w:space="0" w:color="auto"/>
                    <w:bottom w:val="none" w:sz="0" w:space="0" w:color="auto"/>
                    <w:right w:val="none" w:sz="0" w:space="0" w:color="auto"/>
                  </w:divBdr>
                </w:div>
              </w:divsChild>
            </w:div>
            <w:div w:id="631330566">
              <w:marLeft w:val="0"/>
              <w:marRight w:val="0"/>
              <w:marTop w:val="0"/>
              <w:marBottom w:val="0"/>
              <w:divBdr>
                <w:top w:val="none" w:sz="0" w:space="0" w:color="auto"/>
                <w:left w:val="none" w:sz="0" w:space="0" w:color="auto"/>
                <w:bottom w:val="none" w:sz="0" w:space="0" w:color="auto"/>
                <w:right w:val="none" w:sz="0" w:space="0" w:color="auto"/>
              </w:divBdr>
              <w:divsChild>
                <w:div w:id="1504861101">
                  <w:marLeft w:val="0"/>
                  <w:marRight w:val="0"/>
                  <w:marTop w:val="0"/>
                  <w:marBottom w:val="0"/>
                  <w:divBdr>
                    <w:top w:val="none" w:sz="0" w:space="0" w:color="auto"/>
                    <w:left w:val="none" w:sz="0" w:space="0" w:color="auto"/>
                    <w:bottom w:val="none" w:sz="0" w:space="0" w:color="auto"/>
                    <w:right w:val="none" w:sz="0" w:space="0" w:color="auto"/>
                  </w:divBdr>
                </w:div>
              </w:divsChild>
            </w:div>
            <w:div w:id="2055806031">
              <w:marLeft w:val="0"/>
              <w:marRight w:val="0"/>
              <w:marTop w:val="0"/>
              <w:marBottom w:val="0"/>
              <w:divBdr>
                <w:top w:val="none" w:sz="0" w:space="0" w:color="auto"/>
                <w:left w:val="none" w:sz="0" w:space="0" w:color="auto"/>
                <w:bottom w:val="none" w:sz="0" w:space="0" w:color="auto"/>
                <w:right w:val="none" w:sz="0" w:space="0" w:color="auto"/>
              </w:divBdr>
              <w:divsChild>
                <w:div w:id="697658035">
                  <w:marLeft w:val="0"/>
                  <w:marRight w:val="0"/>
                  <w:marTop w:val="0"/>
                  <w:marBottom w:val="0"/>
                  <w:divBdr>
                    <w:top w:val="none" w:sz="0" w:space="0" w:color="auto"/>
                    <w:left w:val="none" w:sz="0" w:space="0" w:color="auto"/>
                    <w:bottom w:val="none" w:sz="0" w:space="0" w:color="auto"/>
                    <w:right w:val="none" w:sz="0" w:space="0" w:color="auto"/>
                  </w:divBdr>
                </w:div>
              </w:divsChild>
            </w:div>
            <w:div w:id="699552892">
              <w:marLeft w:val="0"/>
              <w:marRight w:val="0"/>
              <w:marTop w:val="0"/>
              <w:marBottom w:val="0"/>
              <w:divBdr>
                <w:top w:val="none" w:sz="0" w:space="0" w:color="auto"/>
                <w:left w:val="none" w:sz="0" w:space="0" w:color="auto"/>
                <w:bottom w:val="none" w:sz="0" w:space="0" w:color="auto"/>
                <w:right w:val="none" w:sz="0" w:space="0" w:color="auto"/>
              </w:divBdr>
              <w:divsChild>
                <w:div w:id="2145736437">
                  <w:marLeft w:val="0"/>
                  <w:marRight w:val="0"/>
                  <w:marTop w:val="0"/>
                  <w:marBottom w:val="0"/>
                  <w:divBdr>
                    <w:top w:val="none" w:sz="0" w:space="0" w:color="auto"/>
                    <w:left w:val="none" w:sz="0" w:space="0" w:color="auto"/>
                    <w:bottom w:val="none" w:sz="0" w:space="0" w:color="auto"/>
                    <w:right w:val="none" w:sz="0" w:space="0" w:color="auto"/>
                  </w:divBdr>
                </w:div>
              </w:divsChild>
            </w:div>
            <w:div w:id="1555509126">
              <w:marLeft w:val="0"/>
              <w:marRight w:val="0"/>
              <w:marTop w:val="0"/>
              <w:marBottom w:val="0"/>
              <w:divBdr>
                <w:top w:val="none" w:sz="0" w:space="0" w:color="auto"/>
                <w:left w:val="none" w:sz="0" w:space="0" w:color="auto"/>
                <w:bottom w:val="none" w:sz="0" w:space="0" w:color="auto"/>
                <w:right w:val="none" w:sz="0" w:space="0" w:color="auto"/>
              </w:divBdr>
              <w:divsChild>
                <w:div w:id="1125198973">
                  <w:marLeft w:val="0"/>
                  <w:marRight w:val="0"/>
                  <w:marTop w:val="0"/>
                  <w:marBottom w:val="0"/>
                  <w:divBdr>
                    <w:top w:val="none" w:sz="0" w:space="0" w:color="auto"/>
                    <w:left w:val="none" w:sz="0" w:space="0" w:color="auto"/>
                    <w:bottom w:val="none" w:sz="0" w:space="0" w:color="auto"/>
                    <w:right w:val="none" w:sz="0" w:space="0" w:color="auto"/>
                  </w:divBdr>
                </w:div>
              </w:divsChild>
            </w:div>
            <w:div w:id="1098208851">
              <w:marLeft w:val="0"/>
              <w:marRight w:val="0"/>
              <w:marTop w:val="0"/>
              <w:marBottom w:val="0"/>
              <w:divBdr>
                <w:top w:val="none" w:sz="0" w:space="0" w:color="auto"/>
                <w:left w:val="none" w:sz="0" w:space="0" w:color="auto"/>
                <w:bottom w:val="none" w:sz="0" w:space="0" w:color="auto"/>
                <w:right w:val="none" w:sz="0" w:space="0" w:color="auto"/>
              </w:divBdr>
              <w:divsChild>
                <w:div w:id="911112976">
                  <w:marLeft w:val="0"/>
                  <w:marRight w:val="0"/>
                  <w:marTop w:val="0"/>
                  <w:marBottom w:val="0"/>
                  <w:divBdr>
                    <w:top w:val="none" w:sz="0" w:space="0" w:color="auto"/>
                    <w:left w:val="none" w:sz="0" w:space="0" w:color="auto"/>
                    <w:bottom w:val="none" w:sz="0" w:space="0" w:color="auto"/>
                    <w:right w:val="none" w:sz="0" w:space="0" w:color="auto"/>
                  </w:divBdr>
                </w:div>
              </w:divsChild>
            </w:div>
            <w:div w:id="1867719031">
              <w:marLeft w:val="0"/>
              <w:marRight w:val="0"/>
              <w:marTop w:val="0"/>
              <w:marBottom w:val="0"/>
              <w:divBdr>
                <w:top w:val="none" w:sz="0" w:space="0" w:color="auto"/>
                <w:left w:val="none" w:sz="0" w:space="0" w:color="auto"/>
                <w:bottom w:val="none" w:sz="0" w:space="0" w:color="auto"/>
                <w:right w:val="none" w:sz="0" w:space="0" w:color="auto"/>
              </w:divBdr>
              <w:divsChild>
                <w:div w:id="1067797989">
                  <w:marLeft w:val="0"/>
                  <w:marRight w:val="0"/>
                  <w:marTop w:val="0"/>
                  <w:marBottom w:val="0"/>
                  <w:divBdr>
                    <w:top w:val="none" w:sz="0" w:space="0" w:color="auto"/>
                    <w:left w:val="none" w:sz="0" w:space="0" w:color="auto"/>
                    <w:bottom w:val="none" w:sz="0" w:space="0" w:color="auto"/>
                    <w:right w:val="none" w:sz="0" w:space="0" w:color="auto"/>
                  </w:divBdr>
                </w:div>
              </w:divsChild>
            </w:div>
            <w:div w:id="1866282149">
              <w:marLeft w:val="0"/>
              <w:marRight w:val="0"/>
              <w:marTop w:val="0"/>
              <w:marBottom w:val="0"/>
              <w:divBdr>
                <w:top w:val="none" w:sz="0" w:space="0" w:color="auto"/>
                <w:left w:val="none" w:sz="0" w:space="0" w:color="auto"/>
                <w:bottom w:val="none" w:sz="0" w:space="0" w:color="auto"/>
                <w:right w:val="none" w:sz="0" w:space="0" w:color="auto"/>
              </w:divBdr>
              <w:divsChild>
                <w:div w:id="1619604393">
                  <w:marLeft w:val="0"/>
                  <w:marRight w:val="0"/>
                  <w:marTop w:val="0"/>
                  <w:marBottom w:val="0"/>
                  <w:divBdr>
                    <w:top w:val="none" w:sz="0" w:space="0" w:color="auto"/>
                    <w:left w:val="none" w:sz="0" w:space="0" w:color="auto"/>
                    <w:bottom w:val="none" w:sz="0" w:space="0" w:color="auto"/>
                    <w:right w:val="none" w:sz="0" w:space="0" w:color="auto"/>
                  </w:divBdr>
                </w:div>
              </w:divsChild>
            </w:div>
            <w:div w:id="28726376">
              <w:marLeft w:val="0"/>
              <w:marRight w:val="0"/>
              <w:marTop w:val="0"/>
              <w:marBottom w:val="0"/>
              <w:divBdr>
                <w:top w:val="none" w:sz="0" w:space="0" w:color="auto"/>
                <w:left w:val="none" w:sz="0" w:space="0" w:color="auto"/>
                <w:bottom w:val="none" w:sz="0" w:space="0" w:color="auto"/>
                <w:right w:val="none" w:sz="0" w:space="0" w:color="auto"/>
              </w:divBdr>
              <w:divsChild>
                <w:div w:id="904801276">
                  <w:marLeft w:val="0"/>
                  <w:marRight w:val="0"/>
                  <w:marTop w:val="0"/>
                  <w:marBottom w:val="0"/>
                  <w:divBdr>
                    <w:top w:val="none" w:sz="0" w:space="0" w:color="auto"/>
                    <w:left w:val="none" w:sz="0" w:space="0" w:color="auto"/>
                    <w:bottom w:val="none" w:sz="0" w:space="0" w:color="auto"/>
                    <w:right w:val="none" w:sz="0" w:space="0" w:color="auto"/>
                  </w:divBdr>
                </w:div>
              </w:divsChild>
            </w:div>
            <w:div w:id="687292315">
              <w:marLeft w:val="0"/>
              <w:marRight w:val="0"/>
              <w:marTop w:val="0"/>
              <w:marBottom w:val="0"/>
              <w:divBdr>
                <w:top w:val="none" w:sz="0" w:space="0" w:color="auto"/>
                <w:left w:val="none" w:sz="0" w:space="0" w:color="auto"/>
                <w:bottom w:val="none" w:sz="0" w:space="0" w:color="auto"/>
                <w:right w:val="none" w:sz="0" w:space="0" w:color="auto"/>
              </w:divBdr>
              <w:divsChild>
                <w:div w:id="815073512">
                  <w:marLeft w:val="0"/>
                  <w:marRight w:val="0"/>
                  <w:marTop w:val="0"/>
                  <w:marBottom w:val="0"/>
                  <w:divBdr>
                    <w:top w:val="none" w:sz="0" w:space="0" w:color="auto"/>
                    <w:left w:val="none" w:sz="0" w:space="0" w:color="auto"/>
                    <w:bottom w:val="none" w:sz="0" w:space="0" w:color="auto"/>
                    <w:right w:val="none" w:sz="0" w:space="0" w:color="auto"/>
                  </w:divBdr>
                </w:div>
              </w:divsChild>
            </w:div>
            <w:div w:id="758526233">
              <w:marLeft w:val="0"/>
              <w:marRight w:val="0"/>
              <w:marTop w:val="0"/>
              <w:marBottom w:val="0"/>
              <w:divBdr>
                <w:top w:val="none" w:sz="0" w:space="0" w:color="auto"/>
                <w:left w:val="none" w:sz="0" w:space="0" w:color="auto"/>
                <w:bottom w:val="none" w:sz="0" w:space="0" w:color="auto"/>
                <w:right w:val="none" w:sz="0" w:space="0" w:color="auto"/>
              </w:divBdr>
              <w:divsChild>
                <w:div w:id="790170866">
                  <w:marLeft w:val="0"/>
                  <w:marRight w:val="0"/>
                  <w:marTop w:val="0"/>
                  <w:marBottom w:val="0"/>
                  <w:divBdr>
                    <w:top w:val="none" w:sz="0" w:space="0" w:color="auto"/>
                    <w:left w:val="none" w:sz="0" w:space="0" w:color="auto"/>
                    <w:bottom w:val="none" w:sz="0" w:space="0" w:color="auto"/>
                    <w:right w:val="none" w:sz="0" w:space="0" w:color="auto"/>
                  </w:divBdr>
                </w:div>
              </w:divsChild>
            </w:div>
            <w:div w:id="449591641">
              <w:marLeft w:val="0"/>
              <w:marRight w:val="0"/>
              <w:marTop w:val="0"/>
              <w:marBottom w:val="0"/>
              <w:divBdr>
                <w:top w:val="none" w:sz="0" w:space="0" w:color="auto"/>
                <w:left w:val="none" w:sz="0" w:space="0" w:color="auto"/>
                <w:bottom w:val="none" w:sz="0" w:space="0" w:color="auto"/>
                <w:right w:val="none" w:sz="0" w:space="0" w:color="auto"/>
              </w:divBdr>
              <w:divsChild>
                <w:div w:id="677972012">
                  <w:marLeft w:val="0"/>
                  <w:marRight w:val="0"/>
                  <w:marTop w:val="0"/>
                  <w:marBottom w:val="0"/>
                  <w:divBdr>
                    <w:top w:val="none" w:sz="0" w:space="0" w:color="auto"/>
                    <w:left w:val="none" w:sz="0" w:space="0" w:color="auto"/>
                    <w:bottom w:val="none" w:sz="0" w:space="0" w:color="auto"/>
                    <w:right w:val="none" w:sz="0" w:space="0" w:color="auto"/>
                  </w:divBdr>
                </w:div>
              </w:divsChild>
            </w:div>
            <w:div w:id="2032299672">
              <w:marLeft w:val="0"/>
              <w:marRight w:val="0"/>
              <w:marTop w:val="0"/>
              <w:marBottom w:val="0"/>
              <w:divBdr>
                <w:top w:val="none" w:sz="0" w:space="0" w:color="auto"/>
                <w:left w:val="none" w:sz="0" w:space="0" w:color="auto"/>
                <w:bottom w:val="none" w:sz="0" w:space="0" w:color="auto"/>
                <w:right w:val="none" w:sz="0" w:space="0" w:color="auto"/>
              </w:divBdr>
              <w:divsChild>
                <w:div w:id="705330758">
                  <w:marLeft w:val="0"/>
                  <w:marRight w:val="0"/>
                  <w:marTop w:val="0"/>
                  <w:marBottom w:val="0"/>
                  <w:divBdr>
                    <w:top w:val="none" w:sz="0" w:space="0" w:color="auto"/>
                    <w:left w:val="none" w:sz="0" w:space="0" w:color="auto"/>
                    <w:bottom w:val="none" w:sz="0" w:space="0" w:color="auto"/>
                    <w:right w:val="none" w:sz="0" w:space="0" w:color="auto"/>
                  </w:divBdr>
                </w:div>
              </w:divsChild>
            </w:div>
            <w:div w:id="1804227302">
              <w:marLeft w:val="0"/>
              <w:marRight w:val="0"/>
              <w:marTop w:val="0"/>
              <w:marBottom w:val="0"/>
              <w:divBdr>
                <w:top w:val="none" w:sz="0" w:space="0" w:color="auto"/>
                <w:left w:val="none" w:sz="0" w:space="0" w:color="auto"/>
                <w:bottom w:val="none" w:sz="0" w:space="0" w:color="auto"/>
                <w:right w:val="none" w:sz="0" w:space="0" w:color="auto"/>
              </w:divBdr>
              <w:divsChild>
                <w:div w:id="2036734670">
                  <w:marLeft w:val="0"/>
                  <w:marRight w:val="0"/>
                  <w:marTop w:val="0"/>
                  <w:marBottom w:val="0"/>
                  <w:divBdr>
                    <w:top w:val="none" w:sz="0" w:space="0" w:color="auto"/>
                    <w:left w:val="none" w:sz="0" w:space="0" w:color="auto"/>
                    <w:bottom w:val="none" w:sz="0" w:space="0" w:color="auto"/>
                    <w:right w:val="none" w:sz="0" w:space="0" w:color="auto"/>
                  </w:divBdr>
                </w:div>
              </w:divsChild>
            </w:div>
            <w:div w:id="998188244">
              <w:marLeft w:val="0"/>
              <w:marRight w:val="0"/>
              <w:marTop w:val="0"/>
              <w:marBottom w:val="0"/>
              <w:divBdr>
                <w:top w:val="none" w:sz="0" w:space="0" w:color="auto"/>
                <w:left w:val="none" w:sz="0" w:space="0" w:color="auto"/>
                <w:bottom w:val="none" w:sz="0" w:space="0" w:color="auto"/>
                <w:right w:val="none" w:sz="0" w:space="0" w:color="auto"/>
              </w:divBdr>
              <w:divsChild>
                <w:div w:id="1427923132">
                  <w:marLeft w:val="0"/>
                  <w:marRight w:val="0"/>
                  <w:marTop w:val="0"/>
                  <w:marBottom w:val="0"/>
                  <w:divBdr>
                    <w:top w:val="none" w:sz="0" w:space="0" w:color="auto"/>
                    <w:left w:val="none" w:sz="0" w:space="0" w:color="auto"/>
                    <w:bottom w:val="none" w:sz="0" w:space="0" w:color="auto"/>
                    <w:right w:val="none" w:sz="0" w:space="0" w:color="auto"/>
                  </w:divBdr>
                </w:div>
              </w:divsChild>
            </w:div>
            <w:div w:id="530580954">
              <w:marLeft w:val="0"/>
              <w:marRight w:val="0"/>
              <w:marTop w:val="0"/>
              <w:marBottom w:val="0"/>
              <w:divBdr>
                <w:top w:val="none" w:sz="0" w:space="0" w:color="auto"/>
                <w:left w:val="none" w:sz="0" w:space="0" w:color="auto"/>
                <w:bottom w:val="none" w:sz="0" w:space="0" w:color="auto"/>
                <w:right w:val="none" w:sz="0" w:space="0" w:color="auto"/>
              </w:divBdr>
              <w:divsChild>
                <w:div w:id="1844474065">
                  <w:marLeft w:val="0"/>
                  <w:marRight w:val="0"/>
                  <w:marTop w:val="0"/>
                  <w:marBottom w:val="0"/>
                  <w:divBdr>
                    <w:top w:val="none" w:sz="0" w:space="0" w:color="auto"/>
                    <w:left w:val="none" w:sz="0" w:space="0" w:color="auto"/>
                    <w:bottom w:val="none" w:sz="0" w:space="0" w:color="auto"/>
                    <w:right w:val="none" w:sz="0" w:space="0" w:color="auto"/>
                  </w:divBdr>
                </w:div>
              </w:divsChild>
            </w:div>
            <w:div w:id="824856107">
              <w:marLeft w:val="0"/>
              <w:marRight w:val="0"/>
              <w:marTop w:val="0"/>
              <w:marBottom w:val="0"/>
              <w:divBdr>
                <w:top w:val="none" w:sz="0" w:space="0" w:color="auto"/>
                <w:left w:val="none" w:sz="0" w:space="0" w:color="auto"/>
                <w:bottom w:val="none" w:sz="0" w:space="0" w:color="auto"/>
                <w:right w:val="none" w:sz="0" w:space="0" w:color="auto"/>
              </w:divBdr>
              <w:divsChild>
                <w:div w:id="2108455058">
                  <w:marLeft w:val="0"/>
                  <w:marRight w:val="0"/>
                  <w:marTop w:val="0"/>
                  <w:marBottom w:val="0"/>
                  <w:divBdr>
                    <w:top w:val="none" w:sz="0" w:space="0" w:color="auto"/>
                    <w:left w:val="none" w:sz="0" w:space="0" w:color="auto"/>
                    <w:bottom w:val="none" w:sz="0" w:space="0" w:color="auto"/>
                    <w:right w:val="none" w:sz="0" w:space="0" w:color="auto"/>
                  </w:divBdr>
                </w:div>
              </w:divsChild>
            </w:div>
            <w:div w:id="1679963500">
              <w:marLeft w:val="0"/>
              <w:marRight w:val="0"/>
              <w:marTop w:val="0"/>
              <w:marBottom w:val="0"/>
              <w:divBdr>
                <w:top w:val="none" w:sz="0" w:space="0" w:color="auto"/>
                <w:left w:val="none" w:sz="0" w:space="0" w:color="auto"/>
                <w:bottom w:val="none" w:sz="0" w:space="0" w:color="auto"/>
                <w:right w:val="none" w:sz="0" w:space="0" w:color="auto"/>
              </w:divBdr>
              <w:divsChild>
                <w:div w:id="2023169549">
                  <w:marLeft w:val="0"/>
                  <w:marRight w:val="0"/>
                  <w:marTop w:val="0"/>
                  <w:marBottom w:val="0"/>
                  <w:divBdr>
                    <w:top w:val="none" w:sz="0" w:space="0" w:color="auto"/>
                    <w:left w:val="none" w:sz="0" w:space="0" w:color="auto"/>
                    <w:bottom w:val="none" w:sz="0" w:space="0" w:color="auto"/>
                    <w:right w:val="none" w:sz="0" w:space="0" w:color="auto"/>
                  </w:divBdr>
                </w:div>
              </w:divsChild>
            </w:div>
            <w:div w:id="236938524">
              <w:marLeft w:val="0"/>
              <w:marRight w:val="0"/>
              <w:marTop w:val="0"/>
              <w:marBottom w:val="0"/>
              <w:divBdr>
                <w:top w:val="none" w:sz="0" w:space="0" w:color="auto"/>
                <w:left w:val="none" w:sz="0" w:space="0" w:color="auto"/>
                <w:bottom w:val="none" w:sz="0" w:space="0" w:color="auto"/>
                <w:right w:val="none" w:sz="0" w:space="0" w:color="auto"/>
              </w:divBdr>
              <w:divsChild>
                <w:div w:id="142745923">
                  <w:marLeft w:val="0"/>
                  <w:marRight w:val="0"/>
                  <w:marTop w:val="0"/>
                  <w:marBottom w:val="0"/>
                  <w:divBdr>
                    <w:top w:val="none" w:sz="0" w:space="0" w:color="auto"/>
                    <w:left w:val="none" w:sz="0" w:space="0" w:color="auto"/>
                    <w:bottom w:val="none" w:sz="0" w:space="0" w:color="auto"/>
                    <w:right w:val="none" w:sz="0" w:space="0" w:color="auto"/>
                  </w:divBdr>
                </w:div>
              </w:divsChild>
            </w:div>
            <w:div w:id="124936910">
              <w:marLeft w:val="0"/>
              <w:marRight w:val="0"/>
              <w:marTop w:val="0"/>
              <w:marBottom w:val="0"/>
              <w:divBdr>
                <w:top w:val="none" w:sz="0" w:space="0" w:color="auto"/>
                <w:left w:val="none" w:sz="0" w:space="0" w:color="auto"/>
                <w:bottom w:val="none" w:sz="0" w:space="0" w:color="auto"/>
                <w:right w:val="none" w:sz="0" w:space="0" w:color="auto"/>
              </w:divBdr>
              <w:divsChild>
                <w:div w:id="58216801">
                  <w:marLeft w:val="0"/>
                  <w:marRight w:val="0"/>
                  <w:marTop w:val="0"/>
                  <w:marBottom w:val="0"/>
                  <w:divBdr>
                    <w:top w:val="none" w:sz="0" w:space="0" w:color="auto"/>
                    <w:left w:val="none" w:sz="0" w:space="0" w:color="auto"/>
                    <w:bottom w:val="none" w:sz="0" w:space="0" w:color="auto"/>
                    <w:right w:val="none" w:sz="0" w:space="0" w:color="auto"/>
                  </w:divBdr>
                </w:div>
              </w:divsChild>
            </w:div>
            <w:div w:id="337149607">
              <w:marLeft w:val="0"/>
              <w:marRight w:val="0"/>
              <w:marTop w:val="0"/>
              <w:marBottom w:val="0"/>
              <w:divBdr>
                <w:top w:val="none" w:sz="0" w:space="0" w:color="auto"/>
                <w:left w:val="none" w:sz="0" w:space="0" w:color="auto"/>
                <w:bottom w:val="none" w:sz="0" w:space="0" w:color="auto"/>
                <w:right w:val="none" w:sz="0" w:space="0" w:color="auto"/>
              </w:divBdr>
              <w:divsChild>
                <w:div w:id="237830765">
                  <w:marLeft w:val="0"/>
                  <w:marRight w:val="0"/>
                  <w:marTop w:val="0"/>
                  <w:marBottom w:val="0"/>
                  <w:divBdr>
                    <w:top w:val="none" w:sz="0" w:space="0" w:color="auto"/>
                    <w:left w:val="none" w:sz="0" w:space="0" w:color="auto"/>
                    <w:bottom w:val="none" w:sz="0" w:space="0" w:color="auto"/>
                    <w:right w:val="none" w:sz="0" w:space="0" w:color="auto"/>
                  </w:divBdr>
                </w:div>
              </w:divsChild>
            </w:div>
            <w:div w:id="874928357">
              <w:marLeft w:val="0"/>
              <w:marRight w:val="0"/>
              <w:marTop w:val="0"/>
              <w:marBottom w:val="0"/>
              <w:divBdr>
                <w:top w:val="none" w:sz="0" w:space="0" w:color="auto"/>
                <w:left w:val="none" w:sz="0" w:space="0" w:color="auto"/>
                <w:bottom w:val="none" w:sz="0" w:space="0" w:color="auto"/>
                <w:right w:val="none" w:sz="0" w:space="0" w:color="auto"/>
              </w:divBdr>
              <w:divsChild>
                <w:div w:id="1868836508">
                  <w:marLeft w:val="0"/>
                  <w:marRight w:val="0"/>
                  <w:marTop w:val="0"/>
                  <w:marBottom w:val="0"/>
                  <w:divBdr>
                    <w:top w:val="none" w:sz="0" w:space="0" w:color="auto"/>
                    <w:left w:val="none" w:sz="0" w:space="0" w:color="auto"/>
                    <w:bottom w:val="none" w:sz="0" w:space="0" w:color="auto"/>
                    <w:right w:val="none" w:sz="0" w:space="0" w:color="auto"/>
                  </w:divBdr>
                </w:div>
              </w:divsChild>
            </w:div>
            <w:div w:id="657004262">
              <w:marLeft w:val="0"/>
              <w:marRight w:val="0"/>
              <w:marTop w:val="0"/>
              <w:marBottom w:val="0"/>
              <w:divBdr>
                <w:top w:val="none" w:sz="0" w:space="0" w:color="auto"/>
                <w:left w:val="none" w:sz="0" w:space="0" w:color="auto"/>
                <w:bottom w:val="none" w:sz="0" w:space="0" w:color="auto"/>
                <w:right w:val="none" w:sz="0" w:space="0" w:color="auto"/>
              </w:divBdr>
              <w:divsChild>
                <w:div w:id="1661419222">
                  <w:marLeft w:val="0"/>
                  <w:marRight w:val="0"/>
                  <w:marTop w:val="0"/>
                  <w:marBottom w:val="0"/>
                  <w:divBdr>
                    <w:top w:val="none" w:sz="0" w:space="0" w:color="auto"/>
                    <w:left w:val="none" w:sz="0" w:space="0" w:color="auto"/>
                    <w:bottom w:val="none" w:sz="0" w:space="0" w:color="auto"/>
                    <w:right w:val="none" w:sz="0" w:space="0" w:color="auto"/>
                  </w:divBdr>
                </w:div>
              </w:divsChild>
            </w:div>
            <w:div w:id="2137289097">
              <w:marLeft w:val="0"/>
              <w:marRight w:val="0"/>
              <w:marTop w:val="0"/>
              <w:marBottom w:val="0"/>
              <w:divBdr>
                <w:top w:val="none" w:sz="0" w:space="0" w:color="auto"/>
                <w:left w:val="none" w:sz="0" w:space="0" w:color="auto"/>
                <w:bottom w:val="none" w:sz="0" w:space="0" w:color="auto"/>
                <w:right w:val="none" w:sz="0" w:space="0" w:color="auto"/>
              </w:divBdr>
              <w:divsChild>
                <w:div w:id="374739602">
                  <w:marLeft w:val="0"/>
                  <w:marRight w:val="0"/>
                  <w:marTop w:val="0"/>
                  <w:marBottom w:val="0"/>
                  <w:divBdr>
                    <w:top w:val="none" w:sz="0" w:space="0" w:color="auto"/>
                    <w:left w:val="none" w:sz="0" w:space="0" w:color="auto"/>
                    <w:bottom w:val="none" w:sz="0" w:space="0" w:color="auto"/>
                    <w:right w:val="none" w:sz="0" w:space="0" w:color="auto"/>
                  </w:divBdr>
                </w:div>
              </w:divsChild>
            </w:div>
            <w:div w:id="1939100616">
              <w:marLeft w:val="0"/>
              <w:marRight w:val="0"/>
              <w:marTop w:val="0"/>
              <w:marBottom w:val="0"/>
              <w:divBdr>
                <w:top w:val="none" w:sz="0" w:space="0" w:color="auto"/>
                <w:left w:val="none" w:sz="0" w:space="0" w:color="auto"/>
                <w:bottom w:val="none" w:sz="0" w:space="0" w:color="auto"/>
                <w:right w:val="none" w:sz="0" w:space="0" w:color="auto"/>
              </w:divBdr>
              <w:divsChild>
                <w:div w:id="939528800">
                  <w:marLeft w:val="0"/>
                  <w:marRight w:val="0"/>
                  <w:marTop w:val="0"/>
                  <w:marBottom w:val="0"/>
                  <w:divBdr>
                    <w:top w:val="none" w:sz="0" w:space="0" w:color="auto"/>
                    <w:left w:val="none" w:sz="0" w:space="0" w:color="auto"/>
                    <w:bottom w:val="none" w:sz="0" w:space="0" w:color="auto"/>
                    <w:right w:val="none" w:sz="0" w:space="0" w:color="auto"/>
                  </w:divBdr>
                </w:div>
              </w:divsChild>
            </w:div>
            <w:div w:id="1450319252">
              <w:marLeft w:val="0"/>
              <w:marRight w:val="0"/>
              <w:marTop w:val="0"/>
              <w:marBottom w:val="0"/>
              <w:divBdr>
                <w:top w:val="none" w:sz="0" w:space="0" w:color="auto"/>
                <w:left w:val="none" w:sz="0" w:space="0" w:color="auto"/>
                <w:bottom w:val="none" w:sz="0" w:space="0" w:color="auto"/>
                <w:right w:val="none" w:sz="0" w:space="0" w:color="auto"/>
              </w:divBdr>
              <w:divsChild>
                <w:div w:id="913932256">
                  <w:marLeft w:val="0"/>
                  <w:marRight w:val="0"/>
                  <w:marTop w:val="0"/>
                  <w:marBottom w:val="0"/>
                  <w:divBdr>
                    <w:top w:val="none" w:sz="0" w:space="0" w:color="auto"/>
                    <w:left w:val="none" w:sz="0" w:space="0" w:color="auto"/>
                    <w:bottom w:val="none" w:sz="0" w:space="0" w:color="auto"/>
                    <w:right w:val="none" w:sz="0" w:space="0" w:color="auto"/>
                  </w:divBdr>
                </w:div>
              </w:divsChild>
            </w:div>
            <w:div w:id="662047121">
              <w:marLeft w:val="0"/>
              <w:marRight w:val="0"/>
              <w:marTop w:val="0"/>
              <w:marBottom w:val="0"/>
              <w:divBdr>
                <w:top w:val="none" w:sz="0" w:space="0" w:color="auto"/>
                <w:left w:val="none" w:sz="0" w:space="0" w:color="auto"/>
                <w:bottom w:val="none" w:sz="0" w:space="0" w:color="auto"/>
                <w:right w:val="none" w:sz="0" w:space="0" w:color="auto"/>
              </w:divBdr>
              <w:divsChild>
                <w:div w:id="1295331109">
                  <w:marLeft w:val="0"/>
                  <w:marRight w:val="0"/>
                  <w:marTop w:val="0"/>
                  <w:marBottom w:val="0"/>
                  <w:divBdr>
                    <w:top w:val="none" w:sz="0" w:space="0" w:color="auto"/>
                    <w:left w:val="none" w:sz="0" w:space="0" w:color="auto"/>
                    <w:bottom w:val="none" w:sz="0" w:space="0" w:color="auto"/>
                    <w:right w:val="none" w:sz="0" w:space="0" w:color="auto"/>
                  </w:divBdr>
                </w:div>
              </w:divsChild>
            </w:div>
            <w:div w:id="1788116612">
              <w:marLeft w:val="0"/>
              <w:marRight w:val="0"/>
              <w:marTop w:val="0"/>
              <w:marBottom w:val="0"/>
              <w:divBdr>
                <w:top w:val="none" w:sz="0" w:space="0" w:color="auto"/>
                <w:left w:val="none" w:sz="0" w:space="0" w:color="auto"/>
                <w:bottom w:val="none" w:sz="0" w:space="0" w:color="auto"/>
                <w:right w:val="none" w:sz="0" w:space="0" w:color="auto"/>
              </w:divBdr>
              <w:divsChild>
                <w:div w:id="289628873">
                  <w:marLeft w:val="0"/>
                  <w:marRight w:val="0"/>
                  <w:marTop w:val="0"/>
                  <w:marBottom w:val="0"/>
                  <w:divBdr>
                    <w:top w:val="none" w:sz="0" w:space="0" w:color="auto"/>
                    <w:left w:val="none" w:sz="0" w:space="0" w:color="auto"/>
                    <w:bottom w:val="none" w:sz="0" w:space="0" w:color="auto"/>
                    <w:right w:val="none" w:sz="0" w:space="0" w:color="auto"/>
                  </w:divBdr>
                </w:div>
              </w:divsChild>
            </w:div>
            <w:div w:id="836723408">
              <w:marLeft w:val="0"/>
              <w:marRight w:val="0"/>
              <w:marTop w:val="0"/>
              <w:marBottom w:val="0"/>
              <w:divBdr>
                <w:top w:val="none" w:sz="0" w:space="0" w:color="auto"/>
                <w:left w:val="none" w:sz="0" w:space="0" w:color="auto"/>
                <w:bottom w:val="none" w:sz="0" w:space="0" w:color="auto"/>
                <w:right w:val="none" w:sz="0" w:space="0" w:color="auto"/>
              </w:divBdr>
              <w:divsChild>
                <w:div w:id="994796482">
                  <w:marLeft w:val="0"/>
                  <w:marRight w:val="0"/>
                  <w:marTop w:val="0"/>
                  <w:marBottom w:val="0"/>
                  <w:divBdr>
                    <w:top w:val="none" w:sz="0" w:space="0" w:color="auto"/>
                    <w:left w:val="none" w:sz="0" w:space="0" w:color="auto"/>
                    <w:bottom w:val="none" w:sz="0" w:space="0" w:color="auto"/>
                    <w:right w:val="none" w:sz="0" w:space="0" w:color="auto"/>
                  </w:divBdr>
                </w:div>
              </w:divsChild>
            </w:div>
            <w:div w:id="1375886066">
              <w:marLeft w:val="0"/>
              <w:marRight w:val="0"/>
              <w:marTop w:val="0"/>
              <w:marBottom w:val="0"/>
              <w:divBdr>
                <w:top w:val="none" w:sz="0" w:space="0" w:color="auto"/>
                <w:left w:val="none" w:sz="0" w:space="0" w:color="auto"/>
                <w:bottom w:val="none" w:sz="0" w:space="0" w:color="auto"/>
                <w:right w:val="none" w:sz="0" w:space="0" w:color="auto"/>
              </w:divBdr>
              <w:divsChild>
                <w:div w:id="1961449760">
                  <w:marLeft w:val="0"/>
                  <w:marRight w:val="0"/>
                  <w:marTop w:val="0"/>
                  <w:marBottom w:val="0"/>
                  <w:divBdr>
                    <w:top w:val="none" w:sz="0" w:space="0" w:color="auto"/>
                    <w:left w:val="none" w:sz="0" w:space="0" w:color="auto"/>
                    <w:bottom w:val="none" w:sz="0" w:space="0" w:color="auto"/>
                    <w:right w:val="none" w:sz="0" w:space="0" w:color="auto"/>
                  </w:divBdr>
                </w:div>
              </w:divsChild>
            </w:div>
            <w:div w:id="334380681">
              <w:marLeft w:val="0"/>
              <w:marRight w:val="0"/>
              <w:marTop w:val="0"/>
              <w:marBottom w:val="0"/>
              <w:divBdr>
                <w:top w:val="none" w:sz="0" w:space="0" w:color="auto"/>
                <w:left w:val="none" w:sz="0" w:space="0" w:color="auto"/>
                <w:bottom w:val="none" w:sz="0" w:space="0" w:color="auto"/>
                <w:right w:val="none" w:sz="0" w:space="0" w:color="auto"/>
              </w:divBdr>
              <w:divsChild>
                <w:div w:id="442575712">
                  <w:marLeft w:val="0"/>
                  <w:marRight w:val="0"/>
                  <w:marTop w:val="0"/>
                  <w:marBottom w:val="0"/>
                  <w:divBdr>
                    <w:top w:val="none" w:sz="0" w:space="0" w:color="auto"/>
                    <w:left w:val="none" w:sz="0" w:space="0" w:color="auto"/>
                    <w:bottom w:val="none" w:sz="0" w:space="0" w:color="auto"/>
                    <w:right w:val="none" w:sz="0" w:space="0" w:color="auto"/>
                  </w:divBdr>
                </w:div>
              </w:divsChild>
            </w:div>
            <w:div w:id="895508902">
              <w:marLeft w:val="0"/>
              <w:marRight w:val="0"/>
              <w:marTop w:val="0"/>
              <w:marBottom w:val="0"/>
              <w:divBdr>
                <w:top w:val="none" w:sz="0" w:space="0" w:color="auto"/>
                <w:left w:val="none" w:sz="0" w:space="0" w:color="auto"/>
                <w:bottom w:val="none" w:sz="0" w:space="0" w:color="auto"/>
                <w:right w:val="none" w:sz="0" w:space="0" w:color="auto"/>
              </w:divBdr>
              <w:divsChild>
                <w:div w:id="858079708">
                  <w:marLeft w:val="0"/>
                  <w:marRight w:val="0"/>
                  <w:marTop w:val="0"/>
                  <w:marBottom w:val="0"/>
                  <w:divBdr>
                    <w:top w:val="none" w:sz="0" w:space="0" w:color="auto"/>
                    <w:left w:val="none" w:sz="0" w:space="0" w:color="auto"/>
                    <w:bottom w:val="none" w:sz="0" w:space="0" w:color="auto"/>
                    <w:right w:val="none" w:sz="0" w:space="0" w:color="auto"/>
                  </w:divBdr>
                </w:div>
              </w:divsChild>
            </w:div>
            <w:div w:id="259988687">
              <w:marLeft w:val="0"/>
              <w:marRight w:val="0"/>
              <w:marTop w:val="0"/>
              <w:marBottom w:val="0"/>
              <w:divBdr>
                <w:top w:val="none" w:sz="0" w:space="0" w:color="auto"/>
                <w:left w:val="none" w:sz="0" w:space="0" w:color="auto"/>
                <w:bottom w:val="none" w:sz="0" w:space="0" w:color="auto"/>
                <w:right w:val="none" w:sz="0" w:space="0" w:color="auto"/>
              </w:divBdr>
              <w:divsChild>
                <w:div w:id="944922137">
                  <w:marLeft w:val="0"/>
                  <w:marRight w:val="0"/>
                  <w:marTop w:val="0"/>
                  <w:marBottom w:val="0"/>
                  <w:divBdr>
                    <w:top w:val="none" w:sz="0" w:space="0" w:color="auto"/>
                    <w:left w:val="none" w:sz="0" w:space="0" w:color="auto"/>
                    <w:bottom w:val="none" w:sz="0" w:space="0" w:color="auto"/>
                    <w:right w:val="none" w:sz="0" w:space="0" w:color="auto"/>
                  </w:divBdr>
                </w:div>
              </w:divsChild>
            </w:div>
            <w:div w:id="558906578">
              <w:marLeft w:val="0"/>
              <w:marRight w:val="0"/>
              <w:marTop w:val="0"/>
              <w:marBottom w:val="0"/>
              <w:divBdr>
                <w:top w:val="none" w:sz="0" w:space="0" w:color="auto"/>
                <w:left w:val="none" w:sz="0" w:space="0" w:color="auto"/>
                <w:bottom w:val="none" w:sz="0" w:space="0" w:color="auto"/>
                <w:right w:val="none" w:sz="0" w:space="0" w:color="auto"/>
              </w:divBdr>
              <w:divsChild>
                <w:div w:id="941647910">
                  <w:marLeft w:val="0"/>
                  <w:marRight w:val="0"/>
                  <w:marTop w:val="0"/>
                  <w:marBottom w:val="0"/>
                  <w:divBdr>
                    <w:top w:val="none" w:sz="0" w:space="0" w:color="auto"/>
                    <w:left w:val="none" w:sz="0" w:space="0" w:color="auto"/>
                    <w:bottom w:val="none" w:sz="0" w:space="0" w:color="auto"/>
                    <w:right w:val="none" w:sz="0" w:space="0" w:color="auto"/>
                  </w:divBdr>
                </w:div>
              </w:divsChild>
            </w:div>
            <w:div w:id="1040127382">
              <w:marLeft w:val="0"/>
              <w:marRight w:val="0"/>
              <w:marTop w:val="0"/>
              <w:marBottom w:val="0"/>
              <w:divBdr>
                <w:top w:val="none" w:sz="0" w:space="0" w:color="auto"/>
                <w:left w:val="none" w:sz="0" w:space="0" w:color="auto"/>
                <w:bottom w:val="none" w:sz="0" w:space="0" w:color="auto"/>
                <w:right w:val="none" w:sz="0" w:space="0" w:color="auto"/>
              </w:divBdr>
              <w:divsChild>
                <w:div w:id="1359698361">
                  <w:marLeft w:val="0"/>
                  <w:marRight w:val="0"/>
                  <w:marTop w:val="0"/>
                  <w:marBottom w:val="0"/>
                  <w:divBdr>
                    <w:top w:val="none" w:sz="0" w:space="0" w:color="auto"/>
                    <w:left w:val="none" w:sz="0" w:space="0" w:color="auto"/>
                    <w:bottom w:val="none" w:sz="0" w:space="0" w:color="auto"/>
                    <w:right w:val="none" w:sz="0" w:space="0" w:color="auto"/>
                  </w:divBdr>
                </w:div>
              </w:divsChild>
            </w:div>
            <w:div w:id="820846471">
              <w:marLeft w:val="0"/>
              <w:marRight w:val="0"/>
              <w:marTop w:val="0"/>
              <w:marBottom w:val="0"/>
              <w:divBdr>
                <w:top w:val="none" w:sz="0" w:space="0" w:color="auto"/>
                <w:left w:val="none" w:sz="0" w:space="0" w:color="auto"/>
                <w:bottom w:val="none" w:sz="0" w:space="0" w:color="auto"/>
                <w:right w:val="none" w:sz="0" w:space="0" w:color="auto"/>
              </w:divBdr>
              <w:divsChild>
                <w:div w:id="653460154">
                  <w:marLeft w:val="0"/>
                  <w:marRight w:val="0"/>
                  <w:marTop w:val="0"/>
                  <w:marBottom w:val="0"/>
                  <w:divBdr>
                    <w:top w:val="none" w:sz="0" w:space="0" w:color="auto"/>
                    <w:left w:val="none" w:sz="0" w:space="0" w:color="auto"/>
                    <w:bottom w:val="none" w:sz="0" w:space="0" w:color="auto"/>
                    <w:right w:val="none" w:sz="0" w:space="0" w:color="auto"/>
                  </w:divBdr>
                </w:div>
              </w:divsChild>
            </w:div>
            <w:div w:id="845174541">
              <w:marLeft w:val="0"/>
              <w:marRight w:val="0"/>
              <w:marTop w:val="0"/>
              <w:marBottom w:val="0"/>
              <w:divBdr>
                <w:top w:val="none" w:sz="0" w:space="0" w:color="auto"/>
                <w:left w:val="none" w:sz="0" w:space="0" w:color="auto"/>
                <w:bottom w:val="none" w:sz="0" w:space="0" w:color="auto"/>
                <w:right w:val="none" w:sz="0" w:space="0" w:color="auto"/>
              </w:divBdr>
              <w:divsChild>
                <w:div w:id="207036279">
                  <w:marLeft w:val="0"/>
                  <w:marRight w:val="0"/>
                  <w:marTop w:val="0"/>
                  <w:marBottom w:val="0"/>
                  <w:divBdr>
                    <w:top w:val="none" w:sz="0" w:space="0" w:color="auto"/>
                    <w:left w:val="none" w:sz="0" w:space="0" w:color="auto"/>
                    <w:bottom w:val="none" w:sz="0" w:space="0" w:color="auto"/>
                    <w:right w:val="none" w:sz="0" w:space="0" w:color="auto"/>
                  </w:divBdr>
                </w:div>
              </w:divsChild>
            </w:div>
            <w:div w:id="1878735547">
              <w:marLeft w:val="0"/>
              <w:marRight w:val="0"/>
              <w:marTop w:val="0"/>
              <w:marBottom w:val="0"/>
              <w:divBdr>
                <w:top w:val="none" w:sz="0" w:space="0" w:color="auto"/>
                <w:left w:val="none" w:sz="0" w:space="0" w:color="auto"/>
                <w:bottom w:val="none" w:sz="0" w:space="0" w:color="auto"/>
                <w:right w:val="none" w:sz="0" w:space="0" w:color="auto"/>
              </w:divBdr>
              <w:divsChild>
                <w:div w:id="715348100">
                  <w:marLeft w:val="0"/>
                  <w:marRight w:val="0"/>
                  <w:marTop w:val="0"/>
                  <w:marBottom w:val="0"/>
                  <w:divBdr>
                    <w:top w:val="none" w:sz="0" w:space="0" w:color="auto"/>
                    <w:left w:val="none" w:sz="0" w:space="0" w:color="auto"/>
                    <w:bottom w:val="none" w:sz="0" w:space="0" w:color="auto"/>
                    <w:right w:val="none" w:sz="0" w:space="0" w:color="auto"/>
                  </w:divBdr>
                </w:div>
              </w:divsChild>
            </w:div>
            <w:div w:id="1047559572">
              <w:marLeft w:val="0"/>
              <w:marRight w:val="0"/>
              <w:marTop w:val="0"/>
              <w:marBottom w:val="0"/>
              <w:divBdr>
                <w:top w:val="none" w:sz="0" w:space="0" w:color="auto"/>
                <w:left w:val="none" w:sz="0" w:space="0" w:color="auto"/>
                <w:bottom w:val="none" w:sz="0" w:space="0" w:color="auto"/>
                <w:right w:val="none" w:sz="0" w:space="0" w:color="auto"/>
              </w:divBdr>
              <w:divsChild>
                <w:div w:id="537549528">
                  <w:marLeft w:val="0"/>
                  <w:marRight w:val="0"/>
                  <w:marTop w:val="0"/>
                  <w:marBottom w:val="0"/>
                  <w:divBdr>
                    <w:top w:val="none" w:sz="0" w:space="0" w:color="auto"/>
                    <w:left w:val="none" w:sz="0" w:space="0" w:color="auto"/>
                    <w:bottom w:val="none" w:sz="0" w:space="0" w:color="auto"/>
                    <w:right w:val="none" w:sz="0" w:space="0" w:color="auto"/>
                  </w:divBdr>
                </w:div>
              </w:divsChild>
            </w:div>
            <w:div w:id="249702106">
              <w:marLeft w:val="0"/>
              <w:marRight w:val="0"/>
              <w:marTop w:val="0"/>
              <w:marBottom w:val="0"/>
              <w:divBdr>
                <w:top w:val="none" w:sz="0" w:space="0" w:color="auto"/>
                <w:left w:val="none" w:sz="0" w:space="0" w:color="auto"/>
                <w:bottom w:val="none" w:sz="0" w:space="0" w:color="auto"/>
                <w:right w:val="none" w:sz="0" w:space="0" w:color="auto"/>
              </w:divBdr>
              <w:divsChild>
                <w:div w:id="1302266113">
                  <w:marLeft w:val="0"/>
                  <w:marRight w:val="0"/>
                  <w:marTop w:val="0"/>
                  <w:marBottom w:val="0"/>
                  <w:divBdr>
                    <w:top w:val="none" w:sz="0" w:space="0" w:color="auto"/>
                    <w:left w:val="none" w:sz="0" w:space="0" w:color="auto"/>
                    <w:bottom w:val="none" w:sz="0" w:space="0" w:color="auto"/>
                    <w:right w:val="none" w:sz="0" w:space="0" w:color="auto"/>
                  </w:divBdr>
                </w:div>
              </w:divsChild>
            </w:div>
            <w:div w:id="1865702723">
              <w:marLeft w:val="0"/>
              <w:marRight w:val="0"/>
              <w:marTop w:val="0"/>
              <w:marBottom w:val="0"/>
              <w:divBdr>
                <w:top w:val="none" w:sz="0" w:space="0" w:color="auto"/>
                <w:left w:val="none" w:sz="0" w:space="0" w:color="auto"/>
                <w:bottom w:val="none" w:sz="0" w:space="0" w:color="auto"/>
                <w:right w:val="none" w:sz="0" w:space="0" w:color="auto"/>
              </w:divBdr>
              <w:divsChild>
                <w:div w:id="326136880">
                  <w:marLeft w:val="0"/>
                  <w:marRight w:val="0"/>
                  <w:marTop w:val="0"/>
                  <w:marBottom w:val="0"/>
                  <w:divBdr>
                    <w:top w:val="none" w:sz="0" w:space="0" w:color="auto"/>
                    <w:left w:val="none" w:sz="0" w:space="0" w:color="auto"/>
                    <w:bottom w:val="none" w:sz="0" w:space="0" w:color="auto"/>
                    <w:right w:val="none" w:sz="0" w:space="0" w:color="auto"/>
                  </w:divBdr>
                </w:div>
              </w:divsChild>
            </w:div>
            <w:div w:id="924414576">
              <w:marLeft w:val="0"/>
              <w:marRight w:val="0"/>
              <w:marTop w:val="0"/>
              <w:marBottom w:val="0"/>
              <w:divBdr>
                <w:top w:val="none" w:sz="0" w:space="0" w:color="auto"/>
                <w:left w:val="none" w:sz="0" w:space="0" w:color="auto"/>
                <w:bottom w:val="none" w:sz="0" w:space="0" w:color="auto"/>
                <w:right w:val="none" w:sz="0" w:space="0" w:color="auto"/>
              </w:divBdr>
              <w:divsChild>
                <w:div w:id="1864131676">
                  <w:marLeft w:val="0"/>
                  <w:marRight w:val="0"/>
                  <w:marTop w:val="0"/>
                  <w:marBottom w:val="0"/>
                  <w:divBdr>
                    <w:top w:val="none" w:sz="0" w:space="0" w:color="auto"/>
                    <w:left w:val="none" w:sz="0" w:space="0" w:color="auto"/>
                    <w:bottom w:val="none" w:sz="0" w:space="0" w:color="auto"/>
                    <w:right w:val="none" w:sz="0" w:space="0" w:color="auto"/>
                  </w:divBdr>
                </w:div>
              </w:divsChild>
            </w:div>
            <w:div w:id="1687167661">
              <w:marLeft w:val="0"/>
              <w:marRight w:val="0"/>
              <w:marTop w:val="0"/>
              <w:marBottom w:val="0"/>
              <w:divBdr>
                <w:top w:val="none" w:sz="0" w:space="0" w:color="auto"/>
                <w:left w:val="none" w:sz="0" w:space="0" w:color="auto"/>
                <w:bottom w:val="none" w:sz="0" w:space="0" w:color="auto"/>
                <w:right w:val="none" w:sz="0" w:space="0" w:color="auto"/>
              </w:divBdr>
              <w:divsChild>
                <w:div w:id="1526089285">
                  <w:marLeft w:val="0"/>
                  <w:marRight w:val="0"/>
                  <w:marTop w:val="0"/>
                  <w:marBottom w:val="0"/>
                  <w:divBdr>
                    <w:top w:val="none" w:sz="0" w:space="0" w:color="auto"/>
                    <w:left w:val="none" w:sz="0" w:space="0" w:color="auto"/>
                    <w:bottom w:val="none" w:sz="0" w:space="0" w:color="auto"/>
                    <w:right w:val="none" w:sz="0" w:space="0" w:color="auto"/>
                  </w:divBdr>
                </w:div>
              </w:divsChild>
            </w:div>
            <w:div w:id="1107239980">
              <w:marLeft w:val="0"/>
              <w:marRight w:val="0"/>
              <w:marTop w:val="0"/>
              <w:marBottom w:val="0"/>
              <w:divBdr>
                <w:top w:val="none" w:sz="0" w:space="0" w:color="auto"/>
                <w:left w:val="none" w:sz="0" w:space="0" w:color="auto"/>
                <w:bottom w:val="none" w:sz="0" w:space="0" w:color="auto"/>
                <w:right w:val="none" w:sz="0" w:space="0" w:color="auto"/>
              </w:divBdr>
              <w:divsChild>
                <w:div w:id="1253978761">
                  <w:marLeft w:val="0"/>
                  <w:marRight w:val="0"/>
                  <w:marTop w:val="0"/>
                  <w:marBottom w:val="0"/>
                  <w:divBdr>
                    <w:top w:val="none" w:sz="0" w:space="0" w:color="auto"/>
                    <w:left w:val="none" w:sz="0" w:space="0" w:color="auto"/>
                    <w:bottom w:val="none" w:sz="0" w:space="0" w:color="auto"/>
                    <w:right w:val="none" w:sz="0" w:space="0" w:color="auto"/>
                  </w:divBdr>
                </w:div>
              </w:divsChild>
            </w:div>
            <w:div w:id="506558598">
              <w:marLeft w:val="0"/>
              <w:marRight w:val="0"/>
              <w:marTop w:val="0"/>
              <w:marBottom w:val="0"/>
              <w:divBdr>
                <w:top w:val="none" w:sz="0" w:space="0" w:color="auto"/>
                <w:left w:val="none" w:sz="0" w:space="0" w:color="auto"/>
                <w:bottom w:val="none" w:sz="0" w:space="0" w:color="auto"/>
                <w:right w:val="none" w:sz="0" w:space="0" w:color="auto"/>
              </w:divBdr>
              <w:divsChild>
                <w:div w:id="1072460542">
                  <w:marLeft w:val="0"/>
                  <w:marRight w:val="0"/>
                  <w:marTop w:val="0"/>
                  <w:marBottom w:val="0"/>
                  <w:divBdr>
                    <w:top w:val="none" w:sz="0" w:space="0" w:color="auto"/>
                    <w:left w:val="none" w:sz="0" w:space="0" w:color="auto"/>
                    <w:bottom w:val="none" w:sz="0" w:space="0" w:color="auto"/>
                    <w:right w:val="none" w:sz="0" w:space="0" w:color="auto"/>
                  </w:divBdr>
                </w:div>
              </w:divsChild>
            </w:div>
            <w:div w:id="207186362">
              <w:marLeft w:val="0"/>
              <w:marRight w:val="0"/>
              <w:marTop w:val="0"/>
              <w:marBottom w:val="0"/>
              <w:divBdr>
                <w:top w:val="none" w:sz="0" w:space="0" w:color="auto"/>
                <w:left w:val="none" w:sz="0" w:space="0" w:color="auto"/>
                <w:bottom w:val="none" w:sz="0" w:space="0" w:color="auto"/>
                <w:right w:val="none" w:sz="0" w:space="0" w:color="auto"/>
              </w:divBdr>
              <w:divsChild>
                <w:div w:id="1559626402">
                  <w:marLeft w:val="0"/>
                  <w:marRight w:val="0"/>
                  <w:marTop w:val="0"/>
                  <w:marBottom w:val="0"/>
                  <w:divBdr>
                    <w:top w:val="none" w:sz="0" w:space="0" w:color="auto"/>
                    <w:left w:val="none" w:sz="0" w:space="0" w:color="auto"/>
                    <w:bottom w:val="none" w:sz="0" w:space="0" w:color="auto"/>
                    <w:right w:val="none" w:sz="0" w:space="0" w:color="auto"/>
                  </w:divBdr>
                </w:div>
              </w:divsChild>
            </w:div>
            <w:div w:id="787353333">
              <w:marLeft w:val="0"/>
              <w:marRight w:val="0"/>
              <w:marTop w:val="0"/>
              <w:marBottom w:val="0"/>
              <w:divBdr>
                <w:top w:val="none" w:sz="0" w:space="0" w:color="auto"/>
                <w:left w:val="none" w:sz="0" w:space="0" w:color="auto"/>
                <w:bottom w:val="none" w:sz="0" w:space="0" w:color="auto"/>
                <w:right w:val="none" w:sz="0" w:space="0" w:color="auto"/>
              </w:divBdr>
              <w:divsChild>
                <w:div w:id="450710461">
                  <w:marLeft w:val="0"/>
                  <w:marRight w:val="0"/>
                  <w:marTop w:val="0"/>
                  <w:marBottom w:val="0"/>
                  <w:divBdr>
                    <w:top w:val="none" w:sz="0" w:space="0" w:color="auto"/>
                    <w:left w:val="none" w:sz="0" w:space="0" w:color="auto"/>
                    <w:bottom w:val="none" w:sz="0" w:space="0" w:color="auto"/>
                    <w:right w:val="none" w:sz="0" w:space="0" w:color="auto"/>
                  </w:divBdr>
                </w:div>
              </w:divsChild>
            </w:div>
            <w:div w:id="1683702934">
              <w:marLeft w:val="0"/>
              <w:marRight w:val="0"/>
              <w:marTop w:val="0"/>
              <w:marBottom w:val="0"/>
              <w:divBdr>
                <w:top w:val="none" w:sz="0" w:space="0" w:color="auto"/>
                <w:left w:val="none" w:sz="0" w:space="0" w:color="auto"/>
                <w:bottom w:val="none" w:sz="0" w:space="0" w:color="auto"/>
                <w:right w:val="none" w:sz="0" w:space="0" w:color="auto"/>
              </w:divBdr>
              <w:divsChild>
                <w:div w:id="1502890325">
                  <w:marLeft w:val="0"/>
                  <w:marRight w:val="0"/>
                  <w:marTop w:val="0"/>
                  <w:marBottom w:val="0"/>
                  <w:divBdr>
                    <w:top w:val="none" w:sz="0" w:space="0" w:color="auto"/>
                    <w:left w:val="none" w:sz="0" w:space="0" w:color="auto"/>
                    <w:bottom w:val="none" w:sz="0" w:space="0" w:color="auto"/>
                    <w:right w:val="none" w:sz="0" w:space="0" w:color="auto"/>
                  </w:divBdr>
                </w:div>
              </w:divsChild>
            </w:div>
            <w:div w:id="1483307304">
              <w:marLeft w:val="0"/>
              <w:marRight w:val="0"/>
              <w:marTop w:val="0"/>
              <w:marBottom w:val="0"/>
              <w:divBdr>
                <w:top w:val="none" w:sz="0" w:space="0" w:color="auto"/>
                <w:left w:val="none" w:sz="0" w:space="0" w:color="auto"/>
                <w:bottom w:val="none" w:sz="0" w:space="0" w:color="auto"/>
                <w:right w:val="none" w:sz="0" w:space="0" w:color="auto"/>
              </w:divBdr>
              <w:divsChild>
                <w:div w:id="1217619474">
                  <w:marLeft w:val="0"/>
                  <w:marRight w:val="0"/>
                  <w:marTop w:val="0"/>
                  <w:marBottom w:val="0"/>
                  <w:divBdr>
                    <w:top w:val="none" w:sz="0" w:space="0" w:color="auto"/>
                    <w:left w:val="none" w:sz="0" w:space="0" w:color="auto"/>
                    <w:bottom w:val="none" w:sz="0" w:space="0" w:color="auto"/>
                    <w:right w:val="none" w:sz="0" w:space="0" w:color="auto"/>
                  </w:divBdr>
                </w:div>
              </w:divsChild>
            </w:div>
            <w:div w:id="2142993130">
              <w:marLeft w:val="0"/>
              <w:marRight w:val="0"/>
              <w:marTop w:val="0"/>
              <w:marBottom w:val="0"/>
              <w:divBdr>
                <w:top w:val="none" w:sz="0" w:space="0" w:color="auto"/>
                <w:left w:val="none" w:sz="0" w:space="0" w:color="auto"/>
                <w:bottom w:val="none" w:sz="0" w:space="0" w:color="auto"/>
                <w:right w:val="none" w:sz="0" w:space="0" w:color="auto"/>
              </w:divBdr>
              <w:divsChild>
                <w:div w:id="846409755">
                  <w:marLeft w:val="0"/>
                  <w:marRight w:val="0"/>
                  <w:marTop w:val="0"/>
                  <w:marBottom w:val="0"/>
                  <w:divBdr>
                    <w:top w:val="none" w:sz="0" w:space="0" w:color="auto"/>
                    <w:left w:val="none" w:sz="0" w:space="0" w:color="auto"/>
                    <w:bottom w:val="none" w:sz="0" w:space="0" w:color="auto"/>
                    <w:right w:val="none" w:sz="0" w:space="0" w:color="auto"/>
                  </w:divBdr>
                </w:div>
              </w:divsChild>
            </w:div>
            <w:div w:id="1644503353">
              <w:marLeft w:val="0"/>
              <w:marRight w:val="0"/>
              <w:marTop w:val="0"/>
              <w:marBottom w:val="0"/>
              <w:divBdr>
                <w:top w:val="none" w:sz="0" w:space="0" w:color="auto"/>
                <w:left w:val="none" w:sz="0" w:space="0" w:color="auto"/>
                <w:bottom w:val="none" w:sz="0" w:space="0" w:color="auto"/>
                <w:right w:val="none" w:sz="0" w:space="0" w:color="auto"/>
              </w:divBdr>
              <w:divsChild>
                <w:div w:id="536814503">
                  <w:marLeft w:val="0"/>
                  <w:marRight w:val="0"/>
                  <w:marTop w:val="0"/>
                  <w:marBottom w:val="0"/>
                  <w:divBdr>
                    <w:top w:val="none" w:sz="0" w:space="0" w:color="auto"/>
                    <w:left w:val="none" w:sz="0" w:space="0" w:color="auto"/>
                    <w:bottom w:val="none" w:sz="0" w:space="0" w:color="auto"/>
                    <w:right w:val="none" w:sz="0" w:space="0" w:color="auto"/>
                  </w:divBdr>
                </w:div>
              </w:divsChild>
            </w:div>
            <w:div w:id="860439673">
              <w:marLeft w:val="0"/>
              <w:marRight w:val="0"/>
              <w:marTop w:val="0"/>
              <w:marBottom w:val="0"/>
              <w:divBdr>
                <w:top w:val="none" w:sz="0" w:space="0" w:color="auto"/>
                <w:left w:val="none" w:sz="0" w:space="0" w:color="auto"/>
                <w:bottom w:val="none" w:sz="0" w:space="0" w:color="auto"/>
                <w:right w:val="none" w:sz="0" w:space="0" w:color="auto"/>
              </w:divBdr>
              <w:divsChild>
                <w:div w:id="517088266">
                  <w:marLeft w:val="0"/>
                  <w:marRight w:val="0"/>
                  <w:marTop w:val="0"/>
                  <w:marBottom w:val="0"/>
                  <w:divBdr>
                    <w:top w:val="none" w:sz="0" w:space="0" w:color="auto"/>
                    <w:left w:val="none" w:sz="0" w:space="0" w:color="auto"/>
                    <w:bottom w:val="none" w:sz="0" w:space="0" w:color="auto"/>
                    <w:right w:val="none" w:sz="0" w:space="0" w:color="auto"/>
                  </w:divBdr>
                </w:div>
              </w:divsChild>
            </w:div>
            <w:div w:id="367997311">
              <w:marLeft w:val="0"/>
              <w:marRight w:val="0"/>
              <w:marTop w:val="0"/>
              <w:marBottom w:val="0"/>
              <w:divBdr>
                <w:top w:val="none" w:sz="0" w:space="0" w:color="auto"/>
                <w:left w:val="none" w:sz="0" w:space="0" w:color="auto"/>
                <w:bottom w:val="none" w:sz="0" w:space="0" w:color="auto"/>
                <w:right w:val="none" w:sz="0" w:space="0" w:color="auto"/>
              </w:divBdr>
              <w:divsChild>
                <w:div w:id="83231845">
                  <w:marLeft w:val="0"/>
                  <w:marRight w:val="0"/>
                  <w:marTop w:val="0"/>
                  <w:marBottom w:val="0"/>
                  <w:divBdr>
                    <w:top w:val="none" w:sz="0" w:space="0" w:color="auto"/>
                    <w:left w:val="none" w:sz="0" w:space="0" w:color="auto"/>
                    <w:bottom w:val="none" w:sz="0" w:space="0" w:color="auto"/>
                    <w:right w:val="none" w:sz="0" w:space="0" w:color="auto"/>
                  </w:divBdr>
                </w:div>
              </w:divsChild>
            </w:div>
            <w:div w:id="1898202455">
              <w:marLeft w:val="0"/>
              <w:marRight w:val="0"/>
              <w:marTop w:val="0"/>
              <w:marBottom w:val="0"/>
              <w:divBdr>
                <w:top w:val="none" w:sz="0" w:space="0" w:color="auto"/>
                <w:left w:val="none" w:sz="0" w:space="0" w:color="auto"/>
                <w:bottom w:val="none" w:sz="0" w:space="0" w:color="auto"/>
                <w:right w:val="none" w:sz="0" w:space="0" w:color="auto"/>
              </w:divBdr>
              <w:divsChild>
                <w:div w:id="2011441548">
                  <w:marLeft w:val="0"/>
                  <w:marRight w:val="0"/>
                  <w:marTop w:val="0"/>
                  <w:marBottom w:val="0"/>
                  <w:divBdr>
                    <w:top w:val="none" w:sz="0" w:space="0" w:color="auto"/>
                    <w:left w:val="none" w:sz="0" w:space="0" w:color="auto"/>
                    <w:bottom w:val="none" w:sz="0" w:space="0" w:color="auto"/>
                    <w:right w:val="none" w:sz="0" w:space="0" w:color="auto"/>
                  </w:divBdr>
                </w:div>
              </w:divsChild>
            </w:div>
            <w:div w:id="1969896981">
              <w:marLeft w:val="0"/>
              <w:marRight w:val="0"/>
              <w:marTop w:val="0"/>
              <w:marBottom w:val="0"/>
              <w:divBdr>
                <w:top w:val="none" w:sz="0" w:space="0" w:color="auto"/>
                <w:left w:val="none" w:sz="0" w:space="0" w:color="auto"/>
                <w:bottom w:val="none" w:sz="0" w:space="0" w:color="auto"/>
                <w:right w:val="none" w:sz="0" w:space="0" w:color="auto"/>
              </w:divBdr>
              <w:divsChild>
                <w:div w:id="931166119">
                  <w:marLeft w:val="0"/>
                  <w:marRight w:val="0"/>
                  <w:marTop w:val="0"/>
                  <w:marBottom w:val="0"/>
                  <w:divBdr>
                    <w:top w:val="none" w:sz="0" w:space="0" w:color="auto"/>
                    <w:left w:val="none" w:sz="0" w:space="0" w:color="auto"/>
                    <w:bottom w:val="none" w:sz="0" w:space="0" w:color="auto"/>
                    <w:right w:val="none" w:sz="0" w:space="0" w:color="auto"/>
                  </w:divBdr>
                </w:div>
              </w:divsChild>
            </w:div>
            <w:div w:id="1378042030">
              <w:marLeft w:val="0"/>
              <w:marRight w:val="0"/>
              <w:marTop w:val="0"/>
              <w:marBottom w:val="0"/>
              <w:divBdr>
                <w:top w:val="none" w:sz="0" w:space="0" w:color="auto"/>
                <w:left w:val="none" w:sz="0" w:space="0" w:color="auto"/>
                <w:bottom w:val="none" w:sz="0" w:space="0" w:color="auto"/>
                <w:right w:val="none" w:sz="0" w:space="0" w:color="auto"/>
              </w:divBdr>
              <w:divsChild>
                <w:div w:id="1033117036">
                  <w:marLeft w:val="0"/>
                  <w:marRight w:val="0"/>
                  <w:marTop w:val="0"/>
                  <w:marBottom w:val="0"/>
                  <w:divBdr>
                    <w:top w:val="none" w:sz="0" w:space="0" w:color="auto"/>
                    <w:left w:val="none" w:sz="0" w:space="0" w:color="auto"/>
                    <w:bottom w:val="none" w:sz="0" w:space="0" w:color="auto"/>
                    <w:right w:val="none" w:sz="0" w:space="0" w:color="auto"/>
                  </w:divBdr>
                </w:div>
              </w:divsChild>
            </w:div>
            <w:div w:id="1500999387">
              <w:marLeft w:val="0"/>
              <w:marRight w:val="0"/>
              <w:marTop w:val="0"/>
              <w:marBottom w:val="0"/>
              <w:divBdr>
                <w:top w:val="none" w:sz="0" w:space="0" w:color="auto"/>
                <w:left w:val="none" w:sz="0" w:space="0" w:color="auto"/>
                <w:bottom w:val="none" w:sz="0" w:space="0" w:color="auto"/>
                <w:right w:val="none" w:sz="0" w:space="0" w:color="auto"/>
              </w:divBdr>
              <w:divsChild>
                <w:div w:id="2013680141">
                  <w:marLeft w:val="0"/>
                  <w:marRight w:val="0"/>
                  <w:marTop w:val="0"/>
                  <w:marBottom w:val="0"/>
                  <w:divBdr>
                    <w:top w:val="none" w:sz="0" w:space="0" w:color="auto"/>
                    <w:left w:val="none" w:sz="0" w:space="0" w:color="auto"/>
                    <w:bottom w:val="none" w:sz="0" w:space="0" w:color="auto"/>
                    <w:right w:val="none" w:sz="0" w:space="0" w:color="auto"/>
                  </w:divBdr>
                </w:div>
              </w:divsChild>
            </w:div>
            <w:div w:id="795180395">
              <w:marLeft w:val="0"/>
              <w:marRight w:val="0"/>
              <w:marTop w:val="0"/>
              <w:marBottom w:val="0"/>
              <w:divBdr>
                <w:top w:val="none" w:sz="0" w:space="0" w:color="auto"/>
                <w:left w:val="none" w:sz="0" w:space="0" w:color="auto"/>
                <w:bottom w:val="none" w:sz="0" w:space="0" w:color="auto"/>
                <w:right w:val="none" w:sz="0" w:space="0" w:color="auto"/>
              </w:divBdr>
              <w:divsChild>
                <w:div w:id="1902985936">
                  <w:marLeft w:val="0"/>
                  <w:marRight w:val="0"/>
                  <w:marTop w:val="0"/>
                  <w:marBottom w:val="0"/>
                  <w:divBdr>
                    <w:top w:val="none" w:sz="0" w:space="0" w:color="auto"/>
                    <w:left w:val="none" w:sz="0" w:space="0" w:color="auto"/>
                    <w:bottom w:val="none" w:sz="0" w:space="0" w:color="auto"/>
                    <w:right w:val="none" w:sz="0" w:space="0" w:color="auto"/>
                  </w:divBdr>
                </w:div>
              </w:divsChild>
            </w:div>
            <w:div w:id="670370727">
              <w:marLeft w:val="0"/>
              <w:marRight w:val="0"/>
              <w:marTop w:val="0"/>
              <w:marBottom w:val="0"/>
              <w:divBdr>
                <w:top w:val="none" w:sz="0" w:space="0" w:color="auto"/>
                <w:left w:val="none" w:sz="0" w:space="0" w:color="auto"/>
                <w:bottom w:val="none" w:sz="0" w:space="0" w:color="auto"/>
                <w:right w:val="none" w:sz="0" w:space="0" w:color="auto"/>
              </w:divBdr>
              <w:divsChild>
                <w:div w:id="564415521">
                  <w:marLeft w:val="0"/>
                  <w:marRight w:val="0"/>
                  <w:marTop w:val="0"/>
                  <w:marBottom w:val="0"/>
                  <w:divBdr>
                    <w:top w:val="none" w:sz="0" w:space="0" w:color="auto"/>
                    <w:left w:val="none" w:sz="0" w:space="0" w:color="auto"/>
                    <w:bottom w:val="none" w:sz="0" w:space="0" w:color="auto"/>
                    <w:right w:val="none" w:sz="0" w:space="0" w:color="auto"/>
                  </w:divBdr>
                </w:div>
              </w:divsChild>
            </w:div>
            <w:div w:id="1477913233">
              <w:marLeft w:val="0"/>
              <w:marRight w:val="0"/>
              <w:marTop w:val="0"/>
              <w:marBottom w:val="0"/>
              <w:divBdr>
                <w:top w:val="none" w:sz="0" w:space="0" w:color="auto"/>
                <w:left w:val="none" w:sz="0" w:space="0" w:color="auto"/>
                <w:bottom w:val="none" w:sz="0" w:space="0" w:color="auto"/>
                <w:right w:val="none" w:sz="0" w:space="0" w:color="auto"/>
              </w:divBdr>
              <w:divsChild>
                <w:div w:id="344138219">
                  <w:marLeft w:val="0"/>
                  <w:marRight w:val="0"/>
                  <w:marTop w:val="0"/>
                  <w:marBottom w:val="0"/>
                  <w:divBdr>
                    <w:top w:val="none" w:sz="0" w:space="0" w:color="auto"/>
                    <w:left w:val="none" w:sz="0" w:space="0" w:color="auto"/>
                    <w:bottom w:val="none" w:sz="0" w:space="0" w:color="auto"/>
                    <w:right w:val="none" w:sz="0" w:space="0" w:color="auto"/>
                  </w:divBdr>
                </w:div>
              </w:divsChild>
            </w:div>
            <w:div w:id="603463994">
              <w:marLeft w:val="0"/>
              <w:marRight w:val="0"/>
              <w:marTop w:val="0"/>
              <w:marBottom w:val="0"/>
              <w:divBdr>
                <w:top w:val="none" w:sz="0" w:space="0" w:color="auto"/>
                <w:left w:val="none" w:sz="0" w:space="0" w:color="auto"/>
                <w:bottom w:val="none" w:sz="0" w:space="0" w:color="auto"/>
                <w:right w:val="none" w:sz="0" w:space="0" w:color="auto"/>
              </w:divBdr>
              <w:divsChild>
                <w:div w:id="451091986">
                  <w:marLeft w:val="0"/>
                  <w:marRight w:val="0"/>
                  <w:marTop w:val="0"/>
                  <w:marBottom w:val="0"/>
                  <w:divBdr>
                    <w:top w:val="none" w:sz="0" w:space="0" w:color="auto"/>
                    <w:left w:val="none" w:sz="0" w:space="0" w:color="auto"/>
                    <w:bottom w:val="none" w:sz="0" w:space="0" w:color="auto"/>
                    <w:right w:val="none" w:sz="0" w:space="0" w:color="auto"/>
                  </w:divBdr>
                </w:div>
              </w:divsChild>
            </w:div>
            <w:div w:id="1906644884">
              <w:marLeft w:val="0"/>
              <w:marRight w:val="0"/>
              <w:marTop w:val="0"/>
              <w:marBottom w:val="0"/>
              <w:divBdr>
                <w:top w:val="none" w:sz="0" w:space="0" w:color="auto"/>
                <w:left w:val="none" w:sz="0" w:space="0" w:color="auto"/>
                <w:bottom w:val="none" w:sz="0" w:space="0" w:color="auto"/>
                <w:right w:val="none" w:sz="0" w:space="0" w:color="auto"/>
              </w:divBdr>
              <w:divsChild>
                <w:div w:id="1114012794">
                  <w:marLeft w:val="0"/>
                  <w:marRight w:val="0"/>
                  <w:marTop w:val="0"/>
                  <w:marBottom w:val="0"/>
                  <w:divBdr>
                    <w:top w:val="none" w:sz="0" w:space="0" w:color="auto"/>
                    <w:left w:val="none" w:sz="0" w:space="0" w:color="auto"/>
                    <w:bottom w:val="none" w:sz="0" w:space="0" w:color="auto"/>
                    <w:right w:val="none" w:sz="0" w:space="0" w:color="auto"/>
                  </w:divBdr>
                </w:div>
              </w:divsChild>
            </w:div>
            <w:div w:id="1963069759">
              <w:marLeft w:val="0"/>
              <w:marRight w:val="0"/>
              <w:marTop w:val="0"/>
              <w:marBottom w:val="0"/>
              <w:divBdr>
                <w:top w:val="none" w:sz="0" w:space="0" w:color="auto"/>
                <w:left w:val="none" w:sz="0" w:space="0" w:color="auto"/>
                <w:bottom w:val="none" w:sz="0" w:space="0" w:color="auto"/>
                <w:right w:val="none" w:sz="0" w:space="0" w:color="auto"/>
              </w:divBdr>
              <w:divsChild>
                <w:div w:id="471098208">
                  <w:marLeft w:val="0"/>
                  <w:marRight w:val="0"/>
                  <w:marTop w:val="0"/>
                  <w:marBottom w:val="0"/>
                  <w:divBdr>
                    <w:top w:val="none" w:sz="0" w:space="0" w:color="auto"/>
                    <w:left w:val="none" w:sz="0" w:space="0" w:color="auto"/>
                    <w:bottom w:val="none" w:sz="0" w:space="0" w:color="auto"/>
                    <w:right w:val="none" w:sz="0" w:space="0" w:color="auto"/>
                  </w:divBdr>
                </w:div>
              </w:divsChild>
            </w:div>
            <w:div w:id="1657029492">
              <w:marLeft w:val="0"/>
              <w:marRight w:val="0"/>
              <w:marTop w:val="0"/>
              <w:marBottom w:val="0"/>
              <w:divBdr>
                <w:top w:val="none" w:sz="0" w:space="0" w:color="auto"/>
                <w:left w:val="none" w:sz="0" w:space="0" w:color="auto"/>
                <w:bottom w:val="none" w:sz="0" w:space="0" w:color="auto"/>
                <w:right w:val="none" w:sz="0" w:space="0" w:color="auto"/>
              </w:divBdr>
              <w:divsChild>
                <w:div w:id="824123794">
                  <w:marLeft w:val="0"/>
                  <w:marRight w:val="0"/>
                  <w:marTop w:val="0"/>
                  <w:marBottom w:val="0"/>
                  <w:divBdr>
                    <w:top w:val="none" w:sz="0" w:space="0" w:color="auto"/>
                    <w:left w:val="none" w:sz="0" w:space="0" w:color="auto"/>
                    <w:bottom w:val="none" w:sz="0" w:space="0" w:color="auto"/>
                    <w:right w:val="none" w:sz="0" w:space="0" w:color="auto"/>
                  </w:divBdr>
                </w:div>
              </w:divsChild>
            </w:div>
            <w:div w:id="745878493">
              <w:marLeft w:val="0"/>
              <w:marRight w:val="0"/>
              <w:marTop w:val="0"/>
              <w:marBottom w:val="0"/>
              <w:divBdr>
                <w:top w:val="none" w:sz="0" w:space="0" w:color="auto"/>
                <w:left w:val="none" w:sz="0" w:space="0" w:color="auto"/>
                <w:bottom w:val="none" w:sz="0" w:space="0" w:color="auto"/>
                <w:right w:val="none" w:sz="0" w:space="0" w:color="auto"/>
              </w:divBdr>
              <w:divsChild>
                <w:div w:id="1607154253">
                  <w:marLeft w:val="0"/>
                  <w:marRight w:val="0"/>
                  <w:marTop w:val="0"/>
                  <w:marBottom w:val="0"/>
                  <w:divBdr>
                    <w:top w:val="none" w:sz="0" w:space="0" w:color="auto"/>
                    <w:left w:val="none" w:sz="0" w:space="0" w:color="auto"/>
                    <w:bottom w:val="none" w:sz="0" w:space="0" w:color="auto"/>
                    <w:right w:val="none" w:sz="0" w:space="0" w:color="auto"/>
                  </w:divBdr>
                </w:div>
              </w:divsChild>
            </w:div>
            <w:div w:id="941187722">
              <w:marLeft w:val="0"/>
              <w:marRight w:val="0"/>
              <w:marTop w:val="0"/>
              <w:marBottom w:val="0"/>
              <w:divBdr>
                <w:top w:val="none" w:sz="0" w:space="0" w:color="auto"/>
                <w:left w:val="none" w:sz="0" w:space="0" w:color="auto"/>
                <w:bottom w:val="none" w:sz="0" w:space="0" w:color="auto"/>
                <w:right w:val="none" w:sz="0" w:space="0" w:color="auto"/>
              </w:divBdr>
              <w:divsChild>
                <w:div w:id="929116215">
                  <w:marLeft w:val="0"/>
                  <w:marRight w:val="0"/>
                  <w:marTop w:val="0"/>
                  <w:marBottom w:val="0"/>
                  <w:divBdr>
                    <w:top w:val="none" w:sz="0" w:space="0" w:color="auto"/>
                    <w:left w:val="none" w:sz="0" w:space="0" w:color="auto"/>
                    <w:bottom w:val="none" w:sz="0" w:space="0" w:color="auto"/>
                    <w:right w:val="none" w:sz="0" w:space="0" w:color="auto"/>
                  </w:divBdr>
                </w:div>
              </w:divsChild>
            </w:div>
            <w:div w:id="1661349581">
              <w:marLeft w:val="0"/>
              <w:marRight w:val="0"/>
              <w:marTop w:val="0"/>
              <w:marBottom w:val="0"/>
              <w:divBdr>
                <w:top w:val="none" w:sz="0" w:space="0" w:color="auto"/>
                <w:left w:val="none" w:sz="0" w:space="0" w:color="auto"/>
                <w:bottom w:val="none" w:sz="0" w:space="0" w:color="auto"/>
                <w:right w:val="none" w:sz="0" w:space="0" w:color="auto"/>
              </w:divBdr>
              <w:divsChild>
                <w:div w:id="1905069723">
                  <w:marLeft w:val="0"/>
                  <w:marRight w:val="0"/>
                  <w:marTop w:val="0"/>
                  <w:marBottom w:val="0"/>
                  <w:divBdr>
                    <w:top w:val="none" w:sz="0" w:space="0" w:color="auto"/>
                    <w:left w:val="none" w:sz="0" w:space="0" w:color="auto"/>
                    <w:bottom w:val="none" w:sz="0" w:space="0" w:color="auto"/>
                    <w:right w:val="none" w:sz="0" w:space="0" w:color="auto"/>
                  </w:divBdr>
                </w:div>
              </w:divsChild>
            </w:div>
            <w:div w:id="867446767">
              <w:marLeft w:val="0"/>
              <w:marRight w:val="0"/>
              <w:marTop w:val="0"/>
              <w:marBottom w:val="0"/>
              <w:divBdr>
                <w:top w:val="none" w:sz="0" w:space="0" w:color="auto"/>
                <w:left w:val="none" w:sz="0" w:space="0" w:color="auto"/>
                <w:bottom w:val="none" w:sz="0" w:space="0" w:color="auto"/>
                <w:right w:val="none" w:sz="0" w:space="0" w:color="auto"/>
              </w:divBdr>
              <w:divsChild>
                <w:div w:id="1941521427">
                  <w:marLeft w:val="0"/>
                  <w:marRight w:val="0"/>
                  <w:marTop w:val="0"/>
                  <w:marBottom w:val="0"/>
                  <w:divBdr>
                    <w:top w:val="none" w:sz="0" w:space="0" w:color="auto"/>
                    <w:left w:val="none" w:sz="0" w:space="0" w:color="auto"/>
                    <w:bottom w:val="none" w:sz="0" w:space="0" w:color="auto"/>
                    <w:right w:val="none" w:sz="0" w:space="0" w:color="auto"/>
                  </w:divBdr>
                </w:div>
              </w:divsChild>
            </w:div>
            <w:div w:id="34234669">
              <w:marLeft w:val="0"/>
              <w:marRight w:val="0"/>
              <w:marTop w:val="0"/>
              <w:marBottom w:val="0"/>
              <w:divBdr>
                <w:top w:val="none" w:sz="0" w:space="0" w:color="auto"/>
                <w:left w:val="none" w:sz="0" w:space="0" w:color="auto"/>
                <w:bottom w:val="none" w:sz="0" w:space="0" w:color="auto"/>
                <w:right w:val="none" w:sz="0" w:space="0" w:color="auto"/>
              </w:divBdr>
              <w:divsChild>
                <w:div w:id="1740516705">
                  <w:marLeft w:val="0"/>
                  <w:marRight w:val="0"/>
                  <w:marTop w:val="0"/>
                  <w:marBottom w:val="0"/>
                  <w:divBdr>
                    <w:top w:val="none" w:sz="0" w:space="0" w:color="auto"/>
                    <w:left w:val="none" w:sz="0" w:space="0" w:color="auto"/>
                    <w:bottom w:val="none" w:sz="0" w:space="0" w:color="auto"/>
                    <w:right w:val="none" w:sz="0" w:space="0" w:color="auto"/>
                  </w:divBdr>
                </w:div>
              </w:divsChild>
            </w:div>
            <w:div w:id="1786922118">
              <w:marLeft w:val="0"/>
              <w:marRight w:val="0"/>
              <w:marTop w:val="0"/>
              <w:marBottom w:val="0"/>
              <w:divBdr>
                <w:top w:val="none" w:sz="0" w:space="0" w:color="auto"/>
                <w:left w:val="none" w:sz="0" w:space="0" w:color="auto"/>
                <w:bottom w:val="none" w:sz="0" w:space="0" w:color="auto"/>
                <w:right w:val="none" w:sz="0" w:space="0" w:color="auto"/>
              </w:divBdr>
              <w:divsChild>
                <w:div w:id="530537374">
                  <w:marLeft w:val="0"/>
                  <w:marRight w:val="0"/>
                  <w:marTop w:val="0"/>
                  <w:marBottom w:val="0"/>
                  <w:divBdr>
                    <w:top w:val="none" w:sz="0" w:space="0" w:color="auto"/>
                    <w:left w:val="none" w:sz="0" w:space="0" w:color="auto"/>
                    <w:bottom w:val="none" w:sz="0" w:space="0" w:color="auto"/>
                    <w:right w:val="none" w:sz="0" w:space="0" w:color="auto"/>
                  </w:divBdr>
                </w:div>
              </w:divsChild>
            </w:div>
            <w:div w:id="325473413">
              <w:marLeft w:val="0"/>
              <w:marRight w:val="0"/>
              <w:marTop w:val="0"/>
              <w:marBottom w:val="0"/>
              <w:divBdr>
                <w:top w:val="none" w:sz="0" w:space="0" w:color="auto"/>
                <w:left w:val="none" w:sz="0" w:space="0" w:color="auto"/>
                <w:bottom w:val="none" w:sz="0" w:space="0" w:color="auto"/>
                <w:right w:val="none" w:sz="0" w:space="0" w:color="auto"/>
              </w:divBdr>
              <w:divsChild>
                <w:div w:id="1747805945">
                  <w:marLeft w:val="0"/>
                  <w:marRight w:val="0"/>
                  <w:marTop w:val="0"/>
                  <w:marBottom w:val="0"/>
                  <w:divBdr>
                    <w:top w:val="none" w:sz="0" w:space="0" w:color="auto"/>
                    <w:left w:val="none" w:sz="0" w:space="0" w:color="auto"/>
                    <w:bottom w:val="none" w:sz="0" w:space="0" w:color="auto"/>
                    <w:right w:val="none" w:sz="0" w:space="0" w:color="auto"/>
                  </w:divBdr>
                </w:div>
              </w:divsChild>
            </w:div>
            <w:div w:id="780104333">
              <w:marLeft w:val="0"/>
              <w:marRight w:val="0"/>
              <w:marTop w:val="0"/>
              <w:marBottom w:val="0"/>
              <w:divBdr>
                <w:top w:val="none" w:sz="0" w:space="0" w:color="auto"/>
                <w:left w:val="none" w:sz="0" w:space="0" w:color="auto"/>
                <w:bottom w:val="none" w:sz="0" w:space="0" w:color="auto"/>
                <w:right w:val="none" w:sz="0" w:space="0" w:color="auto"/>
              </w:divBdr>
              <w:divsChild>
                <w:div w:id="492837344">
                  <w:marLeft w:val="0"/>
                  <w:marRight w:val="0"/>
                  <w:marTop w:val="0"/>
                  <w:marBottom w:val="0"/>
                  <w:divBdr>
                    <w:top w:val="none" w:sz="0" w:space="0" w:color="auto"/>
                    <w:left w:val="none" w:sz="0" w:space="0" w:color="auto"/>
                    <w:bottom w:val="none" w:sz="0" w:space="0" w:color="auto"/>
                    <w:right w:val="none" w:sz="0" w:space="0" w:color="auto"/>
                  </w:divBdr>
                </w:div>
              </w:divsChild>
            </w:div>
            <w:div w:id="988554481">
              <w:marLeft w:val="0"/>
              <w:marRight w:val="0"/>
              <w:marTop w:val="0"/>
              <w:marBottom w:val="0"/>
              <w:divBdr>
                <w:top w:val="none" w:sz="0" w:space="0" w:color="auto"/>
                <w:left w:val="none" w:sz="0" w:space="0" w:color="auto"/>
                <w:bottom w:val="none" w:sz="0" w:space="0" w:color="auto"/>
                <w:right w:val="none" w:sz="0" w:space="0" w:color="auto"/>
              </w:divBdr>
              <w:divsChild>
                <w:div w:id="8158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10027">
          <w:marLeft w:val="-75"/>
          <w:marRight w:val="0"/>
          <w:marTop w:val="30"/>
          <w:marBottom w:val="30"/>
          <w:divBdr>
            <w:top w:val="none" w:sz="0" w:space="0" w:color="auto"/>
            <w:left w:val="none" w:sz="0" w:space="0" w:color="auto"/>
            <w:bottom w:val="none" w:sz="0" w:space="0" w:color="auto"/>
            <w:right w:val="none" w:sz="0" w:space="0" w:color="auto"/>
          </w:divBdr>
          <w:divsChild>
            <w:div w:id="488519687">
              <w:marLeft w:val="0"/>
              <w:marRight w:val="0"/>
              <w:marTop w:val="0"/>
              <w:marBottom w:val="0"/>
              <w:divBdr>
                <w:top w:val="none" w:sz="0" w:space="0" w:color="auto"/>
                <w:left w:val="none" w:sz="0" w:space="0" w:color="auto"/>
                <w:bottom w:val="none" w:sz="0" w:space="0" w:color="auto"/>
                <w:right w:val="none" w:sz="0" w:space="0" w:color="auto"/>
              </w:divBdr>
              <w:divsChild>
                <w:div w:id="678040915">
                  <w:marLeft w:val="0"/>
                  <w:marRight w:val="0"/>
                  <w:marTop w:val="0"/>
                  <w:marBottom w:val="0"/>
                  <w:divBdr>
                    <w:top w:val="none" w:sz="0" w:space="0" w:color="auto"/>
                    <w:left w:val="none" w:sz="0" w:space="0" w:color="auto"/>
                    <w:bottom w:val="none" w:sz="0" w:space="0" w:color="auto"/>
                    <w:right w:val="none" w:sz="0" w:space="0" w:color="auto"/>
                  </w:divBdr>
                </w:div>
              </w:divsChild>
            </w:div>
            <w:div w:id="1878735819">
              <w:marLeft w:val="0"/>
              <w:marRight w:val="0"/>
              <w:marTop w:val="0"/>
              <w:marBottom w:val="0"/>
              <w:divBdr>
                <w:top w:val="none" w:sz="0" w:space="0" w:color="auto"/>
                <w:left w:val="none" w:sz="0" w:space="0" w:color="auto"/>
                <w:bottom w:val="none" w:sz="0" w:space="0" w:color="auto"/>
                <w:right w:val="none" w:sz="0" w:space="0" w:color="auto"/>
              </w:divBdr>
              <w:divsChild>
                <w:div w:id="2113891852">
                  <w:marLeft w:val="0"/>
                  <w:marRight w:val="0"/>
                  <w:marTop w:val="0"/>
                  <w:marBottom w:val="0"/>
                  <w:divBdr>
                    <w:top w:val="none" w:sz="0" w:space="0" w:color="auto"/>
                    <w:left w:val="none" w:sz="0" w:space="0" w:color="auto"/>
                    <w:bottom w:val="none" w:sz="0" w:space="0" w:color="auto"/>
                    <w:right w:val="none" w:sz="0" w:space="0" w:color="auto"/>
                  </w:divBdr>
                </w:div>
              </w:divsChild>
            </w:div>
            <w:div w:id="380986855">
              <w:marLeft w:val="0"/>
              <w:marRight w:val="0"/>
              <w:marTop w:val="0"/>
              <w:marBottom w:val="0"/>
              <w:divBdr>
                <w:top w:val="none" w:sz="0" w:space="0" w:color="auto"/>
                <w:left w:val="none" w:sz="0" w:space="0" w:color="auto"/>
                <w:bottom w:val="none" w:sz="0" w:space="0" w:color="auto"/>
                <w:right w:val="none" w:sz="0" w:space="0" w:color="auto"/>
              </w:divBdr>
              <w:divsChild>
                <w:div w:id="2006351358">
                  <w:marLeft w:val="0"/>
                  <w:marRight w:val="0"/>
                  <w:marTop w:val="0"/>
                  <w:marBottom w:val="0"/>
                  <w:divBdr>
                    <w:top w:val="none" w:sz="0" w:space="0" w:color="auto"/>
                    <w:left w:val="none" w:sz="0" w:space="0" w:color="auto"/>
                    <w:bottom w:val="none" w:sz="0" w:space="0" w:color="auto"/>
                    <w:right w:val="none" w:sz="0" w:space="0" w:color="auto"/>
                  </w:divBdr>
                </w:div>
              </w:divsChild>
            </w:div>
            <w:div w:id="917056875">
              <w:marLeft w:val="0"/>
              <w:marRight w:val="0"/>
              <w:marTop w:val="0"/>
              <w:marBottom w:val="0"/>
              <w:divBdr>
                <w:top w:val="none" w:sz="0" w:space="0" w:color="auto"/>
                <w:left w:val="none" w:sz="0" w:space="0" w:color="auto"/>
                <w:bottom w:val="none" w:sz="0" w:space="0" w:color="auto"/>
                <w:right w:val="none" w:sz="0" w:space="0" w:color="auto"/>
              </w:divBdr>
              <w:divsChild>
                <w:div w:id="1923877149">
                  <w:marLeft w:val="0"/>
                  <w:marRight w:val="0"/>
                  <w:marTop w:val="0"/>
                  <w:marBottom w:val="0"/>
                  <w:divBdr>
                    <w:top w:val="none" w:sz="0" w:space="0" w:color="auto"/>
                    <w:left w:val="none" w:sz="0" w:space="0" w:color="auto"/>
                    <w:bottom w:val="none" w:sz="0" w:space="0" w:color="auto"/>
                    <w:right w:val="none" w:sz="0" w:space="0" w:color="auto"/>
                  </w:divBdr>
                </w:div>
              </w:divsChild>
            </w:div>
            <w:div w:id="23870048">
              <w:marLeft w:val="0"/>
              <w:marRight w:val="0"/>
              <w:marTop w:val="0"/>
              <w:marBottom w:val="0"/>
              <w:divBdr>
                <w:top w:val="none" w:sz="0" w:space="0" w:color="auto"/>
                <w:left w:val="none" w:sz="0" w:space="0" w:color="auto"/>
                <w:bottom w:val="none" w:sz="0" w:space="0" w:color="auto"/>
                <w:right w:val="none" w:sz="0" w:space="0" w:color="auto"/>
              </w:divBdr>
              <w:divsChild>
                <w:div w:id="138233831">
                  <w:marLeft w:val="0"/>
                  <w:marRight w:val="0"/>
                  <w:marTop w:val="0"/>
                  <w:marBottom w:val="0"/>
                  <w:divBdr>
                    <w:top w:val="none" w:sz="0" w:space="0" w:color="auto"/>
                    <w:left w:val="none" w:sz="0" w:space="0" w:color="auto"/>
                    <w:bottom w:val="none" w:sz="0" w:space="0" w:color="auto"/>
                    <w:right w:val="none" w:sz="0" w:space="0" w:color="auto"/>
                  </w:divBdr>
                </w:div>
              </w:divsChild>
            </w:div>
            <w:div w:id="224029866">
              <w:marLeft w:val="0"/>
              <w:marRight w:val="0"/>
              <w:marTop w:val="0"/>
              <w:marBottom w:val="0"/>
              <w:divBdr>
                <w:top w:val="none" w:sz="0" w:space="0" w:color="auto"/>
                <w:left w:val="none" w:sz="0" w:space="0" w:color="auto"/>
                <w:bottom w:val="none" w:sz="0" w:space="0" w:color="auto"/>
                <w:right w:val="none" w:sz="0" w:space="0" w:color="auto"/>
              </w:divBdr>
              <w:divsChild>
                <w:div w:id="172570925">
                  <w:marLeft w:val="0"/>
                  <w:marRight w:val="0"/>
                  <w:marTop w:val="0"/>
                  <w:marBottom w:val="0"/>
                  <w:divBdr>
                    <w:top w:val="none" w:sz="0" w:space="0" w:color="auto"/>
                    <w:left w:val="none" w:sz="0" w:space="0" w:color="auto"/>
                    <w:bottom w:val="none" w:sz="0" w:space="0" w:color="auto"/>
                    <w:right w:val="none" w:sz="0" w:space="0" w:color="auto"/>
                  </w:divBdr>
                </w:div>
              </w:divsChild>
            </w:div>
            <w:div w:id="2099668439">
              <w:marLeft w:val="0"/>
              <w:marRight w:val="0"/>
              <w:marTop w:val="0"/>
              <w:marBottom w:val="0"/>
              <w:divBdr>
                <w:top w:val="none" w:sz="0" w:space="0" w:color="auto"/>
                <w:left w:val="none" w:sz="0" w:space="0" w:color="auto"/>
                <w:bottom w:val="none" w:sz="0" w:space="0" w:color="auto"/>
                <w:right w:val="none" w:sz="0" w:space="0" w:color="auto"/>
              </w:divBdr>
              <w:divsChild>
                <w:div w:id="1708682444">
                  <w:marLeft w:val="0"/>
                  <w:marRight w:val="0"/>
                  <w:marTop w:val="0"/>
                  <w:marBottom w:val="0"/>
                  <w:divBdr>
                    <w:top w:val="none" w:sz="0" w:space="0" w:color="auto"/>
                    <w:left w:val="none" w:sz="0" w:space="0" w:color="auto"/>
                    <w:bottom w:val="none" w:sz="0" w:space="0" w:color="auto"/>
                    <w:right w:val="none" w:sz="0" w:space="0" w:color="auto"/>
                  </w:divBdr>
                </w:div>
              </w:divsChild>
            </w:div>
            <w:div w:id="1018047384">
              <w:marLeft w:val="0"/>
              <w:marRight w:val="0"/>
              <w:marTop w:val="0"/>
              <w:marBottom w:val="0"/>
              <w:divBdr>
                <w:top w:val="none" w:sz="0" w:space="0" w:color="auto"/>
                <w:left w:val="none" w:sz="0" w:space="0" w:color="auto"/>
                <w:bottom w:val="none" w:sz="0" w:space="0" w:color="auto"/>
                <w:right w:val="none" w:sz="0" w:space="0" w:color="auto"/>
              </w:divBdr>
              <w:divsChild>
                <w:div w:id="495456946">
                  <w:marLeft w:val="0"/>
                  <w:marRight w:val="0"/>
                  <w:marTop w:val="0"/>
                  <w:marBottom w:val="0"/>
                  <w:divBdr>
                    <w:top w:val="none" w:sz="0" w:space="0" w:color="auto"/>
                    <w:left w:val="none" w:sz="0" w:space="0" w:color="auto"/>
                    <w:bottom w:val="none" w:sz="0" w:space="0" w:color="auto"/>
                    <w:right w:val="none" w:sz="0" w:space="0" w:color="auto"/>
                  </w:divBdr>
                </w:div>
              </w:divsChild>
            </w:div>
            <w:div w:id="828864628">
              <w:marLeft w:val="0"/>
              <w:marRight w:val="0"/>
              <w:marTop w:val="0"/>
              <w:marBottom w:val="0"/>
              <w:divBdr>
                <w:top w:val="none" w:sz="0" w:space="0" w:color="auto"/>
                <w:left w:val="none" w:sz="0" w:space="0" w:color="auto"/>
                <w:bottom w:val="none" w:sz="0" w:space="0" w:color="auto"/>
                <w:right w:val="none" w:sz="0" w:space="0" w:color="auto"/>
              </w:divBdr>
              <w:divsChild>
                <w:div w:id="103771622">
                  <w:marLeft w:val="0"/>
                  <w:marRight w:val="0"/>
                  <w:marTop w:val="0"/>
                  <w:marBottom w:val="0"/>
                  <w:divBdr>
                    <w:top w:val="none" w:sz="0" w:space="0" w:color="auto"/>
                    <w:left w:val="none" w:sz="0" w:space="0" w:color="auto"/>
                    <w:bottom w:val="none" w:sz="0" w:space="0" w:color="auto"/>
                    <w:right w:val="none" w:sz="0" w:space="0" w:color="auto"/>
                  </w:divBdr>
                </w:div>
              </w:divsChild>
            </w:div>
            <w:div w:id="1372460648">
              <w:marLeft w:val="0"/>
              <w:marRight w:val="0"/>
              <w:marTop w:val="0"/>
              <w:marBottom w:val="0"/>
              <w:divBdr>
                <w:top w:val="none" w:sz="0" w:space="0" w:color="auto"/>
                <w:left w:val="none" w:sz="0" w:space="0" w:color="auto"/>
                <w:bottom w:val="none" w:sz="0" w:space="0" w:color="auto"/>
                <w:right w:val="none" w:sz="0" w:space="0" w:color="auto"/>
              </w:divBdr>
              <w:divsChild>
                <w:div w:id="678656351">
                  <w:marLeft w:val="0"/>
                  <w:marRight w:val="0"/>
                  <w:marTop w:val="0"/>
                  <w:marBottom w:val="0"/>
                  <w:divBdr>
                    <w:top w:val="none" w:sz="0" w:space="0" w:color="auto"/>
                    <w:left w:val="none" w:sz="0" w:space="0" w:color="auto"/>
                    <w:bottom w:val="none" w:sz="0" w:space="0" w:color="auto"/>
                    <w:right w:val="none" w:sz="0" w:space="0" w:color="auto"/>
                  </w:divBdr>
                </w:div>
              </w:divsChild>
            </w:div>
            <w:div w:id="1101336757">
              <w:marLeft w:val="0"/>
              <w:marRight w:val="0"/>
              <w:marTop w:val="0"/>
              <w:marBottom w:val="0"/>
              <w:divBdr>
                <w:top w:val="none" w:sz="0" w:space="0" w:color="auto"/>
                <w:left w:val="none" w:sz="0" w:space="0" w:color="auto"/>
                <w:bottom w:val="none" w:sz="0" w:space="0" w:color="auto"/>
                <w:right w:val="none" w:sz="0" w:space="0" w:color="auto"/>
              </w:divBdr>
              <w:divsChild>
                <w:div w:id="666517620">
                  <w:marLeft w:val="0"/>
                  <w:marRight w:val="0"/>
                  <w:marTop w:val="0"/>
                  <w:marBottom w:val="0"/>
                  <w:divBdr>
                    <w:top w:val="none" w:sz="0" w:space="0" w:color="auto"/>
                    <w:left w:val="none" w:sz="0" w:space="0" w:color="auto"/>
                    <w:bottom w:val="none" w:sz="0" w:space="0" w:color="auto"/>
                    <w:right w:val="none" w:sz="0" w:space="0" w:color="auto"/>
                  </w:divBdr>
                </w:div>
              </w:divsChild>
            </w:div>
            <w:div w:id="1867134746">
              <w:marLeft w:val="0"/>
              <w:marRight w:val="0"/>
              <w:marTop w:val="0"/>
              <w:marBottom w:val="0"/>
              <w:divBdr>
                <w:top w:val="none" w:sz="0" w:space="0" w:color="auto"/>
                <w:left w:val="none" w:sz="0" w:space="0" w:color="auto"/>
                <w:bottom w:val="none" w:sz="0" w:space="0" w:color="auto"/>
                <w:right w:val="none" w:sz="0" w:space="0" w:color="auto"/>
              </w:divBdr>
              <w:divsChild>
                <w:div w:id="1988506884">
                  <w:marLeft w:val="0"/>
                  <w:marRight w:val="0"/>
                  <w:marTop w:val="0"/>
                  <w:marBottom w:val="0"/>
                  <w:divBdr>
                    <w:top w:val="none" w:sz="0" w:space="0" w:color="auto"/>
                    <w:left w:val="none" w:sz="0" w:space="0" w:color="auto"/>
                    <w:bottom w:val="none" w:sz="0" w:space="0" w:color="auto"/>
                    <w:right w:val="none" w:sz="0" w:space="0" w:color="auto"/>
                  </w:divBdr>
                </w:div>
              </w:divsChild>
            </w:div>
            <w:div w:id="1914317941">
              <w:marLeft w:val="0"/>
              <w:marRight w:val="0"/>
              <w:marTop w:val="0"/>
              <w:marBottom w:val="0"/>
              <w:divBdr>
                <w:top w:val="none" w:sz="0" w:space="0" w:color="auto"/>
                <w:left w:val="none" w:sz="0" w:space="0" w:color="auto"/>
                <w:bottom w:val="none" w:sz="0" w:space="0" w:color="auto"/>
                <w:right w:val="none" w:sz="0" w:space="0" w:color="auto"/>
              </w:divBdr>
              <w:divsChild>
                <w:div w:id="1855875329">
                  <w:marLeft w:val="0"/>
                  <w:marRight w:val="0"/>
                  <w:marTop w:val="0"/>
                  <w:marBottom w:val="0"/>
                  <w:divBdr>
                    <w:top w:val="none" w:sz="0" w:space="0" w:color="auto"/>
                    <w:left w:val="none" w:sz="0" w:space="0" w:color="auto"/>
                    <w:bottom w:val="none" w:sz="0" w:space="0" w:color="auto"/>
                    <w:right w:val="none" w:sz="0" w:space="0" w:color="auto"/>
                  </w:divBdr>
                </w:div>
              </w:divsChild>
            </w:div>
            <w:div w:id="1301686279">
              <w:marLeft w:val="0"/>
              <w:marRight w:val="0"/>
              <w:marTop w:val="0"/>
              <w:marBottom w:val="0"/>
              <w:divBdr>
                <w:top w:val="none" w:sz="0" w:space="0" w:color="auto"/>
                <w:left w:val="none" w:sz="0" w:space="0" w:color="auto"/>
                <w:bottom w:val="none" w:sz="0" w:space="0" w:color="auto"/>
                <w:right w:val="none" w:sz="0" w:space="0" w:color="auto"/>
              </w:divBdr>
              <w:divsChild>
                <w:div w:id="508329251">
                  <w:marLeft w:val="0"/>
                  <w:marRight w:val="0"/>
                  <w:marTop w:val="0"/>
                  <w:marBottom w:val="0"/>
                  <w:divBdr>
                    <w:top w:val="none" w:sz="0" w:space="0" w:color="auto"/>
                    <w:left w:val="none" w:sz="0" w:space="0" w:color="auto"/>
                    <w:bottom w:val="none" w:sz="0" w:space="0" w:color="auto"/>
                    <w:right w:val="none" w:sz="0" w:space="0" w:color="auto"/>
                  </w:divBdr>
                </w:div>
              </w:divsChild>
            </w:div>
            <w:div w:id="958416927">
              <w:marLeft w:val="0"/>
              <w:marRight w:val="0"/>
              <w:marTop w:val="0"/>
              <w:marBottom w:val="0"/>
              <w:divBdr>
                <w:top w:val="none" w:sz="0" w:space="0" w:color="auto"/>
                <w:left w:val="none" w:sz="0" w:space="0" w:color="auto"/>
                <w:bottom w:val="none" w:sz="0" w:space="0" w:color="auto"/>
                <w:right w:val="none" w:sz="0" w:space="0" w:color="auto"/>
              </w:divBdr>
              <w:divsChild>
                <w:div w:id="933323017">
                  <w:marLeft w:val="0"/>
                  <w:marRight w:val="0"/>
                  <w:marTop w:val="0"/>
                  <w:marBottom w:val="0"/>
                  <w:divBdr>
                    <w:top w:val="none" w:sz="0" w:space="0" w:color="auto"/>
                    <w:left w:val="none" w:sz="0" w:space="0" w:color="auto"/>
                    <w:bottom w:val="none" w:sz="0" w:space="0" w:color="auto"/>
                    <w:right w:val="none" w:sz="0" w:space="0" w:color="auto"/>
                  </w:divBdr>
                </w:div>
              </w:divsChild>
            </w:div>
            <w:div w:id="1526946749">
              <w:marLeft w:val="0"/>
              <w:marRight w:val="0"/>
              <w:marTop w:val="0"/>
              <w:marBottom w:val="0"/>
              <w:divBdr>
                <w:top w:val="none" w:sz="0" w:space="0" w:color="auto"/>
                <w:left w:val="none" w:sz="0" w:space="0" w:color="auto"/>
                <w:bottom w:val="none" w:sz="0" w:space="0" w:color="auto"/>
                <w:right w:val="none" w:sz="0" w:space="0" w:color="auto"/>
              </w:divBdr>
              <w:divsChild>
                <w:div w:id="1556701150">
                  <w:marLeft w:val="0"/>
                  <w:marRight w:val="0"/>
                  <w:marTop w:val="0"/>
                  <w:marBottom w:val="0"/>
                  <w:divBdr>
                    <w:top w:val="none" w:sz="0" w:space="0" w:color="auto"/>
                    <w:left w:val="none" w:sz="0" w:space="0" w:color="auto"/>
                    <w:bottom w:val="none" w:sz="0" w:space="0" w:color="auto"/>
                    <w:right w:val="none" w:sz="0" w:space="0" w:color="auto"/>
                  </w:divBdr>
                </w:div>
              </w:divsChild>
            </w:div>
            <w:div w:id="1313366098">
              <w:marLeft w:val="0"/>
              <w:marRight w:val="0"/>
              <w:marTop w:val="0"/>
              <w:marBottom w:val="0"/>
              <w:divBdr>
                <w:top w:val="none" w:sz="0" w:space="0" w:color="auto"/>
                <w:left w:val="none" w:sz="0" w:space="0" w:color="auto"/>
                <w:bottom w:val="none" w:sz="0" w:space="0" w:color="auto"/>
                <w:right w:val="none" w:sz="0" w:space="0" w:color="auto"/>
              </w:divBdr>
              <w:divsChild>
                <w:div w:id="382603120">
                  <w:marLeft w:val="0"/>
                  <w:marRight w:val="0"/>
                  <w:marTop w:val="0"/>
                  <w:marBottom w:val="0"/>
                  <w:divBdr>
                    <w:top w:val="none" w:sz="0" w:space="0" w:color="auto"/>
                    <w:left w:val="none" w:sz="0" w:space="0" w:color="auto"/>
                    <w:bottom w:val="none" w:sz="0" w:space="0" w:color="auto"/>
                    <w:right w:val="none" w:sz="0" w:space="0" w:color="auto"/>
                  </w:divBdr>
                </w:div>
              </w:divsChild>
            </w:div>
            <w:div w:id="1436056406">
              <w:marLeft w:val="0"/>
              <w:marRight w:val="0"/>
              <w:marTop w:val="0"/>
              <w:marBottom w:val="0"/>
              <w:divBdr>
                <w:top w:val="none" w:sz="0" w:space="0" w:color="auto"/>
                <w:left w:val="none" w:sz="0" w:space="0" w:color="auto"/>
                <w:bottom w:val="none" w:sz="0" w:space="0" w:color="auto"/>
                <w:right w:val="none" w:sz="0" w:space="0" w:color="auto"/>
              </w:divBdr>
              <w:divsChild>
                <w:div w:id="1378818455">
                  <w:marLeft w:val="0"/>
                  <w:marRight w:val="0"/>
                  <w:marTop w:val="0"/>
                  <w:marBottom w:val="0"/>
                  <w:divBdr>
                    <w:top w:val="none" w:sz="0" w:space="0" w:color="auto"/>
                    <w:left w:val="none" w:sz="0" w:space="0" w:color="auto"/>
                    <w:bottom w:val="none" w:sz="0" w:space="0" w:color="auto"/>
                    <w:right w:val="none" w:sz="0" w:space="0" w:color="auto"/>
                  </w:divBdr>
                </w:div>
              </w:divsChild>
            </w:div>
            <w:div w:id="1401516252">
              <w:marLeft w:val="0"/>
              <w:marRight w:val="0"/>
              <w:marTop w:val="0"/>
              <w:marBottom w:val="0"/>
              <w:divBdr>
                <w:top w:val="none" w:sz="0" w:space="0" w:color="auto"/>
                <w:left w:val="none" w:sz="0" w:space="0" w:color="auto"/>
                <w:bottom w:val="none" w:sz="0" w:space="0" w:color="auto"/>
                <w:right w:val="none" w:sz="0" w:space="0" w:color="auto"/>
              </w:divBdr>
              <w:divsChild>
                <w:div w:id="773400514">
                  <w:marLeft w:val="0"/>
                  <w:marRight w:val="0"/>
                  <w:marTop w:val="0"/>
                  <w:marBottom w:val="0"/>
                  <w:divBdr>
                    <w:top w:val="none" w:sz="0" w:space="0" w:color="auto"/>
                    <w:left w:val="none" w:sz="0" w:space="0" w:color="auto"/>
                    <w:bottom w:val="none" w:sz="0" w:space="0" w:color="auto"/>
                    <w:right w:val="none" w:sz="0" w:space="0" w:color="auto"/>
                  </w:divBdr>
                </w:div>
              </w:divsChild>
            </w:div>
            <w:div w:id="305285210">
              <w:marLeft w:val="0"/>
              <w:marRight w:val="0"/>
              <w:marTop w:val="0"/>
              <w:marBottom w:val="0"/>
              <w:divBdr>
                <w:top w:val="none" w:sz="0" w:space="0" w:color="auto"/>
                <w:left w:val="none" w:sz="0" w:space="0" w:color="auto"/>
                <w:bottom w:val="none" w:sz="0" w:space="0" w:color="auto"/>
                <w:right w:val="none" w:sz="0" w:space="0" w:color="auto"/>
              </w:divBdr>
              <w:divsChild>
                <w:div w:id="1318846815">
                  <w:marLeft w:val="0"/>
                  <w:marRight w:val="0"/>
                  <w:marTop w:val="0"/>
                  <w:marBottom w:val="0"/>
                  <w:divBdr>
                    <w:top w:val="none" w:sz="0" w:space="0" w:color="auto"/>
                    <w:left w:val="none" w:sz="0" w:space="0" w:color="auto"/>
                    <w:bottom w:val="none" w:sz="0" w:space="0" w:color="auto"/>
                    <w:right w:val="none" w:sz="0" w:space="0" w:color="auto"/>
                  </w:divBdr>
                </w:div>
              </w:divsChild>
            </w:div>
            <w:div w:id="1243301183">
              <w:marLeft w:val="0"/>
              <w:marRight w:val="0"/>
              <w:marTop w:val="0"/>
              <w:marBottom w:val="0"/>
              <w:divBdr>
                <w:top w:val="none" w:sz="0" w:space="0" w:color="auto"/>
                <w:left w:val="none" w:sz="0" w:space="0" w:color="auto"/>
                <w:bottom w:val="none" w:sz="0" w:space="0" w:color="auto"/>
                <w:right w:val="none" w:sz="0" w:space="0" w:color="auto"/>
              </w:divBdr>
              <w:divsChild>
                <w:div w:id="1310016942">
                  <w:marLeft w:val="0"/>
                  <w:marRight w:val="0"/>
                  <w:marTop w:val="0"/>
                  <w:marBottom w:val="0"/>
                  <w:divBdr>
                    <w:top w:val="none" w:sz="0" w:space="0" w:color="auto"/>
                    <w:left w:val="none" w:sz="0" w:space="0" w:color="auto"/>
                    <w:bottom w:val="none" w:sz="0" w:space="0" w:color="auto"/>
                    <w:right w:val="none" w:sz="0" w:space="0" w:color="auto"/>
                  </w:divBdr>
                </w:div>
              </w:divsChild>
            </w:div>
            <w:div w:id="857234811">
              <w:marLeft w:val="0"/>
              <w:marRight w:val="0"/>
              <w:marTop w:val="0"/>
              <w:marBottom w:val="0"/>
              <w:divBdr>
                <w:top w:val="none" w:sz="0" w:space="0" w:color="auto"/>
                <w:left w:val="none" w:sz="0" w:space="0" w:color="auto"/>
                <w:bottom w:val="none" w:sz="0" w:space="0" w:color="auto"/>
                <w:right w:val="none" w:sz="0" w:space="0" w:color="auto"/>
              </w:divBdr>
              <w:divsChild>
                <w:div w:id="667631298">
                  <w:marLeft w:val="0"/>
                  <w:marRight w:val="0"/>
                  <w:marTop w:val="0"/>
                  <w:marBottom w:val="0"/>
                  <w:divBdr>
                    <w:top w:val="none" w:sz="0" w:space="0" w:color="auto"/>
                    <w:left w:val="none" w:sz="0" w:space="0" w:color="auto"/>
                    <w:bottom w:val="none" w:sz="0" w:space="0" w:color="auto"/>
                    <w:right w:val="none" w:sz="0" w:space="0" w:color="auto"/>
                  </w:divBdr>
                </w:div>
              </w:divsChild>
            </w:div>
            <w:div w:id="985352948">
              <w:marLeft w:val="0"/>
              <w:marRight w:val="0"/>
              <w:marTop w:val="0"/>
              <w:marBottom w:val="0"/>
              <w:divBdr>
                <w:top w:val="none" w:sz="0" w:space="0" w:color="auto"/>
                <w:left w:val="none" w:sz="0" w:space="0" w:color="auto"/>
                <w:bottom w:val="none" w:sz="0" w:space="0" w:color="auto"/>
                <w:right w:val="none" w:sz="0" w:space="0" w:color="auto"/>
              </w:divBdr>
              <w:divsChild>
                <w:div w:id="1315068359">
                  <w:marLeft w:val="0"/>
                  <w:marRight w:val="0"/>
                  <w:marTop w:val="0"/>
                  <w:marBottom w:val="0"/>
                  <w:divBdr>
                    <w:top w:val="none" w:sz="0" w:space="0" w:color="auto"/>
                    <w:left w:val="none" w:sz="0" w:space="0" w:color="auto"/>
                    <w:bottom w:val="none" w:sz="0" w:space="0" w:color="auto"/>
                    <w:right w:val="none" w:sz="0" w:space="0" w:color="auto"/>
                  </w:divBdr>
                </w:div>
              </w:divsChild>
            </w:div>
            <w:div w:id="2028166344">
              <w:marLeft w:val="0"/>
              <w:marRight w:val="0"/>
              <w:marTop w:val="0"/>
              <w:marBottom w:val="0"/>
              <w:divBdr>
                <w:top w:val="none" w:sz="0" w:space="0" w:color="auto"/>
                <w:left w:val="none" w:sz="0" w:space="0" w:color="auto"/>
                <w:bottom w:val="none" w:sz="0" w:space="0" w:color="auto"/>
                <w:right w:val="none" w:sz="0" w:space="0" w:color="auto"/>
              </w:divBdr>
              <w:divsChild>
                <w:div w:id="390157384">
                  <w:marLeft w:val="0"/>
                  <w:marRight w:val="0"/>
                  <w:marTop w:val="0"/>
                  <w:marBottom w:val="0"/>
                  <w:divBdr>
                    <w:top w:val="none" w:sz="0" w:space="0" w:color="auto"/>
                    <w:left w:val="none" w:sz="0" w:space="0" w:color="auto"/>
                    <w:bottom w:val="none" w:sz="0" w:space="0" w:color="auto"/>
                    <w:right w:val="none" w:sz="0" w:space="0" w:color="auto"/>
                  </w:divBdr>
                </w:div>
              </w:divsChild>
            </w:div>
            <w:div w:id="545332646">
              <w:marLeft w:val="0"/>
              <w:marRight w:val="0"/>
              <w:marTop w:val="0"/>
              <w:marBottom w:val="0"/>
              <w:divBdr>
                <w:top w:val="none" w:sz="0" w:space="0" w:color="auto"/>
                <w:left w:val="none" w:sz="0" w:space="0" w:color="auto"/>
                <w:bottom w:val="none" w:sz="0" w:space="0" w:color="auto"/>
                <w:right w:val="none" w:sz="0" w:space="0" w:color="auto"/>
              </w:divBdr>
              <w:divsChild>
                <w:div w:id="21516898">
                  <w:marLeft w:val="0"/>
                  <w:marRight w:val="0"/>
                  <w:marTop w:val="0"/>
                  <w:marBottom w:val="0"/>
                  <w:divBdr>
                    <w:top w:val="none" w:sz="0" w:space="0" w:color="auto"/>
                    <w:left w:val="none" w:sz="0" w:space="0" w:color="auto"/>
                    <w:bottom w:val="none" w:sz="0" w:space="0" w:color="auto"/>
                    <w:right w:val="none" w:sz="0" w:space="0" w:color="auto"/>
                  </w:divBdr>
                </w:div>
              </w:divsChild>
            </w:div>
            <w:div w:id="729499964">
              <w:marLeft w:val="0"/>
              <w:marRight w:val="0"/>
              <w:marTop w:val="0"/>
              <w:marBottom w:val="0"/>
              <w:divBdr>
                <w:top w:val="none" w:sz="0" w:space="0" w:color="auto"/>
                <w:left w:val="none" w:sz="0" w:space="0" w:color="auto"/>
                <w:bottom w:val="none" w:sz="0" w:space="0" w:color="auto"/>
                <w:right w:val="none" w:sz="0" w:space="0" w:color="auto"/>
              </w:divBdr>
              <w:divsChild>
                <w:div w:id="150223927">
                  <w:marLeft w:val="0"/>
                  <w:marRight w:val="0"/>
                  <w:marTop w:val="0"/>
                  <w:marBottom w:val="0"/>
                  <w:divBdr>
                    <w:top w:val="none" w:sz="0" w:space="0" w:color="auto"/>
                    <w:left w:val="none" w:sz="0" w:space="0" w:color="auto"/>
                    <w:bottom w:val="none" w:sz="0" w:space="0" w:color="auto"/>
                    <w:right w:val="none" w:sz="0" w:space="0" w:color="auto"/>
                  </w:divBdr>
                </w:div>
              </w:divsChild>
            </w:div>
            <w:div w:id="1225264204">
              <w:marLeft w:val="0"/>
              <w:marRight w:val="0"/>
              <w:marTop w:val="0"/>
              <w:marBottom w:val="0"/>
              <w:divBdr>
                <w:top w:val="none" w:sz="0" w:space="0" w:color="auto"/>
                <w:left w:val="none" w:sz="0" w:space="0" w:color="auto"/>
                <w:bottom w:val="none" w:sz="0" w:space="0" w:color="auto"/>
                <w:right w:val="none" w:sz="0" w:space="0" w:color="auto"/>
              </w:divBdr>
              <w:divsChild>
                <w:div w:id="602033980">
                  <w:marLeft w:val="0"/>
                  <w:marRight w:val="0"/>
                  <w:marTop w:val="0"/>
                  <w:marBottom w:val="0"/>
                  <w:divBdr>
                    <w:top w:val="none" w:sz="0" w:space="0" w:color="auto"/>
                    <w:left w:val="none" w:sz="0" w:space="0" w:color="auto"/>
                    <w:bottom w:val="none" w:sz="0" w:space="0" w:color="auto"/>
                    <w:right w:val="none" w:sz="0" w:space="0" w:color="auto"/>
                  </w:divBdr>
                </w:div>
              </w:divsChild>
            </w:div>
            <w:div w:id="401369629">
              <w:marLeft w:val="0"/>
              <w:marRight w:val="0"/>
              <w:marTop w:val="0"/>
              <w:marBottom w:val="0"/>
              <w:divBdr>
                <w:top w:val="none" w:sz="0" w:space="0" w:color="auto"/>
                <w:left w:val="none" w:sz="0" w:space="0" w:color="auto"/>
                <w:bottom w:val="none" w:sz="0" w:space="0" w:color="auto"/>
                <w:right w:val="none" w:sz="0" w:space="0" w:color="auto"/>
              </w:divBdr>
              <w:divsChild>
                <w:div w:id="1264067480">
                  <w:marLeft w:val="0"/>
                  <w:marRight w:val="0"/>
                  <w:marTop w:val="0"/>
                  <w:marBottom w:val="0"/>
                  <w:divBdr>
                    <w:top w:val="none" w:sz="0" w:space="0" w:color="auto"/>
                    <w:left w:val="none" w:sz="0" w:space="0" w:color="auto"/>
                    <w:bottom w:val="none" w:sz="0" w:space="0" w:color="auto"/>
                    <w:right w:val="none" w:sz="0" w:space="0" w:color="auto"/>
                  </w:divBdr>
                </w:div>
              </w:divsChild>
            </w:div>
            <w:div w:id="621228708">
              <w:marLeft w:val="0"/>
              <w:marRight w:val="0"/>
              <w:marTop w:val="0"/>
              <w:marBottom w:val="0"/>
              <w:divBdr>
                <w:top w:val="none" w:sz="0" w:space="0" w:color="auto"/>
                <w:left w:val="none" w:sz="0" w:space="0" w:color="auto"/>
                <w:bottom w:val="none" w:sz="0" w:space="0" w:color="auto"/>
                <w:right w:val="none" w:sz="0" w:space="0" w:color="auto"/>
              </w:divBdr>
              <w:divsChild>
                <w:div w:id="276834167">
                  <w:marLeft w:val="0"/>
                  <w:marRight w:val="0"/>
                  <w:marTop w:val="0"/>
                  <w:marBottom w:val="0"/>
                  <w:divBdr>
                    <w:top w:val="none" w:sz="0" w:space="0" w:color="auto"/>
                    <w:left w:val="none" w:sz="0" w:space="0" w:color="auto"/>
                    <w:bottom w:val="none" w:sz="0" w:space="0" w:color="auto"/>
                    <w:right w:val="none" w:sz="0" w:space="0" w:color="auto"/>
                  </w:divBdr>
                </w:div>
              </w:divsChild>
            </w:div>
            <w:div w:id="1731725959">
              <w:marLeft w:val="0"/>
              <w:marRight w:val="0"/>
              <w:marTop w:val="0"/>
              <w:marBottom w:val="0"/>
              <w:divBdr>
                <w:top w:val="none" w:sz="0" w:space="0" w:color="auto"/>
                <w:left w:val="none" w:sz="0" w:space="0" w:color="auto"/>
                <w:bottom w:val="none" w:sz="0" w:space="0" w:color="auto"/>
                <w:right w:val="none" w:sz="0" w:space="0" w:color="auto"/>
              </w:divBdr>
              <w:divsChild>
                <w:div w:id="1620531212">
                  <w:marLeft w:val="0"/>
                  <w:marRight w:val="0"/>
                  <w:marTop w:val="0"/>
                  <w:marBottom w:val="0"/>
                  <w:divBdr>
                    <w:top w:val="none" w:sz="0" w:space="0" w:color="auto"/>
                    <w:left w:val="none" w:sz="0" w:space="0" w:color="auto"/>
                    <w:bottom w:val="none" w:sz="0" w:space="0" w:color="auto"/>
                    <w:right w:val="none" w:sz="0" w:space="0" w:color="auto"/>
                  </w:divBdr>
                </w:div>
              </w:divsChild>
            </w:div>
            <w:div w:id="1315572167">
              <w:marLeft w:val="0"/>
              <w:marRight w:val="0"/>
              <w:marTop w:val="0"/>
              <w:marBottom w:val="0"/>
              <w:divBdr>
                <w:top w:val="none" w:sz="0" w:space="0" w:color="auto"/>
                <w:left w:val="none" w:sz="0" w:space="0" w:color="auto"/>
                <w:bottom w:val="none" w:sz="0" w:space="0" w:color="auto"/>
                <w:right w:val="none" w:sz="0" w:space="0" w:color="auto"/>
              </w:divBdr>
              <w:divsChild>
                <w:div w:id="1710760424">
                  <w:marLeft w:val="0"/>
                  <w:marRight w:val="0"/>
                  <w:marTop w:val="0"/>
                  <w:marBottom w:val="0"/>
                  <w:divBdr>
                    <w:top w:val="none" w:sz="0" w:space="0" w:color="auto"/>
                    <w:left w:val="none" w:sz="0" w:space="0" w:color="auto"/>
                    <w:bottom w:val="none" w:sz="0" w:space="0" w:color="auto"/>
                    <w:right w:val="none" w:sz="0" w:space="0" w:color="auto"/>
                  </w:divBdr>
                </w:div>
              </w:divsChild>
            </w:div>
            <w:div w:id="2090926459">
              <w:marLeft w:val="0"/>
              <w:marRight w:val="0"/>
              <w:marTop w:val="0"/>
              <w:marBottom w:val="0"/>
              <w:divBdr>
                <w:top w:val="none" w:sz="0" w:space="0" w:color="auto"/>
                <w:left w:val="none" w:sz="0" w:space="0" w:color="auto"/>
                <w:bottom w:val="none" w:sz="0" w:space="0" w:color="auto"/>
                <w:right w:val="none" w:sz="0" w:space="0" w:color="auto"/>
              </w:divBdr>
              <w:divsChild>
                <w:div w:id="857353826">
                  <w:marLeft w:val="0"/>
                  <w:marRight w:val="0"/>
                  <w:marTop w:val="0"/>
                  <w:marBottom w:val="0"/>
                  <w:divBdr>
                    <w:top w:val="none" w:sz="0" w:space="0" w:color="auto"/>
                    <w:left w:val="none" w:sz="0" w:space="0" w:color="auto"/>
                    <w:bottom w:val="none" w:sz="0" w:space="0" w:color="auto"/>
                    <w:right w:val="none" w:sz="0" w:space="0" w:color="auto"/>
                  </w:divBdr>
                </w:div>
              </w:divsChild>
            </w:div>
            <w:div w:id="967079727">
              <w:marLeft w:val="0"/>
              <w:marRight w:val="0"/>
              <w:marTop w:val="0"/>
              <w:marBottom w:val="0"/>
              <w:divBdr>
                <w:top w:val="none" w:sz="0" w:space="0" w:color="auto"/>
                <w:left w:val="none" w:sz="0" w:space="0" w:color="auto"/>
                <w:bottom w:val="none" w:sz="0" w:space="0" w:color="auto"/>
                <w:right w:val="none" w:sz="0" w:space="0" w:color="auto"/>
              </w:divBdr>
              <w:divsChild>
                <w:div w:id="1341464546">
                  <w:marLeft w:val="0"/>
                  <w:marRight w:val="0"/>
                  <w:marTop w:val="0"/>
                  <w:marBottom w:val="0"/>
                  <w:divBdr>
                    <w:top w:val="none" w:sz="0" w:space="0" w:color="auto"/>
                    <w:left w:val="none" w:sz="0" w:space="0" w:color="auto"/>
                    <w:bottom w:val="none" w:sz="0" w:space="0" w:color="auto"/>
                    <w:right w:val="none" w:sz="0" w:space="0" w:color="auto"/>
                  </w:divBdr>
                </w:div>
              </w:divsChild>
            </w:div>
            <w:div w:id="244804705">
              <w:marLeft w:val="0"/>
              <w:marRight w:val="0"/>
              <w:marTop w:val="0"/>
              <w:marBottom w:val="0"/>
              <w:divBdr>
                <w:top w:val="none" w:sz="0" w:space="0" w:color="auto"/>
                <w:left w:val="none" w:sz="0" w:space="0" w:color="auto"/>
                <w:bottom w:val="none" w:sz="0" w:space="0" w:color="auto"/>
                <w:right w:val="none" w:sz="0" w:space="0" w:color="auto"/>
              </w:divBdr>
              <w:divsChild>
                <w:div w:id="1901672923">
                  <w:marLeft w:val="0"/>
                  <w:marRight w:val="0"/>
                  <w:marTop w:val="0"/>
                  <w:marBottom w:val="0"/>
                  <w:divBdr>
                    <w:top w:val="none" w:sz="0" w:space="0" w:color="auto"/>
                    <w:left w:val="none" w:sz="0" w:space="0" w:color="auto"/>
                    <w:bottom w:val="none" w:sz="0" w:space="0" w:color="auto"/>
                    <w:right w:val="none" w:sz="0" w:space="0" w:color="auto"/>
                  </w:divBdr>
                </w:div>
              </w:divsChild>
            </w:div>
            <w:div w:id="444814347">
              <w:marLeft w:val="0"/>
              <w:marRight w:val="0"/>
              <w:marTop w:val="0"/>
              <w:marBottom w:val="0"/>
              <w:divBdr>
                <w:top w:val="none" w:sz="0" w:space="0" w:color="auto"/>
                <w:left w:val="none" w:sz="0" w:space="0" w:color="auto"/>
                <w:bottom w:val="none" w:sz="0" w:space="0" w:color="auto"/>
                <w:right w:val="none" w:sz="0" w:space="0" w:color="auto"/>
              </w:divBdr>
              <w:divsChild>
                <w:div w:id="1803964028">
                  <w:marLeft w:val="0"/>
                  <w:marRight w:val="0"/>
                  <w:marTop w:val="0"/>
                  <w:marBottom w:val="0"/>
                  <w:divBdr>
                    <w:top w:val="none" w:sz="0" w:space="0" w:color="auto"/>
                    <w:left w:val="none" w:sz="0" w:space="0" w:color="auto"/>
                    <w:bottom w:val="none" w:sz="0" w:space="0" w:color="auto"/>
                    <w:right w:val="none" w:sz="0" w:space="0" w:color="auto"/>
                  </w:divBdr>
                </w:div>
              </w:divsChild>
            </w:div>
            <w:div w:id="1700617944">
              <w:marLeft w:val="0"/>
              <w:marRight w:val="0"/>
              <w:marTop w:val="0"/>
              <w:marBottom w:val="0"/>
              <w:divBdr>
                <w:top w:val="none" w:sz="0" w:space="0" w:color="auto"/>
                <w:left w:val="none" w:sz="0" w:space="0" w:color="auto"/>
                <w:bottom w:val="none" w:sz="0" w:space="0" w:color="auto"/>
                <w:right w:val="none" w:sz="0" w:space="0" w:color="auto"/>
              </w:divBdr>
              <w:divsChild>
                <w:div w:id="1562867119">
                  <w:marLeft w:val="0"/>
                  <w:marRight w:val="0"/>
                  <w:marTop w:val="0"/>
                  <w:marBottom w:val="0"/>
                  <w:divBdr>
                    <w:top w:val="none" w:sz="0" w:space="0" w:color="auto"/>
                    <w:left w:val="none" w:sz="0" w:space="0" w:color="auto"/>
                    <w:bottom w:val="none" w:sz="0" w:space="0" w:color="auto"/>
                    <w:right w:val="none" w:sz="0" w:space="0" w:color="auto"/>
                  </w:divBdr>
                </w:div>
              </w:divsChild>
            </w:div>
            <w:div w:id="1827241699">
              <w:marLeft w:val="0"/>
              <w:marRight w:val="0"/>
              <w:marTop w:val="0"/>
              <w:marBottom w:val="0"/>
              <w:divBdr>
                <w:top w:val="none" w:sz="0" w:space="0" w:color="auto"/>
                <w:left w:val="none" w:sz="0" w:space="0" w:color="auto"/>
                <w:bottom w:val="none" w:sz="0" w:space="0" w:color="auto"/>
                <w:right w:val="none" w:sz="0" w:space="0" w:color="auto"/>
              </w:divBdr>
              <w:divsChild>
                <w:div w:id="691609625">
                  <w:marLeft w:val="0"/>
                  <w:marRight w:val="0"/>
                  <w:marTop w:val="0"/>
                  <w:marBottom w:val="0"/>
                  <w:divBdr>
                    <w:top w:val="none" w:sz="0" w:space="0" w:color="auto"/>
                    <w:left w:val="none" w:sz="0" w:space="0" w:color="auto"/>
                    <w:bottom w:val="none" w:sz="0" w:space="0" w:color="auto"/>
                    <w:right w:val="none" w:sz="0" w:space="0" w:color="auto"/>
                  </w:divBdr>
                </w:div>
              </w:divsChild>
            </w:div>
            <w:div w:id="2145534603">
              <w:marLeft w:val="0"/>
              <w:marRight w:val="0"/>
              <w:marTop w:val="0"/>
              <w:marBottom w:val="0"/>
              <w:divBdr>
                <w:top w:val="none" w:sz="0" w:space="0" w:color="auto"/>
                <w:left w:val="none" w:sz="0" w:space="0" w:color="auto"/>
                <w:bottom w:val="none" w:sz="0" w:space="0" w:color="auto"/>
                <w:right w:val="none" w:sz="0" w:space="0" w:color="auto"/>
              </w:divBdr>
              <w:divsChild>
                <w:div w:id="2011326154">
                  <w:marLeft w:val="0"/>
                  <w:marRight w:val="0"/>
                  <w:marTop w:val="0"/>
                  <w:marBottom w:val="0"/>
                  <w:divBdr>
                    <w:top w:val="none" w:sz="0" w:space="0" w:color="auto"/>
                    <w:left w:val="none" w:sz="0" w:space="0" w:color="auto"/>
                    <w:bottom w:val="none" w:sz="0" w:space="0" w:color="auto"/>
                    <w:right w:val="none" w:sz="0" w:space="0" w:color="auto"/>
                  </w:divBdr>
                </w:div>
              </w:divsChild>
            </w:div>
            <w:div w:id="2095586832">
              <w:marLeft w:val="0"/>
              <w:marRight w:val="0"/>
              <w:marTop w:val="0"/>
              <w:marBottom w:val="0"/>
              <w:divBdr>
                <w:top w:val="none" w:sz="0" w:space="0" w:color="auto"/>
                <w:left w:val="none" w:sz="0" w:space="0" w:color="auto"/>
                <w:bottom w:val="none" w:sz="0" w:space="0" w:color="auto"/>
                <w:right w:val="none" w:sz="0" w:space="0" w:color="auto"/>
              </w:divBdr>
              <w:divsChild>
                <w:div w:id="1522670540">
                  <w:marLeft w:val="0"/>
                  <w:marRight w:val="0"/>
                  <w:marTop w:val="0"/>
                  <w:marBottom w:val="0"/>
                  <w:divBdr>
                    <w:top w:val="none" w:sz="0" w:space="0" w:color="auto"/>
                    <w:left w:val="none" w:sz="0" w:space="0" w:color="auto"/>
                    <w:bottom w:val="none" w:sz="0" w:space="0" w:color="auto"/>
                    <w:right w:val="none" w:sz="0" w:space="0" w:color="auto"/>
                  </w:divBdr>
                </w:div>
              </w:divsChild>
            </w:div>
            <w:div w:id="394133847">
              <w:marLeft w:val="0"/>
              <w:marRight w:val="0"/>
              <w:marTop w:val="0"/>
              <w:marBottom w:val="0"/>
              <w:divBdr>
                <w:top w:val="none" w:sz="0" w:space="0" w:color="auto"/>
                <w:left w:val="none" w:sz="0" w:space="0" w:color="auto"/>
                <w:bottom w:val="none" w:sz="0" w:space="0" w:color="auto"/>
                <w:right w:val="none" w:sz="0" w:space="0" w:color="auto"/>
              </w:divBdr>
              <w:divsChild>
                <w:div w:id="1671251083">
                  <w:marLeft w:val="0"/>
                  <w:marRight w:val="0"/>
                  <w:marTop w:val="0"/>
                  <w:marBottom w:val="0"/>
                  <w:divBdr>
                    <w:top w:val="none" w:sz="0" w:space="0" w:color="auto"/>
                    <w:left w:val="none" w:sz="0" w:space="0" w:color="auto"/>
                    <w:bottom w:val="none" w:sz="0" w:space="0" w:color="auto"/>
                    <w:right w:val="none" w:sz="0" w:space="0" w:color="auto"/>
                  </w:divBdr>
                </w:div>
              </w:divsChild>
            </w:div>
            <w:div w:id="912467431">
              <w:marLeft w:val="0"/>
              <w:marRight w:val="0"/>
              <w:marTop w:val="0"/>
              <w:marBottom w:val="0"/>
              <w:divBdr>
                <w:top w:val="none" w:sz="0" w:space="0" w:color="auto"/>
                <w:left w:val="none" w:sz="0" w:space="0" w:color="auto"/>
                <w:bottom w:val="none" w:sz="0" w:space="0" w:color="auto"/>
                <w:right w:val="none" w:sz="0" w:space="0" w:color="auto"/>
              </w:divBdr>
              <w:divsChild>
                <w:div w:id="2121560904">
                  <w:marLeft w:val="0"/>
                  <w:marRight w:val="0"/>
                  <w:marTop w:val="0"/>
                  <w:marBottom w:val="0"/>
                  <w:divBdr>
                    <w:top w:val="none" w:sz="0" w:space="0" w:color="auto"/>
                    <w:left w:val="none" w:sz="0" w:space="0" w:color="auto"/>
                    <w:bottom w:val="none" w:sz="0" w:space="0" w:color="auto"/>
                    <w:right w:val="none" w:sz="0" w:space="0" w:color="auto"/>
                  </w:divBdr>
                </w:div>
              </w:divsChild>
            </w:div>
            <w:div w:id="218129337">
              <w:marLeft w:val="0"/>
              <w:marRight w:val="0"/>
              <w:marTop w:val="0"/>
              <w:marBottom w:val="0"/>
              <w:divBdr>
                <w:top w:val="none" w:sz="0" w:space="0" w:color="auto"/>
                <w:left w:val="none" w:sz="0" w:space="0" w:color="auto"/>
                <w:bottom w:val="none" w:sz="0" w:space="0" w:color="auto"/>
                <w:right w:val="none" w:sz="0" w:space="0" w:color="auto"/>
              </w:divBdr>
              <w:divsChild>
                <w:div w:id="472219077">
                  <w:marLeft w:val="0"/>
                  <w:marRight w:val="0"/>
                  <w:marTop w:val="0"/>
                  <w:marBottom w:val="0"/>
                  <w:divBdr>
                    <w:top w:val="none" w:sz="0" w:space="0" w:color="auto"/>
                    <w:left w:val="none" w:sz="0" w:space="0" w:color="auto"/>
                    <w:bottom w:val="none" w:sz="0" w:space="0" w:color="auto"/>
                    <w:right w:val="none" w:sz="0" w:space="0" w:color="auto"/>
                  </w:divBdr>
                </w:div>
              </w:divsChild>
            </w:div>
            <w:div w:id="2087726216">
              <w:marLeft w:val="0"/>
              <w:marRight w:val="0"/>
              <w:marTop w:val="0"/>
              <w:marBottom w:val="0"/>
              <w:divBdr>
                <w:top w:val="none" w:sz="0" w:space="0" w:color="auto"/>
                <w:left w:val="none" w:sz="0" w:space="0" w:color="auto"/>
                <w:bottom w:val="none" w:sz="0" w:space="0" w:color="auto"/>
                <w:right w:val="none" w:sz="0" w:space="0" w:color="auto"/>
              </w:divBdr>
              <w:divsChild>
                <w:div w:id="1308164890">
                  <w:marLeft w:val="0"/>
                  <w:marRight w:val="0"/>
                  <w:marTop w:val="0"/>
                  <w:marBottom w:val="0"/>
                  <w:divBdr>
                    <w:top w:val="none" w:sz="0" w:space="0" w:color="auto"/>
                    <w:left w:val="none" w:sz="0" w:space="0" w:color="auto"/>
                    <w:bottom w:val="none" w:sz="0" w:space="0" w:color="auto"/>
                    <w:right w:val="none" w:sz="0" w:space="0" w:color="auto"/>
                  </w:divBdr>
                </w:div>
              </w:divsChild>
            </w:div>
            <w:div w:id="1299873044">
              <w:marLeft w:val="0"/>
              <w:marRight w:val="0"/>
              <w:marTop w:val="0"/>
              <w:marBottom w:val="0"/>
              <w:divBdr>
                <w:top w:val="none" w:sz="0" w:space="0" w:color="auto"/>
                <w:left w:val="none" w:sz="0" w:space="0" w:color="auto"/>
                <w:bottom w:val="none" w:sz="0" w:space="0" w:color="auto"/>
                <w:right w:val="none" w:sz="0" w:space="0" w:color="auto"/>
              </w:divBdr>
              <w:divsChild>
                <w:div w:id="16540801">
                  <w:marLeft w:val="0"/>
                  <w:marRight w:val="0"/>
                  <w:marTop w:val="0"/>
                  <w:marBottom w:val="0"/>
                  <w:divBdr>
                    <w:top w:val="none" w:sz="0" w:space="0" w:color="auto"/>
                    <w:left w:val="none" w:sz="0" w:space="0" w:color="auto"/>
                    <w:bottom w:val="none" w:sz="0" w:space="0" w:color="auto"/>
                    <w:right w:val="none" w:sz="0" w:space="0" w:color="auto"/>
                  </w:divBdr>
                </w:div>
              </w:divsChild>
            </w:div>
            <w:div w:id="1652127495">
              <w:marLeft w:val="0"/>
              <w:marRight w:val="0"/>
              <w:marTop w:val="0"/>
              <w:marBottom w:val="0"/>
              <w:divBdr>
                <w:top w:val="none" w:sz="0" w:space="0" w:color="auto"/>
                <w:left w:val="none" w:sz="0" w:space="0" w:color="auto"/>
                <w:bottom w:val="none" w:sz="0" w:space="0" w:color="auto"/>
                <w:right w:val="none" w:sz="0" w:space="0" w:color="auto"/>
              </w:divBdr>
              <w:divsChild>
                <w:div w:id="344946268">
                  <w:marLeft w:val="0"/>
                  <w:marRight w:val="0"/>
                  <w:marTop w:val="0"/>
                  <w:marBottom w:val="0"/>
                  <w:divBdr>
                    <w:top w:val="none" w:sz="0" w:space="0" w:color="auto"/>
                    <w:left w:val="none" w:sz="0" w:space="0" w:color="auto"/>
                    <w:bottom w:val="none" w:sz="0" w:space="0" w:color="auto"/>
                    <w:right w:val="none" w:sz="0" w:space="0" w:color="auto"/>
                  </w:divBdr>
                </w:div>
              </w:divsChild>
            </w:div>
            <w:div w:id="1875194963">
              <w:marLeft w:val="0"/>
              <w:marRight w:val="0"/>
              <w:marTop w:val="0"/>
              <w:marBottom w:val="0"/>
              <w:divBdr>
                <w:top w:val="none" w:sz="0" w:space="0" w:color="auto"/>
                <w:left w:val="none" w:sz="0" w:space="0" w:color="auto"/>
                <w:bottom w:val="none" w:sz="0" w:space="0" w:color="auto"/>
                <w:right w:val="none" w:sz="0" w:space="0" w:color="auto"/>
              </w:divBdr>
              <w:divsChild>
                <w:div w:id="1618180357">
                  <w:marLeft w:val="0"/>
                  <w:marRight w:val="0"/>
                  <w:marTop w:val="0"/>
                  <w:marBottom w:val="0"/>
                  <w:divBdr>
                    <w:top w:val="none" w:sz="0" w:space="0" w:color="auto"/>
                    <w:left w:val="none" w:sz="0" w:space="0" w:color="auto"/>
                    <w:bottom w:val="none" w:sz="0" w:space="0" w:color="auto"/>
                    <w:right w:val="none" w:sz="0" w:space="0" w:color="auto"/>
                  </w:divBdr>
                </w:div>
              </w:divsChild>
            </w:div>
            <w:div w:id="1146777768">
              <w:marLeft w:val="0"/>
              <w:marRight w:val="0"/>
              <w:marTop w:val="0"/>
              <w:marBottom w:val="0"/>
              <w:divBdr>
                <w:top w:val="none" w:sz="0" w:space="0" w:color="auto"/>
                <w:left w:val="none" w:sz="0" w:space="0" w:color="auto"/>
                <w:bottom w:val="none" w:sz="0" w:space="0" w:color="auto"/>
                <w:right w:val="none" w:sz="0" w:space="0" w:color="auto"/>
              </w:divBdr>
              <w:divsChild>
                <w:div w:id="1623341482">
                  <w:marLeft w:val="0"/>
                  <w:marRight w:val="0"/>
                  <w:marTop w:val="0"/>
                  <w:marBottom w:val="0"/>
                  <w:divBdr>
                    <w:top w:val="none" w:sz="0" w:space="0" w:color="auto"/>
                    <w:left w:val="none" w:sz="0" w:space="0" w:color="auto"/>
                    <w:bottom w:val="none" w:sz="0" w:space="0" w:color="auto"/>
                    <w:right w:val="none" w:sz="0" w:space="0" w:color="auto"/>
                  </w:divBdr>
                </w:div>
              </w:divsChild>
            </w:div>
            <w:div w:id="723523734">
              <w:marLeft w:val="0"/>
              <w:marRight w:val="0"/>
              <w:marTop w:val="0"/>
              <w:marBottom w:val="0"/>
              <w:divBdr>
                <w:top w:val="none" w:sz="0" w:space="0" w:color="auto"/>
                <w:left w:val="none" w:sz="0" w:space="0" w:color="auto"/>
                <w:bottom w:val="none" w:sz="0" w:space="0" w:color="auto"/>
                <w:right w:val="none" w:sz="0" w:space="0" w:color="auto"/>
              </w:divBdr>
              <w:divsChild>
                <w:div w:id="135923870">
                  <w:marLeft w:val="0"/>
                  <w:marRight w:val="0"/>
                  <w:marTop w:val="0"/>
                  <w:marBottom w:val="0"/>
                  <w:divBdr>
                    <w:top w:val="none" w:sz="0" w:space="0" w:color="auto"/>
                    <w:left w:val="none" w:sz="0" w:space="0" w:color="auto"/>
                    <w:bottom w:val="none" w:sz="0" w:space="0" w:color="auto"/>
                    <w:right w:val="none" w:sz="0" w:space="0" w:color="auto"/>
                  </w:divBdr>
                </w:div>
              </w:divsChild>
            </w:div>
            <w:div w:id="572205694">
              <w:marLeft w:val="0"/>
              <w:marRight w:val="0"/>
              <w:marTop w:val="0"/>
              <w:marBottom w:val="0"/>
              <w:divBdr>
                <w:top w:val="none" w:sz="0" w:space="0" w:color="auto"/>
                <w:left w:val="none" w:sz="0" w:space="0" w:color="auto"/>
                <w:bottom w:val="none" w:sz="0" w:space="0" w:color="auto"/>
                <w:right w:val="none" w:sz="0" w:space="0" w:color="auto"/>
              </w:divBdr>
              <w:divsChild>
                <w:div w:id="926815057">
                  <w:marLeft w:val="0"/>
                  <w:marRight w:val="0"/>
                  <w:marTop w:val="0"/>
                  <w:marBottom w:val="0"/>
                  <w:divBdr>
                    <w:top w:val="none" w:sz="0" w:space="0" w:color="auto"/>
                    <w:left w:val="none" w:sz="0" w:space="0" w:color="auto"/>
                    <w:bottom w:val="none" w:sz="0" w:space="0" w:color="auto"/>
                    <w:right w:val="none" w:sz="0" w:space="0" w:color="auto"/>
                  </w:divBdr>
                </w:div>
              </w:divsChild>
            </w:div>
            <w:div w:id="1122502984">
              <w:marLeft w:val="0"/>
              <w:marRight w:val="0"/>
              <w:marTop w:val="0"/>
              <w:marBottom w:val="0"/>
              <w:divBdr>
                <w:top w:val="none" w:sz="0" w:space="0" w:color="auto"/>
                <w:left w:val="none" w:sz="0" w:space="0" w:color="auto"/>
                <w:bottom w:val="none" w:sz="0" w:space="0" w:color="auto"/>
                <w:right w:val="none" w:sz="0" w:space="0" w:color="auto"/>
              </w:divBdr>
              <w:divsChild>
                <w:div w:id="988825083">
                  <w:marLeft w:val="0"/>
                  <w:marRight w:val="0"/>
                  <w:marTop w:val="0"/>
                  <w:marBottom w:val="0"/>
                  <w:divBdr>
                    <w:top w:val="none" w:sz="0" w:space="0" w:color="auto"/>
                    <w:left w:val="none" w:sz="0" w:space="0" w:color="auto"/>
                    <w:bottom w:val="none" w:sz="0" w:space="0" w:color="auto"/>
                    <w:right w:val="none" w:sz="0" w:space="0" w:color="auto"/>
                  </w:divBdr>
                </w:div>
              </w:divsChild>
            </w:div>
            <w:div w:id="153379513">
              <w:marLeft w:val="0"/>
              <w:marRight w:val="0"/>
              <w:marTop w:val="0"/>
              <w:marBottom w:val="0"/>
              <w:divBdr>
                <w:top w:val="none" w:sz="0" w:space="0" w:color="auto"/>
                <w:left w:val="none" w:sz="0" w:space="0" w:color="auto"/>
                <w:bottom w:val="none" w:sz="0" w:space="0" w:color="auto"/>
                <w:right w:val="none" w:sz="0" w:space="0" w:color="auto"/>
              </w:divBdr>
              <w:divsChild>
                <w:div w:id="510532533">
                  <w:marLeft w:val="0"/>
                  <w:marRight w:val="0"/>
                  <w:marTop w:val="0"/>
                  <w:marBottom w:val="0"/>
                  <w:divBdr>
                    <w:top w:val="none" w:sz="0" w:space="0" w:color="auto"/>
                    <w:left w:val="none" w:sz="0" w:space="0" w:color="auto"/>
                    <w:bottom w:val="none" w:sz="0" w:space="0" w:color="auto"/>
                    <w:right w:val="none" w:sz="0" w:space="0" w:color="auto"/>
                  </w:divBdr>
                </w:div>
              </w:divsChild>
            </w:div>
            <w:div w:id="836843038">
              <w:marLeft w:val="0"/>
              <w:marRight w:val="0"/>
              <w:marTop w:val="0"/>
              <w:marBottom w:val="0"/>
              <w:divBdr>
                <w:top w:val="none" w:sz="0" w:space="0" w:color="auto"/>
                <w:left w:val="none" w:sz="0" w:space="0" w:color="auto"/>
                <w:bottom w:val="none" w:sz="0" w:space="0" w:color="auto"/>
                <w:right w:val="none" w:sz="0" w:space="0" w:color="auto"/>
              </w:divBdr>
              <w:divsChild>
                <w:div w:id="2059281862">
                  <w:marLeft w:val="0"/>
                  <w:marRight w:val="0"/>
                  <w:marTop w:val="0"/>
                  <w:marBottom w:val="0"/>
                  <w:divBdr>
                    <w:top w:val="none" w:sz="0" w:space="0" w:color="auto"/>
                    <w:left w:val="none" w:sz="0" w:space="0" w:color="auto"/>
                    <w:bottom w:val="none" w:sz="0" w:space="0" w:color="auto"/>
                    <w:right w:val="none" w:sz="0" w:space="0" w:color="auto"/>
                  </w:divBdr>
                </w:div>
              </w:divsChild>
            </w:div>
            <w:div w:id="2137676764">
              <w:marLeft w:val="0"/>
              <w:marRight w:val="0"/>
              <w:marTop w:val="0"/>
              <w:marBottom w:val="0"/>
              <w:divBdr>
                <w:top w:val="none" w:sz="0" w:space="0" w:color="auto"/>
                <w:left w:val="none" w:sz="0" w:space="0" w:color="auto"/>
                <w:bottom w:val="none" w:sz="0" w:space="0" w:color="auto"/>
                <w:right w:val="none" w:sz="0" w:space="0" w:color="auto"/>
              </w:divBdr>
              <w:divsChild>
                <w:div w:id="689573972">
                  <w:marLeft w:val="0"/>
                  <w:marRight w:val="0"/>
                  <w:marTop w:val="0"/>
                  <w:marBottom w:val="0"/>
                  <w:divBdr>
                    <w:top w:val="none" w:sz="0" w:space="0" w:color="auto"/>
                    <w:left w:val="none" w:sz="0" w:space="0" w:color="auto"/>
                    <w:bottom w:val="none" w:sz="0" w:space="0" w:color="auto"/>
                    <w:right w:val="none" w:sz="0" w:space="0" w:color="auto"/>
                  </w:divBdr>
                </w:div>
              </w:divsChild>
            </w:div>
            <w:div w:id="1579173938">
              <w:marLeft w:val="0"/>
              <w:marRight w:val="0"/>
              <w:marTop w:val="0"/>
              <w:marBottom w:val="0"/>
              <w:divBdr>
                <w:top w:val="none" w:sz="0" w:space="0" w:color="auto"/>
                <w:left w:val="none" w:sz="0" w:space="0" w:color="auto"/>
                <w:bottom w:val="none" w:sz="0" w:space="0" w:color="auto"/>
                <w:right w:val="none" w:sz="0" w:space="0" w:color="auto"/>
              </w:divBdr>
              <w:divsChild>
                <w:div w:id="871303608">
                  <w:marLeft w:val="0"/>
                  <w:marRight w:val="0"/>
                  <w:marTop w:val="0"/>
                  <w:marBottom w:val="0"/>
                  <w:divBdr>
                    <w:top w:val="none" w:sz="0" w:space="0" w:color="auto"/>
                    <w:left w:val="none" w:sz="0" w:space="0" w:color="auto"/>
                    <w:bottom w:val="none" w:sz="0" w:space="0" w:color="auto"/>
                    <w:right w:val="none" w:sz="0" w:space="0" w:color="auto"/>
                  </w:divBdr>
                </w:div>
              </w:divsChild>
            </w:div>
            <w:div w:id="753862688">
              <w:marLeft w:val="0"/>
              <w:marRight w:val="0"/>
              <w:marTop w:val="0"/>
              <w:marBottom w:val="0"/>
              <w:divBdr>
                <w:top w:val="none" w:sz="0" w:space="0" w:color="auto"/>
                <w:left w:val="none" w:sz="0" w:space="0" w:color="auto"/>
                <w:bottom w:val="none" w:sz="0" w:space="0" w:color="auto"/>
                <w:right w:val="none" w:sz="0" w:space="0" w:color="auto"/>
              </w:divBdr>
              <w:divsChild>
                <w:div w:id="966743851">
                  <w:marLeft w:val="0"/>
                  <w:marRight w:val="0"/>
                  <w:marTop w:val="0"/>
                  <w:marBottom w:val="0"/>
                  <w:divBdr>
                    <w:top w:val="none" w:sz="0" w:space="0" w:color="auto"/>
                    <w:left w:val="none" w:sz="0" w:space="0" w:color="auto"/>
                    <w:bottom w:val="none" w:sz="0" w:space="0" w:color="auto"/>
                    <w:right w:val="none" w:sz="0" w:space="0" w:color="auto"/>
                  </w:divBdr>
                </w:div>
              </w:divsChild>
            </w:div>
            <w:div w:id="2037583118">
              <w:marLeft w:val="0"/>
              <w:marRight w:val="0"/>
              <w:marTop w:val="0"/>
              <w:marBottom w:val="0"/>
              <w:divBdr>
                <w:top w:val="none" w:sz="0" w:space="0" w:color="auto"/>
                <w:left w:val="none" w:sz="0" w:space="0" w:color="auto"/>
                <w:bottom w:val="none" w:sz="0" w:space="0" w:color="auto"/>
                <w:right w:val="none" w:sz="0" w:space="0" w:color="auto"/>
              </w:divBdr>
              <w:divsChild>
                <w:div w:id="995761013">
                  <w:marLeft w:val="0"/>
                  <w:marRight w:val="0"/>
                  <w:marTop w:val="0"/>
                  <w:marBottom w:val="0"/>
                  <w:divBdr>
                    <w:top w:val="none" w:sz="0" w:space="0" w:color="auto"/>
                    <w:left w:val="none" w:sz="0" w:space="0" w:color="auto"/>
                    <w:bottom w:val="none" w:sz="0" w:space="0" w:color="auto"/>
                    <w:right w:val="none" w:sz="0" w:space="0" w:color="auto"/>
                  </w:divBdr>
                </w:div>
              </w:divsChild>
            </w:div>
            <w:div w:id="392003494">
              <w:marLeft w:val="0"/>
              <w:marRight w:val="0"/>
              <w:marTop w:val="0"/>
              <w:marBottom w:val="0"/>
              <w:divBdr>
                <w:top w:val="none" w:sz="0" w:space="0" w:color="auto"/>
                <w:left w:val="none" w:sz="0" w:space="0" w:color="auto"/>
                <w:bottom w:val="none" w:sz="0" w:space="0" w:color="auto"/>
                <w:right w:val="none" w:sz="0" w:space="0" w:color="auto"/>
              </w:divBdr>
              <w:divsChild>
                <w:div w:id="18609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0041">
          <w:marLeft w:val="-75"/>
          <w:marRight w:val="0"/>
          <w:marTop w:val="30"/>
          <w:marBottom w:val="30"/>
          <w:divBdr>
            <w:top w:val="none" w:sz="0" w:space="0" w:color="auto"/>
            <w:left w:val="none" w:sz="0" w:space="0" w:color="auto"/>
            <w:bottom w:val="none" w:sz="0" w:space="0" w:color="auto"/>
            <w:right w:val="none" w:sz="0" w:space="0" w:color="auto"/>
          </w:divBdr>
          <w:divsChild>
            <w:div w:id="683702940">
              <w:marLeft w:val="0"/>
              <w:marRight w:val="0"/>
              <w:marTop w:val="0"/>
              <w:marBottom w:val="0"/>
              <w:divBdr>
                <w:top w:val="none" w:sz="0" w:space="0" w:color="auto"/>
                <w:left w:val="none" w:sz="0" w:space="0" w:color="auto"/>
                <w:bottom w:val="none" w:sz="0" w:space="0" w:color="auto"/>
                <w:right w:val="none" w:sz="0" w:space="0" w:color="auto"/>
              </w:divBdr>
              <w:divsChild>
                <w:div w:id="1462264576">
                  <w:marLeft w:val="0"/>
                  <w:marRight w:val="0"/>
                  <w:marTop w:val="0"/>
                  <w:marBottom w:val="0"/>
                  <w:divBdr>
                    <w:top w:val="none" w:sz="0" w:space="0" w:color="auto"/>
                    <w:left w:val="none" w:sz="0" w:space="0" w:color="auto"/>
                    <w:bottom w:val="none" w:sz="0" w:space="0" w:color="auto"/>
                    <w:right w:val="none" w:sz="0" w:space="0" w:color="auto"/>
                  </w:divBdr>
                </w:div>
              </w:divsChild>
            </w:div>
            <w:div w:id="1105610464">
              <w:marLeft w:val="0"/>
              <w:marRight w:val="0"/>
              <w:marTop w:val="0"/>
              <w:marBottom w:val="0"/>
              <w:divBdr>
                <w:top w:val="none" w:sz="0" w:space="0" w:color="auto"/>
                <w:left w:val="none" w:sz="0" w:space="0" w:color="auto"/>
                <w:bottom w:val="none" w:sz="0" w:space="0" w:color="auto"/>
                <w:right w:val="none" w:sz="0" w:space="0" w:color="auto"/>
              </w:divBdr>
              <w:divsChild>
                <w:div w:id="1337925789">
                  <w:marLeft w:val="0"/>
                  <w:marRight w:val="0"/>
                  <w:marTop w:val="0"/>
                  <w:marBottom w:val="0"/>
                  <w:divBdr>
                    <w:top w:val="none" w:sz="0" w:space="0" w:color="auto"/>
                    <w:left w:val="none" w:sz="0" w:space="0" w:color="auto"/>
                    <w:bottom w:val="none" w:sz="0" w:space="0" w:color="auto"/>
                    <w:right w:val="none" w:sz="0" w:space="0" w:color="auto"/>
                  </w:divBdr>
                </w:div>
              </w:divsChild>
            </w:div>
            <w:div w:id="1549494302">
              <w:marLeft w:val="0"/>
              <w:marRight w:val="0"/>
              <w:marTop w:val="0"/>
              <w:marBottom w:val="0"/>
              <w:divBdr>
                <w:top w:val="none" w:sz="0" w:space="0" w:color="auto"/>
                <w:left w:val="none" w:sz="0" w:space="0" w:color="auto"/>
                <w:bottom w:val="none" w:sz="0" w:space="0" w:color="auto"/>
                <w:right w:val="none" w:sz="0" w:space="0" w:color="auto"/>
              </w:divBdr>
              <w:divsChild>
                <w:div w:id="629164129">
                  <w:marLeft w:val="0"/>
                  <w:marRight w:val="0"/>
                  <w:marTop w:val="0"/>
                  <w:marBottom w:val="0"/>
                  <w:divBdr>
                    <w:top w:val="none" w:sz="0" w:space="0" w:color="auto"/>
                    <w:left w:val="none" w:sz="0" w:space="0" w:color="auto"/>
                    <w:bottom w:val="none" w:sz="0" w:space="0" w:color="auto"/>
                    <w:right w:val="none" w:sz="0" w:space="0" w:color="auto"/>
                  </w:divBdr>
                </w:div>
              </w:divsChild>
            </w:div>
            <w:div w:id="1003632258">
              <w:marLeft w:val="0"/>
              <w:marRight w:val="0"/>
              <w:marTop w:val="0"/>
              <w:marBottom w:val="0"/>
              <w:divBdr>
                <w:top w:val="none" w:sz="0" w:space="0" w:color="auto"/>
                <w:left w:val="none" w:sz="0" w:space="0" w:color="auto"/>
                <w:bottom w:val="none" w:sz="0" w:space="0" w:color="auto"/>
                <w:right w:val="none" w:sz="0" w:space="0" w:color="auto"/>
              </w:divBdr>
              <w:divsChild>
                <w:div w:id="1758672291">
                  <w:marLeft w:val="0"/>
                  <w:marRight w:val="0"/>
                  <w:marTop w:val="0"/>
                  <w:marBottom w:val="0"/>
                  <w:divBdr>
                    <w:top w:val="none" w:sz="0" w:space="0" w:color="auto"/>
                    <w:left w:val="none" w:sz="0" w:space="0" w:color="auto"/>
                    <w:bottom w:val="none" w:sz="0" w:space="0" w:color="auto"/>
                    <w:right w:val="none" w:sz="0" w:space="0" w:color="auto"/>
                  </w:divBdr>
                </w:div>
              </w:divsChild>
            </w:div>
            <w:div w:id="955873623">
              <w:marLeft w:val="0"/>
              <w:marRight w:val="0"/>
              <w:marTop w:val="0"/>
              <w:marBottom w:val="0"/>
              <w:divBdr>
                <w:top w:val="none" w:sz="0" w:space="0" w:color="auto"/>
                <w:left w:val="none" w:sz="0" w:space="0" w:color="auto"/>
                <w:bottom w:val="none" w:sz="0" w:space="0" w:color="auto"/>
                <w:right w:val="none" w:sz="0" w:space="0" w:color="auto"/>
              </w:divBdr>
              <w:divsChild>
                <w:div w:id="887763769">
                  <w:marLeft w:val="0"/>
                  <w:marRight w:val="0"/>
                  <w:marTop w:val="0"/>
                  <w:marBottom w:val="0"/>
                  <w:divBdr>
                    <w:top w:val="none" w:sz="0" w:space="0" w:color="auto"/>
                    <w:left w:val="none" w:sz="0" w:space="0" w:color="auto"/>
                    <w:bottom w:val="none" w:sz="0" w:space="0" w:color="auto"/>
                    <w:right w:val="none" w:sz="0" w:space="0" w:color="auto"/>
                  </w:divBdr>
                </w:div>
              </w:divsChild>
            </w:div>
            <w:div w:id="633146530">
              <w:marLeft w:val="0"/>
              <w:marRight w:val="0"/>
              <w:marTop w:val="0"/>
              <w:marBottom w:val="0"/>
              <w:divBdr>
                <w:top w:val="none" w:sz="0" w:space="0" w:color="auto"/>
                <w:left w:val="none" w:sz="0" w:space="0" w:color="auto"/>
                <w:bottom w:val="none" w:sz="0" w:space="0" w:color="auto"/>
                <w:right w:val="none" w:sz="0" w:space="0" w:color="auto"/>
              </w:divBdr>
              <w:divsChild>
                <w:div w:id="674067782">
                  <w:marLeft w:val="0"/>
                  <w:marRight w:val="0"/>
                  <w:marTop w:val="0"/>
                  <w:marBottom w:val="0"/>
                  <w:divBdr>
                    <w:top w:val="none" w:sz="0" w:space="0" w:color="auto"/>
                    <w:left w:val="none" w:sz="0" w:space="0" w:color="auto"/>
                    <w:bottom w:val="none" w:sz="0" w:space="0" w:color="auto"/>
                    <w:right w:val="none" w:sz="0" w:space="0" w:color="auto"/>
                  </w:divBdr>
                </w:div>
              </w:divsChild>
            </w:div>
            <w:div w:id="877280214">
              <w:marLeft w:val="0"/>
              <w:marRight w:val="0"/>
              <w:marTop w:val="0"/>
              <w:marBottom w:val="0"/>
              <w:divBdr>
                <w:top w:val="none" w:sz="0" w:space="0" w:color="auto"/>
                <w:left w:val="none" w:sz="0" w:space="0" w:color="auto"/>
                <w:bottom w:val="none" w:sz="0" w:space="0" w:color="auto"/>
                <w:right w:val="none" w:sz="0" w:space="0" w:color="auto"/>
              </w:divBdr>
              <w:divsChild>
                <w:div w:id="1037898938">
                  <w:marLeft w:val="0"/>
                  <w:marRight w:val="0"/>
                  <w:marTop w:val="0"/>
                  <w:marBottom w:val="0"/>
                  <w:divBdr>
                    <w:top w:val="none" w:sz="0" w:space="0" w:color="auto"/>
                    <w:left w:val="none" w:sz="0" w:space="0" w:color="auto"/>
                    <w:bottom w:val="none" w:sz="0" w:space="0" w:color="auto"/>
                    <w:right w:val="none" w:sz="0" w:space="0" w:color="auto"/>
                  </w:divBdr>
                </w:div>
              </w:divsChild>
            </w:div>
            <w:div w:id="1102409859">
              <w:marLeft w:val="0"/>
              <w:marRight w:val="0"/>
              <w:marTop w:val="0"/>
              <w:marBottom w:val="0"/>
              <w:divBdr>
                <w:top w:val="none" w:sz="0" w:space="0" w:color="auto"/>
                <w:left w:val="none" w:sz="0" w:space="0" w:color="auto"/>
                <w:bottom w:val="none" w:sz="0" w:space="0" w:color="auto"/>
                <w:right w:val="none" w:sz="0" w:space="0" w:color="auto"/>
              </w:divBdr>
              <w:divsChild>
                <w:div w:id="492113762">
                  <w:marLeft w:val="0"/>
                  <w:marRight w:val="0"/>
                  <w:marTop w:val="0"/>
                  <w:marBottom w:val="0"/>
                  <w:divBdr>
                    <w:top w:val="none" w:sz="0" w:space="0" w:color="auto"/>
                    <w:left w:val="none" w:sz="0" w:space="0" w:color="auto"/>
                    <w:bottom w:val="none" w:sz="0" w:space="0" w:color="auto"/>
                    <w:right w:val="none" w:sz="0" w:space="0" w:color="auto"/>
                  </w:divBdr>
                </w:div>
              </w:divsChild>
            </w:div>
            <w:div w:id="1478912697">
              <w:marLeft w:val="0"/>
              <w:marRight w:val="0"/>
              <w:marTop w:val="0"/>
              <w:marBottom w:val="0"/>
              <w:divBdr>
                <w:top w:val="none" w:sz="0" w:space="0" w:color="auto"/>
                <w:left w:val="none" w:sz="0" w:space="0" w:color="auto"/>
                <w:bottom w:val="none" w:sz="0" w:space="0" w:color="auto"/>
                <w:right w:val="none" w:sz="0" w:space="0" w:color="auto"/>
              </w:divBdr>
              <w:divsChild>
                <w:div w:id="2011254398">
                  <w:marLeft w:val="0"/>
                  <w:marRight w:val="0"/>
                  <w:marTop w:val="0"/>
                  <w:marBottom w:val="0"/>
                  <w:divBdr>
                    <w:top w:val="none" w:sz="0" w:space="0" w:color="auto"/>
                    <w:left w:val="none" w:sz="0" w:space="0" w:color="auto"/>
                    <w:bottom w:val="none" w:sz="0" w:space="0" w:color="auto"/>
                    <w:right w:val="none" w:sz="0" w:space="0" w:color="auto"/>
                  </w:divBdr>
                </w:div>
              </w:divsChild>
            </w:div>
            <w:div w:id="1028991151">
              <w:marLeft w:val="0"/>
              <w:marRight w:val="0"/>
              <w:marTop w:val="0"/>
              <w:marBottom w:val="0"/>
              <w:divBdr>
                <w:top w:val="none" w:sz="0" w:space="0" w:color="auto"/>
                <w:left w:val="none" w:sz="0" w:space="0" w:color="auto"/>
                <w:bottom w:val="none" w:sz="0" w:space="0" w:color="auto"/>
                <w:right w:val="none" w:sz="0" w:space="0" w:color="auto"/>
              </w:divBdr>
              <w:divsChild>
                <w:div w:id="1368334883">
                  <w:marLeft w:val="0"/>
                  <w:marRight w:val="0"/>
                  <w:marTop w:val="0"/>
                  <w:marBottom w:val="0"/>
                  <w:divBdr>
                    <w:top w:val="none" w:sz="0" w:space="0" w:color="auto"/>
                    <w:left w:val="none" w:sz="0" w:space="0" w:color="auto"/>
                    <w:bottom w:val="none" w:sz="0" w:space="0" w:color="auto"/>
                    <w:right w:val="none" w:sz="0" w:space="0" w:color="auto"/>
                  </w:divBdr>
                </w:div>
              </w:divsChild>
            </w:div>
            <w:div w:id="631011476">
              <w:marLeft w:val="0"/>
              <w:marRight w:val="0"/>
              <w:marTop w:val="0"/>
              <w:marBottom w:val="0"/>
              <w:divBdr>
                <w:top w:val="none" w:sz="0" w:space="0" w:color="auto"/>
                <w:left w:val="none" w:sz="0" w:space="0" w:color="auto"/>
                <w:bottom w:val="none" w:sz="0" w:space="0" w:color="auto"/>
                <w:right w:val="none" w:sz="0" w:space="0" w:color="auto"/>
              </w:divBdr>
              <w:divsChild>
                <w:div w:id="1465001741">
                  <w:marLeft w:val="0"/>
                  <w:marRight w:val="0"/>
                  <w:marTop w:val="0"/>
                  <w:marBottom w:val="0"/>
                  <w:divBdr>
                    <w:top w:val="none" w:sz="0" w:space="0" w:color="auto"/>
                    <w:left w:val="none" w:sz="0" w:space="0" w:color="auto"/>
                    <w:bottom w:val="none" w:sz="0" w:space="0" w:color="auto"/>
                    <w:right w:val="none" w:sz="0" w:space="0" w:color="auto"/>
                  </w:divBdr>
                </w:div>
              </w:divsChild>
            </w:div>
            <w:div w:id="530068659">
              <w:marLeft w:val="0"/>
              <w:marRight w:val="0"/>
              <w:marTop w:val="0"/>
              <w:marBottom w:val="0"/>
              <w:divBdr>
                <w:top w:val="none" w:sz="0" w:space="0" w:color="auto"/>
                <w:left w:val="none" w:sz="0" w:space="0" w:color="auto"/>
                <w:bottom w:val="none" w:sz="0" w:space="0" w:color="auto"/>
                <w:right w:val="none" w:sz="0" w:space="0" w:color="auto"/>
              </w:divBdr>
              <w:divsChild>
                <w:div w:id="1825320530">
                  <w:marLeft w:val="0"/>
                  <w:marRight w:val="0"/>
                  <w:marTop w:val="0"/>
                  <w:marBottom w:val="0"/>
                  <w:divBdr>
                    <w:top w:val="none" w:sz="0" w:space="0" w:color="auto"/>
                    <w:left w:val="none" w:sz="0" w:space="0" w:color="auto"/>
                    <w:bottom w:val="none" w:sz="0" w:space="0" w:color="auto"/>
                    <w:right w:val="none" w:sz="0" w:space="0" w:color="auto"/>
                  </w:divBdr>
                </w:div>
              </w:divsChild>
            </w:div>
            <w:div w:id="2097289940">
              <w:marLeft w:val="0"/>
              <w:marRight w:val="0"/>
              <w:marTop w:val="0"/>
              <w:marBottom w:val="0"/>
              <w:divBdr>
                <w:top w:val="none" w:sz="0" w:space="0" w:color="auto"/>
                <w:left w:val="none" w:sz="0" w:space="0" w:color="auto"/>
                <w:bottom w:val="none" w:sz="0" w:space="0" w:color="auto"/>
                <w:right w:val="none" w:sz="0" w:space="0" w:color="auto"/>
              </w:divBdr>
              <w:divsChild>
                <w:div w:id="1140423111">
                  <w:marLeft w:val="0"/>
                  <w:marRight w:val="0"/>
                  <w:marTop w:val="0"/>
                  <w:marBottom w:val="0"/>
                  <w:divBdr>
                    <w:top w:val="none" w:sz="0" w:space="0" w:color="auto"/>
                    <w:left w:val="none" w:sz="0" w:space="0" w:color="auto"/>
                    <w:bottom w:val="none" w:sz="0" w:space="0" w:color="auto"/>
                    <w:right w:val="none" w:sz="0" w:space="0" w:color="auto"/>
                  </w:divBdr>
                </w:div>
              </w:divsChild>
            </w:div>
            <w:div w:id="1185946189">
              <w:marLeft w:val="0"/>
              <w:marRight w:val="0"/>
              <w:marTop w:val="0"/>
              <w:marBottom w:val="0"/>
              <w:divBdr>
                <w:top w:val="none" w:sz="0" w:space="0" w:color="auto"/>
                <w:left w:val="none" w:sz="0" w:space="0" w:color="auto"/>
                <w:bottom w:val="none" w:sz="0" w:space="0" w:color="auto"/>
                <w:right w:val="none" w:sz="0" w:space="0" w:color="auto"/>
              </w:divBdr>
              <w:divsChild>
                <w:div w:id="982662440">
                  <w:marLeft w:val="0"/>
                  <w:marRight w:val="0"/>
                  <w:marTop w:val="0"/>
                  <w:marBottom w:val="0"/>
                  <w:divBdr>
                    <w:top w:val="none" w:sz="0" w:space="0" w:color="auto"/>
                    <w:left w:val="none" w:sz="0" w:space="0" w:color="auto"/>
                    <w:bottom w:val="none" w:sz="0" w:space="0" w:color="auto"/>
                    <w:right w:val="none" w:sz="0" w:space="0" w:color="auto"/>
                  </w:divBdr>
                </w:div>
              </w:divsChild>
            </w:div>
            <w:div w:id="1559779342">
              <w:marLeft w:val="0"/>
              <w:marRight w:val="0"/>
              <w:marTop w:val="0"/>
              <w:marBottom w:val="0"/>
              <w:divBdr>
                <w:top w:val="none" w:sz="0" w:space="0" w:color="auto"/>
                <w:left w:val="none" w:sz="0" w:space="0" w:color="auto"/>
                <w:bottom w:val="none" w:sz="0" w:space="0" w:color="auto"/>
                <w:right w:val="none" w:sz="0" w:space="0" w:color="auto"/>
              </w:divBdr>
              <w:divsChild>
                <w:div w:id="304630178">
                  <w:marLeft w:val="0"/>
                  <w:marRight w:val="0"/>
                  <w:marTop w:val="0"/>
                  <w:marBottom w:val="0"/>
                  <w:divBdr>
                    <w:top w:val="none" w:sz="0" w:space="0" w:color="auto"/>
                    <w:left w:val="none" w:sz="0" w:space="0" w:color="auto"/>
                    <w:bottom w:val="none" w:sz="0" w:space="0" w:color="auto"/>
                    <w:right w:val="none" w:sz="0" w:space="0" w:color="auto"/>
                  </w:divBdr>
                </w:div>
              </w:divsChild>
            </w:div>
            <w:div w:id="141000596">
              <w:marLeft w:val="0"/>
              <w:marRight w:val="0"/>
              <w:marTop w:val="0"/>
              <w:marBottom w:val="0"/>
              <w:divBdr>
                <w:top w:val="none" w:sz="0" w:space="0" w:color="auto"/>
                <w:left w:val="none" w:sz="0" w:space="0" w:color="auto"/>
                <w:bottom w:val="none" w:sz="0" w:space="0" w:color="auto"/>
                <w:right w:val="none" w:sz="0" w:space="0" w:color="auto"/>
              </w:divBdr>
              <w:divsChild>
                <w:div w:id="784496118">
                  <w:marLeft w:val="0"/>
                  <w:marRight w:val="0"/>
                  <w:marTop w:val="0"/>
                  <w:marBottom w:val="0"/>
                  <w:divBdr>
                    <w:top w:val="none" w:sz="0" w:space="0" w:color="auto"/>
                    <w:left w:val="none" w:sz="0" w:space="0" w:color="auto"/>
                    <w:bottom w:val="none" w:sz="0" w:space="0" w:color="auto"/>
                    <w:right w:val="none" w:sz="0" w:space="0" w:color="auto"/>
                  </w:divBdr>
                </w:div>
              </w:divsChild>
            </w:div>
            <w:div w:id="923224820">
              <w:marLeft w:val="0"/>
              <w:marRight w:val="0"/>
              <w:marTop w:val="0"/>
              <w:marBottom w:val="0"/>
              <w:divBdr>
                <w:top w:val="none" w:sz="0" w:space="0" w:color="auto"/>
                <w:left w:val="none" w:sz="0" w:space="0" w:color="auto"/>
                <w:bottom w:val="none" w:sz="0" w:space="0" w:color="auto"/>
                <w:right w:val="none" w:sz="0" w:space="0" w:color="auto"/>
              </w:divBdr>
              <w:divsChild>
                <w:div w:id="50925627">
                  <w:marLeft w:val="0"/>
                  <w:marRight w:val="0"/>
                  <w:marTop w:val="0"/>
                  <w:marBottom w:val="0"/>
                  <w:divBdr>
                    <w:top w:val="none" w:sz="0" w:space="0" w:color="auto"/>
                    <w:left w:val="none" w:sz="0" w:space="0" w:color="auto"/>
                    <w:bottom w:val="none" w:sz="0" w:space="0" w:color="auto"/>
                    <w:right w:val="none" w:sz="0" w:space="0" w:color="auto"/>
                  </w:divBdr>
                </w:div>
              </w:divsChild>
            </w:div>
            <w:div w:id="2021467901">
              <w:marLeft w:val="0"/>
              <w:marRight w:val="0"/>
              <w:marTop w:val="0"/>
              <w:marBottom w:val="0"/>
              <w:divBdr>
                <w:top w:val="none" w:sz="0" w:space="0" w:color="auto"/>
                <w:left w:val="none" w:sz="0" w:space="0" w:color="auto"/>
                <w:bottom w:val="none" w:sz="0" w:space="0" w:color="auto"/>
                <w:right w:val="none" w:sz="0" w:space="0" w:color="auto"/>
              </w:divBdr>
              <w:divsChild>
                <w:div w:id="458885344">
                  <w:marLeft w:val="0"/>
                  <w:marRight w:val="0"/>
                  <w:marTop w:val="0"/>
                  <w:marBottom w:val="0"/>
                  <w:divBdr>
                    <w:top w:val="none" w:sz="0" w:space="0" w:color="auto"/>
                    <w:left w:val="none" w:sz="0" w:space="0" w:color="auto"/>
                    <w:bottom w:val="none" w:sz="0" w:space="0" w:color="auto"/>
                    <w:right w:val="none" w:sz="0" w:space="0" w:color="auto"/>
                  </w:divBdr>
                </w:div>
              </w:divsChild>
            </w:div>
            <w:div w:id="351421297">
              <w:marLeft w:val="0"/>
              <w:marRight w:val="0"/>
              <w:marTop w:val="0"/>
              <w:marBottom w:val="0"/>
              <w:divBdr>
                <w:top w:val="none" w:sz="0" w:space="0" w:color="auto"/>
                <w:left w:val="none" w:sz="0" w:space="0" w:color="auto"/>
                <w:bottom w:val="none" w:sz="0" w:space="0" w:color="auto"/>
                <w:right w:val="none" w:sz="0" w:space="0" w:color="auto"/>
              </w:divBdr>
              <w:divsChild>
                <w:div w:id="1480726643">
                  <w:marLeft w:val="0"/>
                  <w:marRight w:val="0"/>
                  <w:marTop w:val="0"/>
                  <w:marBottom w:val="0"/>
                  <w:divBdr>
                    <w:top w:val="none" w:sz="0" w:space="0" w:color="auto"/>
                    <w:left w:val="none" w:sz="0" w:space="0" w:color="auto"/>
                    <w:bottom w:val="none" w:sz="0" w:space="0" w:color="auto"/>
                    <w:right w:val="none" w:sz="0" w:space="0" w:color="auto"/>
                  </w:divBdr>
                </w:div>
              </w:divsChild>
            </w:div>
            <w:div w:id="1880391234">
              <w:marLeft w:val="0"/>
              <w:marRight w:val="0"/>
              <w:marTop w:val="0"/>
              <w:marBottom w:val="0"/>
              <w:divBdr>
                <w:top w:val="none" w:sz="0" w:space="0" w:color="auto"/>
                <w:left w:val="none" w:sz="0" w:space="0" w:color="auto"/>
                <w:bottom w:val="none" w:sz="0" w:space="0" w:color="auto"/>
                <w:right w:val="none" w:sz="0" w:space="0" w:color="auto"/>
              </w:divBdr>
              <w:divsChild>
                <w:div w:id="1946307956">
                  <w:marLeft w:val="0"/>
                  <w:marRight w:val="0"/>
                  <w:marTop w:val="0"/>
                  <w:marBottom w:val="0"/>
                  <w:divBdr>
                    <w:top w:val="none" w:sz="0" w:space="0" w:color="auto"/>
                    <w:left w:val="none" w:sz="0" w:space="0" w:color="auto"/>
                    <w:bottom w:val="none" w:sz="0" w:space="0" w:color="auto"/>
                    <w:right w:val="none" w:sz="0" w:space="0" w:color="auto"/>
                  </w:divBdr>
                </w:div>
              </w:divsChild>
            </w:div>
            <w:div w:id="1233932300">
              <w:marLeft w:val="0"/>
              <w:marRight w:val="0"/>
              <w:marTop w:val="0"/>
              <w:marBottom w:val="0"/>
              <w:divBdr>
                <w:top w:val="none" w:sz="0" w:space="0" w:color="auto"/>
                <w:left w:val="none" w:sz="0" w:space="0" w:color="auto"/>
                <w:bottom w:val="none" w:sz="0" w:space="0" w:color="auto"/>
                <w:right w:val="none" w:sz="0" w:space="0" w:color="auto"/>
              </w:divBdr>
              <w:divsChild>
                <w:div w:id="1774937671">
                  <w:marLeft w:val="0"/>
                  <w:marRight w:val="0"/>
                  <w:marTop w:val="0"/>
                  <w:marBottom w:val="0"/>
                  <w:divBdr>
                    <w:top w:val="none" w:sz="0" w:space="0" w:color="auto"/>
                    <w:left w:val="none" w:sz="0" w:space="0" w:color="auto"/>
                    <w:bottom w:val="none" w:sz="0" w:space="0" w:color="auto"/>
                    <w:right w:val="none" w:sz="0" w:space="0" w:color="auto"/>
                  </w:divBdr>
                </w:div>
              </w:divsChild>
            </w:div>
            <w:div w:id="98109339">
              <w:marLeft w:val="0"/>
              <w:marRight w:val="0"/>
              <w:marTop w:val="0"/>
              <w:marBottom w:val="0"/>
              <w:divBdr>
                <w:top w:val="none" w:sz="0" w:space="0" w:color="auto"/>
                <w:left w:val="none" w:sz="0" w:space="0" w:color="auto"/>
                <w:bottom w:val="none" w:sz="0" w:space="0" w:color="auto"/>
                <w:right w:val="none" w:sz="0" w:space="0" w:color="auto"/>
              </w:divBdr>
              <w:divsChild>
                <w:div w:id="2059501427">
                  <w:marLeft w:val="0"/>
                  <w:marRight w:val="0"/>
                  <w:marTop w:val="0"/>
                  <w:marBottom w:val="0"/>
                  <w:divBdr>
                    <w:top w:val="none" w:sz="0" w:space="0" w:color="auto"/>
                    <w:left w:val="none" w:sz="0" w:space="0" w:color="auto"/>
                    <w:bottom w:val="none" w:sz="0" w:space="0" w:color="auto"/>
                    <w:right w:val="none" w:sz="0" w:space="0" w:color="auto"/>
                  </w:divBdr>
                </w:div>
              </w:divsChild>
            </w:div>
            <w:div w:id="2106924543">
              <w:marLeft w:val="0"/>
              <w:marRight w:val="0"/>
              <w:marTop w:val="0"/>
              <w:marBottom w:val="0"/>
              <w:divBdr>
                <w:top w:val="none" w:sz="0" w:space="0" w:color="auto"/>
                <w:left w:val="none" w:sz="0" w:space="0" w:color="auto"/>
                <w:bottom w:val="none" w:sz="0" w:space="0" w:color="auto"/>
                <w:right w:val="none" w:sz="0" w:space="0" w:color="auto"/>
              </w:divBdr>
              <w:divsChild>
                <w:div w:id="1103915943">
                  <w:marLeft w:val="0"/>
                  <w:marRight w:val="0"/>
                  <w:marTop w:val="0"/>
                  <w:marBottom w:val="0"/>
                  <w:divBdr>
                    <w:top w:val="none" w:sz="0" w:space="0" w:color="auto"/>
                    <w:left w:val="none" w:sz="0" w:space="0" w:color="auto"/>
                    <w:bottom w:val="none" w:sz="0" w:space="0" w:color="auto"/>
                    <w:right w:val="none" w:sz="0" w:space="0" w:color="auto"/>
                  </w:divBdr>
                </w:div>
              </w:divsChild>
            </w:div>
            <w:div w:id="1375233790">
              <w:marLeft w:val="0"/>
              <w:marRight w:val="0"/>
              <w:marTop w:val="0"/>
              <w:marBottom w:val="0"/>
              <w:divBdr>
                <w:top w:val="none" w:sz="0" w:space="0" w:color="auto"/>
                <w:left w:val="none" w:sz="0" w:space="0" w:color="auto"/>
                <w:bottom w:val="none" w:sz="0" w:space="0" w:color="auto"/>
                <w:right w:val="none" w:sz="0" w:space="0" w:color="auto"/>
              </w:divBdr>
              <w:divsChild>
                <w:div w:id="1406293374">
                  <w:marLeft w:val="0"/>
                  <w:marRight w:val="0"/>
                  <w:marTop w:val="0"/>
                  <w:marBottom w:val="0"/>
                  <w:divBdr>
                    <w:top w:val="none" w:sz="0" w:space="0" w:color="auto"/>
                    <w:left w:val="none" w:sz="0" w:space="0" w:color="auto"/>
                    <w:bottom w:val="none" w:sz="0" w:space="0" w:color="auto"/>
                    <w:right w:val="none" w:sz="0" w:space="0" w:color="auto"/>
                  </w:divBdr>
                </w:div>
              </w:divsChild>
            </w:div>
            <w:div w:id="172651362">
              <w:marLeft w:val="0"/>
              <w:marRight w:val="0"/>
              <w:marTop w:val="0"/>
              <w:marBottom w:val="0"/>
              <w:divBdr>
                <w:top w:val="none" w:sz="0" w:space="0" w:color="auto"/>
                <w:left w:val="none" w:sz="0" w:space="0" w:color="auto"/>
                <w:bottom w:val="none" w:sz="0" w:space="0" w:color="auto"/>
                <w:right w:val="none" w:sz="0" w:space="0" w:color="auto"/>
              </w:divBdr>
              <w:divsChild>
                <w:div w:id="1206872645">
                  <w:marLeft w:val="0"/>
                  <w:marRight w:val="0"/>
                  <w:marTop w:val="0"/>
                  <w:marBottom w:val="0"/>
                  <w:divBdr>
                    <w:top w:val="none" w:sz="0" w:space="0" w:color="auto"/>
                    <w:left w:val="none" w:sz="0" w:space="0" w:color="auto"/>
                    <w:bottom w:val="none" w:sz="0" w:space="0" w:color="auto"/>
                    <w:right w:val="none" w:sz="0" w:space="0" w:color="auto"/>
                  </w:divBdr>
                </w:div>
              </w:divsChild>
            </w:div>
            <w:div w:id="1220701020">
              <w:marLeft w:val="0"/>
              <w:marRight w:val="0"/>
              <w:marTop w:val="0"/>
              <w:marBottom w:val="0"/>
              <w:divBdr>
                <w:top w:val="none" w:sz="0" w:space="0" w:color="auto"/>
                <w:left w:val="none" w:sz="0" w:space="0" w:color="auto"/>
                <w:bottom w:val="none" w:sz="0" w:space="0" w:color="auto"/>
                <w:right w:val="none" w:sz="0" w:space="0" w:color="auto"/>
              </w:divBdr>
              <w:divsChild>
                <w:div w:id="745617344">
                  <w:marLeft w:val="0"/>
                  <w:marRight w:val="0"/>
                  <w:marTop w:val="0"/>
                  <w:marBottom w:val="0"/>
                  <w:divBdr>
                    <w:top w:val="none" w:sz="0" w:space="0" w:color="auto"/>
                    <w:left w:val="none" w:sz="0" w:space="0" w:color="auto"/>
                    <w:bottom w:val="none" w:sz="0" w:space="0" w:color="auto"/>
                    <w:right w:val="none" w:sz="0" w:space="0" w:color="auto"/>
                  </w:divBdr>
                </w:div>
              </w:divsChild>
            </w:div>
            <w:div w:id="1512527679">
              <w:marLeft w:val="0"/>
              <w:marRight w:val="0"/>
              <w:marTop w:val="0"/>
              <w:marBottom w:val="0"/>
              <w:divBdr>
                <w:top w:val="none" w:sz="0" w:space="0" w:color="auto"/>
                <w:left w:val="none" w:sz="0" w:space="0" w:color="auto"/>
                <w:bottom w:val="none" w:sz="0" w:space="0" w:color="auto"/>
                <w:right w:val="none" w:sz="0" w:space="0" w:color="auto"/>
              </w:divBdr>
              <w:divsChild>
                <w:div w:id="1120881742">
                  <w:marLeft w:val="0"/>
                  <w:marRight w:val="0"/>
                  <w:marTop w:val="0"/>
                  <w:marBottom w:val="0"/>
                  <w:divBdr>
                    <w:top w:val="none" w:sz="0" w:space="0" w:color="auto"/>
                    <w:left w:val="none" w:sz="0" w:space="0" w:color="auto"/>
                    <w:bottom w:val="none" w:sz="0" w:space="0" w:color="auto"/>
                    <w:right w:val="none" w:sz="0" w:space="0" w:color="auto"/>
                  </w:divBdr>
                </w:div>
              </w:divsChild>
            </w:div>
            <w:div w:id="1245071007">
              <w:marLeft w:val="0"/>
              <w:marRight w:val="0"/>
              <w:marTop w:val="0"/>
              <w:marBottom w:val="0"/>
              <w:divBdr>
                <w:top w:val="none" w:sz="0" w:space="0" w:color="auto"/>
                <w:left w:val="none" w:sz="0" w:space="0" w:color="auto"/>
                <w:bottom w:val="none" w:sz="0" w:space="0" w:color="auto"/>
                <w:right w:val="none" w:sz="0" w:space="0" w:color="auto"/>
              </w:divBdr>
              <w:divsChild>
                <w:div w:id="1077441850">
                  <w:marLeft w:val="0"/>
                  <w:marRight w:val="0"/>
                  <w:marTop w:val="0"/>
                  <w:marBottom w:val="0"/>
                  <w:divBdr>
                    <w:top w:val="none" w:sz="0" w:space="0" w:color="auto"/>
                    <w:left w:val="none" w:sz="0" w:space="0" w:color="auto"/>
                    <w:bottom w:val="none" w:sz="0" w:space="0" w:color="auto"/>
                    <w:right w:val="none" w:sz="0" w:space="0" w:color="auto"/>
                  </w:divBdr>
                </w:div>
              </w:divsChild>
            </w:div>
            <w:div w:id="923341707">
              <w:marLeft w:val="0"/>
              <w:marRight w:val="0"/>
              <w:marTop w:val="0"/>
              <w:marBottom w:val="0"/>
              <w:divBdr>
                <w:top w:val="none" w:sz="0" w:space="0" w:color="auto"/>
                <w:left w:val="none" w:sz="0" w:space="0" w:color="auto"/>
                <w:bottom w:val="none" w:sz="0" w:space="0" w:color="auto"/>
                <w:right w:val="none" w:sz="0" w:space="0" w:color="auto"/>
              </w:divBdr>
              <w:divsChild>
                <w:div w:id="1787188955">
                  <w:marLeft w:val="0"/>
                  <w:marRight w:val="0"/>
                  <w:marTop w:val="0"/>
                  <w:marBottom w:val="0"/>
                  <w:divBdr>
                    <w:top w:val="none" w:sz="0" w:space="0" w:color="auto"/>
                    <w:left w:val="none" w:sz="0" w:space="0" w:color="auto"/>
                    <w:bottom w:val="none" w:sz="0" w:space="0" w:color="auto"/>
                    <w:right w:val="none" w:sz="0" w:space="0" w:color="auto"/>
                  </w:divBdr>
                </w:div>
              </w:divsChild>
            </w:div>
            <w:div w:id="1842887432">
              <w:marLeft w:val="0"/>
              <w:marRight w:val="0"/>
              <w:marTop w:val="0"/>
              <w:marBottom w:val="0"/>
              <w:divBdr>
                <w:top w:val="none" w:sz="0" w:space="0" w:color="auto"/>
                <w:left w:val="none" w:sz="0" w:space="0" w:color="auto"/>
                <w:bottom w:val="none" w:sz="0" w:space="0" w:color="auto"/>
                <w:right w:val="none" w:sz="0" w:space="0" w:color="auto"/>
              </w:divBdr>
              <w:divsChild>
                <w:div w:id="1430809894">
                  <w:marLeft w:val="0"/>
                  <w:marRight w:val="0"/>
                  <w:marTop w:val="0"/>
                  <w:marBottom w:val="0"/>
                  <w:divBdr>
                    <w:top w:val="none" w:sz="0" w:space="0" w:color="auto"/>
                    <w:left w:val="none" w:sz="0" w:space="0" w:color="auto"/>
                    <w:bottom w:val="none" w:sz="0" w:space="0" w:color="auto"/>
                    <w:right w:val="none" w:sz="0" w:space="0" w:color="auto"/>
                  </w:divBdr>
                </w:div>
              </w:divsChild>
            </w:div>
            <w:div w:id="1852986135">
              <w:marLeft w:val="0"/>
              <w:marRight w:val="0"/>
              <w:marTop w:val="0"/>
              <w:marBottom w:val="0"/>
              <w:divBdr>
                <w:top w:val="none" w:sz="0" w:space="0" w:color="auto"/>
                <w:left w:val="none" w:sz="0" w:space="0" w:color="auto"/>
                <w:bottom w:val="none" w:sz="0" w:space="0" w:color="auto"/>
                <w:right w:val="none" w:sz="0" w:space="0" w:color="auto"/>
              </w:divBdr>
              <w:divsChild>
                <w:div w:id="1025717485">
                  <w:marLeft w:val="0"/>
                  <w:marRight w:val="0"/>
                  <w:marTop w:val="0"/>
                  <w:marBottom w:val="0"/>
                  <w:divBdr>
                    <w:top w:val="none" w:sz="0" w:space="0" w:color="auto"/>
                    <w:left w:val="none" w:sz="0" w:space="0" w:color="auto"/>
                    <w:bottom w:val="none" w:sz="0" w:space="0" w:color="auto"/>
                    <w:right w:val="none" w:sz="0" w:space="0" w:color="auto"/>
                  </w:divBdr>
                </w:div>
              </w:divsChild>
            </w:div>
            <w:div w:id="470056949">
              <w:marLeft w:val="0"/>
              <w:marRight w:val="0"/>
              <w:marTop w:val="0"/>
              <w:marBottom w:val="0"/>
              <w:divBdr>
                <w:top w:val="none" w:sz="0" w:space="0" w:color="auto"/>
                <w:left w:val="none" w:sz="0" w:space="0" w:color="auto"/>
                <w:bottom w:val="none" w:sz="0" w:space="0" w:color="auto"/>
                <w:right w:val="none" w:sz="0" w:space="0" w:color="auto"/>
              </w:divBdr>
              <w:divsChild>
                <w:div w:id="1284842326">
                  <w:marLeft w:val="0"/>
                  <w:marRight w:val="0"/>
                  <w:marTop w:val="0"/>
                  <w:marBottom w:val="0"/>
                  <w:divBdr>
                    <w:top w:val="none" w:sz="0" w:space="0" w:color="auto"/>
                    <w:left w:val="none" w:sz="0" w:space="0" w:color="auto"/>
                    <w:bottom w:val="none" w:sz="0" w:space="0" w:color="auto"/>
                    <w:right w:val="none" w:sz="0" w:space="0" w:color="auto"/>
                  </w:divBdr>
                </w:div>
              </w:divsChild>
            </w:div>
            <w:div w:id="1577744674">
              <w:marLeft w:val="0"/>
              <w:marRight w:val="0"/>
              <w:marTop w:val="0"/>
              <w:marBottom w:val="0"/>
              <w:divBdr>
                <w:top w:val="none" w:sz="0" w:space="0" w:color="auto"/>
                <w:left w:val="none" w:sz="0" w:space="0" w:color="auto"/>
                <w:bottom w:val="none" w:sz="0" w:space="0" w:color="auto"/>
                <w:right w:val="none" w:sz="0" w:space="0" w:color="auto"/>
              </w:divBdr>
              <w:divsChild>
                <w:div w:id="37200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5329">
          <w:marLeft w:val="-75"/>
          <w:marRight w:val="0"/>
          <w:marTop w:val="30"/>
          <w:marBottom w:val="30"/>
          <w:divBdr>
            <w:top w:val="none" w:sz="0" w:space="0" w:color="auto"/>
            <w:left w:val="none" w:sz="0" w:space="0" w:color="auto"/>
            <w:bottom w:val="none" w:sz="0" w:space="0" w:color="auto"/>
            <w:right w:val="none" w:sz="0" w:space="0" w:color="auto"/>
          </w:divBdr>
          <w:divsChild>
            <w:div w:id="88082036">
              <w:marLeft w:val="0"/>
              <w:marRight w:val="0"/>
              <w:marTop w:val="0"/>
              <w:marBottom w:val="0"/>
              <w:divBdr>
                <w:top w:val="none" w:sz="0" w:space="0" w:color="auto"/>
                <w:left w:val="none" w:sz="0" w:space="0" w:color="auto"/>
                <w:bottom w:val="none" w:sz="0" w:space="0" w:color="auto"/>
                <w:right w:val="none" w:sz="0" w:space="0" w:color="auto"/>
              </w:divBdr>
              <w:divsChild>
                <w:div w:id="1265263439">
                  <w:marLeft w:val="0"/>
                  <w:marRight w:val="0"/>
                  <w:marTop w:val="0"/>
                  <w:marBottom w:val="0"/>
                  <w:divBdr>
                    <w:top w:val="none" w:sz="0" w:space="0" w:color="auto"/>
                    <w:left w:val="none" w:sz="0" w:space="0" w:color="auto"/>
                    <w:bottom w:val="none" w:sz="0" w:space="0" w:color="auto"/>
                    <w:right w:val="none" w:sz="0" w:space="0" w:color="auto"/>
                  </w:divBdr>
                </w:div>
              </w:divsChild>
            </w:div>
            <w:div w:id="1885286295">
              <w:marLeft w:val="0"/>
              <w:marRight w:val="0"/>
              <w:marTop w:val="0"/>
              <w:marBottom w:val="0"/>
              <w:divBdr>
                <w:top w:val="none" w:sz="0" w:space="0" w:color="auto"/>
                <w:left w:val="none" w:sz="0" w:space="0" w:color="auto"/>
                <w:bottom w:val="none" w:sz="0" w:space="0" w:color="auto"/>
                <w:right w:val="none" w:sz="0" w:space="0" w:color="auto"/>
              </w:divBdr>
              <w:divsChild>
                <w:div w:id="312292442">
                  <w:marLeft w:val="0"/>
                  <w:marRight w:val="0"/>
                  <w:marTop w:val="0"/>
                  <w:marBottom w:val="0"/>
                  <w:divBdr>
                    <w:top w:val="none" w:sz="0" w:space="0" w:color="auto"/>
                    <w:left w:val="none" w:sz="0" w:space="0" w:color="auto"/>
                    <w:bottom w:val="none" w:sz="0" w:space="0" w:color="auto"/>
                    <w:right w:val="none" w:sz="0" w:space="0" w:color="auto"/>
                  </w:divBdr>
                </w:div>
              </w:divsChild>
            </w:div>
            <w:div w:id="649939940">
              <w:marLeft w:val="0"/>
              <w:marRight w:val="0"/>
              <w:marTop w:val="0"/>
              <w:marBottom w:val="0"/>
              <w:divBdr>
                <w:top w:val="none" w:sz="0" w:space="0" w:color="auto"/>
                <w:left w:val="none" w:sz="0" w:space="0" w:color="auto"/>
                <w:bottom w:val="none" w:sz="0" w:space="0" w:color="auto"/>
                <w:right w:val="none" w:sz="0" w:space="0" w:color="auto"/>
              </w:divBdr>
              <w:divsChild>
                <w:div w:id="1426995478">
                  <w:marLeft w:val="0"/>
                  <w:marRight w:val="0"/>
                  <w:marTop w:val="0"/>
                  <w:marBottom w:val="0"/>
                  <w:divBdr>
                    <w:top w:val="none" w:sz="0" w:space="0" w:color="auto"/>
                    <w:left w:val="none" w:sz="0" w:space="0" w:color="auto"/>
                    <w:bottom w:val="none" w:sz="0" w:space="0" w:color="auto"/>
                    <w:right w:val="none" w:sz="0" w:space="0" w:color="auto"/>
                  </w:divBdr>
                </w:div>
              </w:divsChild>
            </w:div>
            <w:div w:id="1841768424">
              <w:marLeft w:val="0"/>
              <w:marRight w:val="0"/>
              <w:marTop w:val="0"/>
              <w:marBottom w:val="0"/>
              <w:divBdr>
                <w:top w:val="none" w:sz="0" w:space="0" w:color="auto"/>
                <w:left w:val="none" w:sz="0" w:space="0" w:color="auto"/>
                <w:bottom w:val="none" w:sz="0" w:space="0" w:color="auto"/>
                <w:right w:val="none" w:sz="0" w:space="0" w:color="auto"/>
              </w:divBdr>
              <w:divsChild>
                <w:div w:id="21390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29319">
          <w:marLeft w:val="0"/>
          <w:marRight w:val="0"/>
          <w:marTop w:val="0"/>
          <w:marBottom w:val="0"/>
          <w:divBdr>
            <w:top w:val="none" w:sz="0" w:space="0" w:color="auto"/>
            <w:left w:val="none" w:sz="0" w:space="0" w:color="auto"/>
            <w:bottom w:val="none" w:sz="0" w:space="0" w:color="auto"/>
            <w:right w:val="none" w:sz="0" w:space="0" w:color="auto"/>
          </w:divBdr>
        </w:div>
        <w:div w:id="2136093224">
          <w:marLeft w:val="0"/>
          <w:marRight w:val="0"/>
          <w:marTop w:val="0"/>
          <w:marBottom w:val="0"/>
          <w:divBdr>
            <w:top w:val="none" w:sz="0" w:space="0" w:color="auto"/>
            <w:left w:val="none" w:sz="0" w:space="0" w:color="auto"/>
            <w:bottom w:val="none" w:sz="0" w:space="0" w:color="auto"/>
            <w:right w:val="none" w:sz="0" w:space="0" w:color="auto"/>
          </w:divBdr>
        </w:div>
        <w:div w:id="560867498">
          <w:marLeft w:val="0"/>
          <w:marRight w:val="0"/>
          <w:marTop w:val="0"/>
          <w:marBottom w:val="0"/>
          <w:divBdr>
            <w:top w:val="none" w:sz="0" w:space="0" w:color="auto"/>
            <w:left w:val="none" w:sz="0" w:space="0" w:color="auto"/>
            <w:bottom w:val="none" w:sz="0" w:space="0" w:color="auto"/>
            <w:right w:val="none" w:sz="0" w:space="0" w:color="auto"/>
          </w:divBdr>
        </w:div>
        <w:div w:id="346449370">
          <w:marLeft w:val="0"/>
          <w:marRight w:val="0"/>
          <w:marTop w:val="0"/>
          <w:marBottom w:val="0"/>
          <w:divBdr>
            <w:top w:val="none" w:sz="0" w:space="0" w:color="auto"/>
            <w:left w:val="none" w:sz="0" w:space="0" w:color="auto"/>
            <w:bottom w:val="none" w:sz="0" w:space="0" w:color="auto"/>
            <w:right w:val="none" w:sz="0" w:space="0" w:color="auto"/>
          </w:divBdr>
        </w:div>
        <w:div w:id="1465730572">
          <w:marLeft w:val="0"/>
          <w:marRight w:val="0"/>
          <w:marTop w:val="0"/>
          <w:marBottom w:val="0"/>
          <w:divBdr>
            <w:top w:val="none" w:sz="0" w:space="0" w:color="auto"/>
            <w:left w:val="none" w:sz="0" w:space="0" w:color="auto"/>
            <w:bottom w:val="none" w:sz="0" w:space="0" w:color="auto"/>
            <w:right w:val="none" w:sz="0" w:space="0" w:color="auto"/>
          </w:divBdr>
        </w:div>
        <w:div w:id="2020809606">
          <w:marLeft w:val="0"/>
          <w:marRight w:val="0"/>
          <w:marTop w:val="0"/>
          <w:marBottom w:val="0"/>
          <w:divBdr>
            <w:top w:val="none" w:sz="0" w:space="0" w:color="auto"/>
            <w:left w:val="none" w:sz="0" w:space="0" w:color="auto"/>
            <w:bottom w:val="none" w:sz="0" w:space="0" w:color="auto"/>
            <w:right w:val="none" w:sz="0" w:space="0" w:color="auto"/>
          </w:divBdr>
        </w:div>
        <w:div w:id="2052460687">
          <w:marLeft w:val="0"/>
          <w:marRight w:val="0"/>
          <w:marTop w:val="0"/>
          <w:marBottom w:val="0"/>
          <w:divBdr>
            <w:top w:val="none" w:sz="0" w:space="0" w:color="auto"/>
            <w:left w:val="none" w:sz="0" w:space="0" w:color="auto"/>
            <w:bottom w:val="none" w:sz="0" w:space="0" w:color="auto"/>
            <w:right w:val="none" w:sz="0" w:space="0" w:color="auto"/>
          </w:divBdr>
        </w:div>
        <w:div w:id="1419787411">
          <w:marLeft w:val="0"/>
          <w:marRight w:val="0"/>
          <w:marTop w:val="0"/>
          <w:marBottom w:val="0"/>
          <w:divBdr>
            <w:top w:val="none" w:sz="0" w:space="0" w:color="auto"/>
            <w:left w:val="none" w:sz="0" w:space="0" w:color="auto"/>
            <w:bottom w:val="none" w:sz="0" w:space="0" w:color="auto"/>
            <w:right w:val="none" w:sz="0" w:space="0" w:color="auto"/>
          </w:divBdr>
        </w:div>
        <w:div w:id="421802267">
          <w:marLeft w:val="0"/>
          <w:marRight w:val="0"/>
          <w:marTop w:val="0"/>
          <w:marBottom w:val="0"/>
          <w:divBdr>
            <w:top w:val="none" w:sz="0" w:space="0" w:color="auto"/>
            <w:left w:val="none" w:sz="0" w:space="0" w:color="auto"/>
            <w:bottom w:val="none" w:sz="0" w:space="0" w:color="auto"/>
            <w:right w:val="none" w:sz="0" w:space="0" w:color="auto"/>
          </w:divBdr>
        </w:div>
        <w:div w:id="784886155">
          <w:marLeft w:val="0"/>
          <w:marRight w:val="0"/>
          <w:marTop w:val="0"/>
          <w:marBottom w:val="0"/>
          <w:divBdr>
            <w:top w:val="none" w:sz="0" w:space="0" w:color="auto"/>
            <w:left w:val="none" w:sz="0" w:space="0" w:color="auto"/>
            <w:bottom w:val="none" w:sz="0" w:space="0" w:color="auto"/>
            <w:right w:val="none" w:sz="0" w:space="0" w:color="auto"/>
          </w:divBdr>
        </w:div>
        <w:div w:id="38628884">
          <w:marLeft w:val="0"/>
          <w:marRight w:val="0"/>
          <w:marTop w:val="0"/>
          <w:marBottom w:val="0"/>
          <w:divBdr>
            <w:top w:val="none" w:sz="0" w:space="0" w:color="auto"/>
            <w:left w:val="none" w:sz="0" w:space="0" w:color="auto"/>
            <w:bottom w:val="none" w:sz="0" w:space="0" w:color="auto"/>
            <w:right w:val="none" w:sz="0" w:space="0" w:color="auto"/>
          </w:divBdr>
        </w:div>
        <w:div w:id="1176312468">
          <w:marLeft w:val="0"/>
          <w:marRight w:val="0"/>
          <w:marTop w:val="0"/>
          <w:marBottom w:val="0"/>
          <w:divBdr>
            <w:top w:val="none" w:sz="0" w:space="0" w:color="auto"/>
            <w:left w:val="none" w:sz="0" w:space="0" w:color="auto"/>
            <w:bottom w:val="none" w:sz="0" w:space="0" w:color="auto"/>
            <w:right w:val="none" w:sz="0" w:space="0" w:color="auto"/>
          </w:divBdr>
        </w:div>
        <w:div w:id="1350909114">
          <w:marLeft w:val="0"/>
          <w:marRight w:val="0"/>
          <w:marTop w:val="0"/>
          <w:marBottom w:val="0"/>
          <w:divBdr>
            <w:top w:val="none" w:sz="0" w:space="0" w:color="auto"/>
            <w:left w:val="none" w:sz="0" w:space="0" w:color="auto"/>
            <w:bottom w:val="none" w:sz="0" w:space="0" w:color="auto"/>
            <w:right w:val="none" w:sz="0" w:space="0" w:color="auto"/>
          </w:divBdr>
        </w:div>
        <w:div w:id="28650506">
          <w:marLeft w:val="0"/>
          <w:marRight w:val="0"/>
          <w:marTop w:val="0"/>
          <w:marBottom w:val="0"/>
          <w:divBdr>
            <w:top w:val="none" w:sz="0" w:space="0" w:color="auto"/>
            <w:left w:val="none" w:sz="0" w:space="0" w:color="auto"/>
            <w:bottom w:val="none" w:sz="0" w:space="0" w:color="auto"/>
            <w:right w:val="none" w:sz="0" w:space="0" w:color="auto"/>
          </w:divBdr>
        </w:div>
        <w:div w:id="990643351">
          <w:marLeft w:val="0"/>
          <w:marRight w:val="0"/>
          <w:marTop w:val="0"/>
          <w:marBottom w:val="0"/>
          <w:divBdr>
            <w:top w:val="none" w:sz="0" w:space="0" w:color="auto"/>
            <w:left w:val="none" w:sz="0" w:space="0" w:color="auto"/>
            <w:bottom w:val="none" w:sz="0" w:space="0" w:color="auto"/>
            <w:right w:val="none" w:sz="0" w:space="0" w:color="auto"/>
          </w:divBdr>
        </w:div>
        <w:div w:id="1774010080">
          <w:marLeft w:val="0"/>
          <w:marRight w:val="0"/>
          <w:marTop w:val="0"/>
          <w:marBottom w:val="0"/>
          <w:divBdr>
            <w:top w:val="none" w:sz="0" w:space="0" w:color="auto"/>
            <w:left w:val="none" w:sz="0" w:space="0" w:color="auto"/>
            <w:bottom w:val="none" w:sz="0" w:space="0" w:color="auto"/>
            <w:right w:val="none" w:sz="0" w:space="0" w:color="auto"/>
          </w:divBdr>
        </w:div>
        <w:div w:id="2121367234">
          <w:marLeft w:val="0"/>
          <w:marRight w:val="0"/>
          <w:marTop w:val="0"/>
          <w:marBottom w:val="0"/>
          <w:divBdr>
            <w:top w:val="none" w:sz="0" w:space="0" w:color="auto"/>
            <w:left w:val="none" w:sz="0" w:space="0" w:color="auto"/>
            <w:bottom w:val="none" w:sz="0" w:space="0" w:color="auto"/>
            <w:right w:val="none" w:sz="0" w:space="0" w:color="auto"/>
          </w:divBdr>
        </w:div>
      </w:divsChild>
    </w:div>
    <w:div w:id="2066949609">
      <w:bodyDiv w:val="1"/>
      <w:marLeft w:val="0"/>
      <w:marRight w:val="0"/>
      <w:marTop w:val="0"/>
      <w:marBottom w:val="0"/>
      <w:divBdr>
        <w:top w:val="none" w:sz="0" w:space="0" w:color="auto"/>
        <w:left w:val="none" w:sz="0" w:space="0" w:color="auto"/>
        <w:bottom w:val="none" w:sz="0" w:space="0" w:color="auto"/>
        <w:right w:val="none" w:sz="0" w:space="0" w:color="auto"/>
      </w:divBdr>
    </w:div>
    <w:div w:id="2080127951">
      <w:bodyDiv w:val="1"/>
      <w:marLeft w:val="0"/>
      <w:marRight w:val="0"/>
      <w:marTop w:val="0"/>
      <w:marBottom w:val="0"/>
      <w:divBdr>
        <w:top w:val="none" w:sz="0" w:space="0" w:color="auto"/>
        <w:left w:val="none" w:sz="0" w:space="0" w:color="auto"/>
        <w:bottom w:val="none" w:sz="0" w:space="0" w:color="auto"/>
        <w:right w:val="none" w:sz="0" w:space="0" w:color="auto"/>
      </w:divBdr>
      <w:divsChild>
        <w:div w:id="97406612">
          <w:marLeft w:val="480"/>
          <w:marRight w:val="0"/>
          <w:marTop w:val="0"/>
          <w:marBottom w:val="0"/>
          <w:divBdr>
            <w:top w:val="none" w:sz="0" w:space="0" w:color="auto"/>
            <w:left w:val="none" w:sz="0" w:space="0" w:color="auto"/>
            <w:bottom w:val="none" w:sz="0" w:space="0" w:color="auto"/>
            <w:right w:val="none" w:sz="0" w:space="0" w:color="auto"/>
          </w:divBdr>
        </w:div>
        <w:div w:id="399326322">
          <w:marLeft w:val="480"/>
          <w:marRight w:val="0"/>
          <w:marTop w:val="0"/>
          <w:marBottom w:val="0"/>
          <w:divBdr>
            <w:top w:val="none" w:sz="0" w:space="0" w:color="auto"/>
            <w:left w:val="none" w:sz="0" w:space="0" w:color="auto"/>
            <w:bottom w:val="none" w:sz="0" w:space="0" w:color="auto"/>
            <w:right w:val="none" w:sz="0" w:space="0" w:color="auto"/>
          </w:divBdr>
        </w:div>
        <w:div w:id="2087531267">
          <w:marLeft w:val="480"/>
          <w:marRight w:val="0"/>
          <w:marTop w:val="0"/>
          <w:marBottom w:val="0"/>
          <w:divBdr>
            <w:top w:val="none" w:sz="0" w:space="0" w:color="auto"/>
            <w:left w:val="none" w:sz="0" w:space="0" w:color="auto"/>
            <w:bottom w:val="none" w:sz="0" w:space="0" w:color="auto"/>
            <w:right w:val="none" w:sz="0" w:space="0" w:color="auto"/>
          </w:divBdr>
        </w:div>
        <w:div w:id="548996144">
          <w:marLeft w:val="480"/>
          <w:marRight w:val="0"/>
          <w:marTop w:val="0"/>
          <w:marBottom w:val="0"/>
          <w:divBdr>
            <w:top w:val="none" w:sz="0" w:space="0" w:color="auto"/>
            <w:left w:val="none" w:sz="0" w:space="0" w:color="auto"/>
            <w:bottom w:val="none" w:sz="0" w:space="0" w:color="auto"/>
            <w:right w:val="none" w:sz="0" w:space="0" w:color="auto"/>
          </w:divBdr>
        </w:div>
        <w:div w:id="966089575">
          <w:marLeft w:val="480"/>
          <w:marRight w:val="0"/>
          <w:marTop w:val="0"/>
          <w:marBottom w:val="0"/>
          <w:divBdr>
            <w:top w:val="none" w:sz="0" w:space="0" w:color="auto"/>
            <w:left w:val="none" w:sz="0" w:space="0" w:color="auto"/>
            <w:bottom w:val="none" w:sz="0" w:space="0" w:color="auto"/>
            <w:right w:val="none" w:sz="0" w:space="0" w:color="auto"/>
          </w:divBdr>
        </w:div>
        <w:div w:id="387454567">
          <w:marLeft w:val="480"/>
          <w:marRight w:val="0"/>
          <w:marTop w:val="0"/>
          <w:marBottom w:val="0"/>
          <w:divBdr>
            <w:top w:val="none" w:sz="0" w:space="0" w:color="auto"/>
            <w:left w:val="none" w:sz="0" w:space="0" w:color="auto"/>
            <w:bottom w:val="none" w:sz="0" w:space="0" w:color="auto"/>
            <w:right w:val="none" w:sz="0" w:space="0" w:color="auto"/>
          </w:divBdr>
        </w:div>
      </w:divsChild>
    </w:div>
    <w:div w:id="2092576223">
      <w:bodyDiv w:val="1"/>
      <w:marLeft w:val="0"/>
      <w:marRight w:val="0"/>
      <w:marTop w:val="0"/>
      <w:marBottom w:val="0"/>
      <w:divBdr>
        <w:top w:val="none" w:sz="0" w:space="0" w:color="auto"/>
        <w:left w:val="none" w:sz="0" w:space="0" w:color="auto"/>
        <w:bottom w:val="none" w:sz="0" w:space="0" w:color="auto"/>
        <w:right w:val="none" w:sz="0" w:space="0" w:color="auto"/>
      </w:divBdr>
      <w:divsChild>
        <w:div w:id="815873962">
          <w:marLeft w:val="480"/>
          <w:marRight w:val="0"/>
          <w:marTop w:val="0"/>
          <w:marBottom w:val="0"/>
          <w:divBdr>
            <w:top w:val="none" w:sz="0" w:space="0" w:color="auto"/>
            <w:left w:val="none" w:sz="0" w:space="0" w:color="auto"/>
            <w:bottom w:val="none" w:sz="0" w:space="0" w:color="auto"/>
            <w:right w:val="none" w:sz="0" w:space="0" w:color="auto"/>
          </w:divBdr>
        </w:div>
        <w:div w:id="1702826471">
          <w:marLeft w:val="480"/>
          <w:marRight w:val="0"/>
          <w:marTop w:val="0"/>
          <w:marBottom w:val="0"/>
          <w:divBdr>
            <w:top w:val="none" w:sz="0" w:space="0" w:color="auto"/>
            <w:left w:val="none" w:sz="0" w:space="0" w:color="auto"/>
            <w:bottom w:val="none" w:sz="0" w:space="0" w:color="auto"/>
            <w:right w:val="none" w:sz="0" w:space="0" w:color="auto"/>
          </w:divBdr>
        </w:div>
        <w:div w:id="1342196660">
          <w:marLeft w:val="480"/>
          <w:marRight w:val="0"/>
          <w:marTop w:val="0"/>
          <w:marBottom w:val="0"/>
          <w:divBdr>
            <w:top w:val="none" w:sz="0" w:space="0" w:color="auto"/>
            <w:left w:val="none" w:sz="0" w:space="0" w:color="auto"/>
            <w:bottom w:val="none" w:sz="0" w:space="0" w:color="auto"/>
            <w:right w:val="none" w:sz="0" w:space="0" w:color="auto"/>
          </w:divBdr>
        </w:div>
        <w:div w:id="1410496397">
          <w:marLeft w:val="480"/>
          <w:marRight w:val="0"/>
          <w:marTop w:val="0"/>
          <w:marBottom w:val="0"/>
          <w:divBdr>
            <w:top w:val="none" w:sz="0" w:space="0" w:color="auto"/>
            <w:left w:val="none" w:sz="0" w:space="0" w:color="auto"/>
            <w:bottom w:val="none" w:sz="0" w:space="0" w:color="auto"/>
            <w:right w:val="none" w:sz="0" w:space="0" w:color="auto"/>
          </w:divBdr>
        </w:div>
        <w:div w:id="268440187">
          <w:marLeft w:val="480"/>
          <w:marRight w:val="0"/>
          <w:marTop w:val="0"/>
          <w:marBottom w:val="0"/>
          <w:divBdr>
            <w:top w:val="none" w:sz="0" w:space="0" w:color="auto"/>
            <w:left w:val="none" w:sz="0" w:space="0" w:color="auto"/>
            <w:bottom w:val="none" w:sz="0" w:space="0" w:color="auto"/>
            <w:right w:val="none" w:sz="0" w:space="0" w:color="auto"/>
          </w:divBdr>
        </w:div>
        <w:div w:id="114565408">
          <w:marLeft w:val="480"/>
          <w:marRight w:val="0"/>
          <w:marTop w:val="0"/>
          <w:marBottom w:val="0"/>
          <w:divBdr>
            <w:top w:val="none" w:sz="0" w:space="0" w:color="auto"/>
            <w:left w:val="none" w:sz="0" w:space="0" w:color="auto"/>
            <w:bottom w:val="none" w:sz="0" w:space="0" w:color="auto"/>
            <w:right w:val="none" w:sz="0" w:space="0" w:color="auto"/>
          </w:divBdr>
        </w:div>
        <w:div w:id="1394817376">
          <w:marLeft w:val="480"/>
          <w:marRight w:val="0"/>
          <w:marTop w:val="0"/>
          <w:marBottom w:val="0"/>
          <w:divBdr>
            <w:top w:val="none" w:sz="0" w:space="0" w:color="auto"/>
            <w:left w:val="none" w:sz="0" w:space="0" w:color="auto"/>
            <w:bottom w:val="none" w:sz="0" w:space="0" w:color="auto"/>
            <w:right w:val="none" w:sz="0" w:space="0" w:color="auto"/>
          </w:divBdr>
        </w:div>
        <w:div w:id="728962427">
          <w:marLeft w:val="480"/>
          <w:marRight w:val="0"/>
          <w:marTop w:val="0"/>
          <w:marBottom w:val="0"/>
          <w:divBdr>
            <w:top w:val="none" w:sz="0" w:space="0" w:color="auto"/>
            <w:left w:val="none" w:sz="0" w:space="0" w:color="auto"/>
            <w:bottom w:val="none" w:sz="0" w:space="0" w:color="auto"/>
            <w:right w:val="none" w:sz="0" w:space="0" w:color="auto"/>
          </w:divBdr>
        </w:div>
        <w:div w:id="310793483">
          <w:marLeft w:val="480"/>
          <w:marRight w:val="0"/>
          <w:marTop w:val="0"/>
          <w:marBottom w:val="0"/>
          <w:divBdr>
            <w:top w:val="none" w:sz="0" w:space="0" w:color="auto"/>
            <w:left w:val="none" w:sz="0" w:space="0" w:color="auto"/>
            <w:bottom w:val="none" w:sz="0" w:space="0" w:color="auto"/>
            <w:right w:val="none" w:sz="0" w:space="0" w:color="auto"/>
          </w:divBdr>
        </w:div>
        <w:div w:id="878785431">
          <w:marLeft w:val="480"/>
          <w:marRight w:val="0"/>
          <w:marTop w:val="0"/>
          <w:marBottom w:val="0"/>
          <w:divBdr>
            <w:top w:val="none" w:sz="0" w:space="0" w:color="auto"/>
            <w:left w:val="none" w:sz="0" w:space="0" w:color="auto"/>
            <w:bottom w:val="none" w:sz="0" w:space="0" w:color="auto"/>
            <w:right w:val="none" w:sz="0" w:space="0" w:color="auto"/>
          </w:divBdr>
        </w:div>
        <w:div w:id="925380791">
          <w:marLeft w:val="480"/>
          <w:marRight w:val="0"/>
          <w:marTop w:val="0"/>
          <w:marBottom w:val="0"/>
          <w:divBdr>
            <w:top w:val="none" w:sz="0" w:space="0" w:color="auto"/>
            <w:left w:val="none" w:sz="0" w:space="0" w:color="auto"/>
            <w:bottom w:val="none" w:sz="0" w:space="0" w:color="auto"/>
            <w:right w:val="none" w:sz="0" w:space="0" w:color="auto"/>
          </w:divBdr>
        </w:div>
        <w:div w:id="2015716245">
          <w:marLeft w:val="480"/>
          <w:marRight w:val="0"/>
          <w:marTop w:val="0"/>
          <w:marBottom w:val="0"/>
          <w:divBdr>
            <w:top w:val="none" w:sz="0" w:space="0" w:color="auto"/>
            <w:left w:val="none" w:sz="0" w:space="0" w:color="auto"/>
            <w:bottom w:val="none" w:sz="0" w:space="0" w:color="auto"/>
            <w:right w:val="none" w:sz="0" w:space="0" w:color="auto"/>
          </w:divBdr>
        </w:div>
      </w:divsChild>
    </w:div>
    <w:div w:id="2117166516">
      <w:bodyDiv w:val="1"/>
      <w:marLeft w:val="0"/>
      <w:marRight w:val="0"/>
      <w:marTop w:val="0"/>
      <w:marBottom w:val="0"/>
      <w:divBdr>
        <w:top w:val="none" w:sz="0" w:space="0" w:color="auto"/>
        <w:left w:val="none" w:sz="0" w:space="0" w:color="auto"/>
        <w:bottom w:val="none" w:sz="0" w:space="0" w:color="auto"/>
        <w:right w:val="none" w:sz="0" w:space="0" w:color="auto"/>
      </w:divBdr>
      <w:divsChild>
        <w:div w:id="1166942051">
          <w:marLeft w:val="480"/>
          <w:marRight w:val="0"/>
          <w:marTop w:val="0"/>
          <w:marBottom w:val="0"/>
          <w:divBdr>
            <w:top w:val="none" w:sz="0" w:space="0" w:color="auto"/>
            <w:left w:val="none" w:sz="0" w:space="0" w:color="auto"/>
            <w:bottom w:val="none" w:sz="0" w:space="0" w:color="auto"/>
            <w:right w:val="none" w:sz="0" w:space="0" w:color="auto"/>
          </w:divBdr>
        </w:div>
        <w:div w:id="704402324">
          <w:marLeft w:val="480"/>
          <w:marRight w:val="0"/>
          <w:marTop w:val="0"/>
          <w:marBottom w:val="0"/>
          <w:divBdr>
            <w:top w:val="none" w:sz="0" w:space="0" w:color="auto"/>
            <w:left w:val="none" w:sz="0" w:space="0" w:color="auto"/>
            <w:bottom w:val="none" w:sz="0" w:space="0" w:color="auto"/>
            <w:right w:val="none" w:sz="0" w:space="0" w:color="auto"/>
          </w:divBdr>
        </w:div>
      </w:divsChild>
    </w:div>
    <w:div w:id="2128814388">
      <w:bodyDiv w:val="1"/>
      <w:marLeft w:val="0"/>
      <w:marRight w:val="0"/>
      <w:marTop w:val="0"/>
      <w:marBottom w:val="0"/>
      <w:divBdr>
        <w:top w:val="none" w:sz="0" w:space="0" w:color="auto"/>
        <w:left w:val="none" w:sz="0" w:space="0" w:color="auto"/>
        <w:bottom w:val="none" w:sz="0" w:space="0" w:color="auto"/>
        <w:right w:val="none" w:sz="0" w:space="0" w:color="auto"/>
      </w:divBdr>
      <w:divsChild>
        <w:div w:id="1858736999">
          <w:marLeft w:val="480"/>
          <w:marRight w:val="0"/>
          <w:marTop w:val="0"/>
          <w:marBottom w:val="0"/>
          <w:divBdr>
            <w:top w:val="none" w:sz="0" w:space="0" w:color="auto"/>
            <w:left w:val="none" w:sz="0" w:space="0" w:color="auto"/>
            <w:bottom w:val="none" w:sz="0" w:space="0" w:color="auto"/>
            <w:right w:val="none" w:sz="0" w:space="0" w:color="auto"/>
          </w:divBdr>
        </w:div>
        <w:div w:id="1741517277">
          <w:marLeft w:val="480"/>
          <w:marRight w:val="0"/>
          <w:marTop w:val="0"/>
          <w:marBottom w:val="0"/>
          <w:divBdr>
            <w:top w:val="none" w:sz="0" w:space="0" w:color="auto"/>
            <w:left w:val="none" w:sz="0" w:space="0" w:color="auto"/>
            <w:bottom w:val="none" w:sz="0" w:space="0" w:color="auto"/>
            <w:right w:val="none" w:sz="0" w:space="0" w:color="auto"/>
          </w:divBdr>
        </w:div>
        <w:div w:id="1592809929">
          <w:marLeft w:val="480"/>
          <w:marRight w:val="0"/>
          <w:marTop w:val="0"/>
          <w:marBottom w:val="0"/>
          <w:divBdr>
            <w:top w:val="none" w:sz="0" w:space="0" w:color="auto"/>
            <w:left w:val="none" w:sz="0" w:space="0" w:color="auto"/>
            <w:bottom w:val="none" w:sz="0" w:space="0" w:color="auto"/>
            <w:right w:val="none" w:sz="0" w:space="0" w:color="auto"/>
          </w:divBdr>
        </w:div>
        <w:div w:id="275599889">
          <w:marLeft w:val="480"/>
          <w:marRight w:val="0"/>
          <w:marTop w:val="0"/>
          <w:marBottom w:val="0"/>
          <w:divBdr>
            <w:top w:val="none" w:sz="0" w:space="0" w:color="auto"/>
            <w:left w:val="none" w:sz="0" w:space="0" w:color="auto"/>
            <w:bottom w:val="none" w:sz="0" w:space="0" w:color="auto"/>
            <w:right w:val="none" w:sz="0" w:space="0" w:color="auto"/>
          </w:divBdr>
        </w:div>
        <w:div w:id="2082213712">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BE797F0-BCA6-474D-B454-5BCB74005C31}"/>
      </w:docPartPr>
      <w:docPartBody>
        <w:p w:rsidR="00000000" w:rsidRDefault="004645F5">
          <w:r w:rsidRPr="00F9152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5F5"/>
    <w:rsid w:val="004645F5"/>
    <w:rsid w:val="00811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45F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1572B8-883E-4BF5-834D-5B48BCDA698B}">
  <we:reference id="wa104382081" version="1.46.0.0" store="en-US" storeType="OMEX"/>
  <we:alternateReferences>
    <we:reference id="wa104382081" version="1.46.0.0" store="WA104382081" storeType="OMEX"/>
  </we:alternateReferences>
  <we:properties>
    <we:property name="MENDELEY_CITATIONS" value="[{&quot;citationID&quot;:&quot;MENDELEY_CITATION_40630cdc-2b11-4ceb-935b-84d96e184a87&quot;,&quot;properties&quot;:{&quot;noteIndex&quot;:0},&quot;isEdited&quot;:false,&quot;manualOverride&quot;:{&quot;isManuallyOverridden&quot;:false,&quot;citeprocText&quot;:&quot;(Yang et al., 2017)&quot;,&quot;manualOverrideText&quot;:&quot;&quot;},&quot;citationTag&quot;:&quot;MENDELEY_CITATION_v3_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&quot;,&quot;citationItems&quot;:[{&quot;id&quot;:&quot;2afcb62b-c8ff-3a67-9142-4ff500f54421&quot;,&quot;itemData&quot;:{&quot;type&quot;:&quot;article-journal&quot;,&quot;id&quot;:&quot;2afcb62b-c8ff-3a67-9142-4ff500f54421&quot;,&quot;title&quot;:&quot;Current pathogenic Escherichia coli foodborne outbreak cases and therapy development&quot;,&quot;author&quot;:[{&quot;family&quot;:&quot;Yang&quot;,&quot;given&quot;:&quot;Shih-Chun&quot;,&quot;parse-names&quot;:false,&quot;dropping-particle&quot;:&quot;&quot;,&quot;non-dropping-particle&quot;:&quot;&quot;},{&quot;family&quot;:&quot;Lin&quot;,&quot;given&quot;:&quot;Chih-Hung&quot;,&quot;parse-names&quot;:false,&quot;dropping-particle&quot;:&quot;&quot;,&quot;non-dropping-particle&quot;:&quot;&quot;},{&quot;family&quot;:&quot;Aljuffali&quot;,&quot;given&quot;:&quot;Ibrahim A&quot;,&quot;parse-names&quot;:false,&quot;dropping-particle&quot;:&quot;&quot;,&quot;non-dropping-particle&quot;:&quot;&quot;},{&quot;family&quot;:&quot;Fang&quot;,&quot;given&quot;:&quot;Jia-You&quot;,&quot;parse-names&quot;:false,&quot;dropping-particle&quot;:&quot;&quot;,&quot;non-dropping-particle&quot;:&quot;&quot;}],&quot;container-title&quot;:&quot;Arch Microbiol&quot;,&quot;DOI&quot;:&quot;10.1007/s00203-017-1393-y&quot;,&quot;URL&quot;:&quot;http://www.&quot;,&quot;issued&quot;:{&quot;date-parts&quot;:[[2017]]},&quot;page&quot;:&quot;811-825&quot;,&quot;volume&quot;:&quot;3&quot;,&quot;container-title-short&quot;:&quot;&quot;},&quot;isTemporary&quot;:false}]},{&quot;citationID&quot;:&quot;MENDELEY_CITATION_220d61ca-fd21-452a-8946-f72fd3e4f158&quot;,&quot;properties&quot;:{&quot;noteIndex&quot;:0},&quot;isEdited&quot;:false,&quot;manualOverride&quot;:{&quot;isManuallyOverridden&quot;:false,&quot;citeprocText&quot;:&quot;(Sarker et al., 2016)&quot;,&quot;manualOverrideText&quot;:&quot;&quot;},&quot;citationTag&quot;:&quot;MENDELEY_CITATION_v3_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&quot;,&quot;citationItems&quot;:[{&quot;id&quot;:&quot;30958644-6b31-35bb-86f2-e9789e9523c4&quot;,&quot;itemData&quot;:{&quot;type&quot;:&quot;article-journal&quot;,&quot;id&quot;:&quot;30958644-6b31-35bb-86f2-e9789e9523c4&quot;,&quot;title&quot;:&quot;Prevalence and Health Care–Seeking Behavior for Childhood Diarrheal Disease in Bangladesh&quot;,&quot;author&quot;:[{&quot;family&quot;:&quot;Sarker&quot;,&quot;given&quot;:&quot;Abdur Razzaque&quot;,&quot;parse-names&quot;:false,&quot;dropping-particle&quot;:&quot;&quot;,&quot;non-dropping-particle&quot;:&quot;&quot;},{&quot;family&quot;:&quot;Sultana&quot;,&quot;given&quot;:&quot;Marufa&quot;,&quot;parse-names&quot;:false,&quot;dropping-particle&quot;:&quot;&quot;,&quot;non-dropping-particle&quot;:&quot;&quot;},{&quot;family&quot;:&quot;Mahumud&quot;,&quot;given&quot;:&quot;Rashidul Alam&quot;,&quot;parse-names&quot;:false,&quot;dropping-particle&quot;:&quot;&quot;,&quot;non-dropping-particle&quot;:&quot;&quot;},{&quot;family&quot;:&quot;Sheikh&quot;,&quot;given&quot;:&quot;Nurnabi&quot;,&quot;parse-names&quot;:false,&quot;dropping-particle&quot;:&quot;&quot;,&quot;non-dropping-particle&quot;:&quot;&quot;},{&quot;family&quot;:&quot;Meer&quot;,&quot;given&quot;:&quot;Robert&quot;,&quot;parse-names&quot;:false,&quot;dropping-particle&quot;:&quot;van der&quot;,&quot;non-dropping-particle&quot;:&quot;&quot;},{&quot;family&quot;:&quot;Morton&quot;,&quot;given&quot;:&quot;Alec&quot;,&quot;parse-names&quot;:false,&quot;dropping-particle&quot;:&quot;&quot;,&quot;non-dropping-particle&quot;:&quot;&quot;}],&quot;container-title&quot;:&quot;Global Pediatric Health&quot;,&quot;DOI&quot;:&quot;10.1177/2333794X16680901&quot;,&quot;ISSN&quot;:&quot;2333-794X&quot;,&quot;PMID&quot;:&quot;28229092&quot;,&quot;issued&quot;:{&quot;date-parts&quot;:[[2016,1]]},&quot;page&quot;:&quot;2333794X1668090&quot;,&quot;abstract&quot;:&quot;In Bangladesh, the burden of diarrheal diseases is significant among children &lt;5 years old. The objective of this study is to capture the prevalence of and health care–seeking behavior for childhood diarrheal diseases (CDDs) and to identify the factors associated with CDDs at a population level in Bangladesh. We use a logistic regression approach to model careseeking based on individual characteristics. The overall diarrhea prevalence among children &lt;5 years old was found to be 5.71%. Some factors found to significantly influence the health care–seeking pattern were age and sex of the children, nutritional score, age and education of mothers, wealth index, and access to electronic media. The health care service could be improved through working in partnership with public facilities, private health care practitioners, and community-based organizations, so that all strata of the population get equitable access in cases of childhood diarrhoea.&quot;,&quot;publisher&quot;:&quot;SAGE Publications&quot;,&quot;volume&quot;:&quot;3&quot;,&quot;container-title-short&quot;:&quot;&quot;},&quot;isTemporary&quot;:false}]},{&quot;citationID&quot;:&quot;MENDELEY_CITATION_3f061154-a2aa-4372-8df7-cbc75c7ccb24&quot;,&quot;properties&quot;:{&quot;noteIndex&quot;:0},&quot;isEdited&quot;:false,&quot;manualOverride&quot;:{&quot;isManuallyOverridden&quot;:false,&quot;citeprocText&quot;:&quot;(&lt;i&gt;(Doh.Gov.Ph). &lt;/i&gt;, n.d.)&quot;,&quot;manualOverrideText&quot;:&quot;&quot;},&quot;citationTag&quot;:&quot;MENDELEY_CITATION_v3_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&quot;,&quot;citationItems&quot;:[{&quot;id&quot;:&quot;cbff3546-4e14-33ca-84fd-c5cdaa3b3519&quot;,&quot;itemData&quot;:{&quot;type&quot;:&quot;webpage&quot;,&quot;id&quot;:&quot;cbff3546-4e14-33ca-84fd-c5cdaa3b3519&quot;,&quot;title&quot;:&quot;(doh.gov.ph). &quot;,&quot;container-title-short&quot;:&quot;&quot;},&quot;isTemporary&quot;:false}]},{&quot;citationID&quot;:&quot;MENDELEY_CITATION_93345869-c2f5-49f9-891e-6b5e0c608824&quot;,&quot;properties&quot;:{&quot;noteIndex&quot;:0},&quot;isEdited&quot;:false,&quot;manualOverride&quot;:{&quot;isManuallyOverridden&quot;:false,&quot;citeprocText&quot;:&quot;(WHO, 2017)&quot;,&quot;manualOverrideText&quot;:&quot;&quot;},&quot;citationTag&quot;:&quot;MENDELEY_CITATION_v3_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&quot;,&quot;citationItems&quot;:[{&quot;id&quot;:&quot;de609b81-da41-3050-891e-b3ffabc8cce7&quot;,&quot;itemData&quot;:{&quot;type&quot;:&quot;webpage&quot;,&quot;id&quot;:&quot;de609b81-da41-3050-891e-b3ffabc8cce7&quot;,&quot;title&quot;:&quot;Diarrhoeal disease&quot;,&quot;author&quot;:[{&quot;family&quot;:&quot;WHO&quot;,&quot;given&quot;:&quot;&quot;,&quot;parse-names&quot;:false,&quot;dropping-particle&quot;:&quot;&quot;,&quot;non-dropping-particle&quot;:&quot;&quot;}],&quot;issued&quot;:{&quot;date-parts&quot;:[[2017]]},&quot;container-title-short&quot;:&quot;&quot;},&quot;isTemporary&quot;:false}]},{&quot;citationID&quot;:&quot;MENDELEY_CITATION_11040c9e-2afa-4576-801e-549fbba6bc61&quot;,&quot;properties&quot;:{&quot;noteIndex&quot;:0},&quot;isEdited&quot;:false,&quot;manualOverride&quot;:{&quot;isManuallyOverridden&quot;:false,&quot;citeprocText&quot;:&quot;(Sarker et al., 2018)&quot;,&quot;manualOverrideText&quot;:&quot;&quot;},&quot;citationTag&quot;:&quot;MENDELEY_CITATION_v3_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&quot;,&quot;citationItems&quot;:[{&quot;id&quot;:&quot;c3a0aef2-2dc4-31cb-a7e2-5d3aeb838697&quot;,&quot;itemData&quot;:{&quot;type&quot;:&quot;article-journal&quot;,&quot;id&quot;:&quot;c3a0aef2-2dc4-31cb-a7e2-5d3aeb838697&quot;,&quot;title&quot;:&quot;Economic costs of hospitalized diarrheal disease in Bangladesh: a societal perspective&quot;,&quot;author&quot;:[{&quot;family&quot;:&quot;Sarker&quot;,&quot;given&quot;:&quot;Abdur Razzaque&quot;,&quot;parse-names&quot;:false,&quot;dropping-particle&quot;:&quot;&quot;,&quot;non-dropping-particle&quot;:&quot;&quot;},{&quot;family&quot;:&quot;Sultana&quot;,&quot;given&quot;:&quot;Marufa&quot;,&quot;parse-names&quot;:false,&quot;dropping-particle&quot;:&quot;&quot;,&quot;non-dropping-particle&quot;:&quot;&quot;},{&quot;family&quot;:&quot;Mahumud&quot;,&quot;given&quot;:&quot;Rashidul Alam&quot;,&quot;parse-names&quot;:false,&quot;dropping-particle&quot;:&quot;&quot;,&quot;non-dropping-particle&quot;:&quot;&quot;},{&quot;family&quot;:&quot;Ali&quot;,&quot;given&quot;:&quot;Nausad&quot;,&quot;parse-names&quot;:false,&quot;dropping-particle&quot;:&quot;&quot;,&quot;non-dropping-particle&quot;:&quot;&quot;},{&quot;family&quot;:&quot;Huda&quot;,&quot;given&quot;:&quot;Tanvir M.&quot;,&quot;parse-names&quot;:false,&quot;dropping-particle&quot;:&quot;&quot;,&quot;non-dropping-particle&quot;:&quot;&quot;},{&quot;family&quot;:&quot;Salim uzzaman&quot;,&quot;given&quot;:&quot;M.&quot;,&quot;parse-names&quot;:false,&quot;dropping-particle&quot;:&quot;&quot;,&quot;non-dropping-particle&quot;:&quot;&quot;},{&quot;family&quot;:&quot;Haider&quot;,&quot;given&quot;:&quot;Sabbir&quot;,&quot;parse-names&quot;:false,&quot;dropping-particle&quot;:&quot;&quot;,&quot;non-dropping-particle&quot;:&quot;&quot;},{&quot;family&quot;:&quot;Rahman&quot;,&quot;given&quot;:&quot;Hafizur&quot;,&quot;parse-names&quot;:false,&quot;dropping-particle&quot;:&quot;&quot;,&quot;non-dropping-particle&quot;:&quot;&quot;},{&quot;family&quot;:&quot;Islam&quot;,&quot;given&quot;:&quot;Ziaul&quot;,&quot;parse-names&quot;:false,&quot;dropping-particle&quot;:&quot;&quot;,&quot;non-dropping-particle&quot;:&quot;&quot;},{&quot;family&quot;:&quot;Khan&quot;,&quot;given&quot;:&quot;Jahangir A.M.&quot;,&quot;parse-names&quot;:false,&quot;dropping-particle&quot;:&quot;&quot;,&quot;non-dropping-particle&quot;:&quot;&quot;},{&quot;family&quot;:&quot;Meer&quot;,&quot;given&quot;:&quot;Robert&quot;,&quot;parse-names&quot;:false,&quot;dropping-particle&quot;:&quot;&quot;,&quot;non-dropping-particle&quot;:&quot;van der&quot;},{&quot;family&quot;:&quot;Morton&quot;,&quot;given&quot;:&quot;Alec&quot;,&quot;parse-names&quot;:false,&quot;dropping-particle&quot;:&quot;&quot;,&quot;non-dropping-particle&quot;:&quot;&quot;}],&quot;container-title&quot;:&quot;Global Health Research and Policy&quot;,&quot;accessed&quot;:{&quot;date-parts&quot;:[[2022,6,17]]},&quot;DOI&quot;:&quot;10.1186/S41256-017-0056-5/TABLES/6&quot;,&quot;ISSN&quot;:&quot;23970642&quot;,&quot;URL&quot;:&quot;https://ghrp.biomedcentral.com/articles/10.1186/s41256-017-0056-5&quot;,&quot;issued&quot;:{&quot;date-parts&quot;:[[2018,12,1]]},&quot;page&quot;:&quot;1-12&quot;,&quot;abstract&quot;:&quot;Background: Diarrheal diseases are a major threat to human health and still represent a leading cause of morbidity and mortality worldwide. Although the burden of the diarrheal diseases is much lower in developed countries, it is a significant public health problem in low and middle-income countries like Bangladesh. Though diarrhea is preventable and managed with low-cost interventions, it is still the leading cause of morbidity according to the patient who sought care from public hospitals in Bangladesh indicating that significant resources are consumed in treating those patients. The aim of the study is to capture the inpatients and outpatient treatment cost of diarrheal disease and to measure the cost burden and coping mechanisms associated with diarrheal illness. Methods: This study was conducted in six randomly selected district hospitals from six divisions (larger administrative units) in Bangladesh. The study was performed from the societal perspective which means all types of costs were identified, measured and valued no matter who incurred them. Cost analysis was estimated using the guideline proposed by the World Health Organization for estimating the economic burden of diarrheal diseases. The study adopted quantitative techniques to collect the household and hospital level data including structured and semi-structured questionnaires, observation checklists, analysis of hospital database, telephone interviews and compilation of service statistics. Results: The average total societal cost of illness per episode was BDT 5274.02 (US $ 67.18) whereas the average inpatient and outpatient costs were BDT 8675.09 (US $ 110.51) and BDT 1853.96 (US $ 23.62) respectively. The cost burden was significantly highest for poorest households, 21.45% of household income, compared to 4.21% of the richest quintile. Conclusions: Diarrheal diseases continue to be an overwhelming problem in Bangladesh. The economic impact of any public health interventions (either preventive or promotive) that can reduce the prevalence of diarrheal diseases can be estimated from the data generated from this study.&quot;,&quot;publisher&quot;:&quot;BioMed Central Ltd&quot;,&quot;issue&quot;:&quot;1&quot;,&quot;volume&quot;:&quot;3&quot;,&quot;container-title-short&quot;:&quot;&quot;},&quot;isTemporary&quot;:false}]},{&quot;citationID&quot;:&quot;MENDELEY_CITATION_f5e39899-abf5-4f84-bd20-7690a8d50d52&quot;,&quot;properties&quot;:{&quot;noteIndex&quot;:0},&quot;isEdited&quot;:false,&quot;manualOverride&quot;:{&quot;isManuallyOverridden&quot;:false,&quot;citeprocText&quot;:&quot;(Sarker et al., 2018)&quot;,&quot;manualOverrideText&quot;:&quot;&quot;},&quot;citationTag&quot;:&quot;MENDELEY_CITATION_v3_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&quot;,&quot;citationItems&quot;:[{&quot;id&quot;:&quot;c3a0aef2-2dc4-31cb-a7e2-5d3aeb838697&quot;,&quot;itemData&quot;:{&quot;type&quot;:&quot;article-journal&quot;,&quot;id&quot;:&quot;c3a0aef2-2dc4-31cb-a7e2-5d3aeb838697&quot;,&quot;title&quot;:&quot;Economic costs of hospitalized diarrheal disease in Bangladesh: a societal perspective&quot;,&quot;author&quot;:[{&quot;family&quot;:&quot;Sarker&quot;,&quot;given&quot;:&quot;Abdur Razzaque&quot;,&quot;parse-names&quot;:false,&quot;dropping-particle&quot;:&quot;&quot;,&quot;non-dropping-particle&quot;:&quot;&quot;},{&quot;family&quot;:&quot;Sultana&quot;,&quot;given&quot;:&quot;Marufa&quot;,&quot;parse-names&quot;:false,&quot;dropping-particle&quot;:&quot;&quot;,&quot;non-dropping-particle&quot;:&quot;&quot;},{&quot;family&quot;:&quot;Mahumud&quot;,&quot;given&quot;:&quot;Rashidul Alam&quot;,&quot;parse-names&quot;:false,&quot;dropping-particle&quot;:&quot;&quot;,&quot;non-dropping-particle&quot;:&quot;&quot;},{&quot;family&quot;:&quot;Ali&quot;,&quot;given&quot;:&quot;Nausad&quot;,&quot;parse-names&quot;:false,&quot;dropping-particle&quot;:&quot;&quot;,&quot;non-dropping-particle&quot;:&quot;&quot;},{&quot;family&quot;:&quot;Huda&quot;,&quot;given&quot;:&quot;Tanvir M.&quot;,&quot;parse-names&quot;:false,&quot;dropping-particle&quot;:&quot;&quot;,&quot;non-dropping-particle&quot;:&quot;&quot;},{&quot;family&quot;:&quot;Salim uzzaman&quot;,&quot;given&quot;:&quot;M.&quot;,&quot;parse-names&quot;:false,&quot;dropping-particle&quot;:&quot;&quot;,&quot;non-dropping-particle&quot;:&quot;&quot;},{&quot;family&quot;:&quot;Haider&quot;,&quot;given&quot;:&quot;Sabbir&quot;,&quot;parse-names&quot;:false,&quot;dropping-particle&quot;:&quot;&quot;,&quot;non-dropping-particle&quot;:&quot;&quot;},{&quot;family&quot;:&quot;Rahman&quot;,&quot;given&quot;:&quot;Hafizur&quot;,&quot;parse-names&quot;:false,&quot;dropping-particle&quot;:&quot;&quot;,&quot;non-dropping-particle&quot;:&quot;&quot;},{&quot;family&quot;:&quot;Islam&quot;,&quot;given&quot;:&quot;Ziaul&quot;,&quot;parse-names&quot;:false,&quot;dropping-particle&quot;:&quot;&quot;,&quot;non-dropping-particle&quot;:&quot;&quot;},{&quot;family&quot;:&quot;Khan&quot;,&quot;given&quot;:&quot;Jahangir A.M.&quot;,&quot;parse-names&quot;:false,&quot;dropping-particle&quot;:&quot;&quot;,&quot;non-dropping-particle&quot;:&quot;&quot;},{&quot;family&quot;:&quot;Meer&quot;,&quot;given&quot;:&quot;Robert&quot;,&quot;parse-names&quot;:false,&quot;dropping-particle&quot;:&quot;&quot;,&quot;non-dropping-particle&quot;:&quot;van der&quot;},{&quot;family&quot;:&quot;Morton&quot;,&quot;given&quot;:&quot;Alec&quot;,&quot;parse-names&quot;:false,&quot;dropping-particle&quot;:&quot;&quot;,&quot;non-dropping-particle&quot;:&quot;&quot;}],&quot;container-title&quot;:&quot;Global Health Research and Policy&quot;,&quot;accessed&quot;:{&quot;date-parts&quot;:[[2022,6,17]]},&quot;DOI&quot;:&quot;10.1186/S41256-017-0056-5/TABLES/6&quot;,&quot;ISSN&quot;:&quot;23970642&quot;,&quot;URL&quot;:&quot;https://ghrp.biomedcentral.com/articles/10.1186/s41256-017-0056-5&quot;,&quot;issued&quot;:{&quot;date-parts&quot;:[[2018,12,1]]},&quot;page&quot;:&quot;1-12&quot;,&quot;abstract&quot;:&quot;Background: Diarrheal diseases are a major threat to human health and still represent a leading cause of morbidity and mortality worldwide. Although the burden of the diarrheal diseases is much lower in developed countries, it is a significant public health problem in low and middle-income countries like Bangladesh. Though diarrhea is preventable and managed with low-cost interventions, it is still the leading cause of morbidity according to the patient who sought care from public hospitals in Bangladesh indicating that significant resources are consumed in treating those patients. The aim of the study is to capture the inpatients and outpatient treatment cost of diarrheal disease and to measure the cost burden and coping mechanisms associated with diarrheal illness. Methods: This study was conducted in six randomly selected district hospitals from six divisions (larger administrative units) in Bangladesh. The study was performed from the societal perspective which means all types of costs were identified, measured and valued no matter who incurred them. Cost analysis was estimated using the guideline proposed by the World Health Organization for estimating the economic burden of diarrheal diseases. The study adopted quantitative techniques to collect the household and hospital level data including structured and semi-structured questionnaires, observation checklists, analysis of hospital database, telephone interviews and compilation of service statistics. Results: The average total societal cost of illness per episode was BDT 5274.02 (US $ 67.18) whereas the average inpatient and outpatient costs were BDT 8675.09 (US $ 110.51) and BDT 1853.96 (US $ 23.62) respectively. The cost burden was significantly highest for poorest households, 21.45% of household income, compared to 4.21% of the richest quintile. Conclusions: Diarrheal diseases continue to be an overwhelming problem in Bangladesh. The economic impact of any public health interventions (either preventive or promotive) that can reduce the prevalence of diarrheal diseases can be estimated from the data generated from this study.&quot;,&quot;publisher&quot;:&quot;BioMed Central Ltd&quot;,&quot;issue&quot;:&quot;1&quot;,&quot;volume&quot;:&quot;3&quot;,&quot;container-title-short&quot;:&quot;&quot;},&quot;isTemporary&quot;:false}]},{&quot;citationID&quot;:&quot;MENDELEY_CITATION_3037a0d6-d878-4314-b3bc-aace5542be27&quot;,&quot;properties&quot;:{&quot;noteIndex&quot;:0},&quot;isEdited&quot;:false,&quot;manualOverride&quot;:{&quot;isManuallyOverridden&quot;:false,&quot;citeprocText&quot;:&quot;(Hasan et al., 2021)&quot;,&quot;manualOverrideText&quot;:&quot;&quot;},&quot;citationTag&quot;:&quot;MENDELEY_CITATION_v3_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&quot;,&quot;citationItems&quot;:[{&quot;id&quot;:&quot;bc4387ff-6acf-3cef-b6d2-0352e66737a8&quot;,&quot;itemData&quot;:{&quot;type&quot;:&quot;article-journal&quot;,&quot;id&quot;:&quot;bc4387ff-6acf-3cef-b6d2-0352e66737a8&quot;,&quot;title&quot;:&quot;The economic burden of diarrhea in children under 5 years in Bangladesh&quot;,&quot;author&quot;:[{&quot;family&quot;:&quot;Hasan&quot;,&quot;given&quot;:&quot;Md Zahid&quot;,&quot;parse-names&quot;:false,&quot;dropping-particle&quot;:&quot;&quot;,&quot;non-dropping-particle&quot;:&quot;&quot;},{&quot;family&quot;:&quot;Mehdi&quot;,&quot;given&quot;:&quot;Gazi Golam&quot;,&quot;parse-names&quot;:false,&quot;dropping-particle&quot;:&quot;&quot;,&quot;non-dropping-particle&quot;:&quot;&quot;},{&quot;family&quot;:&quot;Broucker&quot;,&quot;given&quot;:&quot;Gatien&quot;,&quot;parse-names&quot;:false,&quot;dropping-particle&quot;:&quot;&quot;,&quot;non-dropping-particle&quot;:&quot;de&quot;},{&quot;family&quot;:&quot;Ahmed&quot;,&quot;given&quot;:&quot;Sayem&quot;,&quot;parse-names&quot;:false,&quot;dropping-particle&quot;:&quot;&quot;,&quot;non-dropping-particle&quot;:&quot;&quot;},{&quot;family&quot;:&quot;Ali&quot;,&quot;given&quot;:&quot;Md Wazed&quot;,&quot;parse-names&quot;:false,&quot;dropping-particle&quot;:&quot;&quot;,&quot;non-dropping-particle&quot;:&quot;&quot;},{&quot;family&quot;:&quot;Martin Del Campo&quot;,&quot;given&quot;:&quot;Jorge&quot;,&quot;parse-names&quot;:false,&quot;dropping-particle&quot;:&quot;&quot;,&quot;non-dropping-particle&quot;:&quot;&quot;},{&quot;family&quot;:&quot;Constenla&quot;,&quot;given&quot;:&quot;Dagna&quot;,&quot;parse-names&quot;:false,&quot;dropping-particle&quot;:&quot;&quot;,&quot;non-dropping-particle&quot;:&quot;&quot;},{&quot;family&quot;:&quot;Patenaude&quot;,&quot;given&quot;:&quot;Bryan&quot;,&quot;parse-names&quot;:false,&quot;dropping-particle&quot;:&quot;&quot;,&quot;non-dropping-particle&quot;:&quot;&quot;},{&quot;family&quot;:&quot;Uddin&quot;,&quot;given&quot;:&quot;Md Jasim&quot;,&quot;parse-names&quot;:false,&quot;dropping-particle&quot;:&quot;&quot;,&quot;non-dropping-particle&quot;:&quot;&quot;}],&quot;container-title&quot;:&quot;International Journal of Infectious Diseases&quot;,&quot;DOI&quot;:&quot;10.1016/j.ijid.2021.04.038&quot;,&quot;ISSN&quot;:&quot;18783511&quot;,&quot;issued&quot;:{&quot;date-parts&quot;:[[2021]]},&quot;abstract&quot;:&quot;Background: Diarrhea is a leading cause of morbidity and mortality among under-five children in Bangladesh. Hospitalization for diarrhea can pose a significant burden on households and health systems. The aim of this study was to estimate the cost of illness due to diarrhea from the healthcare facility, caregiver, and societal perspectives in Bangladesh. Method: A cross-sectional study with an ingredient-based costing approach was conducted in 48 healthcare facilities in Bangladesh. In total, 899 caregivers of under-five children with diarrhea were interviewed face-to-face between August 2017 and May 2018, followed up over phone after 7–14 days of discharge, to capture all expenses and time costs related to the entire episode of diarrhea. Results: The average cost per episode for caregivers was US$62, with $29 direct and $34 indirect costs. From the societal perspective, average cost per episode of diarrhea was $71. In 2018, an estimated $79 million of economic costs were incurred for treating diarrhea in Bangladesh. Using 10% of income as threshold, over 46% of interviewed households faced catastrophic expenditure from diarrheal disease. Conclusion: The economic costs incurred by caregivers for treating per-episode of diarrhea was around 4% of the annual national gross domestic product per-capita. Investment in vaccination can help to reduce the prevalence of diarrheal diseases and avert this public health burden.&quot;,&quot;volume&quot;:&quot;107&quot;,&quot;container-title-short&quot;:&quot;&quot;},&quot;isTemporary&quot;:false}]},{&quot;citationID&quot;:&quot;MENDELEY_CITATION_a22c63bc-90e8-4b04-bfb0-c1a109fb4abf&quot;,&quot;properties&quot;:{&quot;noteIndex&quot;:0},&quot;isEdited&quot;:false,&quot;manualOverride&quot;:{&quot;isManuallyOverridden&quot;:false,&quot;citeprocText&quot;:&quot;(Diouf et al., 2014)&quot;,&quot;manualOverrideText&quot;:&quot;&quot;},&quot;citationTag&quot;:&quot;MENDELEY_CITATION_v3_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&quot;,&quot;citationItems&quot;:[{&quot;id&quot;:&quot;a34caf0a-c996-320b-b01b-958a62a6b7c7&quot;,&quot;itemData&quot;:{&quot;type&quot;:&quot;article-journal&quot;,&quot;id&quot;:&quot;a34caf0a-c996-320b-b01b-958a62a6b7c7&quot;,&quot;title&quot;:&quot;Diarrhoea prevalence in children under five years of age in rural Burundi: an assessment of social and behavioural factors at the household level&quot;,&quot;author&quot;:[{&quot;family&quot;:&quot;Diouf&quot;,&quot;given&quot;:&quot;Katharina&quot;,&quot;parse-names&quot;:false,&quot;dropping-particle&quot;:&quot;&quot;,&quot;non-dropping-particle&quot;:&quot;&quot;},{&quot;family&quot;:&quot;Tabatabai&quot;,&quot;given&quot;:&quot;Patrik&quot;,&quot;parse-names&quot;:false,&quot;dropping-particle&quot;:&quot;&quot;,&quot;non-dropping-particle&quot;:&quot;&quot;},{&quot;family&quot;:&quot;Rudolph&quot;,&quot;given&quot;:&quot;Jochen&quot;,&quot;parse-names&quot;:false,&quot;dropping-particle&quot;:&quot;&quot;,&quot;non-dropping-particle&quot;:&quot;&quot;},{&quot;family&quot;:&quot;Marx&quot;,&quot;given&quot;:&quot;Michael&quot;,&quot;parse-names&quot;:false,&quot;dropping-particle&quot;:&quot;&quot;,&quot;non-dropping-particle&quot;:&quot;&quot;}],&quot;container-title&quot;:&quot;Global Health Action&quot;,&quot;DOI&quot;:&quot;10.3402/GHA.V7.24895&quot;,&quot;ISSN&quot;:&quot;16549880&quot;,&quot;PMID&quot;:&quot;25150028&quot;,&quot;issued&quot;:{&quot;date-parts&quot;:[[2014]]},&quot;abstract&quot;:&quot;Background: Diarrhoea is the second leading cause of child mortality worldwide. Low- and middle-income countries are particularly burdened with this both preventable and treatable condition. Targeted interventions include the provision of safe water, the use of sanitation facilities and hygiene education, but are implemented with varying local success. Objective: To determine the prevalence of and factors associated with diarrhoea in children under five years of age in rural Burundi. Design: A cross-sectional survey was conducted among 551 rural households in northwestern Burundi. Areas of inquiry included 1) socio-demographic information, 2) diarrhoea period prevalence and treatment, 3) behaviour and knowledge, 4) socio-economic indicators, 5) access to water and water chain as well as 6) sanitation and personal/children's hygiene. Results: A total of 903 children were enrolled. The overall diarrhoea prevalence was 32.6%. Forty-six per cent (n=255) of households collected drinking water from improved water sources and only 3% (n=17) had access to improved sanitation. We found a lower prevalence of diarrhoea in children whose primary caretakers received hygiene education (17.9%), boiled water prior to its utilisation (19.4%) and were aged 40 or older (17.9%). Diarrhoea was associated with factors such as the mother's age being less than 25 and the conviction that diarrhoea could not be prevented. No gender differences were detected regarding diarrhoea prevalence or the caretaker's decision to treat. Conclusions: Diarrhoea prevalence can be reduced through hygiene education and point-of use household water treatment such as boiling. In order to maximise the impact on children's health in the given rural setting, future interventions must assure systematic and regular hygiene education at the household and community level.&quot;,&quot;publisher&quot;:&quot;Taylor &amp; Francis&quot;,&quot;issue&quot;:&quot;1&quot;,&quot;volume&quot;:&quot;7&quot;,&quot;container-title-short&quot;:&quot;&quot;},&quot;isTemporary&quot;:false}]},{&quot;citationID&quot;:&quot;MENDELEY_CITATION_b2f79331-d7cc-46b9-9425-c30d11dec6fe&quot;,&quot;properties&quot;:{&quot;noteIndex&quot;:0},&quot;isEdited&quot;:false,&quot;manualOverride&quot;:{&quot;isManuallyOverridden&quot;:false,&quot;citeprocText&quot;:&quot;(Yang et al., 2017)&quot;,&quot;manualOverrideText&quot;:&quot;&quot;},&quot;citationTag&quot;:&quot;MENDELEY_CITATION_v3_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&quot;,&quot;citationItems&quot;:[{&quot;id&quot;:&quot;2afcb62b-c8ff-3a67-9142-4ff500f54421&quot;,&quot;itemData&quot;:{&quot;type&quot;:&quot;article-journal&quot;,&quot;id&quot;:&quot;2afcb62b-c8ff-3a67-9142-4ff500f54421&quot;,&quot;title&quot;:&quot;Current pathogenic Escherichia coli foodborne outbreak cases and therapy development&quot;,&quot;author&quot;:[{&quot;family&quot;:&quot;Yang&quot;,&quot;given&quot;:&quot;Shih-Chun&quot;,&quot;parse-names&quot;:false,&quot;dropping-particle&quot;:&quot;&quot;,&quot;non-dropping-particle&quot;:&quot;&quot;},{&quot;family&quot;:&quot;Lin&quot;,&quot;given&quot;:&quot;Chih-Hung&quot;,&quot;parse-names&quot;:false,&quot;dropping-particle&quot;:&quot;&quot;,&quot;non-dropping-particle&quot;:&quot;&quot;},{&quot;family&quot;:&quot;Aljuffali&quot;,&quot;given&quot;:&quot;Ibrahim A&quot;,&quot;parse-names&quot;:false,&quot;dropping-particle&quot;:&quot;&quot;,&quot;non-dropping-particle&quot;:&quot;&quot;},{&quot;family&quot;:&quot;Fang&quot;,&quot;given&quot;:&quot;Jia-You&quot;,&quot;parse-names&quot;:false,&quot;dropping-particle&quot;:&quot;&quot;,&quot;non-dropping-particle&quot;:&quot;&quot;}],&quot;container-title&quot;:&quot;Arch Microbiol&quot;,&quot;DOI&quot;:&quot;10.1007/s00203-017-1393-y&quot;,&quot;URL&quot;:&quot;http://www.&quot;,&quot;issued&quot;:{&quot;date-parts&quot;:[[2017]]},&quot;page&quot;:&quot;811-825&quot;,&quot;volume&quot;:&quot;3&quot;,&quot;container-title-short&quot;:&quot;&quot;},&quot;isTemporary&quot;:false}]},{&quot;citationID&quot;:&quot;MENDELEY_CITATION_a2cf345e-afa1-4845-a24b-b0bf530f9d6e&quot;,&quot;properties&quot;:{&quot;noteIndex&quot;:0},&quot;isEdited&quot;:false,&quot;manualOverride&quot;:{&quot;isManuallyOverridden&quot;:false,&quot;citeprocText&quot;:&quot;(Vieira et al., 2007)&quot;,&quot;manualOverrideText&quot;:&quot;&quot;},&quot;citationTag&quot;:&quot;MENDELEY_CITATION_v3_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&quot;,&quot;citationItems&quot;:[{&quot;id&quot;:&quot;78902aad-3dc7-344e-9acc-46525af0e8ee&quot;,&quot;itemData&quot;:{&quot;type&quot;:&quot;article-journal&quot;,&quot;id&quot;:&quot;78902aad-3dc7-344e-9acc-46525af0e8ee&quot;,&quot;title&quot;:&quot;High prevalence of enteroinvasive Escherichia coli isolated in a remote region of northern coastal Ecuador&quot;,&quot;author&quot;:[{&quot;family&quot;:&quot;Vieira&quot;,&quot;given&quot;:&quot;Nadia&quot;,&quot;parse-names&quot;:false,&quot;dropping-particle&quot;:&quot;&quot;,&quot;non-dropping-particle&quot;:&quot;&quot;},{&quot;family&quot;:&quot;Bates&quot;,&quot;given&quot;:&quot;Sarah J.&quot;,&quot;parse-names&quot;:false,&quot;dropping-particle&quot;:&quot;&quot;,&quot;non-dropping-particle&quot;:&quot;&quot;},{&quot;family&quot;:&quot;Solberg&quot;,&quot;given&quot;:&quot;Owen D.&quot;,&quot;parse-names&quot;:false,&quot;dropping-particle&quot;:&quot;&quot;,&quot;non-dropping-particle&quot;:&quot;&quot;},{&quot;family&quot;:&quot;Ponce&quot;,&quot;given&quot;:&quot;Karina&quot;,&quot;parse-names&quot;:false,&quot;dropping-particle&quot;:&quot;&quot;,&quot;non-dropping-particle&quot;:&quot;&quot;},{&quot;family&quot;:&quot;Howsmon&quot;,&quot;given&quot;:&quot;Rebecca&quot;,&quot;parse-names&quot;:false,&quot;dropping-particle&quot;:&quot;&quot;,&quot;non-dropping-particle&quot;:&quot;&quot;},{&quot;family&quot;:&quot;Cevallos&quot;,&quot;given&quot;:&quot;William&quot;,&quot;parse-names&quot;:false,&quot;dropping-particle&quot;:&quot;&quot;,&quot;non-dropping-particle&quot;:&quot;&quot;},{&quot;family&quot;:&quot;Trueba&quot;,&quot;given&quot;:&quot;Gabriel&quot;,&quot;parse-names&quot;:false,&quot;dropping-particle&quot;:&quot;&quot;,&quot;non-dropping-particle&quot;:&quot;&quot;},{&quot;family&quot;:&quot;Riley&quot;,&quot;given&quot;:&quot;Lee&quot;,&quot;parse-names&quot;:false,&quot;dropping-particle&quot;:&quot;&quot;,&quot;non-dropping-particle&quot;:&quot;&quot;},{&quot;family&quot;:&quot;Eisenberg&quot;,&quot;given&quot;:&quot;Joseph N.S.&quot;,&quot;parse-names&quot;:false,&quot;dropping-particle&quot;:&quot;&quot;,&quot;non-dropping-particle&quot;:&quot;&quot;}],&quot;container-title&quot;:&quot;The American journal of tropical medicine and hygiene&quot;,&quot;container-title-short&quot;:&quot;Am J Trop Med Hyg&quot;,&quot;accessed&quot;:{&quot;date-parts&quot;:[[2022,6,17]]},&quot;DOI&quot;:&quot;10.4269/ajtmh.2007.76.528&quot;,&quot;ISSN&quot;:&quot;0002-9637&quot;,&quot;PMID&quot;:&quot;17360879&quot;,&quot;URL&quot;:&quot;https://pubmed.ncbi.nlm.nih.gov/17360879/&quot;,&quot;issued&quot;:{&quot;date-parts&quot;:[[2007]]},&quot;page&quot;:&quot;528-533&quot;,&quot;abstract&quot;:&quot;Enteroinvasive Escherichia coli (EIEC) causes dysentery; however, it is less widely reported than other etiological agents in studies of diarrhea worldwide. Between August 2003 and July 2005, stool samples were collected in case-control studies in 22 rural communities in northwestern Ecuador. Infection was assessed by PCR specific for LT and STa genes of enterotoxigenic E. coli (ETEC), the bfp gene of enteropathogenic E. coli (EPEC), and the ipaH gene of both enteroinvasive E. coli and Shigellae. The pathogenic E. coli most frequently identified were EIEC (3.2 cases/100 persons) and Shigellae (1.5 cases/100 persons), followed by ETEC (1.3 cases/100 persons), and EPEC (0.9 case/100 persons). EIEC exhibited similar risk-factor relationships with other pathotypes analyzed but different age-specific infection rates. EIEC was the predominant diarrheagenic bacteria isolated in our community-based study, a unique observation compared with other regions of the world. Copyright © 2007 by The American Society of Tropical Medicine and Hygiene.&quot;,&quot;publisher&quot;:&quot;Am J Trop Med Hyg&quot;,&quot;issue&quot;:&quot;3&quot;,&quot;volume&quot;:&quot;76&quot;},&quot;isTemporary&quot;:false}]},{&quot;citationID&quot;:&quot;MENDELEY_CITATION_94c8a17a-1ced-4566-966b-975f511cc772&quot;,&quot;properties&quot;:{&quot;noteIndex&quot;:0},&quot;isEdited&quot;:false,&quot;manualOverride&quot;:{&quot;isManuallyOverridden&quot;:false,&quot;citeprocText&quot;:&quot;(Franzolin et al., 2005)&quot;,&quot;manualOverrideText&quot;:&quot;&quot;},&quot;citationTag&quot;:&quot;MENDELEY_CITATION_v3_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&quot;,&quot;citationItems&quot;:[{&quot;id&quot;:&quot;48301997-b73d-36b8-9eb2-685e1a062935&quot;,&quot;itemData&quot;:{&quot;type&quot;:&quot;article-journal&quot;,&quot;id&quot;:&quot;48301997-b73d-36b8-9eb2-685e1a062935&quot;,&quot;title&quot;:&quot;Prevalence of diarrheagenic Escherichia coli in children with diarrhea in Salvador, Bahia, Brazil&quot;,&quot;author&quot;:[{&quot;family&quot;:&quot;Franzolin&quot;,&quot;given&quot;:&quot;Marcia Regina&quot;,&quot;parse-names&quot;:false,&quot;dropping-particle&quot;:&quot;&quot;,&quot;non-dropping-particle&quot;:&quot;&quot;},{&quot;family&quot;:&quot;Alves&quot;,&quot;given&quot;:&quot;Rosely Cabette Barbosa&quot;,&quot;parse-names&quot;:false,&quot;dropping-particle&quot;:&quot;&quot;,&quot;non-dropping-particle&quot;:&quot;&quot;},{&quot;family&quot;:&quot;Keller&quot;,&quot;given&quot;:&quot;Rogéria&quot;,&quot;parse-names&quot;:false,&quot;dropping-particle&quot;:&quot;&quot;,&quot;non-dropping-particle&quot;:&quot;&quot;},{&quot;family&quot;:&quot;Gomes&quot;,&quot;given&quot;:&quot;Tânia Aparecida Tardelli&quot;,&quot;parse-names&quot;:false,&quot;dropping-particle&quot;:&quot;&quot;,&quot;non-dropping-particle&quot;:&quot;&quot;},{&quot;family&quot;:&quot;Beutin&quot;,&quot;given&quot;:&quot;Lothar&quot;,&quot;parse-names&quot;:false,&quot;dropping-particle&quot;:&quot;&quot;,&quot;non-dropping-particle&quot;:&quot;&quot;},{&quot;family&quot;:&quot;Barreto&quot;,&quot;given&quot;:&quot;Mauricio Lima&quot;,&quot;parse-names&quot;:false,&quot;dropping-particle&quot;:&quot;&quot;,&quot;non-dropping-particle&quot;:&quot;&quot;},{&quot;family&quot;:&quot;Milroy&quot;,&quot;given&quot;:&quot;Craig&quot;,&quot;parse-names&quot;:false,&quot;dropping-particle&quot;:&quot;&quot;,&quot;non-dropping-particle&quot;:&quot;&quot;},{&quot;family&quot;:&quot;Strina&quot;,&quot;given&quot;:&quot;Agostino&quot;,&quot;parse-names&quot;:false,&quot;dropping-particle&quot;:&quot;&quot;,&quot;non-dropping-particle&quot;:&quot;&quot;},{&quot;family&quot;:&quot;Ribeiro&quot;,&quot;given&quot;:&quot;Hugo&quot;,&quot;parse-names&quot;:false,&quot;dropping-particle&quot;:&quot;&quot;,&quot;non-dropping-particle&quot;:&quot;&quot;},{&quot;family&quot;:&quot;Trabulsi&quot;,&quot;given&quot;:&quot;Luiz Rachid&quot;,&quot;parse-names&quot;:false,&quot;dropping-particle&quot;:&quot;&quot;,&quot;non-dropping-particle&quot;:&quot;&quot;}],&quot;container-title&quot;:&quot;Memórias do Instituto Oswaldo Cruz&quot;,&quot;DOI&quot;:&quot;10.1590/S0074-02762005000400004&quot;,&quot;ISSN&quot;:&quot;0074-0276&quot;,&quot;PMID&quot;:&quot;16113883&quot;,&quot;issued&quot;:{&quot;date-parts&quot;:[[2005]]},&quot;page&quot;:&quot;359-363&quot;,&quot;abstract&quot;:&quot;We report the frequency of the different diarrheagenic Escherichia coli (DEC) categories isolated from children with acute endemic diarrhea in Salvador, Bahia. The E. coli isolates were investigated by colony blot hibridization whit the following genes probes: eae, EAF, bfpA, Stx1, Stx2, ST-Ih, ST-Ip, LT-I, LT-II, INV, and EAEC, as virulence markers to distinguish typical and atypical EPEC, EHEC/STEC, ETEC, EIEC, and EAEC. Seven of the eight categories of DEC were detected. The most frequently isolated was atypical EPEC (10.1%) followed by ETEC (7.5%), and EAEC (4.2%). EHEC, STEC, EIEC, and typical EPEC were each detected once. The strains of ETEC, EAEC, and atypical EPEC belonged to a wide variety of serotypes. The serotypes of the others categories were O26:H11 (EHEC), O21:H21 (STEC), O142:H34 (typical EPEC), and O?H55 (EIEC). We also present the clinical manifestations and other pathogenic species observed in children with DEC. This is the first report of EHEC and STEC in Salvador, and one of the first in Brazil.&quot;,&quot;publisher&quot;:&quot;Instituto Oswaldo Cruz, Ministério da Saúde&quot;,&quot;issue&quot;:&quot;4&quot;,&quot;volume&quot;:&quot;100&quot;,&quot;container-title-short&quot;:&quot;&quot;},&quot;isTemporary&quot;:false}]},{&quot;citationID&quot;:&quot;MENDELEY_CITATION_dd290733-ef0a-4b29-b20f-3faa58b338f7&quot;,&quot;properties&quot;:{&quot;noteIndex&quot;:0},&quot;isEdited&quot;:false,&quot;manualOverride&quot;:{&quot;isManuallyOverridden&quot;:false,&quot;citeprocText&quot;:&quot;(Salmanzadeh-Ahrabi et al., 2005)&quot;,&quot;manualOverrideText&quot;:&quot;&quot;},&quot;citationTag&quot;:&quot;MENDELEY_CITATION_v3_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&quot;,&quot;citationItems&quot;:[{&quot;id&quot;:&quot;7a53dbb1-469e-3028-89a8-dc6a24e95e92&quot;,&quot;itemData&quot;:{&quot;type&quot;:&quot;article-journal&quot;,&quot;id&quot;:&quot;7a53dbb1-469e-3028-89a8-dc6a24e95e92&quot;,&quot;title&quot;:&quot;Molecular epidemiology of Escherichia coli diarrhoea in children in Tehran&quot;,&quot;author&quot;:[{&quot;family&quot;:&quot;Salmanzadeh-Ahrabi&quot;,&quot;given&quot;:&quot;Siavosh&quot;,&quot;parse-names&quot;:false,&quot;dropping-particle&quot;:&quot;&quot;,&quot;non-dropping-particle&quot;:&quot;&quot;},{&quot;family&quot;:&quot;Habibi&quot;,&quot;given&quot;:&quot;Effat&quot;,&quot;parse-names&quot;:false,&quot;dropping-particle&quot;:&quot;&quot;,&quot;non-dropping-particle&quot;:&quot;&quot;},{&quot;family&quot;:&quot;Jaafari&quot;,&quot;given&quot;:&quot;Fereshteh&quot;,&quot;parse-names&quot;:false,&quot;dropping-particle&quot;:&quot;&quot;,&quot;non-dropping-particle&quot;:&quot;&quot;},{&quot;family&quot;:&quot;Zali&quot;,&quot;given&quot;:&quot;Mohammad Reza&quot;,&quot;parse-names&quot;:false,&quot;dropping-particle&quot;:&quot;&quot;,&quot;non-dropping-particle&quot;:&quot;&quot;}],&quot;container-title&quot;:&quot;Annals of Tropical Paediatrics&quot;,&quot;DOI&quot;:&quot;10.1179/146532805X23335&quot;,&quot;ISSN&quot;:&quot;02724936&quot;,&quot;issued&quot;:{&quot;date-parts&quot;:[[2005]]},&quot;abstract&quot;:&quot;From July to December 2003, four categories of diarrhoeagenic Escherichia coli were investigated in Tehranian children with acute diarrhoea. Stool specimens of children under 5 years of age with diarrhoea (n=200) and matched controls (n=200) without diarrhoea were studied for the presence of entero-aggregative (EAEC), enteropathogenic (EPEC), enterotoxigenic (ETEC) and Shiga toxin-producing (STEC) E. coli by PCR identification of six different genes of diarrhoeagenic E. coli. STEC isolates were typed by O157 and H7 antisera. EAEC was the most prevalent category and was found in 24% of patients with diarrhoea and 8% of controls (p&lt;0.0001). ETEC was isolated in 15.5% of patients with diarrhoea but not in any controls (p&lt;0.0001), STEC in 15% of patients and 2% of controls (p&lt;0.0001) and EPEC in 6% of patients and 5% of controls. Of 30 STEC isolates from patients with diarrhoea, seven were O157:H7 and 23 were non-O157:H7. © 2005 The Liverpool School of Tropical Medicine.&quot;,&quot;issue&quot;:&quot;1&quot;,&quot;volume&quot;:&quot;25&quot;,&quot;container-title-short&quot;:&quot;&quot;},&quot;isTemporary&quot;:false}]},{&quot;citationID&quot;:&quot;MENDELEY_CITATION_73d50b24-f2d0-4824-9dd4-bb49aa96ab75&quot;,&quot;properties&quot;:{&quot;noteIndex&quot;:0},&quot;isEdited&quot;:false,&quot;manualOverride&quot;:{&quot;isManuallyOverridden&quot;:false,&quot;citeprocText&quot;:&quot;(Getaneh et al., 2021)&quot;,&quot;manualOverrideText&quot;:&quot;&quot;},&quot;citationTag&quot;:&quot;MENDELEY_CITATION_v3_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&quot;,&quot;citationItems&quot;:[{&quot;id&quot;:&quot;90d09c21-a4d9-33c8-ab53-f9e5e64aac6f&quot;,&quot;itemData&quot;:{&quot;type&quot;:&quot;article-journal&quot;,&quot;id&quot;:&quot;90d09c21-a4d9-33c8-ab53-f9e5e64aac6f&quot;,&quot;title&quot;:&quot;Prevalence of Escherichia coli O157:H7 and associated factors in under-five children in Eastern Ethiopia&quot;,&quot;author&quot;:[{&quot;family&quot;:&quot;Getaneh&quot;,&quot;given&quot;:&quot;Dawit Kassaye&quot;,&quot;parse-names&quot;:false,&quot;dropping-particle&quot;:&quot;&quot;,&quot;non-dropping-particle&quot;:&quot;&quot;},{&quot;family&quot;:&quot;Hordofa&quot;,&quot;given&quot;:&quot;Lemessa Oljira&quot;,&quot;parse-names&quot;:false,&quot;dropping-particle&quot;:&quot;&quot;,&quot;non-dropping-particle&quot;:&quot;&quot;},{&quot;family&quot;:&quot;Ayana&quot;,&quot;given&quot;:&quot;Desalegn Admassu&quot;,&quot;parse-names&quot;:false,&quot;dropping-particle&quot;:&quot;&quot;,&quot;non-dropping-particle&quot;:&quot;&quot;},{&quot;family&quot;:&quot;Tessema&quot;,&quot;given&quot;:&quot;Tesfaye Sisay&quot;,&quot;parse-names&quot;:false,&quot;dropping-particle&quot;:&quot;&quot;,&quot;non-dropping-particle&quot;:&quot;&quot;},{&quot;family&quot;:&quot;Regassa&quot;,&quot;given&quot;:&quot;Lemma Demissie&quot;,&quot;parse-names&quot;:false,&quot;dropping-particle&quot;:&quot;&quot;,&quot;non-dropping-particle&quot;:&quot;&quot;}],&quot;container-title&quot;:&quot;PLoS ONE&quot;,&quot;DOI&quot;:&quot;10.1371/journal.pone.0246024&quot;,&quot;ISSN&quot;:&quot;19326203&quot;,&quot;issued&quot;:{&quot;date-parts&quot;:[[2021]]},&quot;abstract&quot;:&quot;Background Escherichia coli O157:H7 (E. coli O157:H7) is one of the most potent zoonotic pathogens that causes mild diarrhea and leads to hemolytic uremic syndrome or death. This study was aimed to assess the prevalence and determinants of E. coli O157:H7 related to diarrhea among under-five children with acute diarrhea. Methods A cross-sectional study design was carried out in 2018 on 378 under-five-year children recruited randomly from hospitals in Eastern Ethiopia. Stool specimens were collected and processed using enrichment, differential and selective medium. Among isolates, E. coli O157:H7 was confirmed using latex test (Oxoid, Basingstoke, Hants, England). Factors associated with E. coli O157:H7 infection were identified using binary and multivariable logistic regression. Associations were reported by odds ratio with 95% confidence interval. Results The prevalence of E. coli O157:H7 related diarrhea was 15.3% (95%CI: 11.8–19.5). The E. coli O157:H7 infection was positively associated with rural residence (AOR;3.75, 95% CI:1.26–11.20), consumption of undercooked meat (AOR;3.95, 95%CI: 1.23–12.67), raw vegetables and/or fruit juice (AOR;3.37, 95%CI:1.32–8.62), presence of bloody diarrhea (AOR;4.42, 95% CI:1.78–10.94), number of under-five children in a household (AOR;7.16, 95%CI: 2.90–17.70), presence of person with diarrhea in a household (AOR;4.22, 95% CI: 1.84–12.69), owning domestic animal (AOR;3.87, 95% CI: 1.48–10.12) and uneducated mother (AOR;3.14, 95%CI: 1.05–9.42). Conclusion The Prevalence of E. coli O157:H7 related diarrhea among under-five children is relatively high in Eastern Ethiopia. The E. coli infection was associated with sanitation and hygiene in a household. Thus, education focused on food cooking and handling, child care, and household sanitation associated with animal manure in rural resident children are helpful in.&quot;,&quot;issue&quot;:&quot;1 January&quot;,&quot;volume&quot;:&quot;16&quot;,&quot;container-title-short&quot;:&quot;&quot;},&quot;isTemporary&quot;:false}]},{&quot;citationID&quot;:&quot;MENDELEY_CITATION_0f21dc12-67b6-4d57-8421-a507a1cd51c6&quot;,&quot;properties&quot;:{&quot;noteIndex&quot;:0},&quot;isEdited&quot;:false,&quot;manualOverride&quot;:{&quot;isManuallyOverridden&quot;:false,&quot;citeprocText&quot;:&quot;(Shahunja et al., 2020)&quot;,&quot;manualOverrideText&quot;:&quot;&quot;},&quot;citationTag&quot;:&quot;MENDELEY_CITATION_v3_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&quot;,&quot;citationItems&quot;:[{&quot;id&quot;:&quot;8e32a67e-06e7-3b5e-9ceb-789a9ab31457&quot;,&quot;itemData&quot;:{&quot;type&quot;:&quot;article-journal&quot;,&quot;id&quot;:&quot;8e32a67e-06e7-3b5e-9ceb-789a9ab31457&quot;,&quot;title&quot;:&quot;Clinical and laboratory characteristics of children under five hospitalized with diarrhea and bacteremia&quot;,&quot;author&quot;:[{&quot;family&quot;:&quot;Shahunja&quot;,&quot;given&quot;:&quot;K M&quot;,&quot;parse-names&quot;:false,&quot;dropping-particle&quot;:&quot;&quot;,&quot;non-dropping-particle&quot;:&quot;&quot;},{&quot;family&quot;:&quot;Ahmed&quot;,&quot;given&quot;:&quot;Tahmeed&quot;,&quot;parse-names&quot;:false,&quot;dropping-particle&quot;:&quot;&quot;,&quot;non-dropping-particle&quot;:&quot;&quot;},{&quot;family&quot;:&quot;Iqbal Hossain&quot;,&quot;given&quot;:&quot;Md&quot;,&quot;parse-names&quot;:false,&quot;dropping-particle&quot;:&quot;&quot;,&quot;non-dropping-particle&quot;:&quot;&quot;},{&quot;family&quot;:&quot;Munirul Islam&quot;,&quot;given&quot;:&quot;Md&quot;,&quot;parse-names&quot;:false,&quot;dropping-particle&quot;:&quot;&quot;,&quot;non-dropping-particle&quot;:&quot;&quot;},{&quot;family&quot;:&quot;Begum Monjory&quot;,&quot;given&quot;:&quot;Mahmuda&quot;,&quot;parse-names&quot;:false,&quot;dropping-particle&quot;:&quot;&quot;,&quot;non-dropping-particle&quot;:&quot;&quot;},{&quot;family&quot;:&quot;Sadat Mohammad Sayeem Bin ShahidID&quot;,&quot;given&quot;:&quot;Abu&quot;,&quot;parse-names&quot;:false,&quot;dropping-particle&quot;:&quot;&quot;,&quot;non-dropping-particle&quot;:&quot;&quot;},{&quot;family&quot;:&quot;Syed Golam Faruque&quot;,&quot;given&quot;:&quot;Abu&quot;,&quot;parse-names&quot;:false,&quot;dropping-particle&quot;:&quot;&quot;,&quot;non-dropping-particle&quot;:&quot;&quot;},{&quot;family&quot;:&quot;Jobayer ChistiID&quot;,&quot;given&quot;:&quot;Mohammod&quot;,&quot;parse-names&quot;:false,&quot;dropping-particle&quot;:&quot;&quot;,&quot;non-dropping-particle&quot;:&quot;&quot;}],&quot;DOI&quot;:&quot;10.1371/journal.pone.0243128&quot;,&quot;ISBN&quot;:&quot;1111111111&quot;,&quot;URL&quot;:&quot;https://doi.org/10.1371/journal.pone.0243128&quot;,&quot;issued&quot;:{&quot;date-parts&quot;:[[2020]]},&quot;abstract&quot;:&quot;Background&quot;,&quot;container-title-short&quot;:&quot;&quot;},&quot;isTemporary&quot;:false}]},{&quot;citationID&quot;:&quot;MENDELEY_CITATION_efdaacd1-3628-4746-93bb-482689c8b672&quot;,&quot;properties&quot;:{&quot;noteIndex&quot;:0},&quot;isEdited&quot;:false,&quot;manualOverride&quot;:{&quot;isManuallyOverridden&quot;:false,&quot;citeprocText&quot;:&quot;(Parvin et al., 2021)&quot;,&quot;manualOverrideText&quot;:&quot;&quot;},&quot;citationTag&quot;:&quot;MENDELEY_CITATION_v3_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&quot;,&quot;citationItems&quot;:[{&quot;id&quot;:&quot;d64dafd7-5304-32a5-8ebb-b21e9e5bf52e&quot;,&quot;itemData&quot;:{&quot;type&quot;:&quot;article-journal&quot;,&quot;id&quot;:&quot;d64dafd7-5304-32a5-8ebb-b21e9e5bf52e&quot;,&quot;title&quot;:&quot;Fecal contamination on the household compound and in water sources are associated with subsequent diarrhea in young children in Urban Bangladesh (CHoBI7 Program)&quot;,&quot;author&quot;:[{&quot;family&quot;:&quot;Parvin&quot;,&quot;given&quot;:&quot;Tahmina&quot;,&quot;parse-names&quot;:false,&quot;dropping-particle&quot;:&quot;&quot;,&quot;non-dropping-particle&quot;:&quot;&quot;},{&quot;family&quot;:&quot;Thomas&quot;,&quot;given&quot;:&quot;Elizabeth D.&quot;,&quot;parse-names&quot;:false,&quot;dropping-particle&quot;:&quot;&quot;,&quot;non-dropping-particle&quot;:&quot;&quot;},{&quot;family&quot;:&quot;Islam Bhuyian&quot;,&quot;given&quot;:&quot;Md Sazzadul&quot;,&quot;parse-names&quot;:false,&quot;dropping-particle&quot;:&quot;&quot;,&quot;non-dropping-particle&quot;:&quot;&quot;},{&quot;family&quot;:&quot;Uddin&quot;,&quot;given&quot;:&quot;Ismat Minhaj&quot;,&quot;parse-names&quot;:false,&quot;dropping-particle&quot;:&quot;&quot;,&quot;non-dropping-particle&quot;:&quot;&quot;},{&quot;family&quot;:&quot;Hasan&quot;,&quot;given&quot;:&quot;Md Tasdik&quot;,&quot;parse-names&quot;:false,&quot;dropping-particle&quot;:&quot;&quot;,&quot;non-dropping-particle&quot;:&quot;&quot;},{&quot;family&quot;:&quot;Rahman&quot;,&quot;given&quot;:&quot;Zillur&quot;,&quot;parse-names&quot;:false,&quot;dropping-particle&quot;:&quot;&quot;,&quot;non-dropping-particle&quot;:&quot;&quot;},{&quot;family&quot;:&quot;Barman&quot;,&quot;given&quot;:&quot;Indrajeet&quot;,&quot;parse-names&quot;:false,&quot;dropping-particle&quot;:&quot;&quot;,&quot;non-dropping-particle&quot;:&quot;&quot;},{&quot;family&quot;:&quot;Zohura&quot;,&quot;given&quot;:&quot;Fatema&quot;,&quot;parse-names&quot;:false,&quot;dropping-particle&quot;:&quot;&quot;,&quot;non-dropping-particle&quot;:&quot;&quot;},{&quot;family&quot;:&quot;Masud&quot;,&quot;given&quot;:&quot;Jahed&quot;,&quot;parse-names&quot;:false,&quot;dropping-particle&quot;:&quot;&quot;,&quot;non-dropping-particle&quot;:&quot;&quot;},{&quot;family&quot;:&quot;Sultana&quot;,&quot;given&quot;:&quot;Marzia&quot;,&quot;parse-names&quot;:false,&quot;dropping-particle&quot;:&quot;&quot;,&quot;non-dropping-particle&quot;:&quot;&quot;},{&quot;family&quot;:&quot;Westin&quot;,&quot;given&quot;:&quot;Anne&quot;,&quot;parse-names&quot;:false,&quot;dropping-particle&quot;:&quot;&quot;,&quot;non-dropping-particle&quot;:&quot;&quot;},{&quot;family&quot;:&quot;Johura&quot;,&quot;given&quot;:&quot;Fatema Tuz&quot;,&quot;parse-names&quot;:false,&quot;dropping-particle&quot;:&quot;&quot;,&quot;non-dropping-particle&quot;:&quot;&quot;},{&quot;family&quot;:&quot;Monira&quot;,&quot;given&quot;:&quot;Shirajum&quot;,&quot;parse-names&quot;:false,&quot;dropping-particle&quot;:&quot;&quot;,&quot;non-dropping-particle&quot;:&quot;&quot;},{&quot;family&quot;:&quot;Biswas&quot;,&quot;given&quot;:&quot;Shwapon Kumar&quot;,&quot;parse-names&quot;:false,&quot;dropping-particle&quot;:&quot;&quot;,&quot;non-dropping-particle&quot;:&quot;&quot;},{&quot;family&quot;:&quot;Sack&quot;,&quot;given&quot;:&quot;David A.&quot;,&quot;parse-names&quot;:false,&quot;dropping-particle&quot;:&quot;&quot;,&quot;non-dropping-particle&quot;:&quot;&quot;},{&quot;family&quot;:&quot;Perin&quot;,&quot;given&quot;:&quot;Jamie&quot;,&quot;parse-names&quot;:false,&quot;dropping-particle&quot;:&quot;&quot;,&quot;non-dropping-particle&quot;:&quot;&quot;},{&quot;family&quot;:&quot;Alam&quot;,&quot;given&quot;:&quot;Munirul&quot;,&quot;parse-names&quot;:false,&quot;dropping-particle&quot;:&quot;&quot;,&quot;non-dropping-particle&quot;:&quot;&quot;},{&quot;family&quot;:&quot;George&quot;,&quot;given&quot;:&quot;Christine Marie&quot;,&quot;parse-names&quot;:false,&quot;dropping-particle&quot;:&quot;&quot;,&quot;non-dropping-particle&quot;:&quot;&quot;}],&quot;container-title&quot;:&quot;American Journal of Tropical Medicine and Hygiene&quot;,&quot;DOI&quot;:&quot;10.4269/ajtmh.20-1516&quot;,&quot;ISSN&quot;:&quot;14761645&quot;,&quot;issued&quot;:{&quot;date-parts&quot;:[[2021]]},&quot;abstract&quot;:&quot;We investigated the environmental and individual-level risk factors for diarrheal disease among young children in slum areas of Dhaka, Bangladesh. A prospective cohort study was conducted among 884 children under 5 years of age. Caregiver reports were collected on sociodemographic factors and hygiene behaviors. Diarrhea surveillance data was collected monthly based on caregiver-reported diarrhea for children in the past 2 weeks during the 12-month study period. Unannounced spot checks of the household compound were performed at 1, 3, 6, 9, and 12 months after enrollment to check for the presence of feces (animal or human) and the presence of animals in the child's sleeping space, to assess child and caregiver hands for the presence of dirt, and to collect samples of the household's source and stored drinking water. Children with feces found on the household compound during spot checks had a significantly higher odds of diarrhea (odds ratio: 1.71; 95% confidence interval: 1.23-2.38). Children residing in households with &gt; 100 colony forming units/100 mL Escherichia coli in source drinking water had a significantly higher odds of diarrhea (OR: 1.43; 95% CI: 1.06-1.92). The presence of feces on the household compound and source drinking water with &gt; 100 colony forming units/100 mL E. coli were significant risk factors for diarrheal disease for children &lt; 5 years of age in slum areas of Dhaka, Bangladesh. These findings demonstrate the urgent need for comprehensive interventions to reduce fecal contamination on the household compound to protect the health of susceptible pediatric populations.&quot;,&quot;issue&quot;:&quot;1&quot;,&quot;volume&quot;:&quot;105&quot;,&quot;container-title-short&quot;:&quot;&quot;},&quot;isTemporary&quot;:false}]},{&quot;citationID&quot;:&quot;MENDELEY_CITATION_b99645f0-576f-4783-aab7-69cc2de6fe33&quot;,&quot;properties&quot;:{&quot;noteIndex&quot;:0},&quot;isEdited&quot;:false,&quot;manualOverride&quot;:{&quot;isManuallyOverridden&quot;:false,&quot;citeprocText&quot;:&quot;(Mutono et al., 2021)&quot;,&quot;manualOverrideText&quot;:&quot;&quot;},&quot;citationTag&quot;:&quot;MENDELEY_CITATION_v3_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&quot;,&quot;citationItems&quot;:[{&quot;id&quot;:&quot;919bcaf4-3920-3e6e-854a-948acfa7bd7b&quot;,&quot;itemData&quot;:{&quot;type&quot;:&quot;article-journal&quot;,&quot;id&quot;:&quot;919bcaf4-3920-3e6e-854a-948acfa7bd7b&quot;,&quot;title&quot;:&quot;The nexus between improved water supply and water-borne diseases in urban areas in Africa: a scoping review [version 1; peer review: 2 approved]&quot;,&quot;author&quot;:[{&quot;family&quot;:&quot;Mutono&quot;,&quot;given&quot;:&quot;Nyamai&quot;,&quot;parse-names&quot;:false,&quot;dropping-particle&quot;:&quot;&quot;,&quot;non-dropping-particle&quot;:&quot;&quot;},{&quot;family&quot;:&quot;Wright&quot;,&quot;given&quot;:&quot;Jim A&quot;,&quot;parse-names&quot;:false,&quot;dropping-particle&quot;:&quot;&quot;,&quot;non-dropping-particle&quot;:&quot;&quot;},{&quot;family&quot;:&quot;Mutembei&quot;,&quot;given&quot;:&quot;Henry&quot;,&quot;parse-names&quot;:false,&quot;dropping-particle&quot;:&quot;&quot;,&quot;non-dropping-particle&quot;:&quot;&quot;},{&quot;family&quot;:&quot;Muema&quot;,&quot;given&quot;:&quot;Josphat&quot;,&quot;parse-names&quot;:false,&quot;dropping-particle&quot;:&quot;&quot;,&quot;non-dropping-particle&quot;:&quot;&quot;},{&quot;family&quot;:&quot;Thomas&quot;,&quot;given&quot;:&quot;Mair L H&quot;,&quot;parse-names&quot;:false,&quot;dropping-particle&quot;:&quot;&quot;,&quot;non-dropping-particle&quot;:&quot;&quot;},{&quot;family&quot;:&quot;Mutunga&quot;,&quot;given&quot;:&quot;Mumbua&quot;,&quot;parse-names&quot;:false,&quot;dropping-particle&quot;:&quot;&quot;,&quot;non-dropping-particle&quot;:&quot;&quot;},{&quot;family&quot;:&quot;Thumbi&quot;,&quot;given&quot;:&quot;Samuel Mwangi&quot;,&quot;parse-names&quot;:false,&quot;dropping-particle&quot;:&quot;&quot;,&quot;non-dropping-particle&quot;:&quot;&quot;}],&quot;DOI&quot;:&quot;10.12688/aasopenres.13225.1&quot;,&quot;URL&quot;:&quot;https://doi.org/10.12688/aasopenres.13225.1&quot;,&quot;issued&quot;:{&quot;date-parts&quot;:[[2021]]},&quot;abstract&quot;:&quot;Background: The sub-Saharan Africa has the fastest rate of urbanisation in the world. However, infrastructure growth in the region is slower than urbanisation rates, leading to inadequate provision and access to basic services such as piped safe drinking water. Lack of sufficient access to safe water has the potential to increase the burden of waterborne diseases among these urbanising populations. This scoping review assesses how the relationship between waterborne diseases and water sufficiency in Africa has been studied. Methods: In April 2020, we searched the Web of Science, PubMed, Embase and Google Scholar databases for studies of African cities that examined the effect of insufficient piped water supply on selected waterborne disease and syndromes (&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26149-D826-417E-AF4B-5A850753C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5311</Words>
  <Characters>30275</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biswas</dc:creator>
  <cp:keywords/>
  <dc:description/>
  <cp:lastModifiedBy>maya biswas</cp:lastModifiedBy>
  <cp:revision>2</cp:revision>
  <dcterms:created xsi:type="dcterms:W3CDTF">2022-06-19T17:51:00Z</dcterms:created>
  <dcterms:modified xsi:type="dcterms:W3CDTF">2022-06-19T17:51:00Z</dcterms:modified>
</cp:coreProperties>
</file>